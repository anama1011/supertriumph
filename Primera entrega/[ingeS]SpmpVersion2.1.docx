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BD6B66">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BD6B66">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BD6B66">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BD6B66">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BD6B66">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BD6B66"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BD6B66">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BD6B66" w:rsidP="00F754F7">
            <w:pPr>
              <w:jc w:val="center"/>
              <w:rPr>
                <w:ins w:id="76" w:author="WinuE" w:date="2009-02-28T00:13:00Z"/>
                <w:rFonts w:ascii="Calibri" w:hAnsi="Calibri"/>
                <w:noProof/>
                <w:color w:val="000000"/>
                <w:sz w:val="22"/>
                <w:szCs w:val="22"/>
                <w:lang w:val="es-CO"/>
              </w:rPr>
            </w:pPr>
            <w:ins w:id="77" w:author="WinuE" w:date="2009-02-28T00:13:00Z">
              <w:r w:rsidRPr="00BD6B66">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BD6B66"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BD6B66" w:rsidRPr="00A43560">
        <w:rPr>
          <w:rFonts w:ascii="Calibri" w:hAnsi="Calibri"/>
          <w:color w:val="000000"/>
          <w:szCs w:val="18"/>
        </w:rPr>
        <w:fldChar w:fldCharType="separate"/>
      </w:r>
      <w:r w:rsidR="00C74D60">
        <w:rPr>
          <w:rFonts w:ascii="Calibri" w:hAnsi="Calibri"/>
          <w:noProof/>
          <w:color w:val="000000"/>
          <w:szCs w:val="18"/>
        </w:rPr>
        <w:t>1</w:t>
      </w:r>
      <w:r w:rsidR="00BD6B66"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BD6B66">
      <w:pPr>
        <w:pStyle w:val="TDC1"/>
        <w:tabs>
          <w:tab w:val="right" w:leader="dot" w:pos="8494"/>
        </w:tabs>
        <w:rPr>
          <w:rFonts w:asciiTheme="minorHAnsi" w:eastAsiaTheme="minorEastAsia" w:hAnsiTheme="minorHAnsi" w:cstheme="minorBidi"/>
          <w:noProof/>
          <w:sz w:val="22"/>
          <w:szCs w:val="22"/>
          <w:lang w:val="es-AR" w:eastAsia="es-AR"/>
        </w:rPr>
      </w:pPr>
      <w:r w:rsidRPr="00BD6B66">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BD6B66">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BD6B66">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ipervnculo"/>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BD6B66">
      <w:pPr>
        <w:pStyle w:val="TD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ipervnculo"/>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ipervnculo"/>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ipervnculo"/>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ipervnculo"/>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ipervnculo"/>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ipervnculo"/>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ipervnculo"/>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ipervnculo"/>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ipervnculo"/>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ipervnculo"/>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ipervnculo"/>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ipervnculo"/>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ipervnculo"/>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ipervnculo"/>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ipervnculo"/>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ipervnculo"/>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ipervnculo"/>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ipervnculo"/>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ipervnculo"/>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ipervnculo"/>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ipervnculo"/>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ipervnculo"/>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ipervnculo"/>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ipervnculo"/>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ipervnculo"/>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ipervnculo"/>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ipervnculo"/>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ipervnculo"/>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ipervnculo"/>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ipervnculo"/>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ipervnculo"/>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ipervnculo"/>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ipervnculo"/>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ipervnculo"/>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ipervnculo"/>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ipervnculo"/>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ipervnculo"/>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ipervnculo"/>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ipervnculo"/>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ipervnculo"/>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BD6B66">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ipervnculo"/>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ipervnculo"/>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ipervnculo"/>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ipervnculo"/>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ipervnculo"/>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ipervnculo"/>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ipervnculo"/>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ipervnculo"/>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ipervnculo"/>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ipervnculo"/>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ipervnculo"/>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ipervnculo"/>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D6B66">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ipervnculo"/>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BD6B66">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ipervnculo"/>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ipervnculo"/>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BD6B66" w:rsidP="00FD07D3">
      <w:pPr>
        <w:pStyle w:val="Ttulo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BD6B66">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BD6B66">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16" w:name="_Toc223598099"/>
      <w:r w:rsidRPr="00D05224">
        <w:rPr>
          <w:rFonts w:ascii="Calibri" w:hAnsi="Calibri"/>
          <w:noProof/>
          <w:color w:val="000000"/>
          <w:sz w:val="28"/>
          <w:szCs w:val="22"/>
          <w:lang w:val="es-CO"/>
        </w:rPr>
        <w:lastRenderedPageBreak/>
        <w:t>LISTA DE FIGURAS</w:t>
      </w:r>
      <w:bookmarkEnd w:id="116"/>
    </w:p>
    <w:p w:rsidR="00FD07D3" w:rsidRPr="00DC7273" w:rsidRDefault="00FD07D3" w:rsidP="00FD07D3">
      <w:pPr>
        <w:rPr>
          <w:rFonts w:ascii="Calibri" w:hAnsi="Calibri"/>
          <w:color w:val="000000"/>
          <w:sz w:val="22"/>
          <w:szCs w:val="22"/>
          <w:lang w:val="es-CO"/>
        </w:rPr>
      </w:pPr>
    </w:p>
    <w:p w:rsidR="00FD07D3" w:rsidRDefault="00BD6B66" w:rsidP="00FD07D3">
      <w:pPr>
        <w:pStyle w:val="Tabladeilustraciones"/>
        <w:tabs>
          <w:tab w:val="right" w:leader="dot" w:pos="8494"/>
        </w:tabs>
        <w:rPr>
          <w:noProof/>
        </w:rPr>
      </w:pPr>
      <w:del w:id="117"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8" w:author="WinuE" w:date="2009-02-27T18:25:00Z">
        <w:r w:rsidR="00FD07D3" w:rsidDel="00F45CE7">
          <w:rPr>
            <w:rFonts w:ascii="Calibri" w:hAnsi="Calibri"/>
            <w:b/>
            <w:bCs/>
            <w:noProof/>
            <w:color w:val="000000"/>
            <w:szCs w:val="22"/>
          </w:rPr>
          <w:delText>N</w:delText>
        </w:r>
      </w:del>
      <w:del w:id="119" w:author="WinuE" w:date="2009-02-27T18:26:00Z">
        <w:r w:rsidR="00FD07D3" w:rsidDel="00F45CE7">
          <w:rPr>
            <w:rFonts w:ascii="Calibri" w:hAnsi="Calibri"/>
            <w:b/>
            <w:bCs/>
            <w:noProof/>
            <w:color w:val="000000"/>
            <w:szCs w:val="22"/>
          </w:rPr>
          <w:delText>o se</w:delText>
        </w:r>
      </w:del>
      <w:del w:id="120" w:author="WinuE" w:date="2009-02-27T18:25:00Z">
        <w:r w:rsidR="00FD07D3" w:rsidDel="00F45CE7">
          <w:rPr>
            <w:rFonts w:ascii="Calibri" w:hAnsi="Calibri"/>
            <w:b/>
            <w:bCs/>
            <w:noProof/>
            <w:color w:val="000000"/>
            <w:szCs w:val="22"/>
          </w:rPr>
          <w:delText xml:space="preserve"> encuentran elementos de tabla de ilustraci</w:delText>
        </w:r>
      </w:del>
      <w:del w:id="121" w:author="WinuE" w:date="2009-02-27T18:26:00Z">
        <w:r w:rsidR="00FD07D3" w:rsidDel="00F45CE7">
          <w:rPr>
            <w:rFonts w:ascii="Calibri" w:hAnsi="Calibri"/>
            <w:b/>
            <w:bCs/>
            <w:noProof/>
            <w:color w:val="000000"/>
            <w:szCs w:val="22"/>
          </w:rPr>
          <w:delText>ones.</w:delText>
        </w:r>
      </w:del>
      <w:del w:id="122" w:author="WinuE" w:date="2009-02-27T18:32:00Z">
        <w:r w:rsidRPr="00DC7273" w:rsidDel="00F45CE7">
          <w:rPr>
            <w:rFonts w:ascii="Calibri" w:hAnsi="Calibri"/>
            <w:noProof/>
            <w:color w:val="000000"/>
            <w:szCs w:val="22"/>
            <w:lang w:val="es-CO"/>
          </w:rPr>
          <w:fldChar w:fldCharType="end"/>
        </w:r>
      </w:del>
      <w:ins w:id="123"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D6B6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D6B6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BD6B6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BD6B6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BD6B66"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BD6B66"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BD6B66" w:rsidRPr="0035405D">
        <w:rPr>
          <w:rFonts w:asciiTheme="minorHAnsi" w:hAnsiTheme="minorHAnsi"/>
          <w:noProof/>
          <w:sz w:val="22"/>
          <w:szCs w:val="22"/>
        </w:rPr>
      </w:r>
      <w:r w:rsidR="00BD6B66"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BD6B66" w:rsidRPr="0035405D">
        <w:rPr>
          <w:rFonts w:asciiTheme="minorHAnsi" w:hAnsiTheme="minorHAnsi"/>
          <w:noProof/>
          <w:sz w:val="22"/>
          <w:szCs w:val="22"/>
        </w:rPr>
        <w:fldChar w:fldCharType="end"/>
      </w:r>
    </w:p>
    <w:p w:rsidR="00000000" w:rsidRDefault="00BD6B66">
      <w:pPr>
        <w:pStyle w:val="Tabladeilustraciones"/>
        <w:tabs>
          <w:tab w:val="right" w:leader="dot" w:pos="8494"/>
        </w:tabs>
        <w:rPr>
          <w:rFonts w:asciiTheme="minorHAnsi" w:hAnsiTheme="minorHAnsi"/>
          <w:color w:val="000000"/>
          <w:sz w:val="22"/>
          <w:szCs w:val="22"/>
        </w:rPr>
        <w:pPrChange w:id="124" w:author="WinuE" w:date="2009-02-27T18:46:00Z">
          <w:pPr>
            <w:pStyle w:val="Ttulo"/>
            <w:jc w:val="left"/>
          </w:pPr>
        </w:pPrChange>
      </w:pPr>
      <w:ins w:id="125"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BD6B66"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BD6B66"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26" w:name="_Toc223598100"/>
      <w:r w:rsidRPr="00D05224">
        <w:rPr>
          <w:rFonts w:ascii="Calibri" w:hAnsi="Calibri"/>
          <w:noProof/>
          <w:color w:val="000000"/>
          <w:sz w:val="28"/>
          <w:szCs w:val="22"/>
          <w:lang w:val="es-CO"/>
        </w:rPr>
        <w:lastRenderedPageBreak/>
        <w:t>VISION GENERAL DEL PROYECTO</w:t>
      </w:r>
      <w:bookmarkEnd w:id="126"/>
      <w:r w:rsidR="00BD6B66"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BD6B66"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27" w:name="_Toc223598101"/>
      <w:r w:rsidRPr="00D15BFA">
        <w:rPr>
          <w:rFonts w:ascii="Calibri" w:hAnsi="Calibri"/>
          <w:i w:val="0"/>
          <w:color w:val="000000"/>
          <w:sz w:val="26"/>
          <w:szCs w:val="26"/>
        </w:rPr>
        <w:t>RESUMEN DEL PROYECTO</w:t>
      </w:r>
      <w:bookmarkEnd w:id="127"/>
      <w:r w:rsidR="00BD6B66"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BD6B66"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28" w:name="_Toc223598102"/>
      <w:r w:rsidRPr="00D15BFA">
        <w:rPr>
          <w:rFonts w:ascii="Calibri" w:hAnsi="Calibri"/>
          <w:color w:val="000000"/>
          <w:sz w:val="24"/>
          <w:szCs w:val="22"/>
        </w:rPr>
        <w:t>Propósito</w:t>
      </w:r>
      <w:bookmarkEnd w:id="128"/>
    </w:p>
    <w:p w:rsidR="00FD07D3" w:rsidRPr="00DC7273" w:rsidRDefault="00FD07D3" w:rsidP="00FD07D3">
      <w:pPr>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w:t>
      </w:r>
      <w:commentRangeStart w:id="129"/>
      <w:r w:rsidRPr="00DC7273">
        <w:rPr>
          <w:rFonts w:ascii="Calibri" w:hAnsi="Calibri"/>
          <w:color w:val="000000"/>
          <w:sz w:val="22"/>
          <w:szCs w:val="22"/>
        </w:rPr>
        <w:t>tal- Reglas de Super Triumph</w:t>
      </w:r>
      <w:commentRangeEnd w:id="129"/>
      <w:r w:rsidR="00235114">
        <w:rPr>
          <w:rStyle w:val="Refdecomentario"/>
        </w:rPr>
        <w:commentReference w:id="129"/>
      </w:r>
      <w:r w:rsidRPr="00DC7273">
        <w:rPr>
          <w:rFonts w:ascii="Calibri" w:hAnsi="Calibri"/>
          <w:color w:val="000000"/>
          <w:sz w:val="22"/>
          <w:szCs w:val="22"/>
        </w:rPr>
        <w:t xml:space="preserve">), las cuales al igual que los requerimientos, son de gran importancia y se tendrán en cuenta para el buen diseño y desarrollo de la nueva versión del juego, implementada desde el punto de vista de IMind. </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8A6555">
      <w:pPr>
        <w:ind w:left="708"/>
        <w:jc w:val="both"/>
        <w:rPr>
          <w:rFonts w:ascii="Calibri" w:hAnsi="Calibri"/>
          <w:noProof/>
          <w:color w:val="000000"/>
          <w:sz w:val="22"/>
          <w:szCs w:val="22"/>
          <w:lang w:val="es-CO"/>
        </w:rPr>
      </w:pPr>
    </w:p>
    <w:p w:rsidR="00FD07D3" w:rsidRDefault="00FD07D3" w:rsidP="008A6555">
      <w:pPr>
        <w:ind w:left="708"/>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serán:</w:t>
      </w:r>
    </w:p>
    <w:p w:rsidR="00FD07D3" w:rsidRPr="00DC7273" w:rsidRDefault="00FD07D3" w:rsidP="008A6555">
      <w:pPr>
        <w:ind w:left="708"/>
        <w:jc w:val="both"/>
        <w:rPr>
          <w:rFonts w:ascii="Calibri" w:hAnsi="Calibri"/>
          <w:noProof/>
          <w:color w:val="000000"/>
          <w:sz w:val="22"/>
          <w:szCs w:val="22"/>
          <w:lang w:val="es-CO"/>
        </w:rPr>
      </w:pPr>
    </w:p>
    <w:p w:rsidR="00FD07D3" w:rsidRPr="00D5157D"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8A6555">
      <w:pPr>
        <w:pStyle w:val="Prrafodelista"/>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8A6555">
      <w:pPr>
        <w:pStyle w:val="Prrafodelista"/>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8A6555">
      <w:pPr>
        <w:pStyle w:val="Prrafodelista"/>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8A6555">
      <w:pPr>
        <w:pStyle w:val="Prrafodelista"/>
        <w:ind w:left="1776"/>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8A6555">
      <w:pPr>
        <w:ind w:left="708"/>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Ttulo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035630">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Por caracterizarse como un equipo de trabajo organizado y comprometido, IMind define los objetivos en varias categorías con el fin de diferenciar los objetivos propios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como organización</w:t>
      </w:r>
      <w:r w:rsidR="0045057E">
        <w:rPr>
          <w:rFonts w:ascii="Calibri" w:hAnsi="Calibri"/>
          <w:noProof/>
          <w:color w:val="000000"/>
          <w:sz w:val="22"/>
          <w:szCs w:val="22"/>
          <w:lang w:val="es-CO"/>
        </w:rPr>
        <w:t>)</w:t>
      </w:r>
      <w:r w:rsidR="00F321DD">
        <w:rPr>
          <w:rFonts w:ascii="Calibri" w:hAnsi="Calibri"/>
          <w:noProof/>
          <w:color w:val="000000"/>
          <w:sz w:val="22"/>
          <w:szCs w:val="22"/>
          <w:lang w:val="es-CO"/>
        </w:rPr>
        <w:t>u objetivos internos</w:t>
      </w:r>
      <w:r w:rsidRPr="00DC7273">
        <w:rPr>
          <w:rFonts w:ascii="Calibri" w:hAnsi="Calibri"/>
          <w:noProof/>
          <w:color w:val="000000"/>
          <w:sz w:val="22"/>
          <w:szCs w:val="22"/>
          <w:lang w:val="es-CO"/>
        </w:rPr>
        <w:t xml:space="preserve"> y los objetivos externos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con respecto al proyecto</w:t>
      </w:r>
      <w:r w:rsidR="0045057E">
        <w:rPr>
          <w:rFonts w:ascii="Calibri" w:hAnsi="Calibri"/>
          <w:noProof/>
          <w:color w:val="000000"/>
          <w:sz w:val="22"/>
          <w:szCs w:val="22"/>
          <w:lang w:val="es-CO"/>
        </w:rPr>
        <w:t>)</w:t>
      </w:r>
      <w:r w:rsidRPr="00DC7273">
        <w:rPr>
          <w:rFonts w:ascii="Calibri" w:hAnsi="Calibri"/>
          <w:noProof/>
          <w:color w:val="000000"/>
          <w:sz w:val="22"/>
          <w:szCs w:val="22"/>
          <w:lang w:val="es-CO"/>
        </w:rPr>
        <w:t>:</w:t>
      </w:r>
    </w:p>
    <w:p w:rsidR="00FD07D3" w:rsidRPr="00DC7273" w:rsidRDefault="00FD07D3" w:rsidP="00035630">
      <w:pPr>
        <w:ind w:left="708"/>
        <w:jc w:val="both"/>
        <w:rPr>
          <w:rFonts w:ascii="Calibri" w:hAnsi="Calibri"/>
          <w:b/>
          <w:i/>
          <w:noProof/>
          <w:color w:val="000000"/>
          <w:sz w:val="22"/>
          <w:szCs w:val="22"/>
          <w:lang w:val="es-CO"/>
        </w:rPr>
      </w:pPr>
    </w:p>
    <w:p w:rsidR="00FD07D3" w:rsidRDefault="00FD07D3" w:rsidP="00035630">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035630">
      <w:pPr>
        <w:ind w:left="708"/>
        <w:jc w:val="both"/>
        <w:rPr>
          <w:rFonts w:ascii="Calibri" w:hAnsi="Calibri"/>
          <w:b/>
          <w:i/>
          <w:noProof/>
          <w:color w:val="000000"/>
          <w:sz w:val="22"/>
          <w:szCs w:val="22"/>
          <w:lang w:val="es-CO"/>
        </w:rPr>
      </w:pPr>
    </w:p>
    <w:p w:rsidR="00FD07D3" w:rsidRPr="00D5157D"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035630">
      <w:pPr>
        <w:pStyle w:val="Prrafodelista"/>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035630">
      <w:pPr>
        <w:pStyle w:val="Prrafodelista"/>
        <w:numPr>
          <w:ilvl w:val="0"/>
          <w:numId w:val="3"/>
        </w:numPr>
        <w:ind w:left="720"/>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035630">
      <w:pPr>
        <w:ind w:left="366"/>
        <w:jc w:val="both"/>
        <w:rPr>
          <w:rFonts w:ascii="Calibri" w:hAnsi="Calibri"/>
          <w:noProof/>
          <w:color w:val="000000"/>
          <w:sz w:val="22"/>
          <w:szCs w:val="22"/>
          <w:lang w:val="es-CO"/>
        </w:rPr>
      </w:pPr>
    </w:p>
    <w:p w:rsidR="00FD07D3" w:rsidRDefault="00FD07D3" w:rsidP="00035630">
      <w:pPr>
        <w:ind w:left="36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035630">
      <w:pPr>
        <w:ind w:left="366"/>
        <w:jc w:val="both"/>
        <w:rPr>
          <w:rFonts w:ascii="Calibri" w:hAnsi="Calibri"/>
          <w:b/>
          <w:i/>
          <w:noProof/>
          <w:color w:val="000000"/>
          <w:sz w:val="22"/>
          <w:szCs w:val="22"/>
          <w:lang w:val="es-CO"/>
        </w:rPr>
      </w:pP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035630">
      <w:pPr>
        <w:pStyle w:val="Prrafodelista"/>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EE36D5" w:rsidRDefault="00FD07D3" w:rsidP="00FD07D3">
      <w:pPr>
        <w:pStyle w:val="Ttulo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Prrafodelista"/>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33" w:name="_Toc223598106"/>
      <w:r w:rsidRPr="007D2CA2">
        <w:rPr>
          <w:rFonts w:ascii="Calibri" w:hAnsi="Calibri"/>
          <w:color w:val="000000"/>
          <w:sz w:val="24"/>
          <w:szCs w:val="22"/>
        </w:rPr>
        <w:t>Entregables del Proyecto</w:t>
      </w:r>
      <w:bookmarkEnd w:id="133"/>
    </w:p>
    <w:p w:rsidR="00FD07D3" w:rsidRDefault="00FD07D3" w:rsidP="00FD07D3">
      <w:pPr>
        <w:rPr>
          <w:rFonts w:ascii="Calibri" w:hAnsi="Calibri"/>
          <w:color w:val="000000"/>
          <w:sz w:val="22"/>
          <w:szCs w:val="22"/>
        </w:rPr>
      </w:pPr>
    </w:p>
    <w:p w:rsidR="00FD07D3" w:rsidRPr="009F5FEB" w:rsidRDefault="00FD07D3" w:rsidP="00217420">
      <w:pPr>
        <w:ind w:left="708"/>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sidR="00412EDA">
        <w:rPr>
          <w:rFonts w:ascii="Calibri" w:hAnsi="Calibri"/>
          <w:i/>
          <w:sz w:val="22"/>
        </w:rPr>
        <w:t>)</w:t>
      </w:r>
      <w:r>
        <w:rPr>
          <w:rFonts w:ascii="Calibri" w:hAnsi="Calibri"/>
          <w:sz w:val="22"/>
        </w:rPr>
        <w:t xml:space="preserve">,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BD6B66"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D6B66" w:rsidRPr="00E80ABD">
        <w:rPr>
          <w:rFonts w:asciiTheme="minorHAnsi" w:hAnsiTheme="minorHAnsi"/>
          <w:sz w:val="22"/>
          <w:szCs w:val="22"/>
        </w:rPr>
        <w:fldChar w:fldCharType="separate"/>
      </w:r>
      <w:r w:rsidR="00C74D60">
        <w:rPr>
          <w:rFonts w:asciiTheme="minorHAnsi" w:hAnsiTheme="minorHAnsi"/>
          <w:noProof/>
          <w:sz w:val="22"/>
          <w:szCs w:val="22"/>
        </w:rPr>
        <w:t>2</w:t>
      </w:r>
      <w:r w:rsidR="00BD6B66"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876899">
      <w:pPr>
        <w:ind w:left="708"/>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sidR="00876899">
        <w:rPr>
          <w:rFonts w:ascii="Calibri" w:hAnsi="Calibri"/>
          <w:sz w:val="22"/>
          <w:szCs w:val="22"/>
        </w:rPr>
        <w:t>presupuesto</w:t>
      </w:r>
      <w:r w:rsidRPr="00CB7CD0">
        <w:rPr>
          <w:rFonts w:ascii="Calibri" w:hAnsi="Calibri"/>
          <w:sz w:val="22"/>
          <w:szCs w:val="22"/>
        </w:rPr>
        <w:t xml:space="preserve"> aproximado </w:t>
      </w:r>
      <w:r w:rsidR="00876899">
        <w:rPr>
          <w:rFonts w:ascii="Calibri" w:hAnsi="Calibri"/>
          <w:sz w:val="22"/>
          <w:szCs w:val="22"/>
        </w:rPr>
        <w:t>según su dificultad</w:t>
      </w:r>
      <w:r w:rsidRPr="00CB7CD0">
        <w:rPr>
          <w:rFonts w:ascii="Calibri" w:hAnsi="Calibri"/>
          <w:sz w:val="22"/>
          <w:szCs w:val="22"/>
        </w:rPr>
        <w:t xml:space="preserve">.  </w:t>
      </w:r>
    </w:p>
    <w:p w:rsidR="00FD07D3" w:rsidRPr="00DC7273" w:rsidRDefault="00FD07D3" w:rsidP="00FD07D3">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ED5331" w:rsidRPr="00ED5331" w:rsidTr="00876899">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ED5331" w:rsidRPr="00ED5331" w:rsidRDefault="00876899" w:rsidP="00ED5331">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ED5331" w:rsidRPr="00ED5331" w:rsidTr="00876899">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lastRenderedPageBreak/>
              <w:t>Tercera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4F0590">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412EDA">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AA3249">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rPr>
                <w:rFonts w:ascii="Calibri" w:hAnsi="Calibri"/>
                <w:b/>
                <w:bCs/>
                <w:color w:val="000000"/>
                <w:sz w:val="22"/>
                <w:szCs w:val="22"/>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ED5331" w:rsidRPr="00ED5331" w:rsidRDefault="008F24B6" w:rsidP="00ED5331">
            <w:pPr>
              <w:jc w:val="right"/>
              <w:rPr>
                <w:rFonts w:ascii="Calibri" w:hAnsi="Calibri"/>
                <w:color w:val="000000"/>
                <w:sz w:val="22"/>
                <w:szCs w:val="22"/>
                <w:lang w:val="es-AR" w:eastAsia="es-AR"/>
              </w:rPr>
            </w:pPr>
            <w:r>
              <w:rPr>
                <w:rFonts w:ascii="Calibri" w:hAnsi="Calibri"/>
                <w:color w:val="000000"/>
                <w:sz w:val="22"/>
                <w:szCs w:val="22"/>
                <w:lang w:val="es-AR" w:eastAsia="es-AR"/>
              </w:rPr>
              <w:t>88</w:t>
            </w:r>
          </w:p>
        </w:tc>
        <w:tc>
          <w:tcPr>
            <w:tcW w:w="1503"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r w:rsidRPr="00ED5331">
              <w:rPr>
                <w:rFonts w:ascii="Calibri" w:hAnsi="Calibri"/>
                <w:color w:val="000000"/>
                <w:sz w:val="22"/>
                <w:szCs w:val="22"/>
                <w:lang w:val="es-AR" w:eastAsia="es-AR"/>
              </w:rPr>
              <w:t> </w:t>
            </w:r>
          </w:p>
        </w:tc>
      </w:tr>
    </w:tbl>
    <w:p w:rsidR="00FD07D3" w:rsidRDefault="00FD07D3" w:rsidP="00FD07D3">
      <w:pPr>
        <w:pStyle w:val="Epgrafe"/>
        <w:jc w:val="center"/>
      </w:pPr>
    </w:p>
    <w:p w:rsidR="00FD07D3" w:rsidRPr="00584072" w:rsidRDefault="00FD07D3" w:rsidP="00FD07D3">
      <w:pPr>
        <w:pStyle w:val="Epgrafe"/>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BD6B66" w:rsidRPr="00584072">
        <w:rPr>
          <w:rFonts w:asciiTheme="minorHAnsi" w:hAnsiTheme="minorHAnsi"/>
        </w:rPr>
        <w:fldChar w:fldCharType="begin"/>
      </w:r>
      <w:r w:rsidRPr="00584072">
        <w:rPr>
          <w:rFonts w:asciiTheme="minorHAnsi" w:hAnsiTheme="minorHAnsi"/>
        </w:rPr>
        <w:instrText xml:space="preserve"> SEQ Tabla \* ARABIC </w:instrText>
      </w:r>
      <w:r w:rsidR="00BD6B66" w:rsidRPr="00584072">
        <w:rPr>
          <w:rFonts w:asciiTheme="minorHAnsi" w:hAnsiTheme="minorHAnsi"/>
        </w:rPr>
        <w:fldChar w:fldCharType="separate"/>
      </w:r>
      <w:r w:rsidR="00C74D60">
        <w:rPr>
          <w:rFonts w:asciiTheme="minorHAnsi" w:hAnsiTheme="minorHAnsi"/>
          <w:noProof/>
        </w:rPr>
        <w:t>3</w:t>
      </w:r>
      <w:r w:rsidR="00BD6B66"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876899" w:rsidRPr="00876899" w:rsidRDefault="00876899" w:rsidP="00FD07D3">
      <w:pPr>
        <w:rPr>
          <w:rFonts w:ascii="Calibri" w:hAnsi="Calibri"/>
          <w:sz w:val="22"/>
        </w:rPr>
      </w:pPr>
    </w:p>
    <w:p w:rsidR="00AA3249" w:rsidRPr="00D32438" w:rsidRDefault="00AA3249" w:rsidP="00D32438">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A3249" w:rsidRDefault="00AA3249" w:rsidP="00D32438">
      <w:pPr>
        <w:pStyle w:val="Prrafodelista"/>
        <w:numPr>
          <w:ilvl w:val="0"/>
          <w:numId w:val="62"/>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sidR="003F1D31">
        <w:rPr>
          <w:rFonts w:asciiTheme="minorHAnsi" w:hAnsiTheme="minorHAnsi"/>
          <w:sz w:val="22"/>
          <w:szCs w:val="22"/>
        </w:rPr>
        <w:t>e</w:t>
      </w:r>
      <w:r w:rsidRPr="00D32438">
        <w:rPr>
          <w:rFonts w:asciiTheme="minorHAnsi" w:hAnsiTheme="minorHAnsi"/>
          <w:sz w:val="22"/>
          <w:szCs w:val="22"/>
        </w:rPr>
        <w:t xml:space="preserve"> </w:t>
      </w:r>
      <w:r w:rsidR="003F1D31">
        <w:rPr>
          <w:rFonts w:asciiTheme="minorHAnsi" w:hAnsiTheme="minorHAnsi"/>
          <w:sz w:val="22"/>
          <w:szCs w:val="22"/>
        </w:rPr>
        <w:t xml:space="preserve">tipo de </w:t>
      </w:r>
      <w:r w:rsidRPr="00D32438">
        <w:rPr>
          <w:rFonts w:asciiTheme="minorHAnsi" w:hAnsiTheme="minorHAnsi"/>
          <w:sz w:val="22"/>
          <w:szCs w:val="22"/>
        </w:rPr>
        <w:t>actividad</w:t>
      </w:r>
      <w:r w:rsidR="003F1D31">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3F1D31" w:rsidRPr="004F0590" w:rsidRDefault="003F1D31" w:rsidP="00D32438">
      <w:pPr>
        <w:pStyle w:val="Prrafodelista"/>
        <w:numPr>
          <w:ilvl w:val="0"/>
          <w:numId w:val="62"/>
        </w:numPr>
        <w:jc w:val="both"/>
      </w:pPr>
      <w:r>
        <w:rPr>
          <w:rFonts w:asciiTheme="minorHAnsi" w:hAnsiTheme="minorHAnsi"/>
          <w:b/>
          <w:sz w:val="22"/>
          <w:szCs w:val="22"/>
        </w:rPr>
        <w:lastRenderedPageBreak/>
        <w:t>Nivel Medio:</w:t>
      </w:r>
      <w:r>
        <w:rPr>
          <w:rFonts w:asciiTheme="minorHAnsi" w:hAnsiTheme="minorHAnsi"/>
          <w:sz w:val="22"/>
          <w:szCs w:val="22"/>
        </w:rPr>
        <w:t xml:space="preserve"> El tiempo invertido en este tipo de actividades</w:t>
      </w:r>
      <w:r w:rsidR="004F0590">
        <w:rPr>
          <w:rFonts w:asciiTheme="minorHAnsi" w:hAnsiTheme="minorHAnsi"/>
          <w:sz w:val="22"/>
          <w:szCs w:val="22"/>
        </w:rPr>
        <w:t xml:space="preserve"> está entre 6 y 12 horas. Necesita revisión</w:t>
      </w:r>
      <w:r w:rsidR="00436DEE">
        <w:rPr>
          <w:rFonts w:asciiTheme="minorHAnsi" w:hAnsiTheme="minorHAnsi"/>
          <w:sz w:val="22"/>
          <w:szCs w:val="22"/>
        </w:rPr>
        <w:t xml:space="preserve"> por parte del director</w:t>
      </w:r>
      <w:r w:rsidR="004F0590">
        <w:rPr>
          <w:rFonts w:asciiTheme="minorHAnsi" w:hAnsiTheme="minorHAnsi"/>
          <w:sz w:val="22"/>
          <w:szCs w:val="22"/>
        </w:rPr>
        <w:t xml:space="preserve"> y es posible que haya riesgo de subestimación del tiempo.</w:t>
      </w:r>
    </w:p>
    <w:p w:rsidR="004F0590" w:rsidRDefault="004F0590" w:rsidP="00D32438">
      <w:pPr>
        <w:pStyle w:val="Prrafodelista"/>
        <w:numPr>
          <w:ilvl w:val="0"/>
          <w:numId w:val="62"/>
        </w:numPr>
        <w:jc w:val="both"/>
      </w:pPr>
      <w:r>
        <w:rPr>
          <w:rFonts w:asciiTheme="minorHAnsi" w:hAnsiTheme="minorHAnsi"/>
          <w:b/>
          <w:sz w:val="22"/>
          <w:szCs w:val="22"/>
        </w:rPr>
        <w:t>Nivel Alto:</w:t>
      </w:r>
      <w:r>
        <w:rPr>
          <w:b/>
        </w:rPr>
        <w:t xml:space="preserve"> </w:t>
      </w:r>
      <w:r>
        <w:rPr>
          <w:rFonts w:ascii="Calibri" w:hAnsi="Calibri"/>
          <w:sz w:val="22"/>
        </w:rPr>
        <w:t xml:space="preserve">El tiempo invertido en este nivel </w:t>
      </w:r>
      <w:r w:rsidR="00436DEE">
        <w:rPr>
          <w:rFonts w:ascii="Calibri" w:hAnsi="Calibri"/>
          <w:sz w:val="22"/>
        </w:rPr>
        <w:t xml:space="preserve">se encuentra entre 13 o más horas. Necesita revisión por parte del gerente y del cliente. Es posible correr varios tipos de riesgo, entre los que están la subestimación del tiempo, </w:t>
      </w:r>
      <w:r w:rsidR="00D52A85">
        <w:rPr>
          <w:rFonts w:ascii="Calibri" w:hAnsi="Calibri"/>
          <w:sz w:val="22"/>
        </w:rPr>
        <w:t>la tecnología y/ o de requerimientos.</w:t>
      </w:r>
    </w:p>
    <w:p w:rsidR="00D32438" w:rsidRPr="00D32438" w:rsidRDefault="00D32438" w:rsidP="00D32438"/>
    <w:p w:rsidR="00AA3249" w:rsidRDefault="00AA3249" w:rsidP="00FD07D3">
      <w:pPr>
        <w:pStyle w:val="Epgrafe"/>
        <w:jc w:val="center"/>
      </w:pPr>
    </w:p>
    <w:p w:rsidR="00FD07D3" w:rsidRPr="001045C1" w:rsidRDefault="001045C1" w:rsidP="001045C1">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68536E" w:rsidRDefault="00FD07D3" w:rsidP="00FD07D3">
      <w:pPr>
        <w:pStyle w:val="Epgrafe"/>
        <w:jc w:val="center"/>
        <w:rPr>
          <w:rFonts w:asciiTheme="minorHAnsi" w:hAnsiTheme="minorHAnsi"/>
        </w:rPr>
      </w:pPr>
      <w:bookmarkStart w:id="144" w:name="_Toc223547040"/>
      <w:r w:rsidRPr="0068536E">
        <w:rPr>
          <w:rFonts w:asciiTheme="minorHAnsi" w:hAnsiTheme="minorHAnsi"/>
        </w:rPr>
        <w:t xml:space="preserve">Ilustración </w:t>
      </w:r>
      <w:r w:rsidR="00BD6B66" w:rsidRPr="0068536E">
        <w:rPr>
          <w:rFonts w:asciiTheme="minorHAnsi" w:hAnsiTheme="minorHAnsi"/>
        </w:rPr>
        <w:fldChar w:fldCharType="begin"/>
      </w:r>
      <w:r w:rsidRPr="0068536E">
        <w:rPr>
          <w:rFonts w:asciiTheme="minorHAnsi" w:hAnsiTheme="minorHAnsi"/>
        </w:rPr>
        <w:instrText xml:space="preserve"> SEQ Ilustración \* ARABIC </w:instrText>
      </w:r>
      <w:r w:rsidR="00BD6B66" w:rsidRPr="0068536E">
        <w:rPr>
          <w:rFonts w:asciiTheme="minorHAnsi" w:hAnsiTheme="minorHAnsi"/>
        </w:rPr>
        <w:fldChar w:fldCharType="separate"/>
      </w:r>
      <w:r w:rsidR="008E057A">
        <w:rPr>
          <w:rFonts w:asciiTheme="minorHAnsi" w:hAnsiTheme="minorHAnsi"/>
          <w:noProof/>
        </w:rPr>
        <w:t>1</w:t>
      </w:r>
      <w:r w:rsidR="00BD6B66" w:rsidRPr="0068536E">
        <w:rPr>
          <w:rFonts w:asciiTheme="minorHAnsi" w:hAnsiTheme="minorHAnsi"/>
        </w:rPr>
        <w:fldChar w:fldCharType="end"/>
      </w:r>
      <w:r w:rsidRPr="0068536E">
        <w:rPr>
          <w:rFonts w:asciiTheme="minorHAnsi" w:hAnsiTheme="minorHAnsi"/>
        </w:rPr>
        <w:t>. Resumen y Calendarización del presupuesto</w:t>
      </w:r>
      <w:bookmarkEnd w:id="144"/>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45" w:name="_Toc223598108"/>
      <w:r w:rsidRPr="007D2CA2">
        <w:rPr>
          <w:rFonts w:ascii="Calibri" w:hAnsi="Calibri"/>
          <w:i w:val="0"/>
          <w:color w:val="000000"/>
          <w:sz w:val="26"/>
          <w:szCs w:val="26"/>
        </w:rPr>
        <w:lastRenderedPageBreak/>
        <w:t>EVOLUCIÓN DEL PLAN</w:t>
      </w:r>
      <w:bookmarkEnd w:id="145"/>
      <w:r w:rsidR="00BD6B66"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BD6B66"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sección </w:t>
      </w:r>
      <w:r>
        <w:rPr>
          <w:rFonts w:ascii="Calibri" w:hAnsi="Calibri"/>
          <w:i/>
          <w:color w:val="000000"/>
          <w:sz w:val="22"/>
          <w:szCs w:val="22"/>
        </w:rPr>
        <w:t>5.2.1 Actividade</w:t>
      </w:r>
      <w:r w:rsidRPr="00C80F0B">
        <w:rPr>
          <w:rFonts w:ascii="Calibri" w:hAnsi="Calibri"/>
          <w:i/>
          <w:color w:val="000000"/>
          <w:sz w:val="22"/>
          <w:szCs w:val="22"/>
        </w:rPr>
        <w:t>s de Trabajo</w:t>
      </w:r>
      <w:r>
        <w:rPr>
          <w:rFonts w:ascii="Calibri" w:hAnsi="Calibri"/>
          <w:color w:val="000000"/>
          <w:sz w:val="22"/>
          <w:szCs w:val="22"/>
        </w:rPr>
        <w:t>:</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412EDA" w:rsidRDefault="00412EDA" w:rsidP="00412EDA">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412EDA" w:rsidRDefault="00412EDA" w:rsidP="00412EDA">
      <w:pPr>
        <w:jc w:val="both"/>
        <w:rPr>
          <w:rFonts w:ascii="Calibri" w:hAnsi="Calibri"/>
          <w:color w:val="000000"/>
          <w:sz w:val="22"/>
          <w:szCs w:val="22"/>
        </w:rPr>
      </w:pPr>
    </w:p>
    <w:p w:rsidR="00412EDA" w:rsidRDefault="00412EDA" w:rsidP="00412EDA">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46" w:author="WinuE" w:date="2009-02-27T18:00:00Z">
        <w:r w:rsidDel="00602C5F">
          <w:rPr>
            <w:rFonts w:ascii="Calibri" w:hAnsi="Calibri"/>
            <w:color w:val="000000"/>
            <w:sz w:val="22"/>
            <w:szCs w:val="22"/>
          </w:rPr>
          <w:delText>Anexo</w:delText>
        </w:r>
      </w:del>
      <w:ins w:id="147" w:author="WinuE" w:date="2009-02-27T18:00:00Z">
        <w:r>
          <w:rPr>
            <w:rFonts w:ascii="Calibri" w:hAnsi="Calibri"/>
            <w:color w:val="000000"/>
            <w:sz w:val="22"/>
            <w:szCs w:val="22"/>
          </w:rPr>
          <w:t>Anexo [</w:t>
        </w:r>
      </w:ins>
      <w:ins w:id="148" w:author="WinuE" w:date="2009-02-27T18:18:00Z">
        <w:r>
          <w:rPr>
            <w:rFonts w:ascii="Calibri" w:hAnsi="Calibri"/>
            <w:color w:val="000000"/>
            <w:sz w:val="22"/>
            <w:szCs w:val="22"/>
          </w:rPr>
          <w:t>2</w:t>
        </w:r>
      </w:ins>
      <w:ins w:id="149" w:author="WinuE" w:date="2009-02-27T18:00:00Z">
        <w:r>
          <w:rPr>
            <w:rFonts w:ascii="Calibri" w:hAnsi="Calibri"/>
            <w:color w:val="000000"/>
            <w:sz w:val="22"/>
            <w:szCs w:val="22"/>
          </w:rPr>
          <w:t>]</w:t>
        </w:r>
      </w:ins>
      <w:del w:id="15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noProof/>
          <w:color w:val="000000"/>
          <w:sz w:val="22"/>
          <w:szCs w:val="22"/>
          <w:lang w:val="es-CO" w:eastAsia="es-CO"/>
        </w:rPr>
        <w:drawing>
          <wp:inline distT="0" distB="0" distL="0" distR="0">
            <wp:extent cx="5142015" cy="2959183"/>
            <wp:effectExtent l="0" t="57150" r="0" b="50717"/>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12EDA" w:rsidRPr="0028636F" w:rsidRDefault="00412EDA" w:rsidP="00412EDA">
      <w:pPr>
        <w:pStyle w:val="Epgrafe"/>
        <w:jc w:val="center"/>
        <w:rPr>
          <w:rFonts w:asciiTheme="minorHAnsi" w:hAnsiTheme="minorHAnsi"/>
        </w:rPr>
      </w:pPr>
      <w:r w:rsidRPr="0028636F">
        <w:rPr>
          <w:rFonts w:asciiTheme="minorHAnsi" w:hAnsiTheme="minorHAnsi"/>
        </w:rPr>
        <w:t xml:space="preserve">Ilustración </w:t>
      </w:r>
      <w:r w:rsidR="00BD6B66" w:rsidRPr="0028636F">
        <w:rPr>
          <w:rFonts w:asciiTheme="minorHAnsi" w:hAnsiTheme="minorHAnsi"/>
        </w:rPr>
        <w:fldChar w:fldCharType="begin"/>
      </w:r>
      <w:r w:rsidRPr="0028636F">
        <w:rPr>
          <w:rFonts w:asciiTheme="minorHAnsi" w:hAnsiTheme="minorHAnsi"/>
        </w:rPr>
        <w:instrText xml:space="preserve"> SEQ Ilustración \* ARABIC </w:instrText>
      </w:r>
      <w:r w:rsidR="00BD6B66" w:rsidRPr="0028636F">
        <w:rPr>
          <w:rFonts w:asciiTheme="minorHAnsi" w:hAnsiTheme="minorHAnsi"/>
        </w:rPr>
        <w:fldChar w:fldCharType="separate"/>
      </w:r>
      <w:r>
        <w:rPr>
          <w:rFonts w:asciiTheme="minorHAnsi" w:hAnsiTheme="minorHAnsi"/>
          <w:noProof/>
        </w:rPr>
        <w:t>3</w:t>
      </w:r>
      <w:r w:rsidR="00BD6B66" w:rsidRPr="0028636F">
        <w:rPr>
          <w:rFonts w:asciiTheme="minorHAnsi" w:hAnsiTheme="minorHAnsi"/>
        </w:rPr>
        <w:fldChar w:fldCharType="end"/>
      </w:r>
      <w:r w:rsidRPr="0028636F">
        <w:rPr>
          <w:rFonts w:asciiTheme="minorHAnsi" w:hAnsiTheme="minorHAnsi"/>
        </w:rPr>
        <w:t>. Evolución del plan</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51" w:author="WinuE" w:date="2009-02-27T14:26:00Z"/>
          <w:rFonts w:ascii="Calibri" w:hAnsi="Calibri"/>
          <w:color w:val="000000"/>
          <w:sz w:val="22"/>
          <w:szCs w:val="22"/>
        </w:rPr>
      </w:pPr>
      <w:bookmarkStart w:id="152" w:name="_Toc223509143"/>
      <w:bookmarkStart w:id="153" w:name="_Toc223596287"/>
      <w:bookmarkStart w:id="154" w:name="_Toc223597281"/>
      <w:bookmarkStart w:id="155" w:name="_Toc223597611"/>
      <w:bookmarkStart w:id="156" w:name="_Toc223597778"/>
      <w:bookmarkStart w:id="157" w:name="_Toc223597897"/>
      <w:bookmarkStart w:id="158" w:name="_Toc223597982"/>
      <w:bookmarkStart w:id="159" w:name="_Toc223598109"/>
      <w:bookmarkEnd w:id="152"/>
      <w:bookmarkEnd w:id="153"/>
      <w:bookmarkEnd w:id="154"/>
      <w:bookmarkEnd w:id="155"/>
      <w:bookmarkEnd w:id="156"/>
      <w:bookmarkEnd w:id="157"/>
      <w:bookmarkEnd w:id="158"/>
      <w:bookmarkEnd w:id="15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 w:name="_Toc223598110"/>
      <w:r w:rsidRPr="007D2CA2">
        <w:rPr>
          <w:rFonts w:ascii="Calibri" w:hAnsi="Calibri"/>
          <w:noProof/>
          <w:color w:val="000000"/>
          <w:sz w:val="28"/>
          <w:szCs w:val="22"/>
          <w:lang w:val="es-CO"/>
        </w:rPr>
        <w:t>REFERENCIAS</w:t>
      </w:r>
      <w:bookmarkEnd w:id="16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2"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3"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BD6B66" w:rsidP="00FD07D3">
      <w:pPr>
        <w:ind w:left="431" w:hanging="431"/>
        <w:jc w:val="both"/>
        <w:rPr>
          <w:rFonts w:asciiTheme="minorHAnsi" w:hAnsiTheme="minorHAnsi"/>
          <w:color w:val="000000" w:themeColor="text1"/>
          <w:sz w:val="22"/>
          <w:szCs w:val="22"/>
          <w:lang w:val="es-CO"/>
        </w:rPr>
      </w:pPr>
      <w:r w:rsidRPr="00BD6B66">
        <w:rPr>
          <w:rFonts w:asciiTheme="minorHAnsi" w:hAnsiTheme="minorHAnsi"/>
          <w:color w:val="000000" w:themeColor="text1"/>
          <w:sz w:val="22"/>
          <w:szCs w:val="22"/>
          <w:lang w:val="es-CO"/>
          <w:rPrChange w:id="161" w:author="WinuE" w:date="2009-02-27T18:01:00Z">
            <w:rPr>
              <w:rFonts w:asciiTheme="minorHAnsi" w:hAnsiTheme="minorHAnsi"/>
              <w:b/>
              <w:bCs/>
              <w:color w:val="000000" w:themeColor="text1"/>
              <w:kern w:val="28"/>
              <w:sz w:val="22"/>
              <w:szCs w:val="22"/>
              <w:u w:val="single"/>
              <w:lang w:val="es-CO"/>
            </w:rPr>
          </w:rPrChange>
        </w:rPr>
        <w:t>[7]</w:t>
      </w:r>
      <w:r w:rsidRPr="00BD6B66">
        <w:rPr>
          <w:rFonts w:asciiTheme="minorHAnsi" w:hAnsiTheme="minorHAnsi"/>
          <w:color w:val="000000" w:themeColor="text1"/>
          <w:sz w:val="22"/>
          <w:szCs w:val="22"/>
          <w:lang w:val="es-CO"/>
          <w:rPrChange w:id="162" w:author="WinuE" w:date="2009-02-27T18:01:00Z">
            <w:rPr>
              <w:rFonts w:asciiTheme="minorHAnsi" w:hAnsiTheme="minorHAnsi"/>
              <w:b/>
              <w:bCs/>
              <w:color w:val="000000" w:themeColor="text1"/>
              <w:kern w:val="28"/>
              <w:sz w:val="22"/>
              <w:szCs w:val="22"/>
              <w:u w:val="single"/>
              <w:lang w:val="es-CO"/>
            </w:rPr>
          </w:rPrChange>
        </w:rPr>
        <w:tab/>
        <w:t xml:space="preserve">Página de Miguel Torres. [homepage de Internet].  Plantilla SPMP IronWorks. Disponible en: </w:t>
      </w:r>
      <w:r w:rsidRPr="00BD6B66">
        <w:rPr>
          <w:rFonts w:asciiTheme="minorHAnsi" w:hAnsiTheme="minorHAnsi"/>
          <w:sz w:val="22"/>
          <w:szCs w:val="22"/>
          <w:rPrChange w:id="163" w:author="WinuE" w:date="2009-02-27T18:01:00Z">
            <w:rPr>
              <w:rFonts w:ascii="Cambria" w:hAnsi="Cambria"/>
              <w:b/>
              <w:bCs/>
              <w:color w:val="0000FF"/>
              <w:kern w:val="28"/>
              <w:sz w:val="32"/>
              <w:szCs w:val="32"/>
              <w:u w:val="single"/>
            </w:rPr>
          </w:rPrChange>
        </w:rPr>
        <w:fldChar w:fldCharType="begin"/>
      </w:r>
      <w:r w:rsidRPr="00BD6B66">
        <w:rPr>
          <w:rFonts w:asciiTheme="minorHAnsi" w:hAnsiTheme="minorHAnsi"/>
          <w:sz w:val="22"/>
          <w:szCs w:val="22"/>
          <w:rPrChange w:id="164" w:author="WinuE" w:date="2009-02-27T18:01:00Z">
            <w:rPr>
              <w:rFonts w:ascii="Cambria" w:hAnsi="Cambria"/>
              <w:b/>
              <w:bCs/>
              <w:color w:val="0000FF"/>
              <w:kern w:val="28"/>
              <w:sz w:val="32"/>
              <w:szCs w:val="32"/>
              <w:u w:val="single"/>
            </w:rPr>
          </w:rPrChange>
        </w:rPr>
        <w:instrText>HYPERLINK "http://sophia.javeriana.edu.co/~metorres/"</w:instrText>
      </w:r>
      <w:r w:rsidRPr="00BD6B66">
        <w:rPr>
          <w:rFonts w:asciiTheme="minorHAnsi" w:hAnsiTheme="minorHAnsi"/>
          <w:sz w:val="22"/>
          <w:szCs w:val="22"/>
          <w:rPrChange w:id="165" w:author="WinuE" w:date="2009-02-27T18:01:00Z">
            <w:rPr>
              <w:rFonts w:ascii="Cambria" w:hAnsi="Cambria"/>
              <w:b/>
              <w:bCs/>
              <w:color w:val="0000FF"/>
              <w:kern w:val="28"/>
              <w:sz w:val="32"/>
              <w:szCs w:val="32"/>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BD6B66">
        <w:rPr>
          <w:rFonts w:asciiTheme="minorHAnsi" w:hAnsiTheme="minorHAnsi"/>
          <w:sz w:val="22"/>
          <w:szCs w:val="22"/>
          <w:rPrChange w:id="166" w:author="WinuE" w:date="2009-02-27T18:01:00Z">
            <w:rPr>
              <w:rFonts w:ascii="Cambria" w:hAnsi="Cambria"/>
              <w:b/>
              <w:bCs/>
              <w:color w:val="0000FF"/>
              <w:kern w:val="28"/>
              <w:sz w:val="32"/>
              <w:szCs w:val="32"/>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7" w:author="WinuE" w:date="2009-02-27T18:01:00Z">
            <w:rPr>
              <w:rFonts w:ascii="Calibri" w:hAnsi="Calibri" w:cs="Arial"/>
              <w:color w:val="000000"/>
              <w:sz w:val="22"/>
              <w:szCs w:val="22"/>
              <w:lang w:val="es-CO"/>
            </w:rPr>
          </w:rPrChange>
        </w:rPr>
      </w:pPr>
    </w:p>
    <w:p w:rsidR="002E04F1" w:rsidRDefault="002E04F1" w:rsidP="002E04F1">
      <w:pPr>
        <w:pStyle w:val="Default"/>
        <w:ind w:left="426" w:hanging="426"/>
        <w:jc w:val="both"/>
        <w:rPr>
          <w:rFonts w:ascii="Arial" w:hAnsi="Arial" w:cs="Arial"/>
          <w:color w:val="auto"/>
          <w:sz w:val="22"/>
          <w:szCs w:val="22"/>
          <w:lang w:val="es-CO"/>
        </w:rPr>
      </w:pPr>
      <w:r>
        <w:rPr>
          <w:rFonts w:asciiTheme="minorHAnsi" w:hAnsiTheme="minorHAnsi"/>
          <w:sz w:val="22"/>
          <w:szCs w:val="22"/>
          <w:lang w:val="en-US" w:eastAsia="es-ES"/>
        </w:rPr>
        <w:t>[8]</w:t>
      </w:r>
      <w:r>
        <w:rPr>
          <w:rFonts w:asciiTheme="minorHAnsi" w:hAnsiTheme="minorHAnsi"/>
          <w:sz w:val="22"/>
          <w:szCs w:val="22"/>
          <w:lang w:val="en-US" w:eastAsia="es-ES"/>
        </w:rPr>
        <w:tab/>
      </w:r>
      <w:r w:rsidR="002E6F7C">
        <w:rPr>
          <w:rFonts w:ascii="Arial" w:hAnsi="Arial" w:cs="Arial"/>
          <w:color w:val="auto"/>
          <w:sz w:val="22"/>
          <w:szCs w:val="22"/>
          <w:lang w:val="en-US"/>
        </w:rPr>
        <w:t xml:space="preserve">IEEE Computer </w:t>
      </w:r>
      <w:r>
        <w:rPr>
          <w:rFonts w:ascii="Arial" w:hAnsi="Arial" w:cs="Arial"/>
          <w:color w:val="auto"/>
          <w:sz w:val="22"/>
          <w:szCs w:val="22"/>
          <w:lang w:val="en-US"/>
        </w:rPr>
        <w:t xml:space="preserve">Society. IEEE STANDARD FOR SOFTWARE PROJECT MANAGEMENT PLANS (SPMP). IEEE Std 1058-1998. The Institute of Electrical and Electronics Engineers, Inc. </w:t>
      </w:r>
      <w:r>
        <w:rPr>
          <w:rFonts w:ascii="Arial" w:hAnsi="Arial" w:cs="Arial"/>
          <w:color w:val="auto"/>
          <w:sz w:val="22"/>
          <w:szCs w:val="22"/>
          <w:lang w:val="es-CO"/>
        </w:rPr>
        <w:t xml:space="preserve">Aprobado en Diciembre 8 de 1998. </w:t>
      </w:r>
    </w:p>
    <w:p w:rsidR="002E04F1" w:rsidRDefault="002E04F1" w:rsidP="002E04F1">
      <w:pPr>
        <w:pStyle w:val="Default"/>
        <w:ind w:left="426" w:hanging="426"/>
        <w:jc w:val="both"/>
        <w:rPr>
          <w:rFonts w:ascii="Arial" w:hAnsi="Arial" w:cs="Arial"/>
          <w:color w:val="auto"/>
          <w:sz w:val="22"/>
          <w:szCs w:val="22"/>
          <w:lang w:val="es-CO"/>
        </w:rPr>
      </w:pPr>
    </w:p>
    <w:p w:rsidR="002E04F1" w:rsidRDefault="002E04F1" w:rsidP="002E04F1">
      <w:pPr>
        <w:pStyle w:val="Default"/>
        <w:ind w:left="426" w:hanging="426"/>
        <w:jc w:val="both"/>
        <w:rPr>
          <w:rFonts w:ascii="Calibri" w:hAnsi="Calibri"/>
          <w:bCs/>
          <w:noProof/>
          <w:color w:val="000000" w:themeColor="text1" w:themeShade="80"/>
          <w:sz w:val="22"/>
          <w:szCs w:val="22"/>
          <w:lang w:val="es-CO"/>
        </w:rPr>
      </w:pPr>
      <w:r>
        <w:rPr>
          <w:rFonts w:asciiTheme="minorHAnsi" w:hAnsiTheme="minorHAnsi"/>
          <w:sz w:val="22"/>
          <w:szCs w:val="22"/>
          <w:lang w:val="es-CO" w:eastAsia="es-ES"/>
        </w:rPr>
        <w:t>[9]</w:t>
      </w:r>
      <w:r>
        <w:rPr>
          <w:rFonts w:asciiTheme="minorHAnsi" w:hAnsiTheme="minorHAnsi"/>
          <w:sz w:val="22"/>
          <w:szCs w:val="22"/>
          <w:lang w:val="es-CO" w:eastAsia="es-ES"/>
        </w:rPr>
        <w:tab/>
      </w:r>
      <w:r>
        <w:rPr>
          <w:rFonts w:ascii="Calibri" w:hAnsi="Calibri"/>
          <w:bCs/>
          <w:noProof/>
          <w:color w:val="000000" w:themeColor="text1" w:themeShade="80"/>
          <w:sz w:val="22"/>
          <w:szCs w:val="22"/>
          <w:lang w:val="es-CO"/>
        </w:rPr>
        <w:t>Diana Paola García Cruz, Juan David Rodríguez Sua, Sergio David Acosta Pinto, Bernardo Andrés Neira León, Felipe Alberto Martínez González, Santiago Castellanos Hernández. SPMP V 1.0 (Linea Base). Disponible en: http:// sophia.javeriana.edu.co/~metorres/</w:t>
      </w:r>
    </w:p>
    <w:p w:rsidR="002E04F1" w:rsidRDefault="002E04F1" w:rsidP="002E04F1">
      <w:pPr>
        <w:pStyle w:val="Default"/>
        <w:ind w:left="426" w:hanging="426"/>
        <w:jc w:val="both"/>
        <w:rPr>
          <w:rFonts w:ascii="Calibri" w:hAnsi="Calibri"/>
          <w:bCs/>
          <w:noProof/>
          <w:color w:val="000000" w:themeColor="text1" w:themeShade="80"/>
          <w:sz w:val="22"/>
          <w:szCs w:val="22"/>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[10]</w:t>
      </w:r>
      <w:r>
        <w:rPr>
          <w:rFonts w:asciiTheme="minorHAnsi" w:hAnsiTheme="minorHAnsi"/>
          <w:sz w:val="22"/>
          <w:szCs w:val="22"/>
          <w:lang w:val="es-CO"/>
        </w:rPr>
        <w:tab/>
        <w:t>Acuña Cesar. Pruebas de software.</w:t>
      </w:r>
      <w:r w:rsidR="002E6F7C">
        <w:rPr>
          <w:rFonts w:asciiTheme="minorHAnsi" w:hAnsiTheme="minorHAnsi"/>
          <w:sz w:val="22"/>
          <w:szCs w:val="22"/>
          <w:lang w:val="es-CO"/>
        </w:rPr>
        <w:t xml:space="preserve"> </w:t>
      </w:r>
      <w:r>
        <w:rPr>
          <w:rFonts w:asciiTheme="minorHAnsi" w:hAnsiTheme="minorHAnsi"/>
          <w:sz w:val="22"/>
          <w:szCs w:val="22"/>
          <w:lang w:val="es-CO"/>
        </w:rPr>
        <w:t>[Documento en Internet]. Disponible en:</w:t>
      </w:r>
      <w:r>
        <w:rPr>
          <w:rFonts w:asciiTheme="minorHAnsi" w:hAnsiTheme="minorHAnsi"/>
          <w:sz w:val="22"/>
          <w:szCs w:val="22"/>
        </w:rPr>
        <w:t xml:space="preserve"> </w:t>
      </w:r>
      <w:r>
        <w:rPr>
          <w:rFonts w:asciiTheme="minorHAnsi" w:eastAsia="Calibri" w:hAnsiTheme="minorHAnsi"/>
          <w:sz w:val="22"/>
          <w:szCs w:val="22"/>
        </w:rPr>
        <w:t>http://kybele.escet.urjc.es/Documentos/ISI/Pruebas%20de%20Software.pdf</w:t>
      </w:r>
    </w:p>
    <w:p w:rsidR="002E04F1" w:rsidRDefault="002E04F1" w:rsidP="002E04F1">
      <w:pPr>
        <w:ind w:left="426" w:hanging="426"/>
        <w:jc w:val="both"/>
        <w:rPr>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[11]</w:t>
      </w:r>
      <w:r>
        <w:rPr>
          <w:rFonts w:asciiTheme="minorHAnsi" w:hAnsiTheme="minorHAnsi"/>
          <w:sz w:val="22"/>
          <w:szCs w:val="22"/>
          <w:lang w:val="es-CO"/>
        </w:rPr>
        <w:tab/>
        <w:t>Escuela de Ingeniería de Sistemas y Computación de la Universidad del Valle.</w:t>
      </w:r>
      <w:r w:rsidR="002E6F7C">
        <w:rPr>
          <w:rFonts w:asciiTheme="minorHAnsi" w:hAnsiTheme="minorHAnsi"/>
          <w:sz w:val="22"/>
          <w:szCs w:val="22"/>
          <w:lang w:val="es-CO"/>
        </w:rPr>
        <w:t xml:space="preserve"> </w:t>
      </w:r>
      <w:r>
        <w:rPr>
          <w:rFonts w:asciiTheme="minorHAnsi" w:hAnsiTheme="minorHAnsi"/>
          <w:sz w:val="22"/>
          <w:szCs w:val="22"/>
          <w:lang w:val="es-CO"/>
        </w:rPr>
        <w:t>[homepage de internet]. Materias - Material Desarrollo de Software. [aprox. 3 pantalla]. Disponible en:</w:t>
      </w:r>
      <w:r>
        <w:t xml:space="preserve"> </w:t>
      </w:r>
      <w:r>
        <w:rPr>
          <w:rFonts w:asciiTheme="minorHAnsi" w:hAnsiTheme="minorHAnsi"/>
          <w:sz w:val="22"/>
          <w:szCs w:val="22"/>
          <w:lang w:val="es-CO"/>
        </w:rPr>
        <w:t>http://eisc.univalle.edu.co/</w:t>
      </w:r>
    </w:p>
    <w:p w:rsidR="002E04F1" w:rsidRDefault="002E04F1" w:rsidP="002E04F1">
      <w:pPr>
        <w:ind w:left="426" w:hanging="426"/>
        <w:jc w:val="both"/>
        <w:rPr>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[12]</w:t>
      </w:r>
      <w:r>
        <w:rPr>
          <w:rFonts w:asciiTheme="minorHAnsi" w:hAnsiTheme="minorHAnsi"/>
          <w:sz w:val="22"/>
          <w:szCs w:val="22"/>
          <w:lang w:val="es-CO"/>
        </w:rPr>
        <w:tab/>
        <w:t xml:space="preserve">Proyecto Tulkekán 2009. [Documento en Internet]. Disponible en: </w:t>
      </w:r>
      <w:r>
        <w:rPr>
          <w:rFonts w:asciiTheme="minorHAnsi" w:eastAsia="Calibri" w:hAnsiTheme="minorHAnsi"/>
          <w:sz w:val="22"/>
          <w:szCs w:val="22"/>
        </w:rPr>
        <w:t>http://svn2.assembla.com/svn/tutelkan/plantillas/PlanDeAdminDeConfigs-v2.doc</w:t>
      </w:r>
      <w:r>
        <w:rPr>
          <w:rFonts w:asciiTheme="minorHAnsi" w:hAnsiTheme="minorHAnsi"/>
          <w:sz w:val="22"/>
          <w:szCs w:val="22"/>
          <w:lang w:val="es-CO"/>
        </w:rPr>
        <w:t xml:space="preserve"> </w:t>
      </w:r>
    </w:p>
    <w:p w:rsidR="002E04F1" w:rsidRDefault="002E04F1" w:rsidP="002E04F1">
      <w:pPr>
        <w:ind w:left="426" w:hanging="426"/>
        <w:jc w:val="both"/>
        <w:rPr>
          <w:rFonts w:asciiTheme="minorHAnsi" w:hAnsiTheme="minorHAnsi"/>
          <w:sz w:val="22"/>
          <w:szCs w:val="22"/>
          <w:lang w:val="es-CO"/>
        </w:rPr>
      </w:pPr>
    </w:p>
    <w:p w:rsidR="00FD07D3" w:rsidRPr="00602C5F" w:rsidRDefault="002E04F1" w:rsidP="002E04F1">
      <w:pPr>
        <w:ind w:left="426" w:hanging="426"/>
        <w:jc w:val="both"/>
        <w:rPr>
          <w:rFonts w:asciiTheme="minorHAnsi" w:hAnsiTheme="minorHAnsi" w:cs="Arial"/>
          <w:color w:val="000000"/>
          <w:sz w:val="22"/>
          <w:szCs w:val="22"/>
          <w:lang w:val="es-CO"/>
          <w:rPrChange w:id="168" w:author="WinuE" w:date="2009-02-27T18:01:00Z">
            <w:rPr>
              <w:rFonts w:ascii="Calibri" w:hAnsi="Calibri" w:cs="Arial"/>
              <w:color w:val="000000"/>
              <w:sz w:val="22"/>
              <w:szCs w:val="22"/>
              <w:lang w:val="es-CO"/>
            </w:rPr>
          </w:rPrChange>
        </w:rPr>
      </w:pPr>
      <w:r>
        <w:rPr>
          <w:rFonts w:asciiTheme="minorHAnsi" w:hAnsiTheme="minorHAnsi"/>
          <w:sz w:val="22"/>
          <w:szCs w:val="22"/>
          <w:lang w:val="es-CO"/>
        </w:rPr>
        <w:t>[13]</w:t>
      </w:r>
      <w:r>
        <w:rPr>
          <w:rFonts w:asciiTheme="minorHAnsi" w:hAnsiTheme="minorHAnsi"/>
          <w:sz w:val="22"/>
          <w:szCs w:val="22"/>
          <w:lang w:val="es-CO"/>
        </w:rPr>
        <w:tab/>
      </w:r>
      <w:r w:rsidR="002E6F7C">
        <w:rPr>
          <w:rFonts w:asciiTheme="minorHAnsi" w:hAnsiTheme="minorHAnsi"/>
          <w:sz w:val="22"/>
          <w:szCs w:val="22"/>
          <w:lang w:val="es-CO"/>
        </w:rPr>
        <w:t>Líder</w:t>
      </w:r>
      <w:r>
        <w:rPr>
          <w:rFonts w:asciiTheme="minorHAnsi" w:hAnsiTheme="minorHAnsi"/>
          <w:sz w:val="22"/>
          <w:szCs w:val="22"/>
          <w:lang w:val="es-CO"/>
        </w:rPr>
        <w:t xml:space="preserve"> de Proyecto. [Documento en internet]. Disponible en: http://www.liderdeproyecto.com/manual/administracion_de_la_configuracion.html</w:t>
      </w:r>
    </w:p>
    <w:p w:rsidR="00FD07D3" w:rsidRDefault="007B105C" w:rsidP="00FD07D3">
      <w:pPr>
        <w:rPr>
          <w:rFonts w:ascii="Calibri" w:hAnsi="Calibri" w:cs="Arial"/>
          <w:color w:val="000000"/>
          <w:sz w:val="22"/>
          <w:szCs w:val="22"/>
          <w:lang w:val="es-CO"/>
        </w:rPr>
      </w:pPr>
      <w:r>
        <w:rPr>
          <w:rFonts w:ascii="Calibri" w:hAnsi="Calibri" w:cs="Arial"/>
          <w:color w:val="000000"/>
          <w:sz w:val="22"/>
          <w:szCs w:val="22"/>
          <w:lang w:val="es-CO"/>
        </w:rPr>
        <w:t>[14]</w:t>
      </w:r>
      <w:r w:rsidRPr="007B105C">
        <w:t xml:space="preserve"> </w:t>
      </w:r>
      <w:r w:rsidRPr="007B105C">
        <w:rPr>
          <w:rStyle w:val="othername"/>
          <w:rFonts w:ascii="Calibri" w:hAnsi="Calibri"/>
          <w:sz w:val="22"/>
        </w:rPr>
        <w:t xml:space="preserve">Tortoise SVN versión 1.5.8, Disponible en: </w:t>
      </w:r>
      <w:r>
        <w:rPr>
          <w:rStyle w:val="othername"/>
          <w:rFonts w:ascii="Calibri" w:hAnsi="Calibri"/>
          <w:sz w:val="22"/>
        </w:rPr>
        <w:t xml:space="preserve">   </w:t>
      </w:r>
      <w:hyperlink r:id="rId24" w:history="1">
        <w:r w:rsidRPr="007B105C">
          <w:rPr>
            <w:rStyle w:val="Hipervnculo"/>
            <w:rFonts w:ascii="Calibri" w:hAnsi="Calibri"/>
            <w:sz w:val="22"/>
          </w:rPr>
          <w:t>http://tortoisesvn.net/docs/release/TortoiseSVN_es/index.html</w:t>
        </w:r>
      </w:hyperlink>
      <w:r w:rsidRPr="007B105C">
        <w:rPr>
          <w:rFonts w:ascii="Calibri" w:hAnsi="Calibri"/>
          <w:sz w:val="22"/>
        </w:rPr>
        <w:t xml:space="preserve">, </w:t>
      </w:r>
      <w:r w:rsidRPr="007B105C">
        <w:rPr>
          <w:rStyle w:val="othername"/>
          <w:rFonts w:ascii="Calibri" w:hAnsi="Calibri"/>
          <w:sz w:val="22"/>
        </w:rPr>
        <w:t>Fernando P. Najera Cano.</w:t>
      </w:r>
      <w:r>
        <w:rPr>
          <w:rStyle w:val="othername"/>
        </w:rPr>
        <w:t xml:space="preserve">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9" w:name="_Toc223598111"/>
      <w:r w:rsidRPr="007D2CA2">
        <w:rPr>
          <w:rFonts w:ascii="Calibri" w:hAnsi="Calibri"/>
          <w:noProof/>
          <w:color w:val="000000"/>
          <w:sz w:val="28"/>
          <w:szCs w:val="22"/>
          <w:lang w:val="es-CO"/>
        </w:rPr>
        <w:t>DEFINICIONES Y ACRONIMOS</w:t>
      </w:r>
      <w:bookmarkEnd w:id="16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A</w:t>
            </w:r>
          </w:p>
        </w:tc>
      </w:tr>
      <w:tr w:rsidR="00640F94" w:rsidRPr="006F1D6C" w:rsidTr="007B105C">
        <w:tc>
          <w:tcPr>
            <w:tcW w:w="8644" w:type="dxa"/>
          </w:tcPr>
          <w:p w:rsidR="00640F94" w:rsidRPr="006F1D6C" w:rsidRDefault="00640F94" w:rsidP="001E286E">
            <w:pPr>
              <w:rPr>
                <w:rFonts w:ascii="Calibri" w:hAnsi="Calibri"/>
                <w:b/>
                <w:bCs/>
                <w:sz w:val="22"/>
                <w:lang w:val="es-CO"/>
              </w:rPr>
            </w:pP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B</w:t>
            </w:r>
          </w:p>
        </w:tc>
      </w:tr>
      <w:tr w:rsidR="00640F94" w:rsidRPr="007B105C" w:rsidTr="007B105C">
        <w:tc>
          <w:tcPr>
            <w:tcW w:w="8644" w:type="dxa"/>
          </w:tcPr>
          <w:p w:rsidR="00640F94" w:rsidRPr="007B105C" w:rsidRDefault="00640F94" w:rsidP="001E286E">
            <w:pPr>
              <w:rPr>
                <w:rFonts w:ascii="Calibri" w:hAnsi="Calibri"/>
                <w:bCs/>
                <w:sz w:val="28"/>
                <w:szCs w:val="28"/>
                <w:lang w:val="es-CO"/>
              </w:rPr>
            </w:pPr>
          </w:p>
        </w:tc>
      </w:tr>
      <w:tr w:rsidR="00640F94" w:rsidRPr="006F1D6C" w:rsidTr="007B105C">
        <w:tc>
          <w:tcPr>
            <w:tcW w:w="8644" w:type="dxa"/>
            <w:shd w:val="clear" w:color="auto" w:fill="9BBB59" w:themeFill="accent3"/>
          </w:tcPr>
          <w:p w:rsidR="00640F94" w:rsidRDefault="00640F94" w:rsidP="001E286E">
            <w:pPr>
              <w:rPr>
                <w:rFonts w:ascii="Calibri" w:hAnsi="Calibri"/>
                <w:b/>
                <w:bCs/>
                <w:sz w:val="28"/>
                <w:szCs w:val="28"/>
                <w:lang w:val="es-CO"/>
              </w:rPr>
            </w:pPr>
            <w:r>
              <w:rPr>
                <w:rFonts w:ascii="Calibri" w:hAnsi="Calibri"/>
                <w:b/>
                <w:bCs/>
                <w:sz w:val="28"/>
                <w:szCs w:val="28"/>
                <w:lang w:val="es-CO"/>
              </w:rPr>
              <w:t>C</w:t>
            </w:r>
          </w:p>
        </w:tc>
      </w:tr>
      <w:tr w:rsidR="00640F94" w:rsidRPr="00AD0AC2" w:rsidTr="007B105C">
        <w:tc>
          <w:tcPr>
            <w:tcW w:w="8644" w:type="dxa"/>
            <w:shd w:val="clear" w:color="auto" w:fill="FFFFFF" w:themeFill="background1"/>
          </w:tcPr>
          <w:p w:rsidR="00640F94" w:rsidRPr="00DB1888" w:rsidRDefault="00640F94" w:rsidP="001E286E">
            <w:pPr>
              <w:pStyle w:val="Prrafodelista"/>
              <w:numPr>
                <w:ilvl w:val="0"/>
                <w:numId w:val="68"/>
              </w:numPr>
              <w:rPr>
                <w:rFonts w:ascii="Calibri" w:hAnsi="Calibri"/>
                <w:b/>
                <w:bCs/>
                <w:sz w:val="28"/>
                <w:szCs w:val="28"/>
              </w:rPr>
            </w:pPr>
            <w:r w:rsidRPr="00DB1888">
              <w:rPr>
                <w:rFonts w:ascii="Calibri" w:hAnsi="Calibri"/>
                <w:b/>
                <w:bCs/>
                <w:sz w:val="22"/>
                <w:szCs w:val="22"/>
              </w:rPr>
              <w:t>CASE:</w:t>
            </w:r>
            <w:r w:rsidRPr="00DB1888">
              <w:rPr>
                <w:rFonts w:ascii="Calibri" w:hAnsi="Calibri"/>
                <w:bCs/>
                <w:sz w:val="22"/>
                <w:szCs w:val="22"/>
              </w:rPr>
              <w:t xml:space="preserve"> Computer Aided Software Engineering</w:t>
            </w: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E</w:t>
            </w:r>
          </w:p>
        </w:tc>
      </w:tr>
      <w:tr w:rsidR="00640F94" w:rsidRPr="00970A90" w:rsidTr="007B105C">
        <w:tc>
          <w:tcPr>
            <w:tcW w:w="8644" w:type="dxa"/>
          </w:tcPr>
          <w:p w:rsidR="00640F94" w:rsidRPr="0093035F" w:rsidRDefault="00640F94" w:rsidP="001E286E">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640F94" w:rsidRPr="0093035F" w:rsidRDefault="00640F94" w:rsidP="001E286E">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640F94" w:rsidRPr="00970A90" w:rsidRDefault="00640F94" w:rsidP="001E286E">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F</w:t>
            </w:r>
          </w:p>
        </w:tc>
      </w:tr>
      <w:tr w:rsidR="00640F94" w:rsidRPr="00F83D77" w:rsidTr="007B105C">
        <w:tc>
          <w:tcPr>
            <w:tcW w:w="8644" w:type="dxa"/>
            <w:shd w:val="clear" w:color="auto" w:fill="FFFFFF" w:themeFill="background1"/>
          </w:tcPr>
          <w:p w:rsidR="00640F94" w:rsidRPr="00E96924" w:rsidRDefault="00640F94" w:rsidP="001E286E">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G</w:t>
            </w:r>
          </w:p>
        </w:tc>
      </w:tr>
      <w:tr w:rsidR="00640F94" w:rsidRPr="006F1D6C" w:rsidTr="007B105C">
        <w:tc>
          <w:tcPr>
            <w:tcW w:w="8644" w:type="dxa"/>
          </w:tcPr>
          <w:p w:rsidR="00640F94" w:rsidRPr="00E96924" w:rsidRDefault="00640F94" w:rsidP="001E286E">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I</w:t>
            </w:r>
          </w:p>
        </w:tc>
      </w:tr>
      <w:tr w:rsidR="00640F94" w:rsidRPr="00AD0AC2" w:rsidTr="007B105C">
        <w:tc>
          <w:tcPr>
            <w:tcW w:w="8644" w:type="dxa"/>
          </w:tcPr>
          <w:p w:rsidR="00640F94" w:rsidRPr="005C6822" w:rsidRDefault="00640F94" w:rsidP="001E286E">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p>
          <w:p w:rsidR="005C6822" w:rsidRPr="005C6822" w:rsidRDefault="005C6822" w:rsidP="001E286E">
            <w:pPr>
              <w:numPr>
                <w:ilvl w:val="0"/>
                <w:numId w:val="27"/>
              </w:numPr>
              <w:rPr>
                <w:rFonts w:asciiTheme="minorHAnsi" w:hAnsiTheme="minorHAnsi"/>
                <w:b/>
                <w:bCs/>
                <w:sz w:val="22"/>
                <w:szCs w:val="22"/>
              </w:rPr>
            </w:pPr>
            <w:r w:rsidRPr="005C6822">
              <w:rPr>
                <w:rFonts w:asciiTheme="minorHAnsi" w:hAnsiTheme="minorHAnsi"/>
                <w:b/>
                <w:bCs/>
                <w:sz w:val="22"/>
                <w:szCs w:val="22"/>
              </w:rPr>
              <w:t xml:space="preserve">IEEE: </w:t>
            </w:r>
            <w:r w:rsidRPr="005C6822">
              <w:rPr>
                <w:rFonts w:asciiTheme="minorHAnsi" w:hAnsiTheme="minorHAnsi"/>
                <w:sz w:val="22"/>
                <w:szCs w:val="22"/>
              </w:rPr>
              <w:t>The Institute of Electrical and Electronics Engineers</w:t>
            </w:r>
          </w:p>
        </w:tc>
      </w:tr>
      <w:tr w:rsidR="00640F94" w:rsidRPr="006F1D6C" w:rsidTr="007B105C">
        <w:tc>
          <w:tcPr>
            <w:tcW w:w="8644" w:type="dxa"/>
            <w:shd w:val="clear" w:color="auto" w:fill="9BBB59" w:themeFill="accent3"/>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S</w:t>
            </w:r>
          </w:p>
        </w:tc>
      </w:tr>
      <w:tr w:rsidR="00640F94" w:rsidRPr="006F1D6C" w:rsidTr="001E286E">
        <w:tc>
          <w:tcPr>
            <w:tcW w:w="8644" w:type="dxa"/>
          </w:tcPr>
          <w:p w:rsidR="00640F94" w:rsidRPr="00513156" w:rsidRDefault="00640F94" w:rsidP="001E286E">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640F94" w:rsidRPr="00513156" w:rsidRDefault="00640F94" w:rsidP="001E286E">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640F94" w:rsidRPr="00E86FD1" w:rsidRDefault="00640F94" w:rsidP="001E286E">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640F94" w:rsidRPr="006F1D6C" w:rsidRDefault="00640F94" w:rsidP="001E286E">
            <w:pPr>
              <w:numPr>
                <w:ilvl w:val="0"/>
                <w:numId w:val="26"/>
              </w:numPr>
              <w:rPr>
                <w:rFonts w:ascii="Calibri" w:hAnsi="Calibri"/>
                <w:b/>
                <w:bCs/>
                <w:sz w:val="22"/>
              </w:rPr>
            </w:pPr>
            <w:r>
              <w:rPr>
                <w:rFonts w:ascii="Calibri" w:hAnsi="Calibri"/>
                <w:b/>
                <w:bCs/>
                <w:sz w:val="22"/>
              </w:rPr>
              <w:t xml:space="preserve">SVN: </w:t>
            </w:r>
            <w:r w:rsidRPr="00D70E48">
              <w:rPr>
                <w:rFonts w:ascii="Calibri" w:hAnsi="Calibri"/>
                <w:bCs/>
                <w:sz w:val="22"/>
              </w:rPr>
              <w:t>Subversi</w:t>
            </w:r>
            <w:r>
              <w:rPr>
                <w:rFonts w:ascii="Calibri" w:hAnsi="Calibri"/>
                <w:bCs/>
                <w:sz w:val="22"/>
              </w:rPr>
              <w:t>on</w:t>
            </w:r>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70" w:author="WinuE" w:date="2009-02-27T14:26:00Z"/>
          <w:rFonts w:ascii="Calibri" w:hAnsi="Calibri" w:cs="Arial"/>
          <w:i/>
          <w:color w:val="000000"/>
          <w:sz w:val="22"/>
          <w:szCs w:val="22"/>
          <w:lang w:val="es-CO"/>
        </w:rPr>
      </w:pPr>
      <w:bookmarkStart w:id="171" w:name="_Toc223509146"/>
      <w:bookmarkStart w:id="172" w:name="_Toc223596290"/>
      <w:bookmarkStart w:id="173" w:name="_Toc223597284"/>
      <w:bookmarkStart w:id="174" w:name="_Toc223597614"/>
      <w:bookmarkStart w:id="175" w:name="_Toc223597781"/>
      <w:bookmarkStart w:id="176" w:name="_Toc223597900"/>
      <w:bookmarkStart w:id="177" w:name="_Toc223597985"/>
      <w:bookmarkStart w:id="178" w:name="_Toc223598112"/>
      <w:bookmarkEnd w:id="171"/>
      <w:bookmarkEnd w:id="172"/>
      <w:bookmarkEnd w:id="173"/>
      <w:bookmarkEnd w:id="174"/>
      <w:bookmarkEnd w:id="175"/>
      <w:bookmarkEnd w:id="176"/>
      <w:bookmarkEnd w:id="177"/>
      <w:bookmarkEnd w:id="178"/>
    </w:p>
    <w:p w:rsidR="00FD07D3" w:rsidDel="00B16137" w:rsidRDefault="00FD07D3" w:rsidP="00FD07D3">
      <w:pPr>
        <w:rPr>
          <w:del w:id="179" w:author="WinuE" w:date="2009-02-27T14:26:00Z"/>
          <w:rFonts w:ascii="Calibri" w:hAnsi="Calibri" w:cs="Arial"/>
          <w:i/>
          <w:color w:val="000000"/>
          <w:sz w:val="22"/>
          <w:szCs w:val="22"/>
          <w:lang w:val="es-CO"/>
        </w:rPr>
      </w:pPr>
      <w:bookmarkStart w:id="180" w:name="_Toc223509147"/>
      <w:bookmarkStart w:id="181" w:name="_Toc223596291"/>
      <w:bookmarkStart w:id="182" w:name="_Toc223597285"/>
      <w:bookmarkStart w:id="183" w:name="_Toc223597615"/>
      <w:bookmarkStart w:id="184" w:name="_Toc223597782"/>
      <w:bookmarkStart w:id="185" w:name="_Toc223597901"/>
      <w:bookmarkStart w:id="186" w:name="_Toc223597986"/>
      <w:bookmarkStart w:id="187" w:name="_Toc223598113"/>
      <w:bookmarkEnd w:id="180"/>
      <w:bookmarkEnd w:id="181"/>
      <w:bookmarkEnd w:id="182"/>
      <w:bookmarkEnd w:id="183"/>
      <w:bookmarkEnd w:id="184"/>
      <w:bookmarkEnd w:id="185"/>
      <w:bookmarkEnd w:id="186"/>
      <w:bookmarkEnd w:id="187"/>
    </w:p>
    <w:p w:rsidR="00FD07D3" w:rsidDel="00B16137" w:rsidRDefault="00FD07D3" w:rsidP="00FD07D3">
      <w:pPr>
        <w:rPr>
          <w:del w:id="188" w:author="WinuE" w:date="2009-02-27T14:26:00Z"/>
          <w:rFonts w:ascii="Calibri" w:hAnsi="Calibri" w:cs="Arial"/>
          <w:i/>
          <w:color w:val="000000"/>
          <w:sz w:val="22"/>
          <w:szCs w:val="22"/>
          <w:lang w:val="es-CO"/>
        </w:rPr>
      </w:pPr>
      <w:bookmarkStart w:id="189" w:name="_Toc223509148"/>
      <w:bookmarkStart w:id="190" w:name="_Toc223596292"/>
      <w:bookmarkStart w:id="191" w:name="_Toc223597286"/>
      <w:bookmarkStart w:id="192" w:name="_Toc223597616"/>
      <w:bookmarkStart w:id="193" w:name="_Toc223597783"/>
      <w:bookmarkStart w:id="194" w:name="_Toc223597902"/>
      <w:bookmarkStart w:id="195" w:name="_Toc223597987"/>
      <w:bookmarkStart w:id="196" w:name="_Toc223598114"/>
      <w:bookmarkEnd w:id="189"/>
      <w:bookmarkEnd w:id="190"/>
      <w:bookmarkEnd w:id="191"/>
      <w:bookmarkEnd w:id="192"/>
      <w:bookmarkEnd w:id="193"/>
      <w:bookmarkEnd w:id="194"/>
      <w:bookmarkEnd w:id="195"/>
      <w:bookmarkEnd w:id="196"/>
    </w:p>
    <w:p w:rsidR="00FD07D3" w:rsidDel="00B16137" w:rsidRDefault="00FD07D3" w:rsidP="00FD07D3">
      <w:pPr>
        <w:rPr>
          <w:del w:id="197" w:author="WinuE" w:date="2009-02-27T14:26:00Z"/>
          <w:rFonts w:ascii="Calibri" w:hAnsi="Calibri" w:cs="Arial"/>
          <w:i/>
          <w:color w:val="000000"/>
          <w:sz w:val="22"/>
          <w:szCs w:val="22"/>
          <w:lang w:val="es-CO"/>
        </w:rPr>
      </w:pPr>
      <w:bookmarkStart w:id="198" w:name="_Toc223509149"/>
      <w:bookmarkStart w:id="199" w:name="_Toc223596293"/>
      <w:bookmarkStart w:id="200" w:name="_Toc223597287"/>
      <w:bookmarkStart w:id="201" w:name="_Toc223597617"/>
      <w:bookmarkStart w:id="202" w:name="_Toc223597784"/>
      <w:bookmarkStart w:id="203" w:name="_Toc223597903"/>
      <w:bookmarkStart w:id="204" w:name="_Toc223597988"/>
      <w:bookmarkStart w:id="205" w:name="_Toc223598115"/>
      <w:bookmarkEnd w:id="198"/>
      <w:bookmarkEnd w:id="199"/>
      <w:bookmarkEnd w:id="200"/>
      <w:bookmarkEnd w:id="201"/>
      <w:bookmarkEnd w:id="202"/>
      <w:bookmarkEnd w:id="203"/>
      <w:bookmarkEnd w:id="204"/>
      <w:bookmarkEnd w:id="205"/>
    </w:p>
    <w:p w:rsidR="00FD07D3" w:rsidDel="00B16137" w:rsidRDefault="00FD07D3" w:rsidP="00FD07D3">
      <w:pPr>
        <w:rPr>
          <w:del w:id="206" w:author="WinuE" w:date="2009-02-27T14:26:00Z"/>
          <w:rFonts w:ascii="Calibri" w:hAnsi="Calibri" w:cs="Arial"/>
          <w:i/>
          <w:color w:val="000000"/>
          <w:sz w:val="22"/>
          <w:szCs w:val="22"/>
          <w:lang w:val="es-CO"/>
        </w:rPr>
      </w:pPr>
      <w:bookmarkStart w:id="207" w:name="_Toc223509150"/>
      <w:bookmarkStart w:id="208" w:name="_Toc223596294"/>
      <w:bookmarkStart w:id="209" w:name="_Toc223597288"/>
      <w:bookmarkStart w:id="210" w:name="_Toc223597618"/>
      <w:bookmarkStart w:id="211" w:name="_Toc223597785"/>
      <w:bookmarkStart w:id="212" w:name="_Toc223597904"/>
      <w:bookmarkStart w:id="213" w:name="_Toc223597989"/>
      <w:bookmarkStart w:id="214" w:name="_Toc223598116"/>
      <w:bookmarkEnd w:id="207"/>
      <w:bookmarkEnd w:id="208"/>
      <w:bookmarkEnd w:id="209"/>
      <w:bookmarkEnd w:id="210"/>
      <w:bookmarkEnd w:id="211"/>
      <w:bookmarkEnd w:id="212"/>
      <w:bookmarkEnd w:id="213"/>
      <w:bookmarkEnd w:id="214"/>
    </w:p>
    <w:p w:rsidR="00FD07D3" w:rsidDel="00B16137" w:rsidRDefault="00FD07D3" w:rsidP="00FD07D3">
      <w:pPr>
        <w:rPr>
          <w:del w:id="215" w:author="WinuE" w:date="2009-02-27T14:26:00Z"/>
          <w:rFonts w:ascii="Calibri" w:hAnsi="Calibri" w:cs="Arial"/>
          <w:i/>
          <w:color w:val="000000"/>
          <w:sz w:val="22"/>
          <w:szCs w:val="22"/>
          <w:lang w:val="es-CO"/>
        </w:rPr>
      </w:pPr>
      <w:bookmarkStart w:id="216" w:name="_Toc223509151"/>
      <w:bookmarkStart w:id="217" w:name="_Toc223596295"/>
      <w:bookmarkStart w:id="218" w:name="_Toc223597289"/>
      <w:bookmarkStart w:id="219" w:name="_Toc223597619"/>
      <w:bookmarkStart w:id="220" w:name="_Toc223597786"/>
      <w:bookmarkStart w:id="221" w:name="_Toc223597905"/>
      <w:bookmarkStart w:id="222" w:name="_Toc223597990"/>
      <w:bookmarkStart w:id="223" w:name="_Toc223598117"/>
      <w:bookmarkEnd w:id="216"/>
      <w:bookmarkEnd w:id="217"/>
      <w:bookmarkEnd w:id="218"/>
      <w:bookmarkEnd w:id="219"/>
      <w:bookmarkEnd w:id="220"/>
      <w:bookmarkEnd w:id="221"/>
      <w:bookmarkEnd w:id="222"/>
      <w:bookmarkEnd w:id="223"/>
    </w:p>
    <w:p w:rsidR="00FD07D3" w:rsidDel="00B16137" w:rsidRDefault="00FD07D3" w:rsidP="00FD07D3">
      <w:pPr>
        <w:rPr>
          <w:del w:id="224" w:author="WinuE" w:date="2009-02-27T14:26:00Z"/>
          <w:rFonts w:ascii="Calibri" w:hAnsi="Calibri" w:cs="Arial"/>
          <w:i/>
          <w:color w:val="000000"/>
          <w:sz w:val="22"/>
          <w:szCs w:val="22"/>
          <w:lang w:val="es-CO"/>
        </w:rPr>
      </w:pPr>
      <w:bookmarkStart w:id="225" w:name="_Toc223509152"/>
      <w:bookmarkStart w:id="226" w:name="_Toc223596296"/>
      <w:bookmarkStart w:id="227" w:name="_Toc223597290"/>
      <w:bookmarkStart w:id="228" w:name="_Toc223597620"/>
      <w:bookmarkStart w:id="229" w:name="_Toc223597787"/>
      <w:bookmarkStart w:id="230" w:name="_Toc223597906"/>
      <w:bookmarkStart w:id="231" w:name="_Toc223597991"/>
      <w:bookmarkStart w:id="232" w:name="_Toc223598118"/>
      <w:bookmarkEnd w:id="225"/>
      <w:bookmarkEnd w:id="226"/>
      <w:bookmarkEnd w:id="227"/>
      <w:bookmarkEnd w:id="228"/>
      <w:bookmarkEnd w:id="229"/>
      <w:bookmarkEnd w:id="230"/>
      <w:bookmarkEnd w:id="231"/>
      <w:bookmarkEnd w:id="232"/>
    </w:p>
    <w:p w:rsidR="00FD07D3" w:rsidDel="00B16137" w:rsidRDefault="00FD07D3" w:rsidP="00FD07D3">
      <w:pPr>
        <w:rPr>
          <w:del w:id="233" w:author="WinuE" w:date="2009-02-27T14:26:00Z"/>
          <w:rFonts w:ascii="Calibri" w:hAnsi="Calibri" w:cs="Arial"/>
          <w:i/>
          <w:color w:val="000000"/>
          <w:sz w:val="22"/>
          <w:szCs w:val="22"/>
          <w:lang w:val="es-CO"/>
        </w:rPr>
      </w:pPr>
      <w:bookmarkStart w:id="234" w:name="_Toc223509153"/>
      <w:bookmarkStart w:id="235" w:name="_Toc223596297"/>
      <w:bookmarkStart w:id="236" w:name="_Toc223597291"/>
      <w:bookmarkStart w:id="237" w:name="_Toc223597621"/>
      <w:bookmarkStart w:id="238" w:name="_Toc223597788"/>
      <w:bookmarkStart w:id="239" w:name="_Toc223597907"/>
      <w:bookmarkStart w:id="240" w:name="_Toc223597992"/>
      <w:bookmarkStart w:id="241" w:name="_Toc223598119"/>
      <w:bookmarkEnd w:id="234"/>
      <w:bookmarkEnd w:id="235"/>
      <w:bookmarkEnd w:id="236"/>
      <w:bookmarkEnd w:id="237"/>
      <w:bookmarkEnd w:id="238"/>
      <w:bookmarkEnd w:id="239"/>
      <w:bookmarkEnd w:id="240"/>
      <w:bookmarkEnd w:id="241"/>
    </w:p>
    <w:p w:rsidR="00FD07D3" w:rsidDel="00B16137" w:rsidRDefault="00FD07D3" w:rsidP="00FD07D3">
      <w:pPr>
        <w:rPr>
          <w:del w:id="242" w:author="WinuE" w:date="2009-02-27T14:26:00Z"/>
          <w:rFonts w:ascii="Calibri" w:hAnsi="Calibri" w:cs="Arial"/>
          <w:i/>
          <w:color w:val="000000"/>
          <w:sz w:val="22"/>
          <w:szCs w:val="22"/>
          <w:lang w:val="es-CO"/>
        </w:rPr>
      </w:pPr>
      <w:bookmarkStart w:id="243" w:name="_Toc223509154"/>
      <w:bookmarkStart w:id="244" w:name="_Toc223596298"/>
      <w:bookmarkStart w:id="245" w:name="_Toc223597292"/>
      <w:bookmarkStart w:id="246" w:name="_Toc223597622"/>
      <w:bookmarkStart w:id="247" w:name="_Toc223597789"/>
      <w:bookmarkStart w:id="248" w:name="_Toc223597908"/>
      <w:bookmarkStart w:id="249" w:name="_Toc223597993"/>
      <w:bookmarkStart w:id="250" w:name="_Toc223598120"/>
      <w:bookmarkEnd w:id="243"/>
      <w:bookmarkEnd w:id="244"/>
      <w:bookmarkEnd w:id="245"/>
      <w:bookmarkEnd w:id="246"/>
      <w:bookmarkEnd w:id="247"/>
      <w:bookmarkEnd w:id="248"/>
      <w:bookmarkEnd w:id="249"/>
      <w:bookmarkEnd w:id="250"/>
    </w:p>
    <w:p w:rsidR="00FD07D3" w:rsidDel="00B16137" w:rsidRDefault="00FD07D3" w:rsidP="00FD07D3">
      <w:pPr>
        <w:rPr>
          <w:del w:id="251" w:author="WinuE" w:date="2009-02-27T14:26:00Z"/>
          <w:rFonts w:ascii="Calibri" w:hAnsi="Calibri" w:cs="Arial"/>
          <w:i/>
          <w:color w:val="000000"/>
          <w:sz w:val="22"/>
          <w:szCs w:val="22"/>
          <w:lang w:val="es-CO"/>
        </w:rPr>
      </w:pPr>
      <w:bookmarkStart w:id="252" w:name="_Toc223509155"/>
      <w:bookmarkStart w:id="253" w:name="_Toc223596299"/>
      <w:bookmarkStart w:id="254" w:name="_Toc223597293"/>
      <w:bookmarkStart w:id="255" w:name="_Toc223597623"/>
      <w:bookmarkStart w:id="256" w:name="_Toc223597790"/>
      <w:bookmarkStart w:id="257" w:name="_Toc223597909"/>
      <w:bookmarkStart w:id="258" w:name="_Toc223597994"/>
      <w:bookmarkStart w:id="259" w:name="_Toc223598121"/>
      <w:bookmarkEnd w:id="252"/>
      <w:bookmarkEnd w:id="253"/>
      <w:bookmarkEnd w:id="254"/>
      <w:bookmarkEnd w:id="255"/>
      <w:bookmarkEnd w:id="256"/>
      <w:bookmarkEnd w:id="257"/>
      <w:bookmarkEnd w:id="258"/>
      <w:bookmarkEnd w:id="259"/>
    </w:p>
    <w:p w:rsidR="00FD07D3" w:rsidDel="00B16137" w:rsidRDefault="00FD07D3" w:rsidP="00FD07D3">
      <w:pPr>
        <w:rPr>
          <w:del w:id="260" w:author="WinuE" w:date="2009-02-27T14:26:00Z"/>
          <w:rFonts w:ascii="Calibri" w:hAnsi="Calibri" w:cs="Arial"/>
          <w:i/>
          <w:color w:val="000000"/>
          <w:sz w:val="22"/>
          <w:szCs w:val="22"/>
          <w:lang w:val="es-CO"/>
        </w:rPr>
      </w:pPr>
      <w:bookmarkStart w:id="261" w:name="_Toc223509156"/>
      <w:bookmarkStart w:id="262" w:name="_Toc223596300"/>
      <w:bookmarkStart w:id="263" w:name="_Toc223597294"/>
      <w:bookmarkStart w:id="264" w:name="_Toc223597624"/>
      <w:bookmarkStart w:id="265" w:name="_Toc223597791"/>
      <w:bookmarkStart w:id="266" w:name="_Toc223597910"/>
      <w:bookmarkStart w:id="267" w:name="_Toc223597995"/>
      <w:bookmarkStart w:id="268" w:name="_Toc223598122"/>
      <w:bookmarkEnd w:id="261"/>
      <w:bookmarkEnd w:id="262"/>
      <w:bookmarkEnd w:id="263"/>
      <w:bookmarkEnd w:id="264"/>
      <w:bookmarkEnd w:id="265"/>
      <w:bookmarkEnd w:id="266"/>
      <w:bookmarkEnd w:id="267"/>
      <w:bookmarkEnd w:id="268"/>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269" w:name="_Toc223598123"/>
      <w:r w:rsidRPr="00C4213E">
        <w:rPr>
          <w:rFonts w:asciiTheme="minorHAnsi" w:hAnsiTheme="minorHAnsi"/>
          <w:noProof/>
          <w:color w:val="000000"/>
          <w:sz w:val="28"/>
          <w:szCs w:val="22"/>
          <w:lang w:val="es-CO"/>
        </w:rPr>
        <w:t>ORGANIZACIÓN DEL PROYECTO</w:t>
      </w:r>
      <w:bookmarkEnd w:id="269"/>
    </w:p>
    <w:p w:rsidR="00FD07D3" w:rsidRPr="00E73837" w:rsidRDefault="00FD07D3" w:rsidP="00FD07D3">
      <w:pPr>
        <w:pStyle w:val="Ttulo2"/>
        <w:rPr>
          <w:rFonts w:ascii="Calibri" w:hAnsi="Calibri"/>
          <w:i w:val="0"/>
          <w:color w:val="000000"/>
          <w:sz w:val="26"/>
          <w:szCs w:val="26"/>
        </w:rPr>
      </w:pPr>
      <w:bookmarkStart w:id="270" w:name="_Toc223598124"/>
      <w:r w:rsidRPr="00E73837">
        <w:rPr>
          <w:rFonts w:ascii="Calibri" w:hAnsi="Calibri"/>
          <w:i w:val="0"/>
          <w:color w:val="000000"/>
          <w:sz w:val="26"/>
          <w:szCs w:val="26"/>
        </w:rPr>
        <w:t>INTERFACES EXTERNAS</w:t>
      </w:r>
      <w:bookmarkEnd w:id="270"/>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w:t>
      </w:r>
      <w:r w:rsidRPr="00883F6D">
        <w:rPr>
          <w:rFonts w:ascii="Calibri" w:hAnsi="Calibri"/>
          <w:sz w:val="22"/>
          <w:szCs w:val="22"/>
        </w:rPr>
        <w:lastRenderedPageBreak/>
        <w:t>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71" w:author="WinuE" w:date="2009-02-27T18:04:00Z"/>
          <w:rFonts w:ascii="Calibri" w:hAnsi="Calibri" w:cs="Arial"/>
          <w:color w:val="000000"/>
          <w:sz w:val="26"/>
          <w:szCs w:val="26"/>
          <w:lang w:val="es-CO"/>
        </w:rPr>
      </w:pPr>
      <w:bookmarkStart w:id="272" w:name="_Toc223596303"/>
      <w:bookmarkStart w:id="273" w:name="_Toc223597297"/>
      <w:bookmarkStart w:id="274" w:name="_Toc223597627"/>
      <w:bookmarkStart w:id="275" w:name="_Toc223597794"/>
      <w:bookmarkStart w:id="276" w:name="_Toc223597913"/>
      <w:bookmarkStart w:id="277" w:name="_Toc223597998"/>
      <w:bookmarkStart w:id="278" w:name="_Toc223598125"/>
      <w:bookmarkEnd w:id="272"/>
      <w:bookmarkEnd w:id="273"/>
      <w:bookmarkEnd w:id="274"/>
      <w:bookmarkEnd w:id="275"/>
      <w:bookmarkEnd w:id="276"/>
      <w:bookmarkEnd w:id="277"/>
      <w:bookmarkEnd w:id="278"/>
    </w:p>
    <w:p w:rsidR="00FD07D3" w:rsidRPr="00E73837" w:rsidRDefault="00FD07D3" w:rsidP="00FD07D3">
      <w:pPr>
        <w:pStyle w:val="Ttulo2"/>
        <w:rPr>
          <w:rFonts w:ascii="Calibri" w:hAnsi="Calibri"/>
          <w:i w:val="0"/>
          <w:color w:val="000000"/>
          <w:sz w:val="26"/>
          <w:szCs w:val="26"/>
        </w:rPr>
      </w:pPr>
      <w:bookmarkStart w:id="279" w:name="_Toc223598126"/>
      <w:r w:rsidRPr="00E73837">
        <w:rPr>
          <w:rFonts w:ascii="Calibri" w:hAnsi="Calibri"/>
          <w:i w:val="0"/>
          <w:color w:val="000000"/>
          <w:sz w:val="26"/>
          <w:szCs w:val="26"/>
        </w:rPr>
        <w:t>ESTRUCTURA INTERNA</w:t>
      </w:r>
      <w:bookmarkEnd w:id="279"/>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280"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00000" w:rsidRDefault="00FD07D3">
      <w:pPr>
        <w:pStyle w:val="Epgrafe"/>
        <w:jc w:val="center"/>
        <w:rPr>
          <w:rFonts w:asciiTheme="minorHAnsi" w:hAnsiTheme="minorHAnsi" w:cs="BGKALI+BookAntiqua"/>
          <w:rPrChange w:id="281" w:author="WinuE" w:date="2009-02-27T18:05:00Z">
            <w:rPr>
              <w:rFonts w:ascii="Calibri" w:hAnsi="Calibri" w:cs="BGKALI+BookAntiqua"/>
              <w:color w:val="000000"/>
              <w:sz w:val="22"/>
              <w:szCs w:val="22"/>
            </w:rPr>
          </w:rPrChange>
        </w:rPr>
        <w:pPrChange w:id="282" w:author="WinuE" w:date="2009-02-27T18:04:00Z">
          <w:pPr/>
        </w:pPrChange>
      </w:pPr>
      <w:bookmarkStart w:id="283" w:name="_Toc223547043"/>
      <w:r w:rsidRPr="0028636F">
        <w:rPr>
          <w:rFonts w:asciiTheme="minorHAnsi" w:hAnsiTheme="minorHAnsi"/>
        </w:rPr>
        <w:t xml:space="preserve">Ilustración </w:t>
      </w:r>
      <w:r w:rsidR="00BD6B66" w:rsidRPr="0028636F">
        <w:rPr>
          <w:rFonts w:asciiTheme="minorHAnsi" w:hAnsiTheme="minorHAnsi"/>
        </w:rPr>
        <w:fldChar w:fldCharType="begin"/>
      </w:r>
      <w:r w:rsidRPr="0028636F">
        <w:rPr>
          <w:rFonts w:asciiTheme="minorHAnsi" w:hAnsiTheme="minorHAnsi"/>
        </w:rPr>
        <w:instrText xml:space="preserve"> SEQ Ilustración \* ARABIC </w:instrText>
      </w:r>
      <w:r w:rsidR="00BD6B66" w:rsidRPr="0028636F">
        <w:rPr>
          <w:rFonts w:asciiTheme="minorHAnsi" w:hAnsiTheme="minorHAnsi"/>
        </w:rPr>
        <w:fldChar w:fldCharType="separate"/>
      </w:r>
      <w:r w:rsidR="008E057A">
        <w:rPr>
          <w:rFonts w:asciiTheme="minorHAnsi" w:hAnsiTheme="minorHAnsi"/>
          <w:noProof/>
        </w:rPr>
        <w:t>4</w:t>
      </w:r>
      <w:r w:rsidR="00BD6B66" w:rsidRPr="0028636F">
        <w:rPr>
          <w:rFonts w:asciiTheme="minorHAnsi" w:hAnsiTheme="minorHAnsi"/>
        </w:rPr>
        <w:fldChar w:fldCharType="end"/>
      </w:r>
      <w:ins w:id="284" w:author="WinuE" w:date="2009-02-27T18:04:00Z">
        <w:r w:rsidR="00BD6B66" w:rsidRPr="00BD6B66">
          <w:rPr>
            <w:rFonts w:asciiTheme="minorHAnsi" w:hAnsiTheme="minorHAnsi" w:cs="BGKALI+BookAntiqua"/>
            <w:rPrChange w:id="285" w:author="WinuE" w:date="2009-02-27T18:05:00Z">
              <w:rPr>
                <w:rFonts w:ascii="Calibri" w:hAnsi="Calibri" w:cs="BGKALI+BookAntiqua"/>
                <w:color w:val="0000FF"/>
                <w:sz w:val="22"/>
                <w:szCs w:val="22"/>
                <w:u w:val="single"/>
              </w:rPr>
            </w:rPrChange>
          </w:rPr>
          <w:t>. Organigrama de la organización</w:t>
        </w:r>
      </w:ins>
      <w:bookmarkEnd w:id="283"/>
    </w:p>
    <w:p w:rsidR="00FD07D3" w:rsidRDefault="00FD07D3" w:rsidP="00FD07D3">
      <w:pPr>
        <w:rPr>
          <w:ins w:id="286" w:author="WinuE" w:date="2009-02-27T18:04:00Z"/>
        </w:rPr>
      </w:pPr>
    </w:p>
    <w:p w:rsidR="00FD07D3" w:rsidRDefault="00FD07D3" w:rsidP="00FD07D3">
      <w:pPr>
        <w:rPr>
          <w:rPrChange w:id="287"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288" w:name="_Toc223598127"/>
      <w:r w:rsidRPr="000C11DE">
        <w:rPr>
          <w:rFonts w:ascii="Calibri" w:hAnsi="Calibri"/>
          <w:i w:val="0"/>
          <w:color w:val="000000"/>
          <w:sz w:val="26"/>
          <w:szCs w:val="26"/>
        </w:rPr>
        <w:lastRenderedPageBreak/>
        <w:t>ROLES Y RESPONSABILIDADES</w:t>
      </w:r>
      <w:bookmarkEnd w:id="288"/>
    </w:p>
    <w:tbl>
      <w:tblPr>
        <w:tblStyle w:val="Sombreadomedio1-nfasis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289" w:name="_Toc223509161"/>
            <w:r w:rsidRPr="001B1B12">
              <w:rPr>
                <w:rFonts w:asciiTheme="minorHAnsi" w:hAnsiTheme="minorHAnsi"/>
                <w:noProof/>
              </w:rPr>
              <w:t>ROL</w:t>
            </w:r>
            <w:bookmarkEnd w:id="289"/>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290" w:name="_Toc223509162"/>
            <w:r w:rsidRPr="001B1B12">
              <w:rPr>
                <w:rFonts w:asciiTheme="minorHAnsi" w:hAnsiTheme="minorHAnsi"/>
                <w:noProof/>
              </w:rPr>
              <w:t>RESPONSABILIDADES</w:t>
            </w:r>
            <w:bookmarkEnd w:id="290"/>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291" w:name="_Toc223509163"/>
            <w:r w:rsidRPr="001B1B12">
              <w:rPr>
                <w:rFonts w:asciiTheme="minorHAnsi" w:hAnsiTheme="minorHAnsi"/>
                <w:noProof/>
              </w:rPr>
              <w:t>INTEGRANTE</w:t>
            </w:r>
            <w:bookmarkEnd w:id="291"/>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292" w:name="_Toc223509164"/>
            <w:r w:rsidRPr="001B1B12">
              <w:rPr>
                <w:rFonts w:asciiTheme="minorHAnsi" w:hAnsiTheme="minorHAnsi"/>
                <w:noProof/>
              </w:rPr>
              <w:t>DIRECTOR DE PROYECTO</w:t>
            </w:r>
            <w:bookmarkEnd w:id="292"/>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293" w:name="_Toc223509165"/>
            <w:r w:rsidRPr="003E629C">
              <w:rPr>
                <w:rFonts w:asciiTheme="minorHAnsi" w:hAnsiTheme="minorHAnsi"/>
                <w:noProof/>
                <w:sz w:val="20"/>
                <w:szCs w:val="20"/>
              </w:rPr>
              <w:t>Ana María Gonzalez Urueta</w:t>
            </w:r>
            <w:bookmarkEnd w:id="293"/>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294" w:name="_Toc223509166"/>
            <w:r w:rsidRPr="001B1B12">
              <w:rPr>
                <w:rFonts w:asciiTheme="minorHAnsi" w:hAnsiTheme="minorHAnsi"/>
                <w:noProof/>
              </w:rPr>
              <w:t>DIRECTOR DE DESARROLLO</w:t>
            </w:r>
            <w:bookmarkEnd w:id="294"/>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295" w:name="_Toc223509167"/>
            <w:r w:rsidRPr="003E629C">
              <w:rPr>
                <w:rFonts w:asciiTheme="minorHAnsi" w:hAnsiTheme="minorHAnsi"/>
                <w:noProof/>
                <w:sz w:val="20"/>
                <w:szCs w:val="20"/>
              </w:rPr>
              <w:t>Víctor Hugo Villalobos Rodríguez</w:t>
            </w:r>
            <w:bookmarkEnd w:id="295"/>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296" w:name="_Toc223509168"/>
            <w:r w:rsidRPr="001B1B12">
              <w:rPr>
                <w:rFonts w:asciiTheme="minorHAnsi" w:hAnsiTheme="minorHAnsi"/>
                <w:noProof/>
              </w:rPr>
              <w:t>ADMINISTRADOR DE CONFIGURACIONES Y DOCUMENTACIÓN</w:t>
            </w:r>
            <w:bookmarkEnd w:id="296"/>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297" w:name="_Toc223509169"/>
            <w:r w:rsidRPr="003E629C">
              <w:rPr>
                <w:rFonts w:asciiTheme="minorHAnsi" w:hAnsiTheme="minorHAnsi"/>
                <w:noProof/>
                <w:sz w:val="20"/>
                <w:szCs w:val="20"/>
              </w:rPr>
              <w:lastRenderedPageBreak/>
              <w:t>Carlos Fernando Jaramillo Ortiz</w:t>
            </w:r>
            <w:bookmarkEnd w:id="297"/>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298" w:name="_Toc223509170"/>
            <w:r w:rsidRPr="001B1B12">
              <w:rPr>
                <w:rFonts w:asciiTheme="minorHAnsi" w:hAnsiTheme="minorHAnsi"/>
                <w:noProof/>
              </w:rPr>
              <w:lastRenderedPageBreak/>
              <w:t>DIRECTOR DE CALIDAD Y MANEJO DE RIESGOS</w:t>
            </w:r>
            <w:bookmarkEnd w:id="298"/>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299" w:name="_Toc223509171"/>
            <w:r w:rsidRPr="003E629C">
              <w:rPr>
                <w:rFonts w:asciiTheme="minorHAnsi" w:hAnsiTheme="minorHAnsi"/>
                <w:noProof/>
                <w:sz w:val="20"/>
                <w:szCs w:val="20"/>
              </w:rPr>
              <w:t>Tatiana Alejandra Oquendo Garzón</w:t>
            </w:r>
            <w:bookmarkEnd w:id="299"/>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00" w:name="_Toc223509172"/>
            <w:r w:rsidRPr="001B1B12">
              <w:rPr>
                <w:rFonts w:asciiTheme="minorHAnsi" w:hAnsiTheme="minorHAnsi"/>
                <w:noProof/>
              </w:rPr>
              <w:t>ANALISTA DE REQUERIMIENTOS</w:t>
            </w:r>
            <w:bookmarkEnd w:id="300"/>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01" w:name="_Toc223509173"/>
            <w:r w:rsidRPr="003E629C">
              <w:rPr>
                <w:rFonts w:asciiTheme="minorHAnsi" w:hAnsiTheme="minorHAnsi"/>
                <w:noProof/>
                <w:sz w:val="20"/>
                <w:szCs w:val="20"/>
              </w:rPr>
              <w:t>María Ximena Narváez Barrera</w:t>
            </w:r>
            <w:bookmarkEnd w:id="301"/>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02" w:name="_Toc223509174"/>
            <w:r w:rsidRPr="001B1B12">
              <w:rPr>
                <w:rFonts w:asciiTheme="minorHAnsi" w:hAnsiTheme="minorHAnsi"/>
                <w:noProof/>
              </w:rPr>
              <w:t>ARQUITECTO</w:t>
            </w:r>
            <w:bookmarkEnd w:id="302"/>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03" w:name="_Toc223509175"/>
            <w:r w:rsidRPr="003E629C">
              <w:rPr>
                <w:rFonts w:asciiTheme="minorHAnsi" w:hAnsiTheme="minorHAnsi"/>
                <w:noProof/>
                <w:sz w:val="20"/>
                <w:szCs w:val="20"/>
              </w:rPr>
              <w:t>Laura Catalina Zorro Jiménez</w:t>
            </w:r>
            <w:bookmarkEnd w:id="303"/>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04" w:name="_Toc223546657"/>
      <w:bookmarkStart w:id="305" w:name="_Toc223547026"/>
      <w:bookmarkStart w:id="306" w:name="_Toc223547044"/>
      <w:r w:rsidRPr="00E80ABD">
        <w:rPr>
          <w:rFonts w:asciiTheme="minorHAnsi" w:hAnsiTheme="minorHAnsi"/>
          <w:sz w:val="22"/>
          <w:szCs w:val="22"/>
        </w:rPr>
        <w:t xml:space="preserve">Tabla </w:t>
      </w:r>
      <w:r w:rsidR="00BD6B66"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D6B66" w:rsidRPr="00E80ABD">
        <w:rPr>
          <w:rFonts w:asciiTheme="minorHAnsi" w:hAnsiTheme="minorHAnsi"/>
          <w:sz w:val="22"/>
          <w:szCs w:val="22"/>
        </w:rPr>
        <w:fldChar w:fldCharType="separate"/>
      </w:r>
      <w:r w:rsidR="00C74D60">
        <w:rPr>
          <w:rFonts w:asciiTheme="minorHAnsi" w:hAnsiTheme="minorHAnsi"/>
          <w:noProof/>
          <w:sz w:val="22"/>
          <w:szCs w:val="22"/>
        </w:rPr>
        <w:t>4</w:t>
      </w:r>
      <w:r w:rsidR="00BD6B66"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04"/>
      <w:bookmarkEnd w:id="305"/>
      <w:bookmarkEnd w:id="306"/>
    </w:p>
    <w:p w:rsidR="00C12341" w:rsidRPr="005D1C44" w:rsidRDefault="00C12341" w:rsidP="00C12341">
      <w:pPr>
        <w:pStyle w:val="Ttulo2"/>
        <w:rPr>
          <w:rFonts w:asciiTheme="minorHAnsi" w:hAnsiTheme="minorHAnsi"/>
          <w:i w:val="0"/>
          <w:sz w:val="24"/>
          <w:szCs w:val="24"/>
          <w:lang w:val="es-CO"/>
        </w:rPr>
      </w:pPr>
      <w:bookmarkStart w:id="307" w:name="_Toc223598128"/>
      <w:r w:rsidRPr="005D1C44">
        <w:rPr>
          <w:rFonts w:asciiTheme="minorHAnsi" w:hAnsiTheme="minorHAnsi"/>
          <w:i w:val="0"/>
          <w:sz w:val="24"/>
          <w:szCs w:val="24"/>
          <w:lang w:val="es-CO"/>
        </w:rPr>
        <w:lastRenderedPageBreak/>
        <w:t>REGLAS</w:t>
      </w:r>
      <w:r>
        <w:rPr>
          <w:rFonts w:asciiTheme="minorHAnsi" w:hAnsiTheme="minorHAnsi"/>
          <w:i w:val="0"/>
          <w:sz w:val="24"/>
          <w:szCs w:val="24"/>
          <w:lang w:val="es-CO"/>
        </w:rPr>
        <w:t xml:space="preserve"> Y POLÍTICAS</w:t>
      </w:r>
    </w:p>
    <w:p w:rsidR="00C12341" w:rsidRPr="004D6C55" w:rsidRDefault="00C12341" w:rsidP="00C12341">
      <w:pPr>
        <w:ind w:left="576"/>
        <w:jc w:val="both"/>
        <w:rPr>
          <w:rFonts w:ascii="Calibri" w:hAnsi="Calibri"/>
          <w:sz w:val="22"/>
          <w:lang w:val="es-CO"/>
        </w:rPr>
      </w:pPr>
      <w:r>
        <w:rPr>
          <w:rFonts w:ascii="Calibri" w:hAnsi="Calibri"/>
          <w:sz w:val="22"/>
          <w:lang w:val="es-CO"/>
        </w:rPr>
        <w:t>Para IMind es importante que a través  de cada una de las etapas del proyecto siempre se tengan en cuenta las siguientes reglas y políticas para mantener un orden y un compromiso constante.</w:t>
      </w:r>
    </w:p>
    <w:p w:rsidR="00C12341" w:rsidRPr="00401699" w:rsidRDefault="00C12341" w:rsidP="00C12341">
      <w:pPr>
        <w:pStyle w:val="Ttulo3"/>
        <w:rPr>
          <w:rFonts w:ascii="Calibri" w:eastAsia="Batang" w:hAnsi="Calibri"/>
          <w:sz w:val="22"/>
        </w:rPr>
      </w:pPr>
      <w:r w:rsidRPr="00401699">
        <w:rPr>
          <w:rFonts w:ascii="Calibri" w:eastAsia="Batang" w:hAnsi="Calibri"/>
          <w:sz w:val="22"/>
        </w:rPr>
        <w:t>Reglas Asistencia y reuniones</w:t>
      </w:r>
    </w:p>
    <w:p w:rsidR="00C12341" w:rsidRPr="00242320" w:rsidRDefault="00C12341" w:rsidP="00C12341">
      <w:pPr>
        <w:jc w:val="both"/>
        <w:rPr>
          <w:rFonts w:asciiTheme="minorHAnsi" w:eastAsia="Batang" w:hAnsiTheme="minorHAnsi"/>
          <w:sz w:val="22"/>
          <w:szCs w:val="22"/>
        </w:rPr>
      </w:pP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reunión empezara a la hora acordada, si no es así se tendrá un tiempo de espera 10 minutos.</w:t>
      </w:r>
      <w:r>
        <w:rPr>
          <w:rFonts w:asciiTheme="minorHAnsi" w:eastAsia="Batang" w:hAnsiTheme="minorHAnsi"/>
          <w:sz w:val="22"/>
          <w:szCs w:val="22"/>
        </w:rPr>
        <w:t xml:space="preserve"> Consecuencia.</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El tiempo de asistencia a las reuniones será de 2 horas (obligatorias). </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Avisar con anterioridad la inasistencia (mínimo 5 minutos antes del comienzo de la reunión).</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No utilizar palabras ni actitudes negativas.</w:t>
      </w:r>
    </w:p>
    <w:p w:rsidR="00C12341" w:rsidRPr="00242320" w:rsidRDefault="00C12341" w:rsidP="00C12341">
      <w:pPr>
        <w:ind w:left="720"/>
        <w:jc w:val="both"/>
        <w:rPr>
          <w:rFonts w:asciiTheme="minorHAnsi" w:eastAsia="Batang" w:hAnsiTheme="minorHAnsi"/>
          <w:b/>
          <w:sz w:val="22"/>
          <w:szCs w:val="22"/>
        </w:rPr>
      </w:pPr>
    </w:p>
    <w:p w:rsidR="00C12341" w:rsidRPr="004D6C55" w:rsidRDefault="00C12341" w:rsidP="00C12341">
      <w:pPr>
        <w:pStyle w:val="Ttulo3"/>
        <w:rPr>
          <w:rFonts w:ascii="Calibri" w:eastAsia="Batang" w:hAnsi="Calibri"/>
          <w:sz w:val="22"/>
        </w:rPr>
      </w:pPr>
      <w:r w:rsidRPr="004D6C55">
        <w:rPr>
          <w:rFonts w:ascii="Calibri" w:eastAsia="Batang" w:hAnsi="Calibri"/>
          <w:sz w:val="22"/>
        </w:rPr>
        <w:t>Trabajos</w:t>
      </w:r>
    </w:p>
    <w:p w:rsidR="00C12341" w:rsidRPr="00242320" w:rsidRDefault="00C12341" w:rsidP="00C12341">
      <w:pPr>
        <w:jc w:val="both"/>
        <w:rPr>
          <w:rFonts w:asciiTheme="minorHAnsi" w:eastAsia="Batang" w:hAnsiTheme="minorHAnsi"/>
          <w:sz w:val="22"/>
          <w:szCs w:val="22"/>
        </w:rPr>
      </w:pP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entrega de las actividades será el día acordado, de lo contrario se contara con un plazo máximo de 2 días.</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Buena Ortografía. </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Tener en cuenta las referencias bibliográficas.</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Tipo de letra Calibri: Títulos en tamaño 12,</w:t>
      </w:r>
      <w:r>
        <w:rPr>
          <w:rFonts w:asciiTheme="minorHAnsi" w:eastAsia="Batang" w:hAnsiTheme="minorHAnsi"/>
          <w:sz w:val="22"/>
          <w:szCs w:val="22"/>
        </w:rPr>
        <w:t xml:space="preserve"> cuerpo del trabajo en tamaño 11</w:t>
      </w:r>
      <w:r w:rsidRPr="00242320">
        <w:rPr>
          <w:rFonts w:asciiTheme="minorHAnsi" w:eastAsia="Batang" w:hAnsiTheme="minorHAnsi"/>
          <w:sz w:val="22"/>
          <w:szCs w:val="22"/>
        </w:rPr>
        <w:t>.</w:t>
      </w:r>
    </w:p>
    <w:p w:rsidR="00C12341" w:rsidRPr="00242320" w:rsidRDefault="00C12341" w:rsidP="00C12341">
      <w:pPr>
        <w:ind w:left="1080"/>
        <w:jc w:val="both"/>
        <w:rPr>
          <w:rFonts w:asciiTheme="minorHAnsi" w:eastAsia="Batang" w:hAnsiTheme="minorHAnsi"/>
          <w:b/>
          <w:sz w:val="22"/>
          <w:szCs w:val="22"/>
        </w:rPr>
      </w:pPr>
    </w:p>
    <w:p w:rsidR="00C12341" w:rsidRPr="004D6C55" w:rsidRDefault="00C12341" w:rsidP="00C12341">
      <w:pPr>
        <w:pStyle w:val="Ttulo3"/>
        <w:rPr>
          <w:rFonts w:ascii="Calibri" w:eastAsia="Batang" w:hAnsi="Calibri"/>
          <w:sz w:val="22"/>
        </w:rPr>
      </w:pPr>
      <w:r w:rsidRPr="004D6C55">
        <w:rPr>
          <w:rFonts w:ascii="Calibri" w:eastAsia="Batang" w:hAnsi="Calibri"/>
          <w:sz w:val="22"/>
        </w:rPr>
        <w:t>Políticas</w:t>
      </w:r>
    </w:p>
    <w:p w:rsidR="00C12341" w:rsidRDefault="00C12341" w:rsidP="00C12341">
      <w:pPr>
        <w:ind w:firstLine="540"/>
        <w:jc w:val="both"/>
        <w:rPr>
          <w:rFonts w:asciiTheme="minorHAnsi" w:eastAsia="Batang" w:hAnsiTheme="minorHAnsi"/>
          <w:b/>
        </w:rPr>
      </w:pP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“Si usted no está haciendo nada, piense que alguien está haciendo el doble”.</w:t>
      </w:r>
    </w:p>
    <w:p w:rsidR="00C12341" w:rsidRPr="00242320" w:rsidRDefault="00C12341" w:rsidP="00C12341">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Para cada una de las reuniones está prohibido el uso de celulares, Messenger, facebook, etc.</w:t>
      </w:r>
    </w:p>
    <w:p w:rsidR="00C12341" w:rsidRPr="00242320" w:rsidRDefault="00C12341" w:rsidP="00C12341">
      <w:pPr>
        <w:ind w:left="1080"/>
        <w:jc w:val="both"/>
        <w:rPr>
          <w:rFonts w:asciiTheme="minorHAnsi" w:eastAsia="Batang" w:hAnsiTheme="minorHAnsi"/>
          <w:b/>
          <w:sz w:val="22"/>
          <w:szCs w:val="22"/>
        </w:rPr>
      </w:pPr>
    </w:p>
    <w:p w:rsidR="00C12341" w:rsidRPr="00914AC0" w:rsidRDefault="00C12341" w:rsidP="00C12341">
      <w:pPr>
        <w:pStyle w:val="Ttulo3"/>
        <w:rPr>
          <w:rFonts w:ascii="Calibri" w:eastAsia="Batang" w:hAnsi="Calibri"/>
          <w:sz w:val="22"/>
        </w:rPr>
      </w:pPr>
      <w:r w:rsidRPr="00914AC0">
        <w:rPr>
          <w:rFonts w:ascii="Calibri" w:eastAsia="Batang" w:hAnsi="Calibri"/>
          <w:sz w:val="22"/>
        </w:rPr>
        <w:t>Consecuencias</w:t>
      </w:r>
    </w:p>
    <w:p w:rsidR="00C12341" w:rsidRPr="00242320" w:rsidRDefault="00C12341" w:rsidP="00C12341">
      <w:pPr>
        <w:jc w:val="both"/>
        <w:rPr>
          <w:rFonts w:asciiTheme="minorHAnsi" w:eastAsia="Batang" w:hAnsiTheme="minorHAnsi"/>
          <w:sz w:val="22"/>
          <w:szCs w:val="22"/>
        </w:rPr>
      </w:pPr>
    </w:p>
    <w:p w:rsidR="00C12341" w:rsidRDefault="00C12341" w:rsidP="00C12341">
      <w:pPr>
        <w:numPr>
          <w:ilvl w:val="0"/>
          <w:numId w:val="63"/>
        </w:numPr>
        <w:tabs>
          <w:tab w:val="clear" w:pos="1440"/>
          <w:tab w:val="num" w:pos="900"/>
        </w:tabs>
        <w:ind w:left="900"/>
        <w:jc w:val="both"/>
        <w:rPr>
          <w:rFonts w:asciiTheme="minorHAnsi" w:eastAsia="Batang" w:hAnsiTheme="minorHAnsi"/>
          <w:sz w:val="22"/>
          <w:szCs w:val="22"/>
        </w:rPr>
      </w:pPr>
      <w:r>
        <w:rPr>
          <w:rFonts w:asciiTheme="minorHAnsi" w:eastAsia="Batang" w:hAnsiTheme="minorHAnsi"/>
          <w:sz w:val="22"/>
          <w:szCs w:val="22"/>
        </w:rPr>
        <w:t>Para la impuntualidad (tanto en llegadas, como en entrega de trabajo), se acordó pagar una cuota de $4000 que se podrán pagar al final de todo el proyecto, o antes si es posible</w:t>
      </w:r>
      <w:r w:rsidRPr="00242320">
        <w:rPr>
          <w:rFonts w:asciiTheme="minorHAnsi" w:eastAsia="Batang" w:hAnsiTheme="minorHAnsi"/>
          <w:sz w:val="22"/>
          <w:szCs w:val="22"/>
        </w:rPr>
        <w:t>.</w:t>
      </w:r>
    </w:p>
    <w:p w:rsidR="00C12341" w:rsidRPr="00EE6188" w:rsidRDefault="00C12341" w:rsidP="00C12341">
      <w:pPr>
        <w:pStyle w:val="Ttulo1"/>
        <w:numPr>
          <w:ilvl w:val="0"/>
          <w:numId w:val="1"/>
        </w:numPr>
        <w:rPr>
          <w:rFonts w:asciiTheme="minorHAnsi" w:hAnsiTheme="minorHAnsi"/>
          <w:color w:val="000000"/>
          <w:sz w:val="28"/>
          <w:szCs w:val="22"/>
          <w:lang w:val="es-CO"/>
        </w:rPr>
      </w:pPr>
      <w:r w:rsidRPr="00EE6188">
        <w:rPr>
          <w:rFonts w:asciiTheme="minorHAnsi" w:hAnsiTheme="minorHAnsi"/>
          <w:noProof/>
          <w:color w:val="000000"/>
          <w:sz w:val="28"/>
          <w:szCs w:val="22"/>
          <w:lang w:val="es-CO"/>
        </w:rPr>
        <w:t>PLAN DE PROCESOS DE GESTIÓN</w:t>
      </w:r>
      <w:bookmarkEnd w:id="307"/>
    </w:p>
    <w:p w:rsidR="00C12341" w:rsidRPr="00EE6188" w:rsidRDefault="00C12341" w:rsidP="00C12341">
      <w:pPr>
        <w:pStyle w:val="Ttulo2"/>
        <w:rPr>
          <w:rFonts w:asciiTheme="minorHAnsi" w:hAnsiTheme="minorHAnsi"/>
          <w:i w:val="0"/>
          <w:color w:val="000000"/>
          <w:sz w:val="26"/>
          <w:szCs w:val="26"/>
        </w:rPr>
      </w:pPr>
      <w:bookmarkStart w:id="308" w:name="_Toc223598129"/>
      <w:r w:rsidRPr="00EE6188">
        <w:rPr>
          <w:rFonts w:asciiTheme="minorHAnsi" w:hAnsiTheme="minorHAnsi"/>
          <w:i w:val="0"/>
          <w:color w:val="000000"/>
          <w:sz w:val="26"/>
          <w:szCs w:val="26"/>
        </w:rPr>
        <w:t>PLAN DE ARRANQUE</w:t>
      </w:r>
      <w:bookmarkEnd w:id="308"/>
    </w:p>
    <w:p w:rsidR="00C12341" w:rsidRDefault="00C12341" w:rsidP="00C12341">
      <w:pPr>
        <w:pStyle w:val="Ttulo3"/>
        <w:rPr>
          <w:rFonts w:asciiTheme="minorHAnsi" w:hAnsiTheme="minorHAnsi"/>
          <w:color w:val="000000"/>
          <w:sz w:val="24"/>
          <w:szCs w:val="22"/>
        </w:rPr>
      </w:pPr>
      <w:bookmarkStart w:id="309" w:name="_Toc223598130"/>
      <w:r w:rsidRPr="00EE6188">
        <w:rPr>
          <w:rFonts w:asciiTheme="minorHAnsi" w:hAnsiTheme="minorHAnsi"/>
          <w:color w:val="000000"/>
          <w:sz w:val="24"/>
          <w:szCs w:val="22"/>
        </w:rPr>
        <w:t>Plan de Estimación</w:t>
      </w:r>
      <w:bookmarkEnd w:id="309"/>
    </w:p>
    <w:p w:rsidR="00C12341" w:rsidRPr="00681B5C" w:rsidRDefault="00C12341" w:rsidP="00C12341">
      <w:pPr>
        <w:jc w:val="both"/>
      </w:pPr>
    </w:p>
    <w:p w:rsidR="00C12341" w:rsidRDefault="00C12341" w:rsidP="00C12341">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w:t>
      </w:r>
      <w:r>
        <w:rPr>
          <w:rFonts w:asciiTheme="minorHAnsi" w:hAnsiTheme="minorHAnsi"/>
          <w:sz w:val="22"/>
        </w:rPr>
        <w:lastRenderedPageBreak/>
        <w:t xml:space="preserve">además se utilizará para realizar los diagramas de casos de uso, que permitirán ver el diseño y la arquitectura del software a desarrollar y otros diagramas que puedan ser necesarios para el buen análisis y diseño del software. </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C12341" w:rsidRDefault="00C12341" w:rsidP="00C12341">
      <w:pPr>
        <w:ind w:left="708"/>
        <w:jc w:val="both"/>
        <w:rPr>
          <w:ins w:id="310" w:author="WinuE" w:date="2009-02-27T18:20:00Z"/>
          <w:rFonts w:asciiTheme="minorHAnsi" w:hAnsiTheme="minorHAnsi"/>
          <w:sz w:val="22"/>
        </w:rPr>
      </w:pPr>
    </w:p>
    <w:tbl>
      <w:tblPr>
        <w:tblStyle w:val="Sombreadomedio1-nfasis3"/>
        <w:tblW w:w="7996" w:type="dxa"/>
        <w:jc w:val="center"/>
        <w:tblLook w:val="04A0"/>
      </w:tblPr>
      <w:tblGrid>
        <w:gridCol w:w="2262"/>
        <w:gridCol w:w="2171"/>
        <w:gridCol w:w="1857"/>
        <w:gridCol w:w="1706"/>
      </w:tblGrid>
      <w:tr w:rsidR="00C12341" w:rsidRPr="00AE53C8" w:rsidTr="000A75E6">
        <w:trPr>
          <w:cnfStyle w:val="100000000000"/>
          <w:trHeight w:val="282"/>
          <w:jc w:val="center"/>
        </w:trPr>
        <w:tc>
          <w:tcPr>
            <w:cnfStyle w:val="001000000000"/>
            <w:tcW w:w="7996" w:type="dxa"/>
            <w:gridSpan w:val="4"/>
          </w:tcPr>
          <w:p w:rsidR="00C12341" w:rsidRPr="00A96716" w:rsidRDefault="00C12341" w:rsidP="000A75E6">
            <w:pPr>
              <w:jc w:val="center"/>
              <w:rPr>
                <w:rFonts w:asciiTheme="minorHAnsi" w:hAnsiTheme="minorHAnsi"/>
                <w:b w:val="0"/>
                <w:lang w:val="es-ES"/>
              </w:rPr>
            </w:pPr>
            <w:r>
              <w:rPr>
                <w:rFonts w:asciiTheme="minorHAnsi" w:hAnsiTheme="minorHAnsi"/>
                <w:lang w:val="es-ES"/>
              </w:rPr>
              <w:t>Archivos del sistema</w:t>
            </w:r>
          </w:p>
        </w:tc>
      </w:tr>
      <w:tr w:rsidR="00C12341" w:rsidRPr="00AE53C8" w:rsidTr="000A75E6">
        <w:trPr>
          <w:cnfStyle w:val="000000100000"/>
          <w:trHeight w:val="564"/>
          <w:jc w:val="center"/>
        </w:trPr>
        <w:tc>
          <w:tcPr>
            <w:cnfStyle w:val="001000000000"/>
            <w:tcW w:w="2262" w:type="dxa"/>
          </w:tcPr>
          <w:p w:rsidR="00C12341" w:rsidRPr="00AE53C8" w:rsidRDefault="00C12341" w:rsidP="000A75E6">
            <w:pPr>
              <w:jc w:val="both"/>
              <w:rPr>
                <w:rFonts w:asciiTheme="minorHAnsi" w:hAnsiTheme="minorHAnsi"/>
                <w:b w:val="0"/>
                <w:lang w:val="es-ES"/>
              </w:rPr>
            </w:pPr>
            <w:r w:rsidRPr="00AE53C8">
              <w:rPr>
                <w:rFonts w:asciiTheme="minorHAnsi" w:hAnsiTheme="minorHAnsi"/>
                <w:lang w:val="es-ES"/>
              </w:rPr>
              <w:t>Usuario</w:t>
            </w:r>
            <w:r>
              <w:rPr>
                <w:rFonts w:asciiTheme="minorHAnsi" w:hAnsiTheme="minorHAnsi"/>
                <w:lang w:val="es-ES"/>
              </w:rPr>
              <w:t>(Us)</w:t>
            </w:r>
          </w:p>
        </w:tc>
        <w:tc>
          <w:tcPr>
            <w:tcW w:w="2171" w:type="dxa"/>
          </w:tcPr>
          <w:p w:rsidR="00C12341" w:rsidRPr="00AE53C8" w:rsidRDefault="00C12341" w:rsidP="000A75E6">
            <w:pPr>
              <w:jc w:val="both"/>
              <w:cnfStyle w:val="000000100000"/>
              <w:rPr>
                <w:rFonts w:asciiTheme="minorHAnsi" w:hAnsiTheme="minorHAnsi"/>
                <w:b/>
                <w:lang w:val="es-ES"/>
              </w:rPr>
            </w:pPr>
            <w:r>
              <w:rPr>
                <w:rFonts w:asciiTheme="minorHAnsi" w:hAnsiTheme="minorHAnsi"/>
                <w:b/>
                <w:lang w:val="es-ES"/>
              </w:rPr>
              <w:t>Partida (Jue)</w:t>
            </w:r>
          </w:p>
        </w:tc>
        <w:tc>
          <w:tcPr>
            <w:tcW w:w="1857" w:type="dxa"/>
          </w:tcPr>
          <w:p w:rsidR="00C12341" w:rsidRPr="00AE53C8" w:rsidRDefault="00C12341" w:rsidP="000A75E6">
            <w:pPr>
              <w:jc w:val="both"/>
              <w:cnfStyle w:val="000000100000"/>
              <w:rPr>
                <w:rFonts w:asciiTheme="minorHAnsi" w:hAnsiTheme="minorHAnsi"/>
                <w:b/>
                <w:lang w:val="es-ES"/>
              </w:rPr>
            </w:pPr>
            <w:r>
              <w:rPr>
                <w:rFonts w:asciiTheme="minorHAnsi" w:hAnsiTheme="minorHAnsi"/>
                <w:b/>
                <w:lang w:val="es-ES"/>
              </w:rPr>
              <w:t>Estadísticas de Jugador(EdJ)</w:t>
            </w:r>
          </w:p>
        </w:tc>
        <w:tc>
          <w:tcPr>
            <w:tcW w:w="1706" w:type="dxa"/>
          </w:tcPr>
          <w:p w:rsidR="00C12341" w:rsidRPr="00AE53C8" w:rsidRDefault="00C12341" w:rsidP="000A75E6">
            <w:pPr>
              <w:jc w:val="both"/>
              <w:cnfStyle w:val="000000100000"/>
              <w:rPr>
                <w:rFonts w:asciiTheme="minorHAnsi" w:hAnsiTheme="minorHAnsi"/>
                <w:b/>
                <w:lang w:val="es-ES"/>
              </w:rPr>
            </w:pPr>
            <w:r>
              <w:rPr>
                <w:rFonts w:asciiTheme="minorHAnsi" w:hAnsiTheme="minorHAnsi"/>
                <w:b/>
                <w:lang w:val="es-ES"/>
              </w:rPr>
              <w:t>Informe del Usuario (In)</w:t>
            </w:r>
          </w:p>
        </w:tc>
      </w:tr>
      <w:tr w:rsidR="00C12341" w:rsidRPr="00AE53C8" w:rsidTr="000A75E6">
        <w:trPr>
          <w:cnfStyle w:val="000000010000"/>
          <w:trHeight w:val="2092"/>
          <w:jc w:val="center"/>
        </w:trPr>
        <w:tc>
          <w:tcPr>
            <w:cnfStyle w:val="001000000000"/>
            <w:tcW w:w="2262" w:type="dxa"/>
          </w:tcPr>
          <w:p w:rsidR="00C12341" w:rsidRPr="001C1BA8" w:rsidRDefault="00C12341" w:rsidP="000A75E6">
            <w:pPr>
              <w:pStyle w:val="Prrafodelista"/>
              <w:numPr>
                <w:ilvl w:val="0"/>
                <w:numId w:val="36"/>
              </w:numPr>
              <w:tabs>
                <w:tab w:val="left" w:pos="143"/>
              </w:tabs>
              <w:ind w:left="1" w:firstLine="0"/>
              <w:jc w:val="both"/>
              <w:rPr>
                <w:rFonts w:ascii="Calibri" w:hAnsi="Calibri" w:cs="Calibri"/>
                <w:b w:val="0"/>
                <w:lang w:val="es-ES"/>
              </w:rPr>
            </w:pPr>
            <w:r w:rsidRPr="001C1BA8">
              <w:rPr>
                <w:rFonts w:ascii="Calibri" w:hAnsi="Calibri" w:cs="Calibri"/>
                <w:b w:val="0"/>
                <w:lang w:val="es-ES"/>
              </w:rPr>
              <w:t>Nombres (NU)</w:t>
            </w:r>
          </w:p>
          <w:p w:rsidR="00C12341" w:rsidRPr="001C1BA8" w:rsidRDefault="00C12341" w:rsidP="000A75E6">
            <w:pPr>
              <w:pStyle w:val="Prrafodelista"/>
              <w:numPr>
                <w:ilvl w:val="0"/>
                <w:numId w:val="36"/>
              </w:numPr>
              <w:tabs>
                <w:tab w:val="left" w:pos="143"/>
              </w:tabs>
              <w:ind w:left="1" w:firstLine="0"/>
              <w:jc w:val="both"/>
              <w:rPr>
                <w:rFonts w:ascii="Calibri" w:hAnsi="Calibri" w:cs="Calibri"/>
                <w:b w:val="0"/>
                <w:lang w:val="es-ES"/>
              </w:rPr>
            </w:pPr>
            <w:r w:rsidRPr="001C1BA8">
              <w:rPr>
                <w:rFonts w:ascii="Calibri" w:hAnsi="Calibri" w:cs="Calibri"/>
                <w:b w:val="0"/>
                <w:lang w:val="es-ES"/>
              </w:rPr>
              <w:t>Apellidos (AU)</w:t>
            </w:r>
          </w:p>
          <w:p w:rsidR="00C12341" w:rsidRPr="001C1BA8" w:rsidRDefault="00C12341" w:rsidP="000A75E6">
            <w:pPr>
              <w:pStyle w:val="Prrafodelista"/>
              <w:numPr>
                <w:ilvl w:val="0"/>
                <w:numId w:val="36"/>
              </w:numPr>
              <w:tabs>
                <w:tab w:val="left" w:pos="143"/>
              </w:tabs>
              <w:ind w:left="1" w:firstLine="0"/>
              <w:jc w:val="both"/>
              <w:rPr>
                <w:rFonts w:ascii="Calibri" w:hAnsi="Calibri" w:cs="Calibri"/>
                <w:b w:val="0"/>
                <w:lang w:val="es-ES"/>
              </w:rPr>
            </w:pPr>
            <w:r w:rsidRPr="001C1BA8">
              <w:rPr>
                <w:rFonts w:ascii="Calibri" w:hAnsi="Calibri" w:cs="Calibri"/>
                <w:b w:val="0"/>
                <w:lang w:val="es-ES"/>
              </w:rPr>
              <w:t>Email (EU)</w:t>
            </w:r>
          </w:p>
          <w:p w:rsidR="00C12341" w:rsidRPr="001C1BA8" w:rsidRDefault="00C12341" w:rsidP="000A75E6">
            <w:pPr>
              <w:pStyle w:val="Prrafodelista"/>
              <w:numPr>
                <w:ilvl w:val="0"/>
                <w:numId w:val="36"/>
              </w:numPr>
              <w:tabs>
                <w:tab w:val="left" w:pos="143"/>
              </w:tabs>
              <w:ind w:left="1" w:firstLine="0"/>
              <w:jc w:val="both"/>
              <w:rPr>
                <w:rFonts w:ascii="Calibri" w:hAnsi="Calibri" w:cs="Calibri"/>
                <w:b w:val="0"/>
                <w:lang w:val="es-ES"/>
              </w:rPr>
            </w:pPr>
            <w:r w:rsidRPr="001C1BA8">
              <w:rPr>
                <w:rFonts w:ascii="Calibri" w:hAnsi="Calibri" w:cs="Calibri"/>
                <w:b w:val="0"/>
                <w:lang w:val="es-ES"/>
              </w:rPr>
              <w:t>ID (IDU)</w:t>
            </w:r>
          </w:p>
          <w:p w:rsidR="00C12341" w:rsidRPr="00AE53C8" w:rsidRDefault="00C12341" w:rsidP="000A75E6">
            <w:pPr>
              <w:pStyle w:val="Prrafodelista"/>
              <w:numPr>
                <w:ilvl w:val="0"/>
                <w:numId w:val="36"/>
              </w:numPr>
              <w:tabs>
                <w:tab w:val="left" w:pos="143"/>
              </w:tabs>
              <w:ind w:left="1" w:firstLine="0"/>
              <w:jc w:val="both"/>
              <w:rPr>
                <w:rFonts w:asciiTheme="minorHAnsi" w:hAnsiTheme="minorHAnsi"/>
                <w:lang w:val="es-ES"/>
              </w:rPr>
            </w:pPr>
            <w:r w:rsidRPr="001C1BA8">
              <w:rPr>
                <w:rFonts w:ascii="Calibri" w:hAnsi="Calibri" w:cs="Calibri"/>
                <w:b w:val="0"/>
                <w:lang w:val="es-ES"/>
              </w:rPr>
              <w:t>Contraseña (CU</w:t>
            </w:r>
            <w:r w:rsidRPr="001C1BA8">
              <w:rPr>
                <w:rFonts w:asciiTheme="minorHAnsi" w:hAnsiTheme="minorHAnsi"/>
                <w:b w:val="0"/>
                <w:lang w:val="es-ES"/>
              </w:rPr>
              <w:t>)</w:t>
            </w:r>
          </w:p>
        </w:tc>
        <w:tc>
          <w:tcPr>
            <w:tcW w:w="2171" w:type="dxa"/>
          </w:tcPr>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Jugador(IDU)</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Tipo de Jugador (TiJ)</w:t>
            </w:r>
          </w:p>
          <w:p w:rsidR="00C12341" w:rsidRPr="00E71592"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Tiempo Jugado (TJ)</w:t>
            </w:r>
          </w:p>
        </w:tc>
        <w:tc>
          <w:tcPr>
            <w:tcW w:w="1857" w:type="dxa"/>
          </w:tcPr>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Jugadas(PJU)</w:t>
            </w:r>
          </w:p>
          <w:p w:rsidR="00C12341" w:rsidRDefault="00C12341" w:rsidP="000A75E6">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Promedio Tiempo Jugado (PTJ)</w:t>
            </w:r>
          </w:p>
          <w:p w:rsidR="00C12341" w:rsidRPr="0035477E" w:rsidRDefault="00C12341" w:rsidP="000A75E6">
            <w:pPr>
              <w:pStyle w:val="Prrafodelista"/>
              <w:tabs>
                <w:tab w:val="left" w:pos="175"/>
              </w:tabs>
              <w:ind w:left="0"/>
              <w:jc w:val="both"/>
              <w:cnfStyle w:val="000000010000"/>
              <w:rPr>
                <w:rFonts w:asciiTheme="minorHAnsi" w:hAnsiTheme="minorHAnsi"/>
                <w:lang w:val="es-ES"/>
              </w:rPr>
            </w:pPr>
          </w:p>
        </w:tc>
        <w:tc>
          <w:tcPr>
            <w:tcW w:w="1706" w:type="dxa"/>
          </w:tcPr>
          <w:p w:rsidR="00C12341" w:rsidRDefault="00C12341" w:rsidP="000A75E6">
            <w:pPr>
              <w:jc w:val="both"/>
              <w:cnfStyle w:val="000000010000"/>
              <w:rPr>
                <w:rFonts w:asciiTheme="minorHAnsi" w:hAnsiTheme="minorHAnsi"/>
                <w:lang w:val="es-ES"/>
              </w:rPr>
            </w:pPr>
            <w:r>
              <w:rPr>
                <w:rFonts w:asciiTheme="minorHAnsi" w:hAnsiTheme="minorHAnsi"/>
                <w:lang w:val="es-ES"/>
              </w:rPr>
              <w:t>ID Juego (IDJ)</w:t>
            </w:r>
          </w:p>
          <w:p w:rsidR="00C12341" w:rsidRDefault="00C12341" w:rsidP="000A75E6">
            <w:pPr>
              <w:jc w:val="both"/>
              <w:cnfStyle w:val="000000010000"/>
              <w:rPr>
                <w:rFonts w:asciiTheme="minorHAnsi" w:hAnsiTheme="minorHAnsi"/>
                <w:lang w:val="es-ES"/>
              </w:rPr>
            </w:pPr>
            <w:r>
              <w:rPr>
                <w:rFonts w:asciiTheme="minorHAnsi" w:hAnsiTheme="minorHAnsi"/>
                <w:lang w:val="es-ES"/>
              </w:rPr>
              <w:t>Jugador (IDU)</w:t>
            </w:r>
          </w:p>
          <w:p w:rsidR="00C12341" w:rsidRDefault="00C12341" w:rsidP="000A75E6">
            <w:pPr>
              <w:jc w:val="both"/>
              <w:cnfStyle w:val="000000010000"/>
              <w:rPr>
                <w:rFonts w:asciiTheme="minorHAnsi" w:hAnsiTheme="minorHAnsi"/>
                <w:lang w:val="es-ES"/>
              </w:rPr>
            </w:pPr>
            <w:r>
              <w:rPr>
                <w:rFonts w:asciiTheme="minorHAnsi" w:hAnsiTheme="minorHAnsi"/>
                <w:lang w:val="es-ES"/>
              </w:rPr>
              <w:t>Promedio Tiempo Jugado(PTJ)</w:t>
            </w:r>
          </w:p>
          <w:p w:rsidR="00C12341" w:rsidRDefault="00C12341" w:rsidP="000A75E6">
            <w:pPr>
              <w:jc w:val="both"/>
              <w:cnfStyle w:val="000000010000"/>
              <w:rPr>
                <w:rFonts w:asciiTheme="minorHAnsi" w:hAnsiTheme="minorHAnsi"/>
                <w:lang w:val="es-ES"/>
              </w:rPr>
            </w:pPr>
            <w:r>
              <w:rPr>
                <w:rFonts w:asciiTheme="minorHAnsi" w:hAnsiTheme="minorHAnsi"/>
                <w:lang w:val="es-ES"/>
              </w:rPr>
              <w:t>Promedio Partidas Ganadas (PPG)</w:t>
            </w:r>
          </w:p>
          <w:p w:rsidR="00C12341" w:rsidRDefault="00C12341" w:rsidP="000A75E6">
            <w:pPr>
              <w:jc w:val="both"/>
              <w:cnfStyle w:val="000000010000"/>
              <w:rPr>
                <w:rFonts w:asciiTheme="minorHAnsi" w:hAnsiTheme="minorHAnsi"/>
                <w:lang w:val="es-ES"/>
              </w:rPr>
            </w:pPr>
            <w:r>
              <w:rPr>
                <w:rFonts w:asciiTheme="minorHAnsi" w:hAnsiTheme="minorHAnsi"/>
                <w:lang w:val="es-ES"/>
              </w:rPr>
              <w:t>Promedio Partidas Perdidas(PPP)</w:t>
            </w:r>
          </w:p>
          <w:p w:rsidR="00C12341" w:rsidRDefault="00C12341" w:rsidP="000A75E6">
            <w:pPr>
              <w:jc w:val="both"/>
              <w:cnfStyle w:val="000000010000"/>
              <w:rPr>
                <w:rFonts w:asciiTheme="minorHAnsi" w:hAnsiTheme="minorHAnsi"/>
                <w:lang w:val="es-ES"/>
              </w:rPr>
            </w:pPr>
            <w:r>
              <w:rPr>
                <w:rFonts w:asciiTheme="minorHAnsi" w:hAnsiTheme="minorHAnsi"/>
                <w:lang w:val="es-ES"/>
              </w:rPr>
              <w:t>Puntaje Acumulado(PA)</w:t>
            </w:r>
          </w:p>
          <w:p w:rsidR="00C12341" w:rsidRDefault="00C12341" w:rsidP="000A75E6">
            <w:pPr>
              <w:jc w:val="both"/>
              <w:cnfStyle w:val="000000010000"/>
              <w:rPr>
                <w:rFonts w:asciiTheme="minorHAnsi" w:hAnsiTheme="minorHAnsi"/>
                <w:lang w:val="es-ES"/>
              </w:rPr>
            </w:pPr>
            <w:r>
              <w:rPr>
                <w:rFonts w:asciiTheme="minorHAnsi" w:hAnsiTheme="minorHAnsi"/>
                <w:lang w:val="es-ES"/>
              </w:rPr>
              <w:t>Partidas Jugadas(PJU)</w:t>
            </w:r>
          </w:p>
          <w:p w:rsidR="00C12341" w:rsidRPr="0076121C" w:rsidRDefault="00C12341" w:rsidP="000A75E6">
            <w:pPr>
              <w:jc w:val="both"/>
              <w:cnfStyle w:val="000000010000"/>
              <w:rPr>
                <w:rFonts w:asciiTheme="minorHAnsi" w:hAnsiTheme="minorHAnsi"/>
                <w:lang w:val="es-ES"/>
              </w:rPr>
            </w:pPr>
          </w:p>
        </w:tc>
      </w:tr>
    </w:tbl>
    <w:p w:rsidR="00C12341" w:rsidRPr="0028636F" w:rsidRDefault="00C12341" w:rsidP="00C12341">
      <w:pPr>
        <w:pStyle w:val="Epgrafe"/>
        <w:jc w:val="center"/>
        <w:rPr>
          <w:ins w:id="311" w:author="WinuE" w:date="2009-02-27T18:20:00Z"/>
          <w:rFonts w:asciiTheme="minorHAnsi" w:hAnsiTheme="minorHAnsi"/>
        </w:rPr>
      </w:pPr>
      <w:bookmarkStart w:id="312" w:name="_Toc223546658"/>
      <w:bookmarkStart w:id="313" w:name="_Toc223547027"/>
      <w:bookmarkStart w:id="314" w:name="_Toc223547045"/>
      <w:r w:rsidRPr="0028636F">
        <w:rPr>
          <w:rFonts w:asciiTheme="minorHAnsi" w:hAnsiTheme="minorHAnsi"/>
        </w:rPr>
        <w:t xml:space="preserve">Tabla </w:t>
      </w:r>
      <w:r w:rsidRPr="0028636F">
        <w:rPr>
          <w:rFonts w:asciiTheme="minorHAnsi" w:hAnsiTheme="minorHAnsi"/>
        </w:rPr>
        <w:fldChar w:fldCharType="begin"/>
      </w:r>
      <w:r w:rsidRPr="0028636F">
        <w:rPr>
          <w:rFonts w:asciiTheme="minorHAnsi" w:hAnsiTheme="minorHAnsi"/>
        </w:rPr>
        <w:instrText xml:space="preserve"> SEQ Tabla \* ARABIC </w:instrText>
      </w:r>
      <w:r w:rsidRPr="0028636F">
        <w:rPr>
          <w:rFonts w:asciiTheme="minorHAnsi" w:hAnsiTheme="minorHAnsi"/>
        </w:rPr>
        <w:fldChar w:fldCharType="separate"/>
      </w:r>
      <w:r>
        <w:rPr>
          <w:rFonts w:asciiTheme="minorHAnsi" w:hAnsiTheme="minorHAnsi"/>
          <w:noProof/>
        </w:rPr>
        <w:t>5</w:t>
      </w:r>
      <w:r w:rsidRPr="0028636F">
        <w:rPr>
          <w:rFonts w:asciiTheme="minorHAnsi" w:hAnsiTheme="minorHAnsi"/>
        </w:rPr>
        <w:fldChar w:fldCharType="end"/>
      </w:r>
      <w:r w:rsidRPr="0028636F">
        <w:rPr>
          <w:rFonts w:asciiTheme="minorHAnsi" w:hAnsiTheme="minorHAnsi"/>
        </w:rPr>
        <w:t>. Archivos del sistema</w:t>
      </w:r>
      <w:bookmarkEnd w:id="312"/>
      <w:bookmarkEnd w:id="313"/>
      <w:bookmarkEnd w:id="314"/>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sectPr w:rsidR="00C12341" w:rsidSect="00E51CA4">
          <w:pgSz w:w="11906" w:h="16838"/>
          <w:pgMar w:top="1417" w:right="1701" w:bottom="1417" w:left="1701" w:header="708" w:footer="708" w:gutter="0"/>
          <w:cols w:space="708"/>
          <w:docGrid w:linePitch="360"/>
        </w:sectPr>
      </w:pPr>
    </w:p>
    <w:p w:rsidR="00C12341" w:rsidRDefault="00C12341" w:rsidP="00C12341">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C12341" w:rsidRDefault="00C12341" w:rsidP="00C12341">
      <w:pPr>
        <w:ind w:left="708"/>
        <w:jc w:val="both"/>
        <w:rPr>
          <w:rFonts w:asciiTheme="minorHAnsi" w:hAnsiTheme="minorHAnsi"/>
          <w:sz w:val="22"/>
        </w:rPr>
      </w:pPr>
    </w:p>
    <w:tbl>
      <w:tblPr>
        <w:tblStyle w:val="Sombreadomedio1-nfasis3"/>
        <w:tblW w:w="0" w:type="auto"/>
        <w:tblInd w:w="392" w:type="dxa"/>
        <w:tblLook w:val="04A0"/>
      </w:tblPr>
      <w:tblGrid>
        <w:gridCol w:w="1141"/>
        <w:gridCol w:w="1140"/>
        <w:gridCol w:w="2973"/>
        <w:gridCol w:w="986"/>
        <w:gridCol w:w="954"/>
        <w:gridCol w:w="1134"/>
      </w:tblGrid>
      <w:tr w:rsidR="00C12341" w:rsidRPr="00A96716" w:rsidTr="000A75E6">
        <w:trPr>
          <w:cnfStyle w:val="100000000000"/>
          <w:trHeight w:val="339"/>
        </w:trPr>
        <w:tc>
          <w:tcPr>
            <w:cnfStyle w:val="001000000000"/>
            <w:tcW w:w="8328" w:type="dxa"/>
            <w:gridSpan w:val="6"/>
          </w:tcPr>
          <w:p w:rsidR="00C12341" w:rsidRPr="00A96716" w:rsidRDefault="00C12341" w:rsidP="000A75E6">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C12341" w:rsidRPr="00A96716" w:rsidTr="000A75E6">
        <w:trPr>
          <w:cnfStyle w:val="000000100000"/>
          <w:trHeight w:val="678"/>
        </w:trPr>
        <w:tc>
          <w:tcPr>
            <w:cnfStyle w:val="001000000000"/>
            <w:tcW w:w="1141" w:type="dxa"/>
          </w:tcPr>
          <w:p w:rsidR="00C12341" w:rsidRPr="00A96716" w:rsidRDefault="00C12341" w:rsidP="000A75E6">
            <w:pPr>
              <w:jc w:val="center"/>
              <w:rPr>
                <w:rFonts w:asciiTheme="minorHAnsi" w:hAnsiTheme="minorHAnsi"/>
                <w:b w:val="0"/>
                <w:lang w:val="es-ES"/>
              </w:rPr>
            </w:pPr>
            <w:r w:rsidRPr="00A96716">
              <w:rPr>
                <w:rFonts w:asciiTheme="minorHAnsi" w:hAnsiTheme="minorHAnsi"/>
                <w:lang w:val="es-ES"/>
              </w:rPr>
              <w:t>Tipo de componente</w:t>
            </w:r>
          </w:p>
        </w:tc>
        <w:tc>
          <w:tcPr>
            <w:tcW w:w="1140" w:type="dxa"/>
          </w:tcPr>
          <w:p w:rsidR="00C12341" w:rsidRPr="00A96716" w:rsidRDefault="00C12341" w:rsidP="000A75E6">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3" w:type="dxa"/>
          </w:tcPr>
          <w:p w:rsidR="00C12341" w:rsidRPr="00A96716" w:rsidRDefault="00C12341" w:rsidP="000A75E6">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986" w:type="dxa"/>
          </w:tcPr>
          <w:p w:rsidR="00C12341" w:rsidRPr="00A96716" w:rsidRDefault="00C12341" w:rsidP="000A75E6">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954" w:type="dxa"/>
          </w:tcPr>
          <w:p w:rsidR="00C12341" w:rsidRPr="00A96716" w:rsidRDefault="00C12341" w:rsidP="000A75E6">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134" w:type="dxa"/>
          </w:tcPr>
          <w:p w:rsidR="00C12341" w:rsidRPr="00A96716" w:rsidRDefault="00C12341" w:rsidP="000A75E6">
            <w:pPr>
              <w:jc w:val="center"/>
              <w:cnfStyle w:val="000000100000"/>
              <w:rPr>
                <w:rFonts w:asciiTheme="minorHAnsi" w:hAnsiTheme="minorHAnsi"/>
                <w:b/>
                <w:lang w:val="es-ES"/>
              </w:rPr>
            </w:pPr>
            <w:r w:rsidRPr="00A96716">
              <w:rPr>
                <w:rFonts w:asciiTheme="minorHAnsi" w:hAnsiTheme="minorHAnsi"/>
                <w:b/>
                <w:lang w:val="es-ES"/>
              </w:rPr>
              <w:t>Complejidad</w:t>
            </w:r>
          </w:p>
        </w:tc>
      </w:tr>
      <w:tr w:rsidR="00C12341" w:rsidRPr="00A96716" w:rsidTr="000A75E6">
        <w:trPr>
          <w:cnfStyle w:val="000000010000"/>
          <w:trHeight w:val="339"/>
        </w:trPr>
        <w:tc>
          <w:tcPr>
            <w:cnfStyle w:val="001000000000"/>
            <w:tcW w:w="1141" w:type="dxa"/>
          </w:tcPr>
          <w:p w:rsidR="00C12341" w:rsidRPr="00A96716" w:rsidRDefault="00C12341" w:rsidP="000A75E6">
            <w:pPr>
              <w:jc w:val="both"/>
              <w:rPr>
                <w:rFonts w:asciiTheme="minorHAnsi" w:hAnsiTheme="minorHAnsi"/>
                <w:lang w:val="es-ES"/>
              </w:rPr>
            </w:pPr>
            <w:r>
              <w:rPr>
                <w:rFonts w:asciiTheme="minorHAnsi" w:hAnsiTheme="minorHAnsi"/>
                <w:lang w:val="es-ES"/>
              </w:rPr>
              <w:t>EI</w:t>
            </w:r>
          </w:p>
        </w:tc>
        <w:tc>
          <w:tcPr>
            <w:tcW w:w="1140"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Ingresar al sistema</w:t>
            </w:r>
          </w:p>
        </w:tc>
        <w:tc>
          <w:tcPr>
            <w:tcW w:w="2973"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IDU,CU</w:t>
            </w:r>
          </w:p>
        </w:tc>
        <w:tc>
          <w:tcPr>
            <w:tcW w:w="986"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2</w:t>
            </w:r>
          </w:p>
        </w:tc>
        <w:tc>
          <w:tcPr>
            <w:tcW w:w="954"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1-Us</w:t>
            </w:r>
          </w:p>
        </w:tc>
        <w:tc>
          <w:tcPr>
            <w:tcW w:w="1134"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Bajo</w:t>
            </w:r>
          </w:p>
        </w:tc>
      </w:tr>
      <w:tr w:rsidR="00C12341" w:rsidRPr="00A96716" w:rsidTr="000A75E6">
        <w:trPr>
          <w:cnfStyle w:val="000000100000"/>
          <w:trHeight w:val="339"/>
        </w:trPr>
        <w:tc>
          <w:tcPr>
            <w:cnfStyle w:val="001000000000"/>
            <w:tcW w:w="1141" w:type="dxa"/>
          </w:tcPr>
          <w:p w:rsidR="00C12341" w:rsidRPr="00A96716" w:rsidRDefault="00C12341" w:rsidP="000A75E6">
            <w:pPr>
              <w:jc w:val="both"/>
              <w:rPr>
                <w:rFonts w:asciiTheme="minorHAnsi" w:hAnsiTheme="minorHAnsi"/>
                <w:lang w:val="es-ES"/>
              </w:rPr>
            </w:pPr>
            <w:r>
              <w:rPr>
                <w:rFonts w:asciiTheme="minorHAnsi" w:hAnsiTheme="minorHAnsi"/>
                <w:lang w:val="es-ES"/>
              </w:rPr>
              <w:t>EI</w:t>
            </w:r>
          </w:p>
        </w:tc>
        <w:tc>
          <w:tcPr>
            <w:tcW w:w="1140" w:type="dxa"/>
          </w:tcPr>
          <w:p w:rsidR="00C12341" w:rsidRPr="00A96716" w:rsidRDefault="00C12341" w:rsidP="000A75E6">
            <w:pPr>
              <w:cnfStyle w:val="000000100000"/>
              <w:rPr>
                <w:rFonts w:asciiTheme="minorHAnsi" w:hAnsiTheme="minorHAnsi"/>
                <w:lang w:val="es-ES"/>
              </w:rPr>
            </w:pPr>
            <w:r>
              <w:rPr>
                <w:rFonts w:asciiTheme="minorHAnsi" w:hAnsiTheme="minorHAnsi"/>
                <w:lang w:val="es-ES"/>
              </w:rPr>
              <w:t>Crear Partida</w:t>
            </w:r>
          </w:p>
        </w:tc>
        <w:tc>
          <w:tcPr>
            <w:tcW w:w="2973" w:type="dxa"/>
          </w:tcPr>
          <w:p w:rsidR="00C12341" w:rsidRPr="00A96716" w:rsidRDefault="00C12341" w:rsidP="000A75E6">
            <w:pPr>
              <w:jc w:val="both"/>
              <w:cnfStyle w:val="000000100000"/>
              <w:rPr>
                <w:rFonts w:asciiTheme="minorHAnsi" w:hAnsiTheme="minorHAnsi"/>
                <w:lang w:val="es-ES"/>
              </w:rPr>
            </w:pPr>
            <w:r>
              <w:rPr>
                <w:rFonts w:asciiTheme="minorHAnsi" w:hAnsiTheme="minorHAnsi"/>
                <w:lang w:val="es-ES"/>
              </w:rPr>
              <w:t>IDU,MJ, TiJ,IDU,TJ,IDJ</w:t>
            </w:r>
          </w:p>
        </w:tc>
        <w:tc>
          <w:tcPr>
            <w:tcW w:w="986" w:type="dxa"/>
          </w:tcPr>
          <w:p w:rsidR="00C12341" w:rsidRPr="00A96716" w:rsidRDefault="00C12341" w:rsidP="000A75E6">
            <w:pPr>
              <w:jc w:val="center"/>
              <w:cnfStyle w:val="000000100000"/>
              <w:rPr>
                <w:rFonts w:asciiTheme="minorHAnsi" w:hAnsiTheme="minorHAnsi"/>
                <w:lang w:val="es-ES"/>
              </w:rPr>
            </w:pPr>
            <w:r>
              <w:rPr>
                <w:rFonts w:asciiTheme="minorHAnsi" w:hAnsiTheme="minorHAnsi"/>
                <w:lang w:val="es-ES"/>
              </w:rPr>
              <w:t>6</w:t>
            </w:r>
          </w:p>
        </w:tc>
        <w:tc>
          <w:tcPr>
            <w:tcW w:w="954" w:type="dxa"/>
          </w:tcPr>
          <w:p w:rsidR="00C12341" w:rsidRPr="00A96716" w:rsidRDefault="00C12341" w:rsidP="000A75E6">
            <w:pPr>
              <w:jc w:val="center"/>
              <w:cnfStyle w:val="000000100000"/>
              <w:rPr>
                <w:rFonts w:asciiTheme="minorHAnsi" w:hAnsiTheme="minorHAnsi"/>
                <w:lang w:val="es-ES"/>
              </w:rPr>
            </w:pPr>
            <w:r>
              <w:rPr>
                <w:rFonts w:asciiTheme="minorHAnsi" w:hAnsiTheme="minorHAnsi"/>
                <w:lang w:val="es-ES"/>
              </w:rPr>
              <w:t>1-Jue</w:t>
            </w:r>
          </w:p>
        </w:tc>
        <w:tc>
          <w:tcPr>
            <w:tcW w:w="1134" w:type="dxa"/>
          </w:tcPr>
          <w:p w:rsidR="00C12341" w:rsidRPr="00A96716" w:rsidRDefault="00C12341" w:rsidP="000A75E6">
            <w:pPr>
              <w:jc w:val="center"/>
              <w:cnfStyle w:val="000000100000"/>
              <w:rPr>
                <w:rFonts w:asciiTheme="minorHAnsi" w:hAnsiTheme="minorHAnsi"/>
                <w:lang w:val="es-ES"/>
              </w:rPr>
            </w:pPr>
            <w:r>
              <w:rPr>
                <w:rFonts w:asciiTheme="minorHAnsi" w:hAnsiTheme="minorHAnsi"/>
                <w:lang w:val="es-ES"/>
              </w:rPr>
              <w:t>Bajo</w:t>
            </w:r>
          </w:p>
        </w:tc>
      </w:tr>
      <w:tr w:rsidR="00C12341" w:rsidRPr="00A96716" w:rsidTr="000A75E6">
        <w:trPr>
          <w:cnfStyle w:val="000000010000"/>
          <w:trHeight w:val="339"/>
        </w:trPr>
        <w:tc>
          <w:tcPr>
            <w:cnfStyle w:val="001000000000"/>
            <w:tcW w:w="1141" w:type="dxa"/>
          </w:tcPr>
          <w:p w:rsidR="00C12341" w:rsidRPr="00A96716" w:rsidRDefault="00C12341" w:rsidP="000A75E6">
            <w:pPr>
              <w:jc w:val="both"/>
              <w:rPr>
                <w:rFonts w:asciiTheme="minorHAnsi" w:hAnsiTheme="minorHAnsi"/>
                <w:lang w:val="es-ES"/>
              </w:rPr>
            </w:pPr>
            <w:r>
              <w:rPr>
                <w:rFonts w:asciiTheme="minorHAnsi" w:hAnsiTheme="minorHAnsi"/>
                <w:lang w:val="es-ES"/>
              </w:rPr>
              <w:t>EI</w:t>
            </w:r>
          </w:p>
        </w:tc>
        <w:tc>
          <w:tcPr>
            <w:tcW w:w="1140"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Eliminar Partida</w:t>
            </w:r>
          </w:p>
        </w:tc>
        <w:tc>
          <w:tcPr>
            <w:tcW w:w="2973"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IDJ,MJ,FJ,IDU,TiJ,TJ</w:t>
            </w:r>
          </w:p>
        </w:tc>
        <w:tc>
          <w:tcPr>
            <w:tcW w:w="986"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6</w:t>
            </w:r>
          </w:p>
        </w:tc>
        <w:tc>
          <w:tcPr>
            <w:tcW w:w="954"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1-Jue</w:t>
            </w:r>
          </w:p>
        </w:tc>
        <w:tc>
          <w:tcPr>
            <w:tcW w:w="1134" w:type="dxa"/>
          </w:tcPr>
          <w:p w:rsidR="00C12341" w:rsidRDefault="00C12341" w:rsidP="000A75E6">
            <w:pPr>
              <w:jc w:val="center"/>
              <w:cnfStyle w:val="000000010000"/>
            </w:pPr>
            <w:r w:rsidRPr="000A3EBB">
              <w:rPr>
                <w:rFonts w:asciiTheme="minorHAnsi" w:hAnsiTheme="minorHAnsi"/>
                <w:lang w:val="es-ES"/>
              </w:rPr>
              <w:t>Bajo</w:t>
            </w:r>
          </w:p>
        </w:tc>
      </w:tr>
      <w:tr w:rsidR="00C12341" w:rsidRPr="00A96716" w:rsidTr="000A75E6">
        <w:trPr>
          <w:cnfStyle w:val="000000100000"/>
          <w:trHeight w:val="339"/>
        </w:trPr>
        <w:tc>
          <w:tcPr>
            <w:cnfStyle w:val="001000000000"/>
            <w:tcW w:w="1141" w:type="dxa"/>
          </w:tcPr>
          <w:p w:rsidR="00C12341" w:rsidRPr="00A96716" w:rsidRDefault="00C12341" w:rsidP="000A75E6">
            <w:pPr>
              <w:jc w:val="both"/>
              <w:rPr>
                <w:rFonts w:asciiTheme="minorHAnsi" w:hAnsiTheme="minorHAnsi"/>
                <w:lang w:val="es-ES"/>
              </w:rPr>
            </w:pPr>
            <w:r>
              <w:rPr>
                <w:rFonts w:asciiTheme="minorHAnsi" w:hAnsiTheme="minorHAnsi"/>
                <w:lang w:val="es-ES"/>
              </w:rPr>
              <w:t>EI</w:t>
            </w:r>
          </w:p>
        </w:tc>
        <w:tc>
          <w:tcPr>
            <w:tcW w:w="1140" w:type="dxa"/>
          </w:tcPr>
          <w:p w:rsidR="00C12341" w:rsidRPr="00A96716" w:rsidRDefault="00C12341" w:rsidP="000A75E6">
            <w:pPr>
              <w:jc w:val="both"/>
              <w:cnfStyle w:val="000000100000"/>
              <w:rPr>
                <w:rFonts w:asciiTheme="minorHAnsi" w:hAnsiTheme="minorHAnsi"/>
                <w:lang w:val="es-ES"/>
              </w:rPr>
            </w:pPr>
            <w:r>
              <w:rPr>
                <w:rFonts w:asciiTheme="minorHAnsi" w:hAnsiTheme="minorHAnsi"/>
                <w:lang w:val="es-ES"/>
              </w:rPr>
              <w:t>Registrar Usuario</w:t>
            </w:r>
          </w:p>
        </w:tc>
        <w:tc>
          <w:tcPr>
            <w:tcW w:w="2973" w:type="dxa"/>
          </w:tcPr>
          <w:p w:rsidR="00C12341" w:rsidRPr="00A96716" w:rsidRDefault="00C12341" w:rsidP="000A75E6">
            <w:pPr>
              <w:jc w:val="both"/>
              <w:cnfStyle w:val="000000100000"/>
              <w:rPr>
                <w:rFonts w:asciiTheme="minorHAnsi" w:hAnsiTheme="minorHAnsi"/>
                <w:lang w:val="es-ES"/>
              </w:rPr>
            </w:pPr>
            <w:r>
              <w:rPr>
                <w:rFonts w:asciiTheme="minorHAnsi" w:hAnsiTheme="minorHAnsi"/>
                <w:lang w:val="es-ES"/>
              </w:rPr>
              <w:t>UN,AU,EU,IDU,CU</w:t>
            </w:r>
          </w:p>
        </w:tc>
        <w:tc>
          <w:tcPr>
            <w:tcW w:w="986" w:type="dxa"/>
          </w:tcPr>
          <w:p w:rsidR="00C12341" w:rsidRPr="00A96716" w:rsidRDefault="00C12341" w:rsidP="000A75E6">
            <w:pPr>
              <w:jc w:val="center"/>
              <w:cnfStyle w:val="000000100000"/>
              <w:rPr>
                <w:rFonts w:asciiTheme="minorHAnsi" w:hAnsiTheme="minorHAnsi"/>
                <w:lang w:val="es-ES"/>
              </w:rPr>
            </w:pPr>
            <w:r>
              <w:rPr>
                <w:rFonts w:asciiTheme="minorHAnsi" w:hAnsiTheme="minorHAnsi"/>
                <w:lang w:val="es-ES"/>
              </w:rPr>
              <w:t>5</w:t>
            </w:r>
          </w:p>
        </w:tc>
        <w:tc>
          <w:tcPr>
            <w:tcW w:w="954" w:type="dxa"/>
          </w:tcPr>
          <w:p w:rsidR="00C12341" w:rsidRPr="00A96716" w:rsidRDefault="00C12341" w:rsidP="000A75E6">
            <w:pPr>
              <w:jc w:val="center"/>
              <w:cnfStyle w:val="000000100000"/>
              <w:rPr>
                <w:rFonts w:asciiTheme="minorHAnsi" w:hAnsiTheme="minorHAnsi"/>
                <w:lang w:val="es-ES"/>
              </w:rPr>
            </w:pPr>
            <w:r>
              <w:rPr>
                <w:rFonts w:asciiTheme="minorHAnsi" w:hAnsiTheme="minorHAnsi"/>
                <w:lang w:val="es-ES"/>
              </w:rPr>
              <w:t>1-Us</w:t>
            </w:r>
          </w:p>
        </w:tc>
        <w:tc>
          <w:tcPr>
            <w:tcW w:w="1134" w:type="dxa"/>
          </w:tcPr>
          <w:p w:rsidR="00C12341" w:rsidRDefault="00C12341" w:rsidP="000A75E6">
            <w:pPr>
              <w:jc w:val="center"/>
              <w:cnfStyle w:val="000000100000"/>
            </w:pPr>
            <w:r w:rsidRPr="000A3EBB">
              <w:rPr>
                <w:rFonts w:asciiTheme="minorHAnsi" w:hAnsiTheme="minorHAnsi"/>
                <w:lang w:val="es-ES"/>
              </w:rPr>
              <w:t>Bajo</w:t>
            </w:r>
          </w:p>
        </w:tc>
      </w:tr>
      <w:tr w:rsidR="00C12341" w:rsidRPr="00A96716" w:rsidTr="000A75E6">
        <w:trPr>
          <w:cnfStyle w:val="000000010000"/>
          <w:trHeight w:val="339"/>
        </w:trPr>
        <w:tc>
          <w:tcPr>
            <w:cnfStyle w:val="001000000000"/>
            <w:tcW w:w="1141" w:type="dxa"/>
          </w:tcPr>
          <w:p w:rsidR="00C12341" w:rsidRPr="00A96716" w:rsidRDefault="00C12341" w:rsidP="000A75E6">
            <w:pPr>
              <w:jc w:val="both"/>
              <w:rPr>
                <w:rFonts w:asciiTheme="minorHAnsi" w:hAnsiTheme="minorHAnsi"/>
                <w:lang w:val="es-ES"/>
              </w:rPr>
            </w:pPr>
            <w:r>
              <w:rPr>
                <w:rFonts w:asciiTheme="minorHAnsi" w:hAnsiTheme="minorHAnsi"/>
                <w:lang w:val="es-ES"/>
              </w:rPr>
              <w:t>EI</w:t>
            </w:r>
          </w:p>
        </w:tc>
        <w:tc>
          <w:tcPr>
            <w:tcW w:w="1140"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Modificar Perfil</w:t>
            </w:r>
          </w:p>
        </w:tc>
        <w:tc>
          <w:tcPr>
            <w:tcW w:w="2973"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UN,AU,EU,IDU,CU</w:t>
            </w:r>
          </w:p>
        </w:tc>
        <w:tc>
          <w:tcPr>
            <w:tcW w:w="986"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5</w:t>
            </w:r>
          </w:p>
        </w:tc>
        <w:tc>
          <w:tcPr>
            <w:tcW w:w="954"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1-Us</w:t>
            </w:r>
          </w:p>
        </w:tc>
        <w:tc>
          <w:tcPr>
            <w:tcW w:w="1134" w:type="dxa"/>
          </w:tcPr>
          <w:p w:rsidR="00C12341" w:rsidRPr="00A96716" w:rsidRDefault="00C12341" w:rsidP="000A75E6">
            <w:pPr>
              <w:jc w:val="center"/>
              <w:cnfStyle w:val="000000010000"/>
              <w:rPr>
                <w:rFonts w:asciiTheme="minorHAnsi" w:hAnsiTheme="minorHAnsi"/>
                <w:lang w:val="es-ES"/>
              </w:rPr>
            </w:pPr>
            <w:r>
              <w:rPr>
                <w:rFonts w:asciiTheme="minorHAnsi" w:hAnsiTheme="minorHAnsi"/>
                <w:lang w:val="es-ES"/>
              </w:rPr>
              <w:t>Bajo</w:t>
            </w:r>
          </w:p>
        </w:tc>
      </w:tr>
      <w:tr w:rsidR="00C12341" w:rsidRPr="00A96716" w:rsidTr="000A75E6">
        <w:trPr>
          <w:cnfStyle w:val="000000100000"/>
          <w:trHeight w:val="339"/>
        </w:trPr>
        <w:tc>
          <w:tcPr>
            <w:cnfStyle w:val="001000000000"/>
            <w:tcW w:w="1141" w:type="dxa"/>
          </w:tcPr>
          <w:p w:rsidR="00C12341" w:rsidRPr="00A96716" w:rsidRDefault="00C12341" w:rsidP="000A75E6">
            <w:pPr>
              <w:jc w:val="both"/>
              <w:rPr>
                <w:rFonts w:asciiTheme="minorHAnsi" w:hAnsiTheme="minorHAnsi"/>
              </w:rPr>
            </w:pPr>
            <w:r>
              <w:rPr>
                <w:rFonts w:asciiTheme="minorHAnsi" w:hAnsiTheme="minorHAnsi"/>
              </w:rPr>
              <w:t>EI</w:t>
            </w:r>
          </w:p>
        </w:tc>
        <w:tc>
          <w:tcPr>
            <w:tcW w:w="1140" w:type="dxa"/>
          </w:tcPr>
          <w:p w:rsidR="00C12341" w:rsidRDefault="00C12341" w:rsidP="000A75E6">
            <w:pPr>
              <w:jc w:val="both"/>
              <w:cnfStyle w:val="000000100000"/>
              <w:rPr>
                <w:rFonts w:asciiTheme="minorHAnsi" w:hAnsiTheme="minorHAnsi"/>
              </w:rPr>
            </w:pPr>
            <w:r>
              <w:rPr>
                <w:rFonts w:asciiTheme="minorHAnsi" w:hAnsiTheme="minorHAnsi"/>
              </w:rPr>
              <w:t>Eliminar Jugador</w:t>
            </w:r>
          </w:p>
        </w:tc>
        <w:tc>
          <w:tcPr>
            <w:tcW w:w="2973" w:type="dxa"/>
          </w:tcPr>
          <w:p w:rsidR="00C12341" w:rsidRPr="00A96716" w:rsidRDefault="00C12341" w:rsidP="000A75E6">
            <w:pPr>
              <w:jc w:val="both"/>
              <w:cnfStyle w:val="000000100000"/>
              <w:rPr>
                <w:rFonts w:asciiTheme="minorHAnsi" w:hAnsiTheme="minorHAnsi"/>
                <w:lang w:val="es-ES"/>
              </w:rPr>
            </w:pPr>
            <w:r>
              <w:rPr>
                <w:rFonts w:asciiTheme="minorHAnsi" w:hAnsiTheme="minorHAnsi"/>
                <w:lang w:val="es-ES"/>
              </w:rPr>
              <w:t>UN,AU,EU,IDU,CU,PG,PP,PJ,PJU,PTJ,PA</w:t>
            </w:r>
          </w:p>
        </w:tc>
        <w:tc>
          <w:tcPr>
            <w:tcW w:w="986" w:type="dxa"/>
          </w:tcPr>
          <w:p w:rsidR="00C12341" w:rsidRPr="004476F1" w:rsidRDefault="00C12341" w:rsidP="000A75E6">
            <w:pPr>
              <w:keepNext/>
              <w:jc w:val="center"/>
              <w:cnfStyle w:val="000000100000"/>
              <w:rPr>
                <w:rFonts w:asciiTheme="minorHAnsi" w:hAnsiTheme="minorHAnsi"/>
                <w:lang w:val="es-ES"/>
              </w:rPr>
            </w:pPr>
            <w:r>
              <w:rPr>
                <w:rFonts w:asciiTheme="minorHAnsi" w:hAnsiTheme="minorHAnsi"/>
                <w:lang w:val="es-ES"/>
              </w:rPr>
              <w:t>11</w:t>
            </w:r>
          </w:p>
        </w:tc>
        <w:tc>
          <w:tcPr>
            <w:tcW w:w="954" w:type="dxa"/>
          </w:tcPr>
          <w:p w:rsidR="00C12341" w:rsidRPr="00A96716" w:rsidRDefault="00C12341" w:rsidP="000A75E6">
            <w:pPr>
              <w:keepNext/>
              <w:jc w:val="center"/>
              <w:cnfStyle w:val="000000100000"/>
              <w:rPr>
                <w:rFonts w:asciiTheme="minorHAnsi" w:hAnsiTheme="minorHAnsi"/>
              </w:rPr>
            </w:pPr>
            <w:r>
              <w:rPr>
                <w:rFonts w:asciiTheme="minorHAnsi" w:hAnsiTheme="minorHAnsi"/>
              </w:rPr>
              <w:t>2-Us,EdJ</w:t>
            </w:r>
          </w:p>
        </w:tc>
        <w:tc>
          <w:tcPr>
            <w:tcW w:w="1134" w:type="dxa"/>
          </w:tcPr>
          <w:p w:rsidR="00C12341" w:rsidRPr="00A96716" w:rsidRDefault="00C12341" w:rsidP="000A75E6">
            <w:pPr>
              <w:keepNext/>
              <w:jc w:val="center"/>
              <w:cnfStyle w:val="000000100000"/>
              <w:rPr>
                <w:rFonts w:asciiTheme="minorHAnsi" w:hAnsiTheme="minorHAnsi"/>
              </w:rPr>
            </w:pPr>
            <w:r>
              <w:rPr>
                <w:rFonts w:asciiTheme="minorHAnsi" w:hAnsiTheme="minorHAnsi"/>
              </w:rPr>
              <w:t>Medio</w:t>
            </w:r>
          </w:p>
        </w:tc>
      </w:tr>
      <w:tr w:rsidR="00C12341" w:rsidRPr="00A96716" w:rsidTr="000A75E6">
        <w:trPr>
          <w:cnfStyle w:val="00000001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EQ</w:t>
            </w:r>
          </w:p>
        </w:tc>
        <w:tc>
          <w:tcPr>
            <w:tcW w:w="1140" w:type="dxa"/>
          </w:tcPr>
          <w:p w:rsidR="00C12341" w:rsidRDefault="00C12341" w:rsidP="000A75E6">
            <w:pPr>
              <w:jc w:val="both"/>
              <w:cnfStyle w:val="000000010000"/>
              <w:rPr>
                <w:rFonts w:asciiTheme="minorHAnsi" w:hAnsiTheme="minorHAnsi"/>
              </w:rPr>
            </w:pPr>
            <w:r>
              <w:rPr>
                <w:rFonts w:asciiTheme="minorHAnsi" w:hAnsiTheme="minorHAnsi"/>
              </w:rPr>
              <w:t>Consultar Perfil</w:t>
            </w:r>
          </w:p>
        </w:tc>
        <w:tc>
          <w:tcPr>
            <w:tcW w:w="2973" w:type="dxa"/>
          </w:tcPr>
          <w:p w:rsidR="00C12341" w:rsidRPr="00A96716" w:rsidRDefault="00C12341" w:rsidP="000A75E6">
            <w:pPr>
              <w:jc w:val="both"/>
              <w:cnfStyle w:val="000000010000"/>
              <w:rPr>
                <w:rFonts w:asciiTheme="minorHAnsi" w:hAnsiTheme="minorHAnsi"/>
                <w:lang w:val="es-ES"/>
              </w:rPr>
            </w:pPr>
            <w:r>
              <w:rPr>
                <w:rFonts w:asciiTheme="minorHAnsi" w:hAnsiTheme="minorHAnsi"/>
                <w:lang w:val="es-ES"/>
              </w:rPr>
              <w:t>UN,AU,EU,IDU,CU</w:t>
            </w:r>
          </w:p>
        </w:tc>
        <w:tc>
          <w:tcPr>
            <w:tcW w:w="986" w:type="dxa"/>
          </w:tcPr>
          <w:p w:rsidR="00C12341" w:rsidRPr="00A96716" w:rsidRDefault="00C12341" w:rsidP="000A75E6">
            <w:pPr>
              <w:keepNext/>
              <w:jc w:val="center"/>
              <w:cnfStyle w:val="000000010000"/>
              <w:rPr>
                <w:rFonts w:asciiTheme="minorHAnsi" w:hAnsiTheme="minorHAnsi"/>
              </w:rPr>
            </w:pPr>
            <w:r>
              <w:rPr>
                <w:rFonts w:asciiTheme="minorHAnsi" w:hAnsiTheme="minorHAnsi"/>
              </w:rPr>
              <w:t>5</w:t>
            </w:r>
          </w:p>
        </w:tc>
        <w:tc>
          <w:tcPr>
            <w:tcW w:w="954" w:type="dxa"/>
          </w:tcPr>
          <w:p w:rsidR="00C12341" w:rsidRPr="00A96716" w:rsidRDefault="00C12341" w:rsidP="000A75E6">
            <w:pPr>
              <w:keepNext/>
              <w:jc w:val="center"/>
              <w:cnfStyle w:val="000000010000"/>
              <w:rPr>
                <w:rFonts w:asciiTheme="minorHAnsi" w:hAnsiTheme="minorHAnsi"/>
              </w:rPr>
            </w:pPr>
            <w:r>
              <w:rPr>
                <w:rFonts w:asciiTheme="minorHAnsi" w:hAnsiTheme="minorHAnsi"/>
              </w:rPr>
              <w:t>1-Us</w:t>
            </w:r>
          </w:p>
        </w:tc>
        <w:tc>
          <w:tcPr>
            <w:tcW w:w="1134" w:type="dxa"/>
          </w:tcPr>
          <w:p w:rsidR="00C12341" w:rsidRPr="00A96716" w:rsidRDefault="00C12341" w:rsidP="000A75E6">
            <w:pPr>
              <w:keepNext/>
              <w:jc w:val="center"/>
              <w:cnfStyle w:val="000000010000"/>
              <w:rPr>
                <w:rFonts w:asciiTheme="minorHAnsi" w:hAnsiTheme="minorHAnsi"/>
              </w:rPr>
            </w:pPr>
            <w:r>
              <w:rPr>
                <w:rFonts w:asciiTheme="minorHAnsi" w:hAnsiTheme="minorHAnsi"/>
                <w:lang w:val="es-ES"/>
              </w:rPr>
              <w:t>Bajo</w:t>
            </w:r>
          </w:p>
        </w:tc>
      </w:tr>
      <w:tr w:rsidR="00C12341" w:rsidRPr="00A96716" w:rsidTr="000A75E6">
        <w:trPr>
          <w:cnfStyle w:val="00000010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EO</w:t>
            </w:r>
          </w:p>
        </w:tc>
        <w:tc>
          <w:tcPr>
            <w:tcW w:w="1140" w:type="dxa"/>
          </w:tcPr>
          <w:p w:rsidR="00C12341" w:rsidRDefault="00C12341" w:rsidP="000A75E6">
            <w:pPr>
              <w:jc w:val="both"/>
              <w:cnfStyle w:val="000000100000"/>
              <w:rPr>
                <w:rFonts w:asciiTheme="minorHAnsi" w:hAnsiTheme="minorHAnsi"/>
              </w:rPr>
            </w:pPr>
            <w:r>
              <w:rPr>
                <w:rFonts w:asciiTheme="minorHAnsi" w:hAnsiTheme="minorHAnsi"/>
              </w:rPr>
              <w:t>Consultar Informe</w:t>
            </w:r>
          </w:p>
        </w:tc>
        <w:tc>
          <w:tcPr>
            <w:tcW w:w="2973" w:type="dxa"/>
          </w:tcPr>
          <w:p w:rsidR="00C12341" w:rsidRPr="00A96716" w:rsidRDefault="00C12341" w:rsidP="000A75E6">
            <w:pPr>
              <w:jc w:val="both"/>
              <w:cnfStyle w:val="000000100000"/>
              <w:rPr>
                <w:rFonts w:asciiTheme="minorHAnsi" w:hAnsiTheme="minorHAnsi"/>
              </w:rPr>
            </w:pPr>
            <w:r>
              <w:rPr>
                <w:rFonts w:asciiTheme="minorHAnsi" w:hAnsiTheme="minorHAnsi"/>
              </w:rPr>
              <w:t>IDJ,IDU,PTJ,PJ,PPG,PG,PPP,PP,PA,PJU</w:t>
            </w:r>
          </w:p>
        </w:tc>
        <w:tc>
          <w:tcPr>
            <w:tcW w:w="986" w:type="dxa"/>
          </w:tcPr>
          <w:p w:rsidR="00C12341" w:rsidRPr="00A96716" w:rsidRDefault="00C12341" w:rsidP="000A75E6">
            <w:pPr>
              <w:keepNext/>
              <w:jc w:val="center"/>
              <w:cnfStyle w:val="000000100000"/>
              <w:rPr>
                <w:rFonts w:asciiTheme="minorHAnsi" w:hAnsiTheme="minorHAnsi"/>
              </w:rPr>
            </w:pPr>
            <w:r>
              <w:rPr>
                <w:rFonts w:asciiTheme="minorHAnsi" w:hAnsiTheme="minorHAnsi"/>
              </w:rPr>
              <w:t>10</w:t>
            </w:r>
          </w:p>
        </w:tc>
        <w:tc>
          <w:tcPr>
            <w:tcW w:w="954" w:type="dxa"/>
          </w:tcPr>
          <w:p w:rsidR="00C12341" w:rsidRPr="00A96716" w:rsidRDefault="00C12341" w:rsidP="000A75E6">
            <w:pPr>
              <w:keepNext/>
              <w:jc w:val="center"/>
              <w:cnfStyle w:val="000000100000"/>
              <w:rPr>
                <w:rFonts w:asciiTheme="minorHAnsi" w:hAnsiTheme="minorHAnsi"/>
              </w:rPr>
            </w:pPr>
            <w:r>
              <w:rPr>
                <w:rFonts w:asciiTheme="minorHAnsi" w:hAnsiTheme="minorHAnsi"/>
              </w:rPr>
              <w:t>3-EdJ,Us,Jue</w:t>
            </w:r>
          </w:p>
        </w:tc>
        <w:tc>
          <w:tcPr>
            <w:tcW w:w="1134" w:type="dxa"/>
          </w:tcPr>
          <w:p w:rsidR="00C12341" w:rsidRPr="00A96716" w:rsidRDefault="00C12341" w:rsidP="000A75E6">
            <w:pPr>
              <w:keepNext/>
              <w:jc w:val="center"/>
              <w:cnfStyle w:val="000000100000"/>
              <w:rPr>
                <w:rFonts w:asciiTheme="minorHAnsi" w:hAnsiTheme="minorHAnsi"/>
              </w:rPr>
            </w:pPr>
            <w:r>
              <w:rPr>
                <w:rFonts w:asciiTheme="minorHAnsi" w:hAnsiTheme="minorHAnsi"/>
              </w:rPr>
              <w:t>Medio</w:t>
            </w:r>
          </w:p>
        </w:tc>
      </w:tr>
      <w:tr w:rsidR="00C12341" w:rsidRPr="00A96716" w:rsidTr="000A75E6">
        <w:trPr>
          <w:cnfStyle w:val="00000001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EQ</w:t>
            </w:r>
          </w:p>
        </w:tc>
        <w:tc>
          <w:tcPr>
            <w:tcW w:w="1140" w:type="dxa"/>
          </w:tcPr>
          <w:p w:rsidR="00C12341" w:rsidRDefault="00C12341" w:rsidP="000A75E6">
            <w:pPr>
              <w:jc w:val="both"/>
              <w:cnfStyle w:val="000000010000"/>
              <w:rPr>
                <w:rFonts w:asciiTheme="minorHAnsi" w:hAnsiTheme="minorHAnsi"/>
              </w:rPr>
            </w:pPr>
            <w:r>
              <w:rPr>
                <w:rFonts w:asciiTheme="minorHAnsi" w:hAnsiTheme="minorHAnsi"/>
              </w:rPr>
              <w:t>Consultar Partida</w:t>
            </w:r>
          </w:p>
        </w:tc>
        <w:tc>
          <w:tcPr>
            <w:tcW w:w="2973" w:type="dxa"/>
          </w:tcPr>
          <w:p w:rsidR="00C12341" w:rsidRPr="00A96716" w:rsidRDefault="00C12341" w:rsidP="000A75E6">
            <w:pPr>
              <w:jc w:val="both"/>
              <w:cnfStyle w:val="000000010000"/>
              <w:rPr>
                <w:rFonts w:asciiTheme="minorHAnsi" w:hAnsiTheme="minorHAnsi"/>
              </w:rPr>
            </w:pPr>
            <w:r>
              <w:rPr>
                <w:rFonts w:asciiTheme="minorHAnsi" w:hAnsiTheme="minorHAnsi"/>
              </w:rPr>
              <w:t>IDJ,MJ,</w:t>
            </w:r>
            <w:r>
              <w:rPr>
                <w:rFonts w:asciiTheme="minorHAnsi" w:hAnsiTheme="minorHAnsi"/>
                <w:lang w:val="es-ES"/>
              </w:rPr>
              <w:t xml:space="preserve"> FJ,IDU,TiJ,TJ</w:t>
            </w:r>
          </w:p>
        </w:tc>
        <w:tc>
          <w:tcPr>
            <w:tcW w:w="986" w:type="dxa"/>
          </w:tcPr>
          <w:p w:rsidR="00C12341" w:rsidRPr="00A96716" w:rsidRDefault="00C12341" w:rsidP="000A75E6">
            <w:pPr>
              <w:keepNext/>
              <w:jc w:val="center"/>
              <w:cnfStyle w:val="000000010000"/>
              <w:rPr>
                <w:rFonts w:asciiTheme="minorHAnsi" w:hAnsiTheme="minorHAnsi"/>
              </w:rPr>
            </w:pPr>
            <w:r>
              <w:rPr>
                <w:rFonts w:asciiTheme="minorHAnsi" w:hAnsiTheme="minorHAnsi"/>
              </w:rPr>
              <w:t>6</w:t>
            </w:r>
          </w:p>
        </w:tc>
        <w:tc>
          <w:tcPr>
            <w:tcW w:w="954" w:type="dxa"/>
          </w:tcPr>
          <w:p w:rsidR="00C12341" w:rsidRPr="00A96716" w:rsidRDefault="00C12341" w:rsidP="000A75E6">
            <w:pPr>
              <w:keepNext/>
              <w:jc w:val="center"/>
              <w:cnfStyle w:val="000000010000"/>
              <w:rPr>
                <w:rFonts w:asciiTheme="minorHAnsi" w:hAnsiTheme="minorHAnsi"/>
              </w:rPr>
            </w:pPr>
            <w:r>
              <w:rPr>
                <w:rFonts w:asciiTheme="minorHAnsi" w:hAnsiTheme="minorHAnsi"/>
              </w:rPr>
              <w:t>1-Jue</w:t>
            </w:r>
          </w:p>
        </w:tc>
        <w:tc>
          <w:tcPr>
            <w:tcW w:w="1134" w:type="dxa"/>
          </w:tcPr>
          <w:p w:rsidR="00C12341" w:rsidRDefault="00C12341" w:rsidP="000A75E6">
            <w:pPr>
              <w:jc w:val="center"/>
              <w:cnfStyle w:val="000000010000"/>
            </w:pPr>
            <w:r w:rsidRPr="00BA2EA1">
              <w:rPr>
                <w:rFonts w:asciiTheme="minorHAnsi" w:hAnsiTheme="minorHAnsi"/>
                <w:lang w:val="es-ES"/>
              </w:rPr>
              <w:t>Bajo</w:t>
            </w:r>
          </w:p>
        </w:tc>
      </w:tr>
      <w:tr w:rsidR="00C12341" w:rsidRPr="00A96716" w:rsidTr="000A75E6">
        <w:trPr>
          <w:cnfStyle w:val="00000010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EQ</w:t>
            </w:r>
          </w:p>
        </w:tc>
        <w:tc>
          <w:tcPr>
            <w:tcW w:w="1140" w:type="dxa"/>
          </w:tcPr>
          <w:p w:rsidR="00C12341" w:rsidRDefault="00C12341" w:rsidP="000A75E6">
            <w:pPr>
              <w:jc w:val="both"/>
              <w:cnfStyle w:val="000000100000"/>
              <w:rPr>
                <w:rFonts w:asciiTheme="minorHAnsi" w:hAnsiTheme="minorHAnsi"/>
              </w:rPr>
            </w:pPr>
            <w:r>
              <w:rPr>
                <w:rFonts w:asciiTheme="minorHAnsi" w:hAnsiTheme="minorHAnsi"/>
              </w:rPr>
              <w:t>Consultar Estadísticas</w:t>
            </w:r>
          </w:p>
        </w:tc>
        <w:tc>
          <w:tcPr>
            <w:tcW w:w="2973" w:type="dxa"/>
          </w:tcPr>
          <w:p w:rsidR="00C12341" w:rsidRPr="00A96716" w:rsidRDefault="00C12341" w:rsidP="000A75E6">
            <w:pPr>
              <w:jc w:val="both"/>
              <w:cnfStyle w:val="000000100000"/>
              <w:rPr>
                <w:rFonts w:asciiTheme="minorHAnsi" w:hAnsiTheme="minorHAnsi"/>
              </w:rPr>
            </w:pPr>
            <w:r>
              <w:rPr>
                <w:rFonts w:asciiTheme="minorHAnsi" w:hAnsiTheme="minorHAnsi"/>
              </w:rPr>
              <w:t>IDU,PG,PP,PJ,PJU,PTJ</w:t>
            </w:r>
          </w:p>
        </w:tc>
        <w:tc>
          <w:tcPr>
            <w:tcW w:w="986" w:type="dxa"/>
          </w:tcPr>
          <w:p w:rsidR="00C12341" w:rsidRPr="00A96716" w:rsidRDefault="00C12341" w:rsidP="000A75E6">
            <w:pPr>
              <w:keepNext/>
              <w:jc w:val="center"/>
              <w:cnfStyle w:val="000000100000"/>
              <w:rPr>
                <w:rFonts w:asciiTheme="minorHAnsi" w:hAnsiTheme="minorHAnsi"/>
              </w:rPr>
            </w:pPr>
            <w:r>
              <w:rPr>
                <w:rFonts w:asciiTheme="minorHAnsi" w:hAnsiTheme="minorHAnsi"/>
              </w:rPr>
              <w:t>6</w:t>
            </w:r>
          </w:p>
        </w:tc>
        <w:tc>
          <w:tcPr>
            <w:tcW w:w="954" w:type="dxa"/>
          </w:tcPr>
          <w:p w:rsidR="00C12341" w:rsidRPr="00A96716" w:rsidRDefault="00C12341" w:rsidP="000A75E6">
            <w:pPr>
              <w:keepNext/>
              <w:jc w:val="center"/>
              <w:cnfStyle w:val="000000100000"/>
              <w:rPr>
                <w:rFonts w:asciiTheme="minorHAnsi" w:hAnsiTheme="minorHAnsi"/>
              </w:rPr>
            </w:pPr>
            <w:r>
              <w:rPr>
                <w:rFonts w:asciiTheme="minorHAnsi" w:hAnsiTheme="minorHAnsi"/>
              </w:rPr>
              <w:t>1-EdJ</w:t>
            </w:r>
          </w:p>
        </w:tc>
        <w:tc>
          <w:tcPr>
            <w:tcW w:w="1134" w:type="dxa"/>
          </w:tcPr>
          <w:p w:rsidR="00C12341" w:rsidRDefault="00C12341" w:rsidP="000A75E6">
            <w:pPr>
              <w:jc w:val="center"/>
              <w:cnfStyle w:val="000000100000"/>
            </w:pPr>
            <w:r w:rsidRPr="00BA2EA1">
              <w:rPr>
                <w:rFonts w:asciiTheme="minorHAnsi" w:hAnsiTheme="minorHAnsi"/>
                <w:lang w:val="es-ES"/>
              </w:rPr>
              <w:t>Bajo</w:t>
            </w:r>
          </w:p>
        </w:tc>
      </w:tr>
      <w:tr w:rsidR="00C12341" w:rsidRPr="00A96716" w:rsidTr="000A75E6">
        <w:trPr>
          <w:cnfStyle w:val="00000001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ILF</w:t>
            </w:r>
          </w:p>
        </w:tc>
        <w:tc>
          <w:tcPr>
            <w:tcW w:w="1140" w:type="dxa"/>
          </w:tcPr>
          <w:p w:rsidR="00C12341" w:rsidRDefault="00C12341" w:rsidP="000A75E6">
            <w:pPr>
              <w:jc w:val="both"/>
              <w:cnfStyle w:val="000000010000"/>
              <w:rPr>
                <w:rFonts w:asciiTheme="minorHAnsi" w:hAnsiTheme="minorHAnsi"/>
              </w:rPr>
            </w:pPr>
            <w:r>
              <w:rPr>
                <w:rFonts w:asciiTheme="minorHAnsi" w:hAnsiTheme="minorHAnsi"/>
              </w:rPr>
              <w:t>Usuario</w:t>
            </w:r>
          </w:p>
        </w:tc>
        <w:tc>
          <w:tcPr>
            <w:tcW w:w="2973" w:type="dxa"/>
          </w:tcPr>
          <w:p w:rsidR="00C12341" w:rsidRDefault="00C12341" w:rsidP="000A75E6">
            <w:pPr>
              <w:jc w:val="both"/>
              <w:cnfStyle w:val="000000010000"/>
              <w:rPr>
                <w:rFonts w:asciiTheme="minorHAnsi" w:hAnsiTheme="minorHAnsi"/>
              </w:rPr>
            </w:pPr>
            <w:r>
              <w:rPr>
                <w:rFonts w:asciiTheme="minorHAnsi" w:hAnsiTheme="minorHAnsi"/>
                <w:lang w:val="es-ES"/>
              </w:rPr>
              <w:t>UN,AU,EU,IDU,CU</w:t>
            </w:r>
          </w:p>
        </w:tc>
        <w:tc>
          <w:tcPr>
            <w:tcW w:w="986" w:type="dxa"/>
          </w:tcPr>
          <w:p w:rsidR="00C12341" w:rsidRDefault="00C12341" w:rsidP="000A75E6">
            <w:pPr>
              <w:keepNext/>
              <w:jc w:val="center"/>
              <w:cnfStyle w:val="000000010000"/>
              <w:rPr>
                <w:rFonts w:asciiTheme="minorHAnsi" w:hAnsiTheme="minorHAnsi"/>
              </w:rPr>
            </w:pPr>
            <w:r>
              <w:rPr>
                <w:rFonts w:asciiTheme="minorHAnsi" w:hAnsiTheme="minorHAnsi"/>
              </w:rPr>
              <w:t>5</w:t>
            </w:r>
          </w:p>
        </w:tc>
        <w:tc>
          <w:tcPr>
            <w:tcW w:w="954" w:type="dxa"/>
          </w:tcPr>
          <w:p w:rsidR="00C12341" w:rsidRDefault="00C12341" w:rsidP="000A75E6">
            <w:pPr>
              <w:keepNext/>
              <w:jc w:val="center"/>
              <w:cnfStyle w:val="000000010000"/>
              <w:rPr>
                <w:rFonts w:asciiTheme="minorHAnsi" w:hAnsiTheme="minorHAnsi"/>
              </w:rPr>
            </w:pPr>
          </w:p>
        </w:tc>
        <w:tc>
          <w:tcPr>
            <w:tcW w:w="1134" w:type="dxa"/>
          </w:tcPr>
          <w:p w:rsidR="00C12341" w:rsidRPr="00BA2EA1" w:rsidRDefault="00C12341" w:rsidP="000A75E6">
            <w:pPr>
              <w:jc w:val="center"/>
              <w:cnfStyle w:val="000000010000"/>
              <w:rPr>
                <w:rFonts w:asciiTheme="minorHAnsi" w:hAnsiTheme="minorHAnsi"/>
              </w:rPr>
            </w:pPr>
            <w:r>
              <w:rPr>
                <w:rFonts w:asciiTheme="minorHAnsi" w:hAnsiTheme="minorHAnsi"/>
              </w:rPr>
              <w:t>Bajo</w:t>
            </w:r>
          </w:p>
        </w:tc>
      </w:tr>
      <w:tr w:rsidR="00C12341" w:rsidRPr="00A96716" w:rsidTr="000A75E6">
        <w:trPr>
          <w:cnfStyle w:val="00000010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ILF</w:t>
            </w:r>
          </w:p>
        </w:tc>
        <w:tc>
          <w:tcPr>
            <w:tcW w:w="1140" w:type="dxa"/>
          </w:tcPr>
          <w:p w:rsidR="00C12341" w:rsidRDefault="00C12341" w:rsidP="000A75E6">
            <w:pPr>
              <w:jc w:val="both"/>
              <w:cnfStyle w:val="000000100000"/>
              <w:rPr>
                <w:rFonts w:asciiTheme="minorHAnsi" w:hAnsiTheme="minorHAnsi"/>
              </w:rPr>
            </w:pPr>
            <w:r>
              <w:rPr>
                <w:rFonts w:asciiTheme="minorHAnsi" w:hAnsiTheme="minorHAnsi"/>
              </w:rPr>
              <w:t>Estadísticas de Jugador</w:t>
            </w:r>
          </w:p>
        </w:tc>
        <w:tc>
          <w:tcPr>
            <w:tcW w:w="2973" w:type="dxa"/>
          </w:tcPr>
          <w:p w:rsidR="00C12341" w:rsidRDefault="00C12341" w:rsidP="000A75E6">
            <w:pPr>
              <w:jc w:val="both"/>
              <w:cnfStyle w:val="000000100000"/>
              <w:rPr>
                <w:rFonts w:asciiTheme="minorHAnsi" w:hAnsiTheme="minorHAnsi"/>
              </w:rPr>
            </w:pPr>
            <w:r>
              <w:rPr>
                <w:rFonts w:asciiTheme="minorHAnsi" w:hAnsiTheme="minorHAnsi"/>
              </w:rPr>
              <w:t>IDU,PG,PP,PJ,PJU,PTJ</w:t>
            </w:r>
          </w:p>
        </w:tc>
        <w:tc>
          <w:tcPr>
            <w:tcW w:w="986" w:type="dxa"/>
          </w:tcPr>
          <w:p w:rsidR="00C12341" w:rsidRDefault="00C12341" w:rsidP="000A75E6">
            <w:pPr>
              <w:keepNext/>
              <w:jc w:val="center"/>
              <w:cnfStyle w:val="000000100000"/>
              <w:rPr>
                <w:rFonts w:asciiTheme="minorHAnsi" w:hAnsiTheme="minorHAnsi"/>
              </w:rPr>
            </w:pPr>
          </w:p>
        </w:tc>
        <w:tc>
          <w:tcPr>
            <w:tcW w:w="954" w:type="dxa"/>
          </w:tcPr>
          <w:p w:rsidR="00C12341" w:rsidRDefault="00C12341" w:rsidP="000A75E6">
            <w:pPr>
              <w:keepNext/>
              <w:jc w:val="center"/>
              <w:cnfStyle w:val="000000100000"/>
              <w:rPr>
                <w:rFonts w:asciiTheme="minorHAnsi" w:hAnsiTheme="minorHAnsi"/>
              </w:rPr>
            </w:pPr>
          </w:p>
        </w:tc>
        <w:tc>
          <w:tcPr>
            <w:tcW w:w="1134" w:type="dxa"/>
          </w:tcPr>
          <w:p w:rsidR="00C12341" w:rsidRPr="00BA2EA1" w:rsidRDefault="00C12341" w:rsidP="000A75E6">
            <w:pPr>
              <w:jc w:val="center"/>
              <w:cnfStyle w:val="000000100000"/>
              <w:rPr>
                <w:rFonts w:asciiTheme="minorHAnsi" w:hAnsiTheme="minorHAnsi"/>
              </w:rPr>
            </w:pPr>
            <w:r>
              <w:rPr>
                <w:rFonts w:asciiTheme="minorHAnsi" w:hAnsiTheme="minorHAnsi"/>
              </w:rPr>
              <w:t>Bajo</w:t>
            </w:r>
          </w:p>
        </w:tc>
      </w:tr>
      <w:tr w:rsidR="00C12341" w:rsidRPr="00A96716" w:rsidTr="000A75E6">
        <w:trPr>
          <w:cnfStyle w:val="000000010000"/>
          <w:trHeight w:val="339"/>
        </w:trPr>
        <w:tc>
          <w:tcPr>
            <w:cnfStyle w:val="001000000000"/>
            <w:tcW w:w="1141" w:type="dxa"/>
          </w:tcPr>
          <w:p w:rsidR="00C12341" w:rsidRDefault="00C12341" w:rsidP="000A75E6">
            <w:pPr>
              <w:jc w:val="both"/>
              <w:rPr>
                <w:rFonts w:asciiTheme="minorHAnsi" w:hAnsiTheme="minorHAnsi"/>
              </w:rPr>
            </w:pPr>
            <w:r>
              <w:rPr>
                <w:rFonts w:asciiTheme="minorHAnsi" w:hAnsiTheme="minorHAnsi"/>
              </w:rPr>
              <w:t>ILF</w:t>
            </w:r>
          </w:p>
        </w:tc>
        <w:tc>
          <w:tcPr>
            <w:tcW w:w="1140" w:type="dxa"/>
          </w:tcPr>
          <w:p w:rsidR="00C12341" w:rsidRDefault="00C12341" w:rsidP="000A75E6">
            <w:pPr>
              <w:jc w:val="both"/>
              <w:cnfStyle w:val="000000010000"/>
              <w:rPr>
                <w:rFonts w:asciiTheme="minorHAnsi" w:hAnsiTheme="minorHAnsi"/>
              </w:rPr>
            </w:pPr>
            <w:r>
              <w:rPr>
                <w:rFonts w:asciiTheme="minorHAnsi" w:hAnsiTheme="minorHAnsi"/>
              </w:rPr>
              <w:t>Partida</w:t>
            </w:r>
          </w:p>
        </w:tc>
        <w:tc>
          <w:tcPr>
            <w:tcW w:w="2973" w:type="dxa"/>
          </w:tcPr>
          <w:p w:rsidR="00C12341" w:rsidRDefault="00C12341" w:rsidP="000A75E6">
            <w:pPr>
              <w:jc w:val="both"/>
              <w:cnfStyle w:val="000000010000"/>
              <w:rPr>
                <w:rFonts w:asciiTheme="minorHAnsi" w:hAnsiTheme="minorHAnsi"/>
              </w:rPr>
            </w:pPr>
            <w:r>
              <w:rPr>
                <w:rFonts w:asciiTheme="minorHAnsi" w:hAnsiTheme="minorHAnsi"/>
                <w:lang w:val="es-ES"/>
              </w:rPr>
              <w:t>IDU,MJ, TiJ,IDU,TJ,IDJ</w:t>
            </w:r>
          </w:p>
        </w:tc>
        <w:tc>
          <w:tcPr>
            <w:tcW w:w="986" w:type="dxa"/>
          </w:tcPr>
          <w:p w:rsidR="00C12341" w:rsidRDefault="00C12341" w:rsidP="000A75E6">
            <w:pPr>
              <w:keepNext/>
              <w:jc w:val="center"/>
              <w:cnfStyle w:val="000000010000"/>
              <w:rPr>
                <w:rFonts w:asciiTheme="minorHAnsi" w:hAnsiTheme="minorHAnsi"/>
              </w:rPr>
            </w:pPr>
            <w:r>
              <w:rPr>
                <w:rFonts w:asciiTheme="minorHAnsi" w:hAnsiTheme="minorHAnsi"/>
              </w:rPr>
              <w:t>6</w:t>
            </w:r>
          </w:p>
        </w:tc>
        <w:tc>
          <w:tcPr>
            <w:tcW w:w="954" w:type="dxa"/>
          </w:tcPr>
          <w:p w:rsidR="00C12341" w:rsidRDefault="00C12341" w:rsidP="000A75E6">
            <w:pPr>
              <w:keepNext/>
              <w:jc w:val="center"/>
              <w:cnfStyle w:val="000000010000"/>
              <w:rPr>
                <w:rFonts w:asciiTheme="minorHAnsi" w:hAnsiTheme="minorHAnsi"/>
              </w:rPr>
            </w:pPr>
          </w:p>
        </w:tc>
        <w:tc>
          <w:tcPr>
            <w:tcW w:w="1134" w:type="dxa"/>
          </w:tcPr>
          <w:p w:rsidR="00C12341" w:rsidRPr="00BA2EA1" w:rsidRDefault="00C12341" w:rsidP="000A75E6">
            <w:pPr>
              <w:jc w:val="center"/>
              <w:cnfStyle w:val="000000010000"/>
              <w:rPr>
                <w:rFonts w:asciiTheme="minorHAnsi" w:hAnsiTheme="minorHAnsi"/>
              </w:rPr>
            </w:pPr>
            <w:r>
              <w:rPr>
                <w:rFonts w:asciiTheme="minorHAnsi" w:hAnsiTheme="minorHAnsi"/>
              </w:rPr>
              <w:t>Bajo</w:t>
            </w:r>
          </w:p>
        </w:tc>
      </w:tr>
    </w:tbl>
    <w:p w:rsidR="00C12341" w:rsidRDefault="00C12341" w:rsidP="00C12341">
      <w:pPr>
        <w:pStyle w:val="Epgrafe"/>
        <w:jc w:val="center"/>
        <w:rPr>
          <w:rFonts w:asciiTheme="minorHAnsi" w:hAnsiTheme="minorHAnsi"/>
        </w:rPr>
      </w:pPr>
      <w:bookmarkStart w:id="315" w:name="_Toc223546659"/>
      <w:bookmarkStart w:id="316" w:name="_Toc223547028"/>
      <w:bookmarkStart w:id="317" w:name="_Toc223547046"/>
      <w:r w:rsidRPr="00A10106">
        <w:rPr>
          <w:rFonts w:asciiTheme="minorHAnsi" w:hAnsiTheme="minorHAnsi"/>
        </w:rPr>
        <w:t xml:space="preserve">Tabla </w:t>
      </w:r>
      <w:r w:rsidRPr="00A10106">
        <w:rPr>
          <w:rFonts w:asciiTheme="minorHAnsi" w:hAnsiTheme="minorHAnsi"/>
        </w:rPr>
        <w:fldChar w:fldCharType="begin"/>
      </w:r>
      <w:r w:rsidRPr="00A10106">
        <w:rPr>
          <w:rFonts w:asciiTheme="minorHAnsi" w:hAnsiTheme="minorHAnsi"/>
        </w:rPr>
        <w:instrText xml:space="preserve"> SEQ Tabla \* ARABIC </w:instrText>
      </w:r>
      <w:r w:rsidRPr="00A10106">
        <w:rPr>
          <w:rFonts w:asciiTheme="minorHAnsi" w:hAnsiTheme="minorHAnsi"/>
        </w:rPr>
        <w:fldChar w:fldCharType="separate"/>
      </w:r>
      <w:r w:rsidRPr="00A10106">
        <w:rPr>
          <w:rFonts w:asciiTheme="minorHAnsi" w:hAnsiTheme="minorHAnsi"/>
          <w:noProof/>
        </w:rPr>
        <w:t>6</w:t>
      </w:r>
      <w:r w:rsidRPr="00A10106">
        <w:rPr>
          <w:rFonts w:asciiTheme="minorHAnsi" w:hAnsiTheme="minorHAnsi"/>
        </w:rPr>
        <w:fldChar w:fldCharType="end"/>
      </w:r>
      <w:r w:rsidRPr="00A10106">
        <w:rPr>
          <w:rFonts w:asciiTheme="minorHAnsi" w:hAnsiTheme="minorHAnsi"/>
        </w:rPr>
        <w:t>. Complejidad de los Componentes</w:t>
      </w:r>
      <w:bookmarkEnd w:id="315"/>
      <w:bookmarkEnd w:id="316"/>
      <w:bookmarkEnd w:id="317"/>
    </w:p>
    <w:p w:rsidR="00C12341" w:rsidRDefault="00C12341" w:rsidP="00C12341"/>
    <w:p w:rsidR="00C12341" w:rsidRDefault="00C12341" w:rsidP="00C12341">
      <w:pPr>
        <w:ind w:left="708"/>
        <w:rPr>
          <w:rFonts w:ascii="Calibri" w:hAnsi="Calibri"/>
          <w:sz w:val="22"/>
        </w:rPr>
      </w:pPr>
      <w:r w:rsidRPr="00043D23">
        <w:rPr>
          <w:rFonts w:ascii="Calibri" w:hAnsi="Calibri"/>
          <w:sz w:val="22"/>
        </w:rPr>
        <w:t>Entonces, el número total de puntos funcionales con un VAF igual a 1 es</w:t>
      </w:r>
    </w:p>
    <w:p w:rsidR="00C12341" w:rsidRPr="00043D23" w:rsidRDefault="00C12341" w:rsidP="00C12341">
      <w:pPr>
        <w:ind w:left="708"/>
        <w:rPr>
          <w:rFonts w:ascii="Calibri" w:hAnsi="Calibri"/>
          <w:sz w:val="22"/>
        </w:rPr>
      </w:pPr>
    </w:p>
    <w:tbl>
      <w:tblPr>
        <w:tblStyle w:val="Sombreadomedio1-nfasis3"/>
        <w:tblW w:w="7460" w:type="dxa"/>
        <w:jc w:val="center"/>
        <w:tblLook w:val="04A0"/>
      </w:tblPr>
      <w:tblGrid>
        <w:gridCol w:w="2660"/>
        <w:gridCol w:w="1318"/>
        <w:gridCol w:w="1369"/>
        <w:gridCol w:w="1151"/>
        <w:gridCol w:w="962"/>
      </w:tblGrid>
      <w:tr w:rsidR="00C12341" w:rsidRPr="005B2E05" w:rsidTr="000A75E6">
        <w:trPr>
          <w:cnfStyle w:val="100000000000"/>
          <w:trHeight w:val="390"/>
          <w:jc w:val="center"/>
        </w:trPr>
        <w:tc>
          <w:tcPr>
            <w:cnfStyle w:val="001000000000"/>
            <w:tcW w:w="2660" w:type="dxa"/>
            <w:vMerge w:val="restart"/>
            <w:noWrap/>
            <w:hideMark/>
          </w:tcPr>
          <w:p w:rsidR="00C12341" w:rsidRPr="005B2E05" w:rsidRDefault="00C12341" w:rsidP="000A75E6">
            <w:pPr>
              <w:rPr>
                <w:rFonts w:asciiTheme="minorHAnsi" w:hAnsiTheme="minorHAnsi" w:cs="Arial"/>
                <w:b w:val="0"/>
                <w:bCs w:val="0"/>
                <w:color w:val="FFFFFF"/>
              </w:rPr>
            </w:pPr>
            <w:r w:rsidRPr="005B2E05">
              <w:rPr>
                <w:rFonts w:asciiTheme="minorHAnsi" w:hAnsiTheme="minorHAnsi" w:cs="Arial"/>
                <w:b w:val="0"/>
                <w:bCs w:val="0"/>
                <w:color w:val="FFFFFF"/>
              </w:rPr>
              <w:t>Tipo de Componente</w:t>
            </w:r>
          </w:p>
        </w:tc>
        <w:tc>
          <w:tcPr>
            <w:tcW w:w="4800" w:type="dxa"/>
            <w:gridSpan w:val="4"/>
            <w:noWrap/>
            <w:hideMark/>
          </w:tcPr>
          <w:p w:rsidR="00C12341" w:rsidRPr="005B2E05" w:rsidRDefault="00C12341" w:rsidP="000A75E6">
            <w:pPr>
              <w:cnfStyle w:val="100000000000"/>
              <w:rPr>
                <w:rFonts w:asciiTheme="minorHAnsi" w:hAnsiTheme="minorHAnsi" w:cs="Arial"/>
                <w:b w:val="0"/>
                <w:bCs w:val="0"/>
                <w:color w:val="FFFFFF"/>
              </w:rPr>
            </w:pPr>
            <w:r w:rsidRPr="005B2E05">
              <w:rPr>
                <w:rFonts w:asciiTheme="minorHAnsi" w:hAnsiTheme="minorHAnsi" w:cs="Arial"/>
                <w:b w:val="0"/>
                <w:bCs w:val="0"/>
                <w:color w:val="FFFFFF"/>
              </w:rPr>
              <w:t>Complejidad de los Componentes</w:t>
            </w:r>
          </w:p>
        </w:tc>
      </w:tr>
      <w:tr w:rsidR="00C12341" w:rsidRPr="005B2E05" w:rsidTr="000A75E6">
        <w:trPr>
          <w:cnfStyle w:val="000000100000"/>
          <w:trHeight w:val="390"/>
          <w:jc w:val="center"/>
        </w:trPr>
        <w:tc>
          <w:tcPr>
            <w:cnfStyle w:val="001000000000"/>
            <w:tcW w:w="2660" w:type="dxa"/>
            <w:vMerge/>
            <w:hideMark/>
          </w:tcPr>
          <w:p w:rsidR="00C12341" w:rsidRPr="005B2E05" w:rsidRDefault="00C12341" w:rsidP="000A75E6">
            <w:pPr>
              <w:rPr>
                <w:rFonts w:asciiTheme="minorHAnsi" w:hAnsiTheme="minorHAnsi" w:cs="Arial"/>
                <w:b w:val="0"/>
                <w:bCs w:val="0"/>
                <w:color w:val="FFFFFF"/>
              </w:rPr>
            </w:pPr>
          </w:p>
        </w:tc>
        <w:tc>
          <w:tcPr>
            <w:tcW w:w="1318" w:type="dxa"/>
            <w:noWrap/>
            <w:hideMark/>
          </w:tcPr>
          <w:p w:rsidR="00C12341" w:rsidRPr="005B2E05" w:rsidRDefault="00C12341" w:rsidP="000A75E6">
            <w:pPr>
              <w:cnfStyle w:val="000000100000"/>
              <w:rPr>
                <w:rFonts w:asciiTheme="minorHAnsi" w:hAnsiTheme="minorHAnsi" w:cs="Arial"/>
                <w:b/>
                <w:bCs/>
                <w:color w:val="000000"/>
              </w:rPr>
            </w:pPr>
            <w:r>
              <w:rPr>
                <w:rFonts w:asciiTheme="minorHAnsi" w:hAnsiTheme="minorHAnsi" w:cs="Arial"/>
                <w:b/>
                <w:bCs/>
                <w:color w:val="000000"/>
              </w:rPr>
              <w:t>Bajo</w:t>
            </w:r>
          </w:p>
        </w:tc>
        <w:tc>
          <w:tcPr>
            <w:tcW w:w="1369" w:type="dxa"/>
            <w:noWrap/>
            <w:hideMark/>
          </w:tcPr>
          <w:p w:rsidR="00C12341" w:rsidRPr="005B2E05" w:rsidRDefault="00C12341" w:rsidP="000A75E6">
            <w:pPr>
              <w:cnfStyle w:val="000000100000"/>
              <w:rPr>
                <w:rFonts w:asciiTheme="minorHAnsi" w:hAnsiTheme="minorHAnsi" w:cs="Arial"/>
                <w:b/>
                <w:bCs/>
                <w:color w:val="000000"/>
              </w:rPr>
            </w:pPr>
            <w:r>
              <w:rPr>
                <w:rFonts w:asciiTheme="minorHAnsi" w:hAnsiTheme="minorHAnsi" w:cs="Arial"/>
                <w:b/>
                <w:bCs/>
                <w:color w:val="000000"/>
              </w:rPr>
              <w:t>Medio</w:t>
            </w:r>
          </w:p>
        </w:tc>
        <w:tc>
          <w:tcPr>
            <w:tcW w:w="1151" w:type="dxa"/>
            <w:noWrap/>
            <w:hideMark/>
          </w:tcPr>
          <w:p w:rsidR="00C12341" w:rsidRPr="005B2E05" w:rsidRDefault="00C12341" w:rsidP="000A75E6">
            <w:pPr>
              <w:cnfStyle w:val="000000100000"/>
              <w:rPr>
                <w:rFonts w:asciiTheme="minorHAnsi" w:hAnsiTheme="minorHAnsi" w:cs="Arial"/>
                <w:b/>
                <w:bCs/>
                <w:color w:val="000000"/>
              </w:rPr>
            </w:pPr>
            <w:r>
              <w:rPr>
                <w:rFonts w:asciiTheme="minorHAnsi" w:hAnsiTheme="minorHAnsi" w:cs="Arial"/>
                <w:b/>
                <w:bCs/>
                <w:color w:val="000000"/>
              </w:rPr>
              <w:t>Alto</w:t>
            </w:r>
          </w:p>
        </w:tc>
        <w:tc>
          <w:tcPr>
            <w:tcW w:w="962" w:type="dxa"/>
            <w:noWrap/>
            <w:hideMark/>
          </w:tcPr>
          <w:p w:rsidR="00C12341" w:rsidRPr="005B2E05" w:rsidRDefault="00C12341" w:rsidP="000A75E6">
            <w:pPr>
              <w:cnfStyle w:val="000000100000"/>
              <w:rPr>
                <w:rFonts w:asciiTheme="minorHAnsi" w:hAnsiTheme="minorHAnsi" w:cs="Arial"/>
                <w:b/>
                <w:bCs/>
                <w:color w:val="000000"/>
              </w:rPr>
            </w:pPr>
            <w:r w:rsidRPr="005B2E05">
              <w:rPr>
                <w:rFonts w:asciiTheme="minorHAnsi" w:hAnsiTheme="minorHAnsi" w:cs="Arial"/>
                <w:b/>
                <w:bCs/>
                <w:color w:val="000000"/>
              </w:rPr>
              <w:t>Total</w:t>
            </w:r>
          </w:p>
        </w:tc>
      </w:tr>
      <w:tr w:rsidR="00C12341" w:rsidRPr="005B2E05" w:rsidTr="000A75E6">
        <w:trPr>
          <w:cnfStyle w:val="000000010000"/>
          <w:trHeight w:val="390"/>
          <w:jc w:val="center"/>
        </w:trPr>
        <w:tc>
          <w:tcPr>
            <w:cnfStyle w:val="001000000000"/>
            <w:tcW w:w="2660" w:type="dxa"/>
            <w:noWrap/>
            <w:hideMark/>
          </w:tcPr>
          <w:p w:rsidR="00C12341" w:rsidRPr="005B2E05" w:rsidRDefault="00C12341" w:rsidP="000A75E6">
            <w:pPr>
              <w:rPr>
                <w:rFonts w:asciiTheme="minorHAnsi" w:hAnsiTheme="minorHAnsi" w:cs="Arial"/>
                <w:bCs w:val="0"/>
                <w:color w:val="000000"/>
              </w:rPr>
            </w:pPr>
            <w:r>
              <w:rPr>
                <w:rFonts w:asciiTheme="minorHAnsi" w:hAnsiTheme="minorHAnsi" w:cs="Arial"/>
                <w:bCs w:val="0"/>
                <w:color w:val="000000"/>
              </w:rPr>
              <w:t>Entradas Externas</w:t>
            </w:r>
          </w:p>
        </w:tc>
        <w:tc>
          <w:tcPr>
            <w:tcW w:w="1318" w:type="dxa"/>
            <w:noWrap/>
            <w:hideMark/>
          </w:tcPr>
          <w:p w:rsidR="00C12341" w:rsidRPr="005B2E05" w:rsidRDefault="00C12341" w:rsidP="000A75E6">
            <w:pPr>
              <w:cnfStyle w:val="000000010000"/>
              <w:rPr>
                <w:rFonts w:asciiTheme="minorHAnsi" w:hAnsiTheme="minorHAnsi" w:cs="Arial"/>
                <w:color w:val="000000"/>
              </w:rPr>
            </w:pPr>
            <w:r>
              <w:rPr>
                <w:rFonts w:asciiTheme="minorHAnsi" w:hAnsiTheme="minorHAnsi" w:cs="Arial"/>
                <w:color w:val="000000"/>
                <w:u w:val="single"/>
              </w:rPr>
              <w:t>5</w:t>
            </w:r>
            <w:r w:rsidRPr="005B2E05">
              <w:rPr>
                <w:rFonts w:asciiTheme="minorHAnsi" w:hAnsiTheme="minorHAnsi" w:cs="Arial"/>
                <w:color w:val="000000"/>
                <w:u w:val="single"/>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3 = </w:t>
            </w:r>
            <w:r>
              <w:rPr>
                <w:rFonts w:asciiTheme="minorHAnsi" w:hAnsiTheme="minorHAnsi" w:cs="Arial"/>
                <w:color w:val="000000"/>
              </w:rPr>
              <w:t>15</w:t>
            </w:r>
          </w:p>
        </w:tc>
        <w:tc>
          <w:tcPr>
            <w:tcW w:w="1369" w:type="dxa"/>
            <w:noWrap/>
            <w:hideMark/>
          </w:tcPr>
          <w:p w:rsidR="00C12341" w:rsidRPr="005B2E05" w:rsidRDefault="00C12341" w:rsidP="000A75E6">
            <w:pPr>
              <w:cnfStyle w:val="000000010000"/>
              <w:rPr>
                <w:rFonts w:asciiTheme="minorHAnsi" w:hAnsiTheme="minorHAnsi" w:cs="Arial"/>
                <w:color w:val="000000"/>
              </w:rPr>
            </w:pPr>
            <w:r w:rsidRPr="00861A0A">
              <w:rPr>
                <w:rFonts w:asciiTheme="minorHAnsi" w:hAnsiTheme="minorHAnsi" w:cs="Arial"/>
                <w:color w:val="000000"/>
                <w:u w:val="single"/>
              </w:rPr>
              <w:t>1</w:t>
            </w:r>
            <w:r>
              <w:rPr>
                <w:rFonts w:asciiTheme="minorHAnsi" w:hAnsiTheme="minorHAnsi" w:cs="Arial"/>
                <w:color w:val="000000"/>
              </w:rPr>
              <w:t xml:space="preserve"> </w:t>
            </w:r>
            <w:r w:rsidRPr="00861A0A">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w:t>
            </w:r>
            <w:r>
              <w:rPr>
                <w:rFonts w:asciiTheme="minorHAnsi" w:hAnsiTheme="minorHAnsi" w:cs="Arial"/>
                <w:color w:val="000000"/>
              </w:rPr>
              <w:t xml:space="preserve"> </w:t>
            </w:r>
            <w:r w:rsidRPr="005B2E05">
              <w:rPr>
                <w:rFonts w:asciiTheme="minorHAnsi" w:hAnsiTheme="minorHAnsi" w:cs="Arial"/>
                <w:color w:val="000000"/>
              </w:rPr>
              <w:t>4</w:t>
            </w:r>
          </w:p>
        </w:tc>
        <w:tc>
          <w:tcPr>
            <w:tcW w:w="1151"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 xml:space="preserve">0 </w:t>
            </w:r>
            <w:r w:rsidRPr="00734B3B">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6 = 0</w:t>
            </w:r>
          </w:p>
        </w:tc>
        <w:tc>
          <w:tcPr>
            <w:tcW w:w="962" w:type="dxa"/>
            <w:noWrap/>
            <w:hideMark/>
          </w:tcPr>
          <w:p w:rsidR="00C12341" w:rsidRPr="005B2E05" w:rsidRDefault="00C12341" w:rsidP="000A75E6">
            <w:pPr>
              <w:cnfStyle w:val="000000010000"/>
              <w:rPr>
                <w:rFonts w:asciiTheme="minorHAnsi" w:hAnsiTheme="minorHAnsi" w:cs="Arial"/>
                <w:color w:val="000000"/>
              </w:rPr>
            </w:pPr>
            <w:r>
              <w:rPr>
                <w:rFonts w:asciiTheme="minorHAnsi" w:hAnsiTheme="minorHAnsi" w:cs="Arial"/>
                <w:color w:val="000000"/>
              </w:rPr>
              <w:t>19</w:t>
            </w:r>
          </w:p>
        </w:tc>
      </w:tr>
      <w:tr w:rsidR="00C12341" w:rsidRPr="005B2E05" w:rsidTr="000A75E6">
        <w:trPr>
          <w:cnfStyle w:val="000000100000"/>
          <w:trHeight w:val="390"/>
          <w:jc w:val="center"/>
        </w:trPr>
        <w:tc>
          <w:tcPr>
            <w:cnfStyle w:val="001000000000"/>
            <w:tcW w:w="2660" w:type="dxa"/>
            <w:noWrap/>
            <w:hideMark/>
          </w:tcPr>
          <w:p w:rsidR="00C12341" w:rsidRPr="005B2E05" w:rsidRDefault="00C12341" w:rsidP="000A75E6">
            <w:pPr>
              <w:rPr>
                <w:rFonts w:asciiTheme="minorHAnsi" w:hAnsiTheme="minorHAnsi" w:cs="Arial"/>
                <w:bCs w:val="0"/>
                <w:color w:val="000000"/>
              </w:rPr>
            </w:pPr>
            <w:r>
              <w:rPr>
                <w:rFonts w:asciiTheme="minorHAnsi" w:hAnsiTheme="minorHAnsi" w:cs="Arial"/>
                <w:bCs w:val="0"/>
                <w:color w:val="000000"/>
              </w:rPr>
              <w:t>Salidas Externas</w:t>
            </w:r>
          </w:p>
        </w:tc>
        <w:tc>
          <w:tcPr>
            <w:tcW w:w="1318"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u w:val="single"/>
              </w:rPr>
              <w:t xml:space="preserve">0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w:t>
            </w:r>
            <w:r>
              <w:rPr>
                <w:rFonts w:asciiTheme="minorHAnsi" w:hAnsiTheme="minorHAnsi" w:cs="Arial"/>
                <w:color w:val="000000"/>
              </w:rPr>
              <w:t xml:space="preserve"> </w:t>
            </w:r>
            <w:r w:rsidRPr="005B2E05">
              <w:rPr>
                <w:rFonts w:asciiTheme="minorHAnsi" w:hAnsiTheme="minorHAnsi" w:cs="Arial"/>
                <w:color w:val="000000"/>
              </w:rPr>
              <w:t>0</w:t>
            </w:r>
          </w:p>
        </w:tc>
        <w:tc>
          <w:tcPr>
            <w:tcW w:w="1369" w:type="dxa"/>
            <w:noWrap/>
            <w:hideMark/>
          </w:tcPr>
          <w:p w:rsidR="00C12341" w:rsidRPr="005B2E05" w:rsidRDefault="00C12341" w:rsidP="000A75E6">
            <w:pPr>
              <w:cnfStyle w:val="000000100000"/>
              <w:rPr>
                <w:rFonts w:asciiTheme="minorHAnsi" w:hAnsiTheme="minorHAnsi" w:cs="Arial"/>
                <w:color w:val="000000"/>
              </w:rPr>
            </w:pPr>
            <w:r w:rsidRPr="00861A0A">
              <w:rPr>
                <w:rFonts w:asciiTheme="minorHAnsi" w:hAnsiTheme="minorHAnsi" w:cs="Arial"/>
                <w:color w:val="000000"/>
                <w:u w:val="single"/>
              </w:rPr>
              <w:t>1</w:t>
            </w:r>
            <w:r>
              <w:rPr>
                <w:rFonts w:asciiTheme="minorHAnsi" w:hAnsiTheme="minorHAnsi" w:cs="Arial"/>
                <w:color w:val="000000"/>
              </w:rPr>
              <w:t xml:space="preserve"> </w:t>
            </w:r>
            <w:r w:rsidRPr="00861A0A">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5 = 5</w:t>
            </w:r>
          </w:p>
        </w:tc>
        <w:tc>
          <w:tcPr>
            <w:tcW w:w="1151"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7 = 0</w:t>
            </w:r>
          </w:p>
        </w:tc>
        <w:tc>
          <w:tcPr>
            <w:tcW w:w="962"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rPr>
              <w:t>5</w:t>
            </w:r>
          </w:p>
        </w:tc>
      </w:tr>
      <w:tr w:rsidR="00C12341" w:rsidRPr="005B2E05" w:rsidTr="000A75E6">
        <w:trPr>
          <w:cnfStyle w:val="000000010000"/>
          <w:trHeight w:val="390"/>
          <w:jc w:val="center"/>
        </w:trPr>
        <w:tc>
          <w:tcPr>
            <w:cnfStyle w:val="001000000000"/>
            <w:tcW w:w="2660" w:type="dxa"/>
            <w:noWrap/>
            <w:hideMark/>
          </w:tcPr>
          <w:p w:rsidR="00C12341" w:rsidRPr="005B2E05" w:rsidRDefault="00C12341" w:rsidP="000A75E6">
            <w:pPr>
              <w:rPr>
                <w:rFonts w:asciiTheme="minorHAnsi" w:hAnsiTheme="minorHAnsi" w:cs="Arial"/>
                <w:bCs w:val="0"/>
                <w:color w:val="000000"/>
              </w:rPr>
            </w:pPr>
            <w:r>
              <w:rPr>
                <w:rFonts w:asciiTheme="minorHAnsi" w:hAnsiTheme="minorHAnsi" w:cs="Arial"/>
                <w:bCs w:val="0"/>
                <w:color w:val="000000"/>
              </w:rPr>
              <w:lastRenderedPageBreak/>
              <w:t>Peticiones de Usuario</w:t>
            </w:r>
          </w:p>
        </w:tc>
        <w:tc>
          <w:tcPr>
            <w:tcW w:w="1318" w:type="dxa"/>
            <w:noWrap/>
            <w:hideMark/>
          </w:tcPr>
          <w:p w:rsidR="00C12341" w:rsidRPr="005B2E05" w:rsidRDefault="00C12341" w:rsidP="000A75E6">
            <w:pPr>
              <w:cnfStyle w:val="000000010000"/>
              <w:rPr>
                <w:rFonts w:asciiTheme="minorHAnsi" w:hAnsiTheme="minorHAnsi" w:cs="Arial"/>
                <w:color w:val="000000"/>
              </w:rPr>
            </w:pPr>
            <w:r>
              <w:rPr>
                <w:rFonts w:asciiTheme="minorHAnsi" w:hAnsiTheme="minorHAnsi" w:cs="Arial"/>
                <w:color w:val="000000"/>
                <w:u w:val="single"/>
              </w:rPr>
              <w:t>3</w:t>
            </w:r>
            <w:r>
              <w:rPr>
                <w:rFonts w:asciiTheme="minorHAnsi" w:hAnsiTheme="minorHAnsi" w:cs="Arial"/>
                <w:color w:val="000000"/>
              </w:rPr>
              <w:t xml:space="preserve"> </w:t>
            </w:r>
            <w:r w:rsidRPr="005B2E05">
              <w:rPr>
                <w:rFonts w:asciiTheme="minorHAnsi" w:hAnsiTheme="minorHAnsi" w:cs="Arial"/>
                <w:color w:val="000000"/>
              </w:rPr>
              <w:t xml:space="preserve"> x </w:t>
            </w:r>
            <w:r>
              <w:rPr>
                <w:rFonts w:asciiTheme="minorHAnsi" w:hAnsiTheme="minorHAnsi" w:cs="Arial"/>
                <w:color w:val="000000"/>
              </w:rPr>
              <w:t xml:space="preserve"> </w:t>
            </w:r>
            <w:r w:rsidRPr="005B2E05">
              <w:rPr>
                <w:rFonts w:asciiTheme="minorHAnsi" w:hAnsiTheme="minorHAnsi" w:cs="Arial"/>
                <w:color w:val="000000"/>
              </w:rPr>
              <w:t xml:space="preserve">3 = </w:t>
            </w:r>
            <w:r>
              <w:rPr>
                <w:rFonts w:asciiTheme="minorHAnsi" w:hAnsiTheme="minorHAnsi" w:cs="Arial"/>
                <w:color w:val="000000"/>
              </w:rPr>
              <w:t xml:space="preserve"> 9</w:t>
            </w:r>
          </w:p>
        </w:tc>
        <w:tc>
          <w:tcPr>
            <w:tcW w:w="1369"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0</w:t>
            </w:r>
          </w:p>
        </w:tc>
        <w:tc>
          <w:tcPr>
            <w:tcW w:w="1151"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6 = 0</w:t>
            </w:r>
          </w:p>
        </w:tc>
        <w:tc>
          <w:tcPr>
            <w:tcW w:w="962" w:type="dxa"/>
            <w:noWrap/>
            <w:hideMark/>
          </w:tcPr>
          <w:p w:rsidR="00C12341" w:rsidRPr="005B2E05" w:rsidRDefault="00C12341" w:rsidP="000A75E6">
            <w:pPr>
              <w:cnfStyle w:val="000000010000"/>
              <w:rPr>
                <w:rFonts w:asciiTheme="minorHAnsi" w:hAnsiTheme="minorHAnsi" w:cs="Arial"/>
                <w:color w:val="000000"/>
              </w:rPr>
            </w:pPr>
            <w:r>
              <w:rPr>
                <w:rFonts w:asciiTheme="minorHAnsi" w:hAnsiTheme="minorHAnsi" w:cs="Arial"/>
                <w:color w:val="000000"/>
              </w:rPr>
              <w:t>9</w:t>
            </w:r>
          </w:p>
        </w:tc>
      </w:tr>
      <w:tr w:rsidR="00C12341" w:rsidRPr="005B2E05" w:rsidTr="000A75E6">
        <w:trPr>
          <w:cnfStyle w:val="000000100000"/>
          <w:trHeight w:val="390"/>
          <w:jc w:val="center"/>
        </w:trPr>
        <w:tc>
          <w:tcPr>
            <w:cnfStyle w:val="001000000000"/>
            <w:tcW w:w="2660" w:type="dxa"/>
            <w:noWrap/>
            <w:hideMark/>
          </w:tcPr>
          <w:p w:rsidR="00C12341" w:rsidRPr="005B2E05" w:rsidRDefault="00C12341" w:rsidP="000A75E6">
            <w:pPr>
              <w:rPr>
                <w:rFonts w:asciiTheme="minorHAnsi" w:hAnsiTheme="minorHAnsi" w:cs="Arial"/>
                <w:bCs w:val="0"/>
                <w:color w:val="000000"/>
              </w:rPr>
            </w:pPr>
            <w:r>
              <w:rPr>
                <w:rFonts w:asciiTheme="minorHAnsi" w:hAnsiTheme="minorHAnsi" w:cs="Arial"/>
                <w:bCs w:val="0"/>
                <w:color w:val="000000"/>
              </w:rPr>
              <w:t>Archivos Internos Lógicos</w:t>
            </w:r>
          </w:p>
        </w:tc>
        <w:tc>
          <w:tcPr>
            <w:tcW w:w="1318"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u w:val="single"/>
              </w:rPr>
              <w:t>3</w:t>
            </w:r>
            <w:r>
              <w:rPr>
                <w:rFonts w:asciiTheme="minorHAnsi" w:hAnsiTheme="minorHAnsi" w:cs="Arial"/>
                <w:color w:val="000000"/>
              </w:rPr>
              <w:t xml:space="preserve">  x</w:t>
            </w:r>
            <w:r w:rsidRPr="005B2E05">
              <w:rPr>
                <w:rFonts w:asciiTheme="minorHAnsi" w:hAnsiTheme="minorHAnsi" w:cs="Arial"/>
                <w:color w:val="000000"/>
              </w:rPr>
              <w:t xml:space="preserve"> 7 = </w:t>
            </w:r>
            <w:r>
              <w:rPr>
                <w:rFonts w:asciiTheme="minorHAnsi" w:hAnsiTheme="minorHAnsi" w:cs="Arial"/>
                <w:color w:val="000000"/>
              </w:rPr>
              <w:t xml:space="preserve"> </w:t>
            </w:r>
            <w:r w:rsidRPr="005B2E05">
              <w:rPr>
                <w:rFonts w:asciiTheme="minorHAnsi" w:hAnsiTheme="minorHAnsi" w:cs="Arial"/>
                <w:color w:val="000000"/>
              </w:rPr>
              <w:t>21</w:t>
            </w:r>
          </w:p>
        </w:tc>
        <w:tc>
          <w:tcPr>
            <w:tcW w:w="1369"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10 = 0</w:t>
            </w:r>
          </w:p>
        </w:tc>
        <w:tc>
          <w:tcPr>
            <w:tcW w:w="1151"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15 =0</w:t>
            </w:r>
          </w:p>
        </w:tc>
        <w:tc>
          <w:tcPr>
            <w:tcW w:w="962"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rPr>
              <w:t>21</w:t>
            </w:r>
          </w:p>
        </w:tc>
      </w:tr>
      <w:tr w:rsidR="00C12341" w:rsidRPr="005B2E05" w:rsidTr="000A75E6">
        <w:trPr>
          <w:cnfStyle w:val="000000010000"/>
          <w:trHeight w:val="390"/>
          <w:jc w:val="center"/>
        </w:trPr>
        <w:tc>
          <w:tcPr>
            <w:cnfStyle w:val="001000000000"/>
            <w:tcW w:w="2660" w:type="dxa"/>
            <w:noWrap/>
            <w:hideMark/>
          </w:tcPr>
          <w:p w:rsidR="00C12341" w:rsidRPr="005B2E05" w:rsidRDefault="00C12341" w:rsidP="000A75E6">
            <w:pPr>
              <w:rPr>
                <w:rFonts w:asciiTheme="minorHAnsi" w:hAnsiTheme="minorHAnsi" w:cs="Arial"/>
                <w:bCs w:val="0"/>
                <w:color w:val="000000"/>
              </w:rPr>
            </w:pPr>
            <w:r w:rsidRPr="005B2E05">
              <w:rPr>
                <w:rFonts w:asciiTheme="minorHAnsi" w:hAnsiTheme="minorHAnsi" w:cs="Arial"/>
                <w:bCs w:val="0"/>
                <w:color w:val="000000"/>
              </w:rPr>
              <w:t>External Interface Files</w:t>
            </w:r>
          </w:p>
        </w:tc>
        <w:tc>
          <w:tcPr>
            <w:tcW w:w="1318"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5 = 0</w:t>
            </w:r>
          </w:p>
        </w:tc>
        <w:tc>
          <w:tcPr>
            <w:tcW w:w="1369"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7 = 0</w:t>
            </w:r>
          </w:p>
        </w:tc>
        <w:tc>
          <w:tcPr>
            <w:tcW w:w="1151"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10 =0</w:t>
            </w:r>
          </w:p>
        </w:tc>
        <w:tc>
          <w:tcPr>
            <w:tcW w:w="962"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rPr>
              <w:t>0</w:t>
            </w:r>
          </w:p>
        </w:tc>
      </w:tr>
      <w:tr w:rsidR="00C12341" w:rsidRPr="005B2E05" w:rsidTr="000A75E6">
        <w:trPr>
          <w:cnfStyle w:val="000000100000"/>
          <w:trHeight w:val="390"/>
          <w:jc w:val="center"/>
        </w:trPr>
        <w:tc>
          <w:tcPr>
            <w:cnfStyle w:val="001000000000"/>
            <w:tcW w:w="6498" w:type="dxa"/>
            <w:gridSpan w:val="4"/>
            <w:noWrap/>
            <w:hideMark/>
          </w:tcPr>
          <w:p w:rsidR="00C12341" w:rsidRPr="005B2E05" w:rsidRDefault="00C12341" w:rsidP="000A75E6">
            <w:pPr>
              <w:rPr>
                <w:rFonts w:asciiTheme="minorHAnsi" w:hAnsiTheme="minorHAnsi" w:cs="Arial"/>
                <w:b w:val="0"/>
                <w:bCs w:val="0"/>
                <w:color w:val="000000"/>
              </w:rPr>
            </w:pPr>
            <w:r>
              <w:rPr>
                <w:rFonts w:asciiTheme="minorHAnsi" w:hAnsiTheme="minorHAnsi" w:cs="Arial"/>
                <w:b w:val="0"/>
                <w:bCs w:val="0"/>
                <w:color w:val="000000"/>
              </w:rPr>
              <w:t xml:space="preserve">Número </w:t>
            </w:r>
            <w:r w:rsidRPr="005B2E05">
              <w:rPr>
                <w:rFonts w:asciiTheme="minorHAnsi" w:hAnsiTheme="minorHAnsi" w:cs="Arial"/>
                <w:b w:val="0"/>
                <w:bCs w:val="0"/>
                <w:color w:val="000000"/>
              </w:rPr>
              <w:t>Total</w:t>
            </w:r>
            <w:r>
              <w:rPr>
                <w:rFonts w:asciiTheme="minorHAnsi" w:hAnsiTheme="minorHAnsi" w:cs="Arial"/>
                <w:b w:val="0"/>
                <w:bCs w:val="0"/>
                <w:color w:val="000000"/>
              </w:rPr>
              <w:t xml:space="preserve"> de Puntos de Función sin ajustar</w:t>
            </w:r>
          </w:p>
        </w:tc>
        <w:tc>
          <w:tcPr>
            <w:tcW w:w="962" w:type="dxa"/>
            <w:noWrap/>
            <w:hideMark/>
          </w:tcPr>
          <w:p w:rsidR="00C12341" w:rsidRPr="005B2E05" w:rsidRDefault="00C12341" w:rsidP="000A75E6">
            <w:pPr>
              <w:cnfStyle w:val="000000100000"/>
              <w:rPr>
                <w:rFonts w:asciiTheme="minorHAnsi" w:hAnsiTheme="minorHAnsi" w:cs="Arial"/>
                <w:color w:val="000000"/>
              </w:rPr>
            </w:pPr>
            <w:r w:rsidRPr="005B2E05">
              <w:rPr>
                <w:rFonts w:asciiTheme="minorHAnsi" w:hAnsiTheme="minorHAnsi" w:cs="Arial"/>
                <w:color w:val="000000"/>
              </w:rPr>
              <w:t>5</w:t>
            </w:r>
            <w:r>
              <w:rPr>
                <w:rFonts w:asciiTheme="minorHAnsi" w:hAnsiTheme="minorHAnsi" w:cs="Arial"/>
                <w:color w:val="000000"/>
              </w:rPr>
              <w:t>4</w:t>
            </w:r>
          </w:p>
        </w:tc>
      </w:tr>
      <w:tr w:rsidR="00C12341" w:rsidRPr="005B2E05" w:rsidTr="000A75E6">
        <w:trPr>
          <w:cnfStyle w:val="000000010000"/>
          <w:trHeight w:val="390"/>
          <w:jc w:val="center"/>
        </w:trPr>
        <w:tc>
          <w:tcPr>
            <w:cnfStyle w:val="001000000000"/>
            <w:tcW w:w="6498" w:type="dxa"/>
            <w:gridSpan w:val="4"/>
            <w:noWrap/>
            <w:hideMark/>
          </w:tcPr>
          <w:p w:rsidR="00C12341" w:rsidRPr="005B2E05" w:rsidRDefault="00C12341" w:rsidP="000A75E6">
            <w:pPr>
              <w:rPr>
                <w:rFonts w:asciiTheme="minorHAnsi" w:hAnsiTheme="minorHAnsi" w:cs="Arial"/>
                <w:b w:val="0"/>
                <w:bCs w:val="0"/>
                <w:color w:val="000000"/>
              </w:rPr>
            </w:pPr>
            <w:r w:rsidRPr="005B2E05">
              <w:rPr>
                <w:rFonts w:asciiTheme="minorHAnsi" w:hAnsiTheme="minorHAnsi" w:cs="Arial"/>
                <w:b w:val="0"/>
                <w:bCs w:val="0"/>
                <w:color w:val="000000"/>
              </w:rPr>
              <w:t>VAF</w:t>
            </w:r>
          </w:p>
        </w:tc>
        <w:tc>
          <w:tcPr>
            <w:tcW w:w="962" w:type="dxa"/>
            <w:noWrap/>
            <w:hideMark/>
          </w:tcPr>
          <w:p w:rsidR="00C12341" w:rsidRPr="005B2E05" w:rsidRDefault="00C12341" w:rsidP="000A75E6">
            <w:pPr>
              <w:cnfStyle w:val="000000010000"/>
              <w:rPr>
                <w:rFonts w:asciiTheme="minorHAnsi" w:hAnsiTheme="minorHAnsi" w:cs="Arial"/>
                <w:color w:val="000000"/>
              </w:rPr>
            </w:pPr>
            <w:r w:rsidRPr="005B2E05">
              <w:rPr>
                <w:rFonts w:asciiTheme="minorHAnsi" w:hAnsiTheme="minorHAnsi" w:cs="Arial"/>
                <w:color w:val="000000"/>
              </w:rPr>
              <w:t>1</w:t>
            </w:r>
          </w:p>
        </w:tc>
      </w:tr>
      <w:tr w:rsidR="00C12341" w:rsidRPr="005B2E05" w:rsidTr="000A75E6">
        <w:trPr>
          <w:cnfStyle w:val="000000100000"/>
          <w:trHeight w:val="390"/>
          <w:jc w:val="center"/>
        </w:trPr>
        <w:tc>
          <w:tcPr>
            <w:cnfStyle w:val="001000000000"/>
            <w:tcW w:w="6498" w:type="dxa"/>
            <w:gridSpan w:val="4"/>
            <w:noWrap/>
            <w:hideMark/>
          </w:tcPr>
          <w:p w:rsidR="00C12341" w:rsidRPr="005B2E05" w:rsidRDefault="00C12341" w:rsidP="000A75E6">
            <w:pPr>
              <w:rPr>
                <w:rFonts w:asciiTheme="minorHAnsi" w:hAnsiTheme="minorHAnsi" w:cs="Arial"/>
                <w:b w:val="0"/>
                <w:bCs w:val="0"/>
                <w:color w:val="000000"/>
              </w:rPr>
            </w:pPr>
            <w:r w:rsidRPr="005B2E05">
              <w:rPr>
                <w:rFonts w:asciiTheme="minorHAnsi" w:hAnsiTheme="minorHAnsi" w:cs="Arial"/>
                <w:b w:val="0"/>
                <w:bCs w:val="0"/>
                <w:color w:val="000000"/>
              </w:rPr>
              <w:t>Total</w:t>
            </w:r>
          </w:p>
        </w:tc>
        <w:tc>
          <w:tcPr>
            <w:tcW w:w="962" w:type="dxa"/>
            <w:noWrap/>
            <w:hideMark/>
          </w:tcPr>
          <w:p w:rsidR="00C12341" w:rsidRPr="005B2E05" w:rsidRDefault="00C12341" w:rsidP="000A75E6">
            <w:pPr>
              <w:keepNext/>
              <w:cnfStyle w:val="000000100000"/>
              <w:rPr>
                <w:rFonts w:asciiTheme="minorHAnsi" w:hAnsiTheme="minorHAnsi" w:cs="Arial"/>
                <w:color w:val="000000"/>
              </w:rPr>
            </w:pPr>
            <w:r>
              <w:rPr>
                <w:rFonts w:asciiTheme="minorHAnsi" w:hAnsiTheme="minorHAnsi" w:cs="Arial"/>
                <w:color w:val="000000"/>
              </w:rPr>
              <w:t>54</w:t>
            </w:r>
            <w:r w:rsidRPr="005B2E05">
              <w:rPr>
                <w:rFonts w:asciiTheme="minorHAnsi" w:hAnsiTheme="minorHAnsi" w:cs="Arial"/>
                <w:color w:val="000000"/>
              </w:rPr>
              <w:t xml:space="preserve"> PF</w:t>
            </w:r>
          </w:p>
        </w:tc>
      </w:tr>
    </w:tbl>
    <w:p w:rsidR="00C12341" w:rsidRPr="00A96716" w:rsidRDefault="00C12341" w:rsidP="00C12341">
      <w:pPr>
        <w:pStyle w:val="Epgrafe"/>
        <w:jc w:val="center"/>
        <w:rPr>
          <w:rFonts w:asciiTheme="minorHAnsi" w:hAnsiTheme="minorHAnsi"/>
          <w:sz w:val="22"/>
          <w:szCs w:val="22"/>
        </w:rPr>
      </w:pPr>
    </w:p>
    <w:p w:rsidR="00C12341" w:rsidRDefault="00C12341" w:rsidP="00C12341">
      <w:pPr>
        <w:ind w:left="708"/>
        <w:jc w:val="both"/>
        <w:rPr>
          <w:rFonts w:asciiTheme="minorHAnsi" w:hAnsiTheme="minorHAnsi"/>
          <w:sz w:val="22"/>
        </w:rPr>
      </w:pPr>
      <w:r>
        <w:rPr>
          <w:rFonts w:asciiTheme="minorHAnsi" w:hAnsiTheme="minorHAnsi"/>
          <w:sz w:val="22"/>
        </w:rPr>
        <w:t xml:space="preserve">Se piensa que cada miembro de IMind tiene una producción de 0.2PF/Hora, es decir, que por cada hora que se trabaja el integrante habrá realizado 0.2 puntos de Función. El sueldo por hora de cada integrante es de </w:t>
      </w:r>
      <w:r w:rsidRPr="00DA79D9">
        <w:rPr>
          <w:rFonts w:asciiTheme="minorHAnsi" w:hAnsiTheme="minorHAnsi"/>
          <w:b/>
          <w:sz w:val="22"/>
        </w:rPr>
        <w:t>$68.000</w:t>
      </w:r>
      <w:r>
        <w:rPr>
          <w:rFonts w:asciiTheme="minorHAnsi" w:hAnsiTheme="minorHAnsi"/>
          <w:sz w:val="22"/>
        </w:rPr>
        <w:t xml:space="preserve"> (ver sección </w:t>
      </w:r>
      <w:r>
        <w:rPr>
          <w:rFonts w:asciiTheme="minorHAnsi" w:hAnsiTheme="minorHAnsi"/>
          <w:i/>
          <w:sz w:val="22"/>
        </w:rPr>
        <w:t>5.2.4 Asignación de Presupuesto</w:t>
      </w:r>
      <w:r>
        <w:rPr>
          <w:rFonts w:asciiTheme="minorHAnsi" w:hAnsiTheme="minorHAnsi"/>
          <w:sz w:val="22"/>
        </w:rPr>
        <w:t>), siendo sólo el desarrollador el encargado de la implementación. Entonces, la ecuación sería de esta forma</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sz w:val="22"/>
        </w:rPr>
        <w:t>0.2 PF/Hora    cuestan     64.000</w:t>
      </w:r>
    </w:p>
    <w:p w:rsidR="00C12341" w:rsidRDefault="00C12341" w:rsidP="00C12341">
      <w:pPr>
        <w:ind w:left="708"/>
        <w:jc w:val="both"/>
        <w:rPr>
          <w:rFonts w:asciiTheme="minorHAnsi" w:hAnsiTheme="minorHAnsi"/>
          <w:sz w:val="22"/>
        </w:rPr>
      </w:pPr>
      <w:r>
        <w:rPr>
          <w:rFonts w:asciiTheme="minorHAnsi" w:hAnsiTheme="minorHAnsi"/>
          <w:sz w:val="22"/>
        </w:rPr>
        <w:t>54 PF                                  ¿?</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sz w:val="22"/>
        </w:rPr>
        <w:t xml:space="preserve">Donde, calculando, el costo total es de </w:t>
      </w:r>
    </w:p>
    <w:p w:rsidR="00C12341" w:rsidRDefault="00C12341" w:rsidP="00C12341">
      <w:pPr>
        <w:ind w:left="708"/>
        <w:jc w:val="both"/>
        <w:rPr>
          <w:rFonts w:asciiTheme="minorHAnsi" w:hAnsiTheme="minorHAnsi"/>
          <w:sz w:val="22"/>
        </w:rPr>
      </w:pPr>
    </w:p>
    <w:p w:rsidR="00C12341" w:rsidRDefault="00C12341" w:rsidP="00C12341">
      <w:pPr>
        <w:ind w:left="708"/>
        <w:jc w:val="both"/>
        <w:rPr>
          <w:rFonts w:asciiTheme="minorHAnsi" w:hAnsiTheme="minorHAnsi"/>
          <w:sz w:val="22"/>
        </w:rPr>
      </w:pPr>
      <w:r>
        <w:rPr>
          <w:rFonts w:asciiTheme="minorHAnsi" w:hAnsiTheme="minorHAnsi"/>
          <w:noProof/>
          <w:sz w:val="22"/>
          <w:lang w:val="es-CO" w:eastAsia="es-CO"/>
        </w:rPr>
        <w:drawing>
          <wp:inline distT="0" distB="0" distL="0" distR="0">
            <wp:extent cx="3918857" cy="926852"/>
            <wp:effectExtent l="0" t="0" r="43543" b="0"/>
            <wp:docPr id="1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C12341" w:rsidRPr="009B0FD3" w:rsidRDefault="00C12341" w:rsidP="00C12341">
      <w:pPr>
        <w:pStyle w:val="Epgrafe"/>
        <w:jc w:val="center"/>
        <w:rPr>
          <w:rFonts w:ascii="Calibri" w:hAnsi="Calibri"/>
          <w:sz w:val="22"/>
        </w:rPr>
      </w:pPr>
      <w:r w:rsidRPr="009B0FD3">
        <w:rPr>
          <w:rFonts w:ascii="Calibri" w:hAnsi="Calibri"/>
        </w:rPr>
        <w:t xml:space="preserve">Ilustración </w:t>
      </w:r>
      <w:r w:rsidRPr="009B0FD3">
        <w:rPr>
          <w:rFonts w:ascii="Calibri" w:hAnsi="Calibri"/>
        </w:rPr>
        <w:fldChar w:fldCharType="begin"/>
      </w:r>
      <w:r w:rsidRPr="009B0FD3">
        <w:rPr>
          <w:rFonts w:ascii="Calibri" w:hAnsi="Calibri"/>
        </w:rPr>
        <w:instrText xml:space="preserve"> SEQ Ilustración \* ARABIC </w:instrText>
      </w:r>
      <w:r w:rsidRPr="009B0FD3">
        <w:rPr>
          <w:rFonts w:ascii="Calibri" w:hAnsi="Calibri"/>
        </w:rPr>
        <w:fldChar w:fldCharType="separate"/>
      </w:r>
      <w:r w:rsidRPr="009B0FD3">
        <w:rPr>
          <w:rFonts w:ascii="Calibri" w:hAnsi="Calibri"/>
          <w:noProof/>
        </w:rPr>
        <w:t>4</w:t>
      </w:r>
      <w:r w:rsidRPr="009B0FD3">
        <w:rPr>
          <w:rFonts w:ascii="Calibri" w:hAnsi="Calibri"/>
        </w:rPr>
        <w:fldChar w:fldCharType="end"/>
      </w:r>
      <w:r w:rsidRPr="009B0FD3">
        <w:rPr>
          <w:rFonts w:ascii="Calibri" w:hAnsi="Calibri"/>
        </w:rPr>
        <w:t>. Costo total Puntos de Función</w:t>
      </w:r>
    </w:p>
    <w:p w:rsidR="00C12341" w:rsidRDefault="00C12341" w:rsidP="00C12341">
      <w:pPr>
        <w:ind w:left="708"/>
        <w:jc w:val="both"/>
        <w:rPr>
          <w:rFonts w:asciiTheme="minorHAnsi" w:hAnsiTheme="minorHAnsi"/>
          <w:i/>
          <w:sz w:val="22"/>
        </w:rPr>
      </w:pPr>
    </w:p>
    <w:p w:rsidR="00C12341" w:rsidRPr="009B0FD3" w:rsidRDefault="00C12341" w:rsidP="00C12341">
      <w:pPr>
        <w:ind w:left="708"/>
        <w:jc w:val="both"/>
        <w:rPr>
          <w:rFonts w:asciiTheme="minorHAnsi" w:hAnsiTheme="minorHAnsi"/>
          <w:sz w:val="22"/>
        </w:rPr>
      </w:pPr>
      <w:r>
        <w:rPr>
          <w:rFonts w:asciiTheme="minorHAnsi" w:hAnsiTheme="minorHAnsi"/>
          <w:i/>
          <w:sz w:val="22"/>
        </w:rPr>
        <w:t>*Calculado en Pesos Colombianos</w:t>
      </w:r>
      <w:r>
        <w:rPr>
          <w:rFonts w:asciiTheme="minorHAnsi" w:hAnsiTheme="minorHAnsi"/>
          <w:sz w:val="22"/>
        </w:rPr>
        <w:t>.</w:t>
      </w:r>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318" w:name="_Toc223598131"/>
      <w:r w:rsidRPr="00EE6188">
        <w:rPr>
          <w:rFonts w:asciiTheme="minorHAnsi" w:hAnsiTheme="minorHAnsi"/>
          <w:color w:val="000000"/>
          <w:sz w:val="24"/>
          <w:szCs w:val="22"/>
        </w:rPr>
        <w:t>Plan de Personal</w:t>
      </w:r>
      <w:bookmarkEnd w:id="318"/>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FD07D3" w:rsidRDefault="00FD07D3" w:rsidP="00FD07D3"/>
    <w:p w:rsidR="00FD07D3" w:rsidRPr="0064141F" w:rsidRDefault="00FD07D3" w:rsidP="00FD07D3">
      <w:pPr>
        <w:pStyle w:val="Epgrafe"/>
        <w:jc w:val="center"/>
        <w:rPr>
          <w:rFonts w:asciiTheme="minorHAnsi" w:hAnsiTheme="minorHAnsi"/>
          <w:b w:val="0"/>
        </w:rPr>
        <w:sectPr w:rsidR="00FD07D3" w:rsidRPr="0064141F" w:rsidSect="00E51CA4">
          <w:pgSz w:w="16838" w:h="11906" w:orient="landscape"/>
          <w:pgMar w:top="1701" w:right="1418" w:bottom="1701" w:left="1418" w:header="709" w:footer="709" w:gutter="0"/>
          <w:cols w:space="708"/>
          <w:docGrid w:linePitch="360"/>
        </w:sectPr>
      </w:pPr>
      <w:del w:id="319" w:author="WinuE" w:date="2009-02-27T18:03:00Z">
        <w:r w:rsidRPr="0064141F" w:rsidDel="00602C5F">
          <w:rPr>
            <w:rFonts w:asciiTheme="minorHAnsi" w:hAnsiTheme="minorHAnsi"/>
          </w:rPr>
          <w:delText>Tabla 9</w:delText>
        </w:r>
      </w:del>
      <w:bookmarkStart w:id="320" w:name="_Toc223547047"/>
      <w:r w:rsidRPr="0064141F">
        <w:rPr>
          <w:rFonts w:asciiTheme="minorHAnsi" w:hAnsiTheme="minorHAnsi"/>
        </w:rPr>
        <w:t xml:space="preserve">Ilustración </w:t>
      </w:r>
      <w:r w:rsidR="00BD6B66" w:rsidRPr="0064141F">
        <w:rPr>
          <w:rFonts w:asciiTheme="minorHAnsi" w:hAnsiTheme="minorHAnsi"/>
        </w:rPr>
        <w:fldChar w:fldCharType="begin"/>
      </w:r>
      <w:r w:rsidRPr="0064141F">
        <w:rPr>
          <w:rFonts w:asciiTheme="minorHAnsi" w:hAnsiTheme="minorHAnsi"/>
        </w:rPr>
        <w:instrText xml:space="preserve"> SEQ Ilustración \* ARABIC </w:instrText>
      </w:r>
      <w:r w:rsidR="00BD6B66" w:rsidRPr="0064141F">
        <w:rPr>
          <w:rFonts w:asciiTheme="minorHAnsi" w:hAnsiTheme="minorHAnsi"/>
        </w:rPr>
        <w:fldChar w:fldCharType="separate"/>
      </w:r>
      <w:r w:rsidR="008E057A" w:rsidRPr="0064141F">
        <w:rPr>
          <w:rFonts w:asciiTheme="minorHAnsi" w:hAnsiTheme="minorHAnsi"/>
          <w:noProof/>
        </w:rPr>
        <w:t>5</w:t>
      </w:r>
      <w:r w:rsidR="00BD6B66" w:rsidRPr="0064141F">
        <w:rPr>
          <w:rFonts w:asciiTheme="minorHAnsi" w:hAnsiTheme="minorHAnsi"/>
        </w:rPr>
        <w:fldChar w:fldCharType="end"/>
      </w:r>
      <w:r w:rsidRPr="0064141F">
        <w:rPr>
          <w:rFonts w:asciiTheme="minorHAnsi" w:hAnsiTheme="minorHAnsi"/>
        </w:rPr>
        <w:t>. Habilidades por Roles</w:t>
      </w:r>
      <w:bookmarkEnd w:id="320"/>
    </w:p>
    <w:p w:rsidR="00FD07D3" w:rsidRDefault="00FD07D3" w:rsidP="00FD07D3">
      <w:pPr>
        <w:pStyle w:val="Ttulo3"/>
        <w:rPr>
          <w:rFonts w:asciiTheme="minorHAnsi" w:hAnsiTheme="minorHAnsi"/>
          <w:color w:val="000000"/>
          <w:sz w:val="24"/>
          <w:szCs w:val="24"/>
        </w:rPr>
      </w:pPr>
      <w:bookmarkStart w:id="321" w:name="_Toc223598132"/>
      <w:r w:rsidRPr="00813EA7">
        <w:rPr>
          <w:rFonts w:asciiTheme="minorHAnsi" w:hAnsiTheme="minorHAnsi"/>
          <w:color w:val="000000"/>
          <w:sz w:val="24"/>
          <w:szCs w:val="24"/>
        </w:rPr>
        <w:lastRenderedPageBreak/>
        <w:t>Plan de Entrenamiento de Personal</w:t>
      </w:r>
      <w:bookmarkEnd w:id="321"/>
    </w:p>
    <w:p w:rsidR="00FD07D3" w:rsidRPr="00EE6188" w:rsidRDefault="00FD07D3" w:rsidP="00FD07D3"/>
    <w:p w:rsidR="00FD07D3" w:rsidRDefault="00FD07D3" w:rsidP="00EF3BD1">
      <w:pPr>
        <w:ind w:left="708"/>
        <w:jc w:val="both"/>
        <w:rPr>
          <w:rFonts w:asciiTheme="minorHAnsi" w:hAnsiTheme="minorHAnsi"/>
          <w:sz w:val="22"/>
        </w:rPr>
      </w:pPr>
      <w:r>
        <w:rPr>
          <w:rFonts w:asciiTheme="minorHAnsi" w:hAnsiTheme="minorHAnsi"/>
          <w:sz w:val="22"/>
        </w:rPr>
        <w:t>El entrenamiento de personal de I</w:t>
      </w:r>
      <w:r w:rsidR="00EF3BD1">
        <w:rPr>
          <w:rFonts w:asciiTheme="minorHAnsi" w:hAnsiTheme="minorHAnsi"/>
          <w:sz w:val="22"/>
        </w:rPr>
        <w:t>M</w:t>
      </w:r>
      <w:r>
        <w:rPr>
          <w:rFonts w:asciiTheme="minorHAnsi" w:hAnsiTheme="minorHAnsi"/>
          <w:sz w:val="22"/>
        </w:rPr>
        <w:t>ind se llevará acabo según el cronograma de actividades</w:t>
      </w:r>
      <w:r w:rsidR="00EF3BD1">
        <w:rPr>
          <w:rFonts w:asciiTheme="minorHAnsi" w:hAnsiTheme="minorHAnsi"/>
          <w:sz w:val="22"/>
        </w:rPr>
        <w:t xml:space="preserve"> (ver sección </w:t>
      </w:r>
      <w:r w:rsidR="00EF3BD1">
        <w:rPr>
          <w:rFonts w:asciiTheme="minorHAnsi" w:hAnsiTheme="minorHAnsi"/>
          <w:i/>
          <w:sz w:val="22"/>
        </w:rPr>
        <w:t>5.2.2 Cronograma</w:t>
      </w:r>
      <w:r w:rsidR="00EF3BD1">
        <w:rPr>
          <w:rFonts w:asciiTheme="minorHAnsi" w:hAnsiTheme="minorHAnsi"/>
          <w:sz w:val="22"/>
        </w:rPr>
        <w:t>)</w:t>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7756" w:type="dxa"/>
        <w:tblInd w:w="817" w:type="dxa"/>
        <w:tblLook w:val="0000"/>
      </w:tblPr>
      <w:tblGrid>
        <w:gridCol w:w="1460"/>
        <w:gridCol w:w="2951"/>
        <w:gridCol w:w="1147"/>
        <w:gridCol w:w="2198"/>
      </w:tblGrid>
      <w:tr w:rsidR="00FD07D3" w:rsidRPr="00753007" w:rsidTr="00562483">
        <w:trPr>
          <w:cnfStyle w:val="000000100000"/>
          <w:trHeight w:val="385"/>
        </w:trPr>
        <w:tc>
          <w:tcPr>
            <w:cnfStyle w:val="000010000000"/>
            <w:tcW w:w="110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562483">
        <w:trPr>
          <w:cnfStyle w:val="000000010000"/>
          <w:trHeight w:val="402"/>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562483">
        <w:trPr>
          <w:cnfStyle w:val="000000100000"/>
          <w:trHeight w:val="134"/>
        </w:trPr>
        <w:tc>
          <w:tcPr>
            <w:cnfStyle w:val="000010000000"/>
            <w:tcW w:w="1109" w:type="dxa"/>
            <w:vMerge w:val="restart"/>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562483">
        <w:trPr>
          <w:cnfStyle w:val="000000010000"/>
          <w:trHeight w:val="13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562483">
        <w:trPr>
          <w:cnfStyle w:val="000000100000"/>
          <w:trHeight w:val="142"/>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562483">
        <w:trPr>
          <w:cnfStyle w:val="000000010000"/>
          <w:trHeight w:val="385"/>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562483">
        <w:trPr>
          <w:cnfStyle w:val="000000100000"/>
          <w:trHeight w:val="343"/>
        </w:trPr>
        <w:tc>
          <w:tcPr>
            <w:cnfStyle w:val="000010000000"/>
            <w:tcW w:w="1109" w:type="dxa"/>
            <w:vMerge w:val="restart"/>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562483">
        <w:trPr>
          <w:cnfStyle w:val="000000010000"/>
          <w:trHeight w:val="28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562483">
        <w:trPr>
          <w:cnfStyle w:val="000000100000"/>
          <w:trHeight w:val="285"/>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color w:val="FFFFFF" w:themeColor="background1"/>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000000" w:rsidRDefault="00FD07D3">
      <w:pPr>
        <w:pStyle w:val="Epgrafe"/>
        <w:jc w:val="center"/>
        <w:rPr>
          <w:rFonts w:asciiTheme="minorHAnsi" w:hAnsiTheme="minorHAnsi"/>
          <w:color w:val="000000"/>
          <w:sz w:val="22"/>
          <w:szCs w:val="22"/>
          <w:rPrChange w:id="322" w:author="WinuE" w:date="2009-02-27T18:06:00Z">
            <w:rPr>
              <w:rFonts w:ascii="Calibri" w:hAnsi="Calibri"/>
              <w:color w:val="000000"/>
              <w:sz w:val="22"/>
              <w:szCs w:val="22"/>
            </w:rPr>
          </w:rPrChange>
        </w:rPr>
        <w:pPrChange w:id="323" w:author="WinuE" w:date="2009-02-27T18:06:00Z">
          <w:pPr>
            <w:jc w:val="both"/>
          </w:pPr>
        </w:pPrChange>
      </w:pPr>
      <w:bookmarkStart w:id="324" w:name="_Toc223547029"/>
      <w:bookmarkStart w:id="325" w:name="_Toc223547048"/>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C74D60">
        <w:rPr>
          <w:rFonts w:asciiTheme="minorHAnsi" w:hAnsiTheme="minorHAnsi"/>
          <w:noProof/>
          <w:sz w:val="22"/>
          <w:szCs w:val="22"/>
        </w:rPr>
        <w:t>7</w:t>
      </w:r>
      <w:r w:rsidR="00BD6B66" w:rsidRPr="008E58FD">
        <w:rPr>
          <w:rFonts w:asciiTheme="minorHAnsi" w:hAnsiTheme="minorHAnsi"/>
          <w:sz w:val="22"/>
          <w:szCs w:val="22"/>
        </w:rPr>
        <w:fldChar w:fldCharType="end"/>
      </w:r>
      <w:r w:rsidRPr="008E58FD">
        <w:rPr>
          <w:rFonts w:asciiTheme="minorHAnsi" w:hAnsiTheme="minorHAnsi"/>
          <w:sz w:val="22"/>
          <w:szCs w:val="22"/>
        </w:rPr>
        <w:t xml:space="preserve">. </w:t>
      </w:r>
      <w:ins w:id="326" w:author="WinuE" w:date="2009-02-27T18:06:00Z">
        <w:r w:rsidR="00BD6B66" w:rsidRPr="00BD6B66">
          <w:rPr>
            <w:rFonts w:asciiTheme="minorHAnsi" w:hAnsiTheme="minorHAnsi"/>
            <w:color w:val="000000"/>
            <w:sz w:val="22"/>
            <w:szCs w:val="22"/>
            <w:rPrChange w:id="327" w:author="WinuE" w:date="2009-02-27T18:06:00Z">
              <w:rPr>
                <w:rFonts w:ascii="Calibri" w:hAnsi="Calibri"/>
                <w:b/>
                <w:bCs/>
                <w:color w:val="000000"/>
                <w:sz w:val="22"/>
                <w:szCs w:val="22"/>
                <w:u w:val="single"/>
              </w:rPr>
            </w:rPrChange>
          </w:rPr>
          <w:t>Plan de entrenamiento</w:t>
        </w:r>
      </w:ins>
      <w:bookmarkEnd w:id="324"/>
      <w:bookmarkEnd w:id="325"/>
    </w:p>
    <w:p w:rsidR="00FD07D3" w:rsidRPr="0041692C" w:rsidRDefault="00FD07D3" w:rsidP="00FD07D3">
      <w:pPr>
        <w:pStyle w:val="Ttulo2"/>
        <w:rPr>
          <w:rFonts w:ascii="Calibri" w:hAnsi="Calibri"/>
          <w:bCs w:val="0"/>
          <w:i w:val="0"/>
          <w:iCs w:val="0"/>
          <w:noProof/>
          <w:color w:val="000000"/>
          <w:sz w:val="26"/>
          <w:szCs w:val="26"/>
          <w:lang w:val="es-CO"/>
        </w:rPr>
      </w:pPr>
      <w:bookmarkStart w:id="328" w:name="_Toc223598133"/>
      <w:r w:rsidRPr="0041692C">
        <w:rPr>
          <w:rFonts w:ascii="Calibri" w:hAnsi="Calibri"/>
          <w:bCs w:val="0"/>
          <w:i w:val="0"/>
          <w:iCs w:val="0"/>
          <w:noProof/>
          <w:color w:val="000000"/>
          <w:sz w:val="26"/>
          <w:szCs w:val="26"/>
          <w:lang w:val="es-CO"/>
        </w:rPr>
        <w:t>PLAN DE TRABAJO</w:t>
      </w:r>
      <w:bookmarkEnd w:id="328"/>
    </w:p>
    <w:p w:rsidR="00FD07D3" w:rsidRDefault="00FD07D3" w:rsidP="00FD07D3">
      <w:pPr>
        <w:pStyle w:val="Ttulo3"/>
        <w:rPr>
          <w:rFonts w:ascii="Calibri" w:hAnsi="Calibri"/>
          <w:color w:val="000000"/>
          <w:sz w:val="24"/>
          <w:szCs w:val="24"/>
        </w:rPr>
      </w:pPr>
      <w:bookmarkStart w:id="329" w:name="_Toc223598134"/>
      <w:r w:rsidRPr="0041692C">
        <w:rPr>
          <w:rFonts w:ascii="Calibri" w:hAnsi="Calibri"/>
          <w:color w:val="000000"/>
          <w:sz w:val="24"/>
          <w:szCs w:val="24"/>
        </w:rPr>
        <w:t>Actividades de Trabajo</w:t>
      </w:r>
      <w:bookmarkEnd w:id="329"/>
    </w:p>
    <w:p w:rsidR="00F754F7" w:rsidRDefault="00F754F7" w:rsidP="00F754F7"/>
    <w:p w:rsidR="00F754F7" w:rsidRDefault="00F754F7" w:rsidP="005A514D">
      <w:pPr>
        <w:ind w:left="708"/>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5A514D">
      <w:pPr>
        <w:ind w:left="708"/>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754F7" w:rsidRPr="004427AC" w:rsidRDefault="00F754F7" w:rsidP="005A514D">
      <w:pPr>
        <w:pStyle w:val="Epgrafe"/>
        <w:ind w:left="708"/>
        <w:jc w:val="center"/>
        <w:rPr>
          <w:sz w:val="18"/>
        </w:rPr>
      </w:pPr>
      <w:r w:rsidRPr="004427AC">
        <w:rPr>
          <w:sz w:val="18"/>
        </w:rPr>
        <w:t>Ilustración: Contenido de las etapas del proyecto</w:t>
      </w:r>
    </w:p>
    <w:p w:rsidR="00F754F7" w:rsidRDefault="00F754F7" w:rsidP="005A514D">
      <w:pPr>
        <w:ind w:left="708"/>
      </w:pPr>
    </w:p>
    <w:p w:rsidR="00F754F7" w:rsidRDefault="00F754F7" w:rsidP="005A514D">
      <w:pPr>
        <w:ind w:left="708"/>
        <w:jc w:val="center"/>
      </w:pPr>
      <w:r>
        <w:rPr>
          <w:noProof/>
          <w:lang w:val="es-CO"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1"/>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5A514D">
      <w:pPr>
        <w:ind w:left="708"/>
        <w:jc w:val="center"/>
        <w:rPr>
          <w:b/>
          <w:sz w:val="18"/>
        </w:rPr>
      </w:pPr>
      <w:r w:rsidRPr="00AB4753">
        <w:rPr>
          <w:b/>
          <w:sz w:val="18"/>
        </w:rPr>
        <w:t>Ilustración: Etapas y procesos</w:t>
      </w:r>
    </w:p>
    <w:p w:rsidR="00F754F7" w:rsidRDefault="00F754F7" w:rsidP="005A514D">
      <w:pPr>
        <w:tabs>
          <w:tab w:val="left" w:pos="6075"/>
        </w:tabs>
        <w:ind w:left="1428"/>
        <w:jc w:val="both"/>
        <w:rPr>
          <w:rFonts w:ascii="Calibri" w:hAnsi="Calibri"/>
          <w:i/>
          <w:color w:val="0070C0"/>
        </w:rPr>
      </w:pPr>
    </w:p>
    <w:p w:rsidR="00F754F7" w:rsidRPr="00657E57" w:rsidRDefault="00F754F7" w:rsidP="005A514D">
      <w:pPr>
        <w:ind w:left="708"/>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330" w:name="_Toc175389752"/>
      <w:r w:rsidRPr="004427AC">
        <w:rPr>
          <w:sz w:val="18"/>
        </w:rPr>
        <w:t>Tabla 1: Procesos y actividades</w:t>
      </w:r>
      <w:bookmarkEnd w:id="330"/>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331" w:name="_Toc223598135"/>
      <w:r w:rsidRPr="0041692C">
        <w:rPr>
          <w:rFonts w:ascii="Calibri" w:hAnsi="Calibri"/>
          <w:color w:val="000000"/>
          <w:sz w:val="24"/>
          <w:szCs w:val="24"/>
        </w:rPr>
        <w:t>Cronograma</w:t>
      </w:r>
      <w:bookmarkEnd w:id="331"/>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332" w:name="_Toc223598136"/>
      <w:r w:rsidRPr="0041692C">
        <w:rPr>
          <w:rFonts w:ascii="Calibri" w:hAnsi="Calibri"/>
          <w:color w:val="000000"/>
          <w:sz w:val="24"/>
          <w:szCs w:val="24"/>
        </w:rPr>
        <w:t>Asignación De Recursos</w:t>
      </w:r>
      <w:bookmarkEnd w:id="332"/>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Default="00FD07D3" w:rsidP="00FD07D3">
      <w:pPr>
        <w:pStyle w:val="Ttulo3"/>
        <w:rPr>
          <w:rFonts w:ascii="Calibri" w:hAnsi="Calibri"/>
          <w:color w:val="000000"/>
          <w:sz w:val="24"/>
          <w:szCs w:val="24"/>
        </w:rPr>
      </w:pPr>
      <w:bookmarkStart w:id="333" w:name="_Toc223598137"/>
      <w:r w:rsidRPr="0041692C">
        <w:rPr>
          <w:rFonts w:ascii="Calibri" w:hAnsi="Calibri"/>
          <w:color w:val="000000"/>
          <w:sz w:val="24"/>
          <w:szCs w:val="24"/>
        </w:rPr>
        <w:t>Asignación De Presupuesto</w:t>
      </w:r>
      <w:bookmarkEnd w:id="333"/>
    </w:p>
    <w:p w:rsidR="00482FBE" w:rsidRDefault="00482FBE" w:rsidP="00FD07D3">
      <w:pPr>
        <w:jc w:val="both"/>
        <w:rPr>
          <w:rFonts w:ascii="Calibri" w:hAnsi="Calibri"/>
          <w:color w:val="000000"/>
          <w:sz w:val="22"/>
          <w:szCs w:val="22"/>
        </w:rPr>
      </w:pPr>
    </w:p>
    <w:p w:rsidR="00FD07D3" w:rsidRDefault="008E463B" w:rsidP="00482FBE">
      <w:pPr>
        <w:ind w:left="708"/>
        <w:jc w:val="both"/>
        <w:rPr>
          <w:rFonts w:ascii="Calibri" w:hAnsi="Calibri"/>
          <w:color w:val="000000"/>
          <w:sz w:val="22"/>
          <w:szCs w:val="22"/>
        </w:rPr>
      </w:pPr>
      <w:r>
        <w:rPr>
          <w:rFonts w:ascii="Calibri" w:hAnsi="Calibri"/>
          <w:color w:val="000000"/>
          <w:sz w:val="22"/>
          <w:szCs w:val="22"/>
        </w:rPr>
        <w:t xml:space="preserve">A partir del proceso anterior </w:t>
      </w:r>
      <w:r w:rsidR="00482FBE">
        <w:rPr>
          <w:rFonts w:ascii="Calibri" w:hAnsi="Calibri"/>
          <w:color w:val="000000"/>
          <w:sz w:val="22"/>
          <w:szCs w:val="22"/>
        </w:rPr>
        <w:t xml:space="preserve">donde se hace una definición de la asignación de tiempo y recursos </w:t>
      </w:r>
      <w:r w:rsidR="001C5C11">
        <w:rPr>
          <w:rFonts w:ascii="Calibri" w:hAnsi="Calibri"/>
          <w:color w:val="000000"/>
          <w:sz w:val="22"/>
          <w:szCs w:val="22"/>
        </w:rPr>
        <w:t>para las diferentes actividades a desarrollar</w:t>
      </w:r>
      <w:r w:rsidR="00D95FEA">
        <w:rPr>
          <w:rFonts w:ascii="Calibri" w:hAnsi="Calibri"/>
          <w:color w:val="000000"/>
          <w:sz w:val="22"/>
          <w:szCs w:val="22"/>
        </w:rPr>
        <w:t xml:space="preserve">, se presenta entonces la estimación del costo del proyecto. </w:t>
      </w:r>
    </w:p>
    <w:p w:rsidR="00D95FEA" w:rsidRDefault="00D95FEA" w:rsidP="00482FBE">
      <w:pPr>
        <w:ind w:left="708"/>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705275" w:rsidRPr="00705275" w:rsidTr="00705275">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705275" w:rsidRPr="00705275" w:rsidTr="00705275">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705275" w:rsidRPr="00705275" w:rsidTr="00705275">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705275" w:rsidRPr="00705275" w:rsidTr="00705275">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Reunión IMind Post-mortem (Documento de cierre)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705275" w:rsidRPr="00705275" w:rsidTr="00705275">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2"/>
                <w:szCs w:val="22"/>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72.624.000</w:t>
            </w:r>
          </w:p>
        </w:tc>
      </w:tr>
    </w:tbl>
    <w:p w:rsidR="00FD07D3" w:rsidRPr="00C74D60" w:rsidRDefault="00C74D60" w:rsidP="00C74D60">
      <w:pPr>
        <w:pStyle w:val="Epgrafe"/>
        <w:jc w:val="center"/>
        <w:rPr>
          <w:rFonts w:asciiTheme="minorHAnsi" w:hAnsiTheme="minorHAnsi"/>
        </w:rPr>
      </w:pPr>
      <w:r w:rsidRPr="00C74D60">
        <w:rPr>
          <w:rFonts w:asciiTheme="minorHAnsi" w:hAnsiTheme="minorHAnsi"/>
        </w:rPr>
        <w:t xml:space="preserve">Tabla </w:t>
      </w:r>
      <w:r w:rsidR="00BD6B66" w:rsidRPr="00C74D60">
        <w:rPr>
          <w:rFonts w:asciiTheme="minorHAnsi" w:hAnsiTheme="minorHAnsi"/>
        </w:rPr>
        <w:fldChar w:fldCharType="begin"/>
      </w:r>
      <w:r w:rsidRPr="00C74D60">
        <w:rPr>
          <w:rFonts w:asciiTheme="minorHAnsi" w:hAnsiTheme="minorHAnsi"/>
        </w:rPr>
        <w:instrText xml:space="preserve"> SEQ Tabla \* ARABIC </w:instrText>
      </w:r>
      <w:r w:rsidR="00BD6B66" w:rsidRPr="00C74D60">
        <w:rPr>
          <w:rFonts w:asciiTheme="minorHAnsi" w:hAnsiTheme="minorHAnsi"/>
        </w:rPr>
        <w:fldChar w:fldCharType="separate"/>
      </w:r>
      <w:r w:rsidRPr="00C74D60">
        <w:rPr>
          <w:rFonts w:asciiTheme="minorHAnsi" w:hAnsiTheme="minorHAnsi"/>
          <w:noProof/>
        </w:rPr>
        <w:t>8</w:t>
      </w:r>
      <w:r w:rsidR="00BD6B66" w:rsidRPr="00C74D60">
        <w:rPr>
          <w:rFonts w:asciiTheme="minorHAnsi" w:hAnsiTheme="minorHAnsi"/>
        </w:rPr>
        <w:fldChar w:fldCharType="end"/>
      </w:r>
      <w:r w:rsidRPr="00C74D60">
        <w:rPr>
          <w:rFonts w:asciiTheme="minorHAnsi" w:hAnsiTheme="minorHAnsi"/>
        </w:rPr>
        <w:t>. Asignación de Presupuesto</w:t>
      </w:r>
    </w:p>
    <w:p w:rsidR="00C74D60" w:rsidRDefault="00C74D60" w:rsidP="00FD07D3">
      <w:pPr>
        <w:jc w:val="both"/>
        <w:rPr>
          <w:rFonts w:ascii="Calibri" w:hAnsi="Calibri"/>
          <w:i/>
          <w:color w:val="000000"/>
          <w:sz w:val="22"/>
          <w:szCs w:val="22"/>
        </w:rPr>
      </w:pPr>
    </w:p>
    <w:p w:rsidR="00014240" w:rsidRDefault="00014240" w:rsidP="00504FF4">
      <w:pPr>
        <w:ind w:left="708"/>
        <w:jc w:val="both"/>
        <w:rPr>
          <w:rFonts w:ascii="Calibri" w:hAnsi="Calibri"/>
          <w:i/>
          <w:color w:val="000000"/>
          <w:sz w:val="22"/>
          <w:szCs w:val="22"/>
        </w:rPr>
      </w:pPr>
    </w:p>
    <w:p w:rsidR="007303A5" w:rsidRDefault="007303A5" w:rsidP="00504FF4">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7303A5">
      <w:pPr>
        <w:pStyle w:val="Prrafodelista"/>
        <w:numPr>
          <w:ilvl w:val="0"/>
          <w:numId w:val="25"/>
        </w:numPr>
        <w:ind w:left="1428"/>
        <w:jc w:val="both"/>
        <w:rPr>
          <w:rFonts w:ascii="Calibri" w:hAnsi="Calibri"/>
          <w:sz w:val="22"/>
        </w:rPr>
        <w:pPrChange w:id="334" w:author="WinuE" w:date="2009-02-27T17:59:00Z">
          <w:pPr>
            <w:pStyle w:val="Prrafodelista"/>
            <w:numPr>
              <w:numId w:val="25"/>
            </w:numPr>
            <w:ind w:left="720" w:hanging="360"/>
          </w:pPr>
        </w:pPrChange>
      </w:pPr>
      <w:r>
        <w:rPr>
          <w:rFonts w:ascii="Calibri" w:hAnsi="Calibri"/>
          <w:sz w:val="22"/>
        </w:rPr>
        <w:t>Una hora de trabajo por cada integrante es de $50.000*</w:t>
      </w:r>
    </w:p>
    <w:p w:rsidR="00000000" w:rsidRDefault="007303A5">
      <w:pPr>
        <w:pStyle w:val="Prrafodelista"/>
        <w:numPr>
          <w:ilvl w:val="0"/>
          <w:numId w:val="25"/>
        </w:numPr>
        <w:ind w:left="1428"/>
        <w:jc w:val="both"/>
        <w:rPr>
          <w:rFonts w:ascii="Calibri" w:hAnsi="Calibri"/>
          <w:sz w:val="22"/>
        </w:rPr>
        <w:pPrChange w:id="335" w:author="WinuE" w:date="2009-02-27T17:59:00Z">
          <w:pPr>
            <w:pStyle w:val="Prrafodelista"/>
            <w:numPr>
              <w:numId w:val="25"/>
            </w:numPr>
            <w:ind w:left="720" w:hanging="360"/>
          </w:pPr>
        </w:pPrChange>
      </w:pPr>
      <w:r>
        <w:rPr>
          <w:rFonts w:ascii="Calibri" w:hAnsi="Calibri"/>
          <w:sz w:val="22"/>
        </w:rPr>
        <w:t>Auxilio de alimentación por integrante es de $10.000*</w:t>
      </w:r>
    </w:p>
    <w:p w:rsidR="007303A5" w:rsidRDefault="007303A5" w:rsidP="00504FF4">
      <w:pPr>
        <w:pStyle w:val="Prrafodelista"/>
        <w:numPr>
          <w:ilvl w:val="0"/>
          <w:numId w:val="25"/>
        </w:numPr>
        <w:ind w:left="1428"/>
        <w:jc w:val="both"/>
        <w:rPr>
          <w:rFonts w:ascii="Calibri" w:hAnsi="Calibri"/>
          <w:sz w:val="22"/>
        </w:rPr>
      </w:pPr>
      <w:r>
        <w:rPr>
          <w:rFonts w:ascii="Calibri" w:hAnsi="Calibri"/>
          <w:sz w:val="22"/>
        </w:rPr>
        <w:t>Auxilio de transporte por integrante es de $8.000*</w:t>
      </w:r>
    </w:p>
    <w:p w:rsidR="00C448D4" w:rsidRDefault="00C448D4" w:rsidP="00504FF4">
      <w:pPr>
        <w:pStyle w:val="Prrafodelista"/>
        <w:ind w:left="1428"/>
        <w:jc w:val="both"/>
        <w:rPr>
          <w:rFonts w:ascii="Calibri" w:hAnsi="Calibri"/>
          <w:sz w:val="22"/>
        </w:rPr>
      </w:pPr>
    </w:p>
    <w:p w:rsidR="00000000" w:rsidRDefault="007303A5">
      <w:pPr>
        <w:ind w:left="708"/>
        <w:jc w:val="both"/>
        <w:rPr>
          <w:rFonts w:ascii="Calibri" w:hAnsi="Calibri"/>
          <w:sz w:val="22"/>
        </w:rPr>
        <w:pPrChange w:id="336" w:author="WinuE" w:date="2009-02-27T17:59:00Z">
          <w:pPr/>
        </w:pPrChange>
      </w:pPr>
      <w:r>
        <w:rPr>
          <w:rFonts w:ascii="Calibri" w:hAnsi="Calibri"/>
          <w:sz w:val="22"/>
        </w:rPr>
        <w:t>Por lo que una hora de trabajo de un integrante es de $68.000*.</w:t>
      </w:r>
    </w:p>
    <w:p w:rsidR="007303A5" w:rsidRDefault="007303A5" w:rsidP="00504FF4">
      <w:pPr>
        <w:ind w:left="708"/>
        <w:jc w:val="both"/>
        <w:rPr>
          <w:rFonts w:ascii="Calibri" w:hAnsi="Calibri"/>
          <w:sz w:val="22"/>
        </w:rPr>
      </w:pPr>
      <w:r>
        <w:rPr>
          <w:rFonts w:ascii="Calibri" w:hAnsi="Calibri"/>
          <w:sz w:val="22"/>
        </w:rPr>
        <w:t>La ecuación usada para calcular el valor pagado a cada integrante es:</w:t>
      </w:r>
    </w:p>
    <w:p w:rsidR="00441DA5" w:rsidRDefault="00441DA5" w:rsidP="007303A5">
      <w:pPr>
        <w:jc w:val="both"/>
        <w:rPr>
          <w:rFonts w:ascii="Calibri" w:hAnsi="Calibri"/>
          <w:sz w:val="22"/>
        </w:rPr>
      </w:pPr>
    </w:p>
    <w:p w:rsidR="00441DA5" w:rsidRDefault="00441DA5" w:rsidP="00441DA5">
      <w:pPr>
        <w:jc w:val="both"/>
        <w:rPr>
          <w:rFonts w:ascii="Calibri" w:hAnsi="Calibri"/>
          <w:sz w:val="22"/>
        </w:rPr>
      </w:pPr>
      <w:r>
        <w:rPr>
          <w:rFonts w:ascii="Calibri" w:hAnsi="Calibri"/>
          <w:noProof/>
          <w:sz w:val="22"/>
          <w:lang w:val="es-CO" w:eastAsia="es-CO"/>
        </w:rPr>
        <w:drawing>
          <wp:inline distT="0" distB="0" distL="0" distR="0">
            <wp:extent cx="4743450" cy="838200"/>
            <wp:effectExtent l="0" t="19050" r="57150" b="19050"/>
            <wp:docPr id="21"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441DA5" w:rsidRDefault="00441DA5" w:rsidP="00441DA5">
      <w:pPr>
        <w:pStyle w:val="Epgrafe"/>
        <w:jc w:val="center"/>
      </w:pPr>
      <w:r>
        <w:t xml:space="preserve">Ecuación </w:t>
      </w:r>
      <w:fldSimple w:instr=" SEQ Ecuación \* ARABIC ">
        <w:r>
          <w:rPr>
            <w:noProof/>
          </w:rPr>
          <w:t>1</w:t>
        </w:r>
      </w:fldSimple>
      <w:r>
        <w:t>. Sueldo por Trabajador</w:t>
      </w:r>
    </w:p>
    <w:p w:rsidR="00B95D71" w:rsidRDefault="00B95D71" w:rsidP="00C271EF">
      <w:pPr>
        <w:ind w:left="708"/>
        <w:jc w:val="both"/>
        <w:rPr>
          <w:rFonts w:ascii="Calibri" w:hAnsi="Calibri"/>
          <w:sz w:val="22"/>
        </w:rPr>
      </w:pPr>
    </w:p>
    <w:p w:rsidR="00000000" w:rsidRDefault="00C271EF">
      <w:pPr>
        <w:ind w:left="708"/>
        <w:jc w:val="both"/>
        <w:rPr>
          <w:rFonts w:ascii="Calibri" w:hAnsi="Calibri"/>
          <w:sz w:val="22"/>
        </w:rPr>
        <w:pPrChange w:id="337" w:author="WinuE" w:date="2009-02-27T17:59:00Z">
          <w:pPr/>
        </w:pPrChange>
      </w:pPr>
      <w:r w:rsidRPr="00C271EF">
        <w:rPr>
          <w:rFonts w:ascii="Calibri" w:hAnsi="Calibri"/>
          <w:sz w:val="22"/>
        </w:rPr>
        <w:t xml:space="preserve">Siendo </w:t>
      </w:r>
      <w:r>
        <w:rPr>
          <w:rFonts w:ascii="Calibri" w:hAnsi="Calibri"/>
          <w:sz w:val="22"/>
        </w:rPr>
        <w:t>6 el número de ingenieros los que trabajen en el proyecto.</w:t>
      </w:r>
    </w:p>
    <w:p w:rsidR="00000000" w:rsidRDefault="007303A5">
      <w:pPr>
        <w:ind w:left="708"/>
        <w:jc w:val="both"/>
        <w:rPr>
          <w:rFonts w:ascii="Calibri" w:hAnsi="Calibri"/>
          <w:i/>
          <w:sz w:val="22"/>
        </w:rPr>
        <w:pPrChange w:id="338" w:author="WinuE" w:date="2009-02-27T17:59:00Z">
          <w:pPr/>
        </w:pPrChange>
      </w:pPr>
      <w:r w:rsidRPr="00030AF3">
        <w:rPr>
          <w:rFonts w:ascii="Calibri" w:hAnsi="Calibri"/>
          <w:sz w:val="22"/>
        </w:rPr>
        <w:t>*</w:t>
      </w:r>
      <w:r w:rsidRPr="00030AF3">
        <w:rPr>
          <w:rFonts w:ascii="Calibri" w:hAnsi="Calibri"/>
          <w:i/>
          <w:sz w:val="22"/>
        </w:rPr>
        <w:t>calculado en pesos colombianos</w:t>
      </w:r>
    </w:p>
    <w:p w:rsidR="007303A5" w:rsidRDefault="007303A5" w:rsidP="00C271EF">
      <w:pPr>
        <w:ind w:left="708"/>
        <w:jc w:val="both"/>
        <w:rPr>
          <w:rFonts w:ascii="Calibri" w:hAnsi="Calibri"/>
          <w:sz w:val="22"/>
        </w:rPr>
      </w:pPr>
    </w:p>
    <w:p w:rsidR="00014240" w:rsidRDefault="007303A5" w:rsidP="00C271EF">
      <w:pPr>
        <w:ind w:left="708"/>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B95D71" w:rsidRDefault="00B95D71" w:rsidP="00C271EF">
      <w:pPr>
        <w:ind w:left="708"/>
        <w:jc w:val="both"/>
        <w:rPr>
          <w:rFonts w:ascii="Calibri" w:hAnsi="Calibri"/>
          <w:i/>
          <w:sz w:val="22"/>
        </w:rPr>
      </w:pPr>
    </w:p>
    <w:p w:rsidR="00B95D71" w:rsidRDefault="00B95D71" w:rsidP="00C271EF">
      <w:pPr>
        <w:ind w:left="708"/>
        <w:jc w:val="both"/>
        <w:rPr>
          <w:rFonts w:ascii="Calibri" w:hAnsi="Calibri"/>
          <w:sz w:val="22"/>
        </w:rPr>
      </w:pPr>
      <w:r>
        <w:rPr>
          <w:rFonts w:ascii="Calibri" w:hAnsi="Calibri"/>
          <w:sz w:val="22"/>
        </w:rPr>
        <w:t xml:space="preserve">Teniendo en cuenta el valor </w:t>
      </w:r>
      <w:r w:rsidR="007333D9">
        <w:rPr>
          <w:rFonts w:ascii="Calibri" w:hAnsi="Calibri"/>
          <w:sz w:val="22"/>
        </w:rPr>
        <w:t xml:space="preserve">obtenido en la sección </w:t>
      </w:r>
      <w:r w:rsidR="007333D9" w:rsidRPr="007333D9">
        <w:rPr>
          <w:rFonts w:ascii="Calibri" w:hAnsi="Calibri"/>
          <w:i/>
          <w:sz w:val="22"/>
        </w:rPr>
        <w:t>5.1.</w:t>
      </w:r>
      <w:r w:rsidR="007333D9">
        <w:rPr>
          <w:rFonts w:ascii="Calibri" w:hAnsi="Calibri"/>
          <w:i/>
          <w:sz w:val="22"/>
        </w:rPr>
        <w:t>1 Plan de Estimación</w:t>
      </w:r>
      <w:r w:rsidR="007333D9">
        <w:rPr>
          <w:rFonts w:ascii="Calibri" w:hAnsi="Calibri"/>
          <w:sz w:val="22"/>
        </w:rPr>
        <w:t>, la suma del total proyecto es de:</w:t>
      </w:r>
    </w:p>
    <w:p w:rsidR="00393973" w:rsidRPr="007333D9" w:rsidRDefault="00393973" w:rsidP="00C271EF">
      <w:pPr>
        <w:ind w:left="708"/>
        <w:jc w:val="both"/>
        <w:rPr>
          <w:rFonts w:ascii="Calibri" w:hAnsi="Calibri"/>
          <w:color w:val="000000"/>
          <w:sz w:val="22"/>
          <w:szCs w:val="22"/>
        </w:rPr>
      </w:pPr>
    </w:p>
    <w:p w:rsidR="004F0590" w:rsidRDefault="004F0590" w:rsidP="004F0590">
      <w:pPr>
        <w:pStyle w:val="Epgrafe"/>
        <w:jc w:val="center"/>
      </w:pPr>
      <w:r>
        <w:rPr>
          <w:noProof/>
          <w:lang w:val="es-CO" w:eastAsia="es-CO"/>
        </w:rPr>
        <w:drawing>
          <wp:inline distT="0" distB="0" distL="0" distR="0">
            <wp:extent cx="4072269" cy="882502"/>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4F0590" w:rsidRPr="00E80ABD" w:rsidRDefault="008E057A" w:rsidP="008E057A">
      <w:pPr>
        <w:pStyle w:val="Epgrafe"/>
        <w:jc w:val="center"/>
        <w:rPr>
          <w:rFonts w:asciiTheme="minorHAnsi" w:hAnsiTheme="minorHAnsi"/>
          <w:b w:val="0"/>
          <w:sz w:val="22"/>
          <w:szCs w:val="22"/>
        </w:rPr>
      </w:pPr>
      <w:r>
        <w:t xml:space="preserve">Ilustración </w:t>
      </w:r>
      <w:fldSimple w:instr=" SEQ Ilustración \* ARABIC ">
        <w:r>
          <w:rPr>
            <w:noProof/>
          </w:rPr>
          <w:t>6</w:t>
        </w:r>
      </w:fldSimple>
      <w:r>
        <w:t>. Total de Presupuesto</w:t>
      </w: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39" w:author="WinuE" w:date="2009-02-27T18:06:00Z"/>
          <w:rFonts w:ascii="Calibri" w:hAnsi="Calibri"/>
          <w:i/>
          <w:color w:val="000000"/>
          <w:sz w:val="22"/>
          <w:szCs w:val="22"/>
        </w:rPr>
      </w:pPr>
      <w:bookmarkStart w:id="340" w:name="_Toc223596331"/>
      <w:bookmarkStart w:id="341" w:name="_Toc223597316"/>
      <w:bookmarkStart w:id="342" w:name="_Toc223597646"/>
      <w:bookmarkStart w:id="343" w:name="_Toc223597807"/>
      <w:bookmarkStart w:id="344" w:name="_Toc223597926"/>
      <w:bookmarkStart w:id="345" w:name="_Toc223598011"/>
      <w:bookmarkStart w:id="346" w:name="_Toc223598138"/>
      <w:bookmarkEnd w:id="340"/>
      <w:bookmarkEnd w:id="341"/>
      <w:bookmarkEnd w:id="342"/>
      <w:bookmarkEnd w:id="343"/>
      <w:bookmarkEnd w:id="344"/>
      <w:bookmarkEnd w:id="345"/>
      <w:bookmarkEnd w:id="346"/>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47" w:name="_Toc223598139"/>
      <w:r w:rsidRPr="0041692C">
        <w:rPr>
          <w:rFonts w:ascii="Calibri" w:hAnsi="Calibri"/>
          <w:i w:val="0"/>
          <w:color w:val="000000"/>
          <w:sz w:val="26"/>
          <w:szCs w:val="26"/>
          <w:lang w:val="es-CO"/>
        </w:rPr>
        <w:t>PLAN DE CONTROL</w:t>
      </w:r>
      <w:bookmarkEnd w:id="347"/>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27431F">
      <w:pPr>
        <w:ind w:left="576"/>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48" w:author="WinuE" w:date="2009-02-27T18:06:00Z"/>
        </w:rPr>
      </w:pPr>
      <w:bookmarkStart w:id="349" w:name="_Toc223596333"/>
      <w:bookmarkStart w:id="350" w:name="_Toc223597318"/>
      <w:bookmarkStart w:id="351" w:name="_Toc223597648"/>
      <w:bookmarkStart w:id="352" w:name="_Toc223597809"/>
      <w:bookmarkStart w:id="353" w:name="_Toc223597928"/>
      <w:bookmarkStart w:id="354" w:name="_Toc223598013"/>
      <w:bookmarkStart w:id="355" w:name="_Toc223598140"/>
      <w:bookmarkEnd w:id="349"/>
      <w:bookmarkEnd w:id="350"/>
      <w:bookmarkEnd w:id="351"/>
      <w:bookmarkEnd w:id="352"/>
      <w:bookmarkEnd w:id="353"/>
      <w:bookmarkEnd w:id="354"/>
      <w:bookmarkEnd w:id="355"/>
    </w:p>
    <w:p w:rsidR="00FD07D3" w:rsidRDefault="00FD07D3" w:rsidP="00FD07D3">
      <w:pPr>
        <w:pStyle w:val="Ttulo3"/>
        <w:rPr>
          <w:rFonts w:ascii="Calibri" w:hAnsi="Calibri"/>
          <w:color w:val="000000"/>
          <w:sz w:val="24"/>
          <w:szCs w:val="24"/>
          <w:lang w:val="es-CO"/>
        </w:rPr>
      </w:pPr>
      <w:bookmarkStart w:id="356" w:name="_Toc223598141"/>
      <w:r w:rsidRPr="0041692C">
        <w:rPr>
          <w:rFonts w:ascii="Calibri" w:hAnsi="Calibri"/>
          <w:color w:val="000000"/>
          <w:sz w:val="24"/>
          <w:szCs w:val="24"/>
          <w:lang w:val="es-CO"/>
        </w:rPr>
        <w:t>Plan de Control de requerimientos</w:t>
      </w:r>
      <w:bookmarkEnd w:id="356"/>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27431F">
      <w:pPr>
        <w:pStyle w:val="Prrafodelista"/>
        <w:numPr>
          <w:ilvl w:val="0"/>
          <w:numId w:val="10"/>
        </w:numPr>
        <w:ind w:left="1428"/>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57" w:author="WinuE" w:date="2009-02-27T18:06:00Z"/>
          <w:lang w:val="es-CO"/>
        </w:rPr>
      </w:pPr>
      <w:bookmarkStart w:id="358" w:name="_Toc223596335"/>
      <w:bookmarkStart w:id="359" w:name="_Toc223597320"/>
      <w:bookmarkStart w:id="360" w:name="_Toc223597650"/>
      <w:bookmarkStart w:id="361" w:name="_Toc223597811"/>
      <w:bookmarkStart w:id="362" w:name="_Toc223597930"/>
      <w:bookmarkStart w:id="363" w:name="_Toc223598015"/>
      <w:bookmarkStart w:id="364" w:name="_Toc223598142"/>
      <w:bookmarkEnd w:id="358"/>
      <w:bookmarkEnd w:id="359"/>
      <w:bookmarkEnd w:id="360"/>
      <w:bookmarkEnd w:id="361"/>
      <w:bookmarkEnd w:id="362"/>
      <w:bookmarkEnd w:id="363"/>
      <w:bookmarkEnd w:id="364"/>
    </w:p>
    <w:p w:rsidR="00FD07D3" w:rsidRDefault="00FD07D3" w:rsidP="00FD07D3">
      <w:pPr>
        <w:pStyle w:val="Ttulo3"/>
        <w:rPr>
          <w:rFonts w:ascii="Calibri" w:hAnsi="Calibri"/>
          <w:color w:val="000000"/>
          <w:sz w:val="24"/>
          <w:szCs w:val="24"/>
          <w:lang w:val="es-CO"/>
        </w:rPr>
      </w:pPr>
      <w:bookmarkStart w:id="365" w:name="_Toc223598143"/>
      <w:r w:rsidRPr="0041692C">
        <w:rPr>
          <w:rFonts w:ascii="Calibri" w:hAnsi="Calibri"/>
          <w:color w:val="000000"/>
          <w:sz w:val="24"/>
          <w:szCs w:val="24"/>
          <w:lang w:val="es-CO"/>
        </w:rPr>
        <w:t>Plan de Control de cronograma</w:t>
      </w:r>
      <w:bookmarkEnd w:id="365"/>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xml:space="preserve">) en donde se hará una evolución de progreso y de ser </w:t>
      </w:r>
      <w:r w:rsidRPr="00E039C4">
        <w:rPr>
          <w:rFonts w:ascii="Calibri" w:hAnsi="Calibri"/>
          <w:sz w:val="22"/>
          <w:szCs w:val="20"/>
          <w:lang w:val="es-CO"/>
        </w:rPr>
        <w:lastRenderedPageBreak/>
        <w:t>necesario, una redistribución de recursos que permitan acelerar y cumplir el tiempo estimado del proyecto.</w:t>
      </w:r>
    </w:p>
    <w:p w:rsidR="00FD07D3" w:rsidRPr="00A517BA" w:rsidDel="00602C5F" w:rsidRDefault="00FD07D3" w:rsidP="00FD07D3">
      <w:pPr>
        <w:rPr>
          <w:del w:id="366" w:author="WinuE" w:date="2009-02-27T18:06:00Z"/>
          <w:lang w:val="es-CO"/>
        </w:rPr>
      </w:pPr>
      <w:bookmarkStart w:id="367" w:name="_Toc223596337"/>
      <w:bookmarkStart w:id="368" w:name="_Toc223597322"/>
      <w:bookmarkStart w:id="369" w:name="_Toc223597652"/>
      <w:bookmarkStart w:id="370" w:name="_Toc223597813"/>
      <w:bookmarkStart w:id="371" w:name="_Toc223597932"/>
      <w:bookmarkStart w:id="372" w:name="_Toc223598017"/>
      <w:bookmarkStart w:id="373" w:name="_Toc223598144"/>
      <w:bookmarkEnd w:id="367"/>
      <w:bookmarkEnd w:id="368"/>
      <w:bookmarkEnd w:id="369"/>
      <w:bookmarkEnd w:id="370"/>
      <w:bookmarkEnd w:id="371"/>
      <w:bookmarkEnd w:id="372"/>
      <w:bookmarkEnd w:id="373"/>
    </w:p>
    <w:p w:rsidR="00FD07D3" w:rsidRDefault="00FD07D3" w:rsidP="00FD07D3">
      <w:pPr>
        <w:pStyle w:val="Ttulo3"/>
        <w:rPr>
          <w:rFonts w:ascii="Calibri" w:hAnsi="Calibri"/>
          <w:color w:val="000000"/>
          <w:sz w:val="24"/>
          <w:szCs w:val="24"/>
          <w:lang w:val="es-CO"/>
        </w:rPr>
      </w:pPr>
      <w:bookmarkStart w:id="374" w:name="_Toc223598145"/>
      <w:r w:rsidRPr="0041692C">
        <w:rPr>
          <w:rFonts w:ascii="Calibri" w:hAnsi="Calibri"/>
          <w:color w:val="000000"/>
          <w:sz w:val="24"/>
          <w:szCs w:val="24"/>
          <w:lang w:val="es-CO"/>
        </w:rPr>
        <w:t>Plan de Control de Presupuesto</w:t>
      </w:r>
      <w:bookmarkEnd w:id="374"/>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375" w:author="WinuE" w:date="2009-02-27T18:06:00Z"/>
          <w:lang w:val="es-CO"/>
        </w:rPr>
      </w:pPr>
      <w:bookmarkStart w:id="376" w:name="_Toc223596339"/>
      <w:bookmarkStart w:id="377" w:name="_Toc223597324"/>
      <w:bookmarkStart w:id="378" w:name="_Toc223597654"/>
      <w:bookmarkStart w:id="379" w:name="_Toc223597815"/>
      <w:bookmarkStart w:id="380" w:name="_Toc223597934"/>
      <w:bookmarkStart w:id="381" w:name="_Toc223598019"/>
      <w:bookmarkStart w:id="382" w:name="_Toc223598146"/>
      <w:bookmarkEnd w:id="376"/>
      <w:bookmarkEnd w:id="377"/>
      <w:bookmarkEnd w:id="378"/>
      <w:bookmarkEnd w:id="379"/>
      <w:bookmarkEnd w:id="380"/>
      <w:bookmarkEnd w:id="381"/>
      <w:bookmarkEnd w:id="382"/>
    </w:p>
    <w:p w:rsidR="00FD07D3" w:rsidRDefault="00FD07D3" w:rsidP="00FD07D3">
      <w:pPr>
        <w:pStyle w:val="Ttulo3"/>
        <w:rPr>
          <w:rFonts w:ascii="Calibri" w:hAnsi="Calibri"/>
          <w:color w:val="000000"/>
          <w:sz w:val="24"/>
          <w:szCs w:val="24"/>
          <w:lang w:val="es-CO"/>
        </w:rPr>
      </w:pPr>
      <w:bookmarkStart w:id="383" w:name="_Toc223598147"/>
      <w:r w:rsidRPr="0041692C">
        <w:rPr>
          <w:rFonts w:ascii="Calibri" w:hAnsi="Calibri"/>
          <w:color w:val="000000"/>
          <w:sz w:val="24"/>
          <w:szCs w:val="24"/>
          <w:lang w:val="es-CO"/>
        </w:rPr>
        <w:t>Plan de Control de Calidad</w:t>
      </w:r>
      <w:bookmarkEnd w:id="383"/>
    </w:p>
    <w:p w:rsidR="00FD07D3" w:rsidRDefault="00FD07D3" w:rsidP="00FD07D3">
      <w:pPr>
        <w:rPr>
          <w:lang w:val="es-CO"/>
        </w:rPr>
      </w:pPr>
    </w:p>
    <w:p w:rsidR="00FD07D3" w:rsidRPr="00E039C4" w:rsidRDefault="00FD07D3" w:rsidP="0027431F">
      <w:pPr>
        <w:ind w:left="708"/>
        <w:jc w:val="both"/>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27431F">
      <w:pPr>
        <w:ind w:left="708"/>
        <w:jc w:val="both"/>
        <w:rPr>
          <w:rFonts w:asciiTheme="minorHAnsi" w:hAnsiTheme="minorHAnsi"/>
          <w:sz w:val="22"/>
          <w:szCs w:val="20"/>
          <w:lang w:val="es-CO"/>
        </w:rPr>
      </w:pP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27431F">
      <w:pPr>
        <w:pStyle w:val="Prrafodelista"/>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384" w:author="WinuE" w:date="2009-02-27T18:06:00Z"/>
          <w:lang w:val="es-CO"/>
        </w:rPr>
      </w:pPr>
    </w:p>
    <w:p w:rsidR="00FD07D3" w:rsidDel="00602C5F" w:rsidRDefault="00FD07D3" w:rsidP="00FD07D3">
      <w:pPr>
        <w:rPr>
          <w:del w:id="385"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27431F">
      <w:pPr>
        <w:ind w:left="864"/>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27431F">
      <w:pPr>
        <w:ind w:left="864"/>
        <w:rPr>
          <w:rFonts w:asciiTheme="minorHAnsi" w:hAnsiTheme="minorHAnsi"/>
          <w:sz w:val="20"/>
          <w:szCs w:val="20"/>
          <w:lang w:val="es-CO"/>
        </w:rPr>
      </w:pPr>
    </w:p>
    <w:tbl>
      <w:tblPr>
        <w:tblStyle w:val="Listaclara-nfasis3"/>
        <w:tblW w:w="8505" w:type="dxa"/>
        <w:tblLook w:val="04A0"/>
      </w:tblPr>
      <w:tblGrid>
        <w:gridCol w:w="2552"/>
        <w:gridCol w:w="5953"/>
      </w:tblGrid>
      <w:tr w:rsidR="00FD07D3" w:rsidRPr="005C321C" w:rsidTr="00456CEC">
        <w:trPr>
          <w:cnfStyle w:val="1000000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F754F7">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tcPr>
          <w:p w:rsidR="00FD07D3" w:rsidRPr="005C321C" w:rsidRDefault="00FD07D3" w:rsidP="00F754F7">
            <w:pPr>
              <w:cnfStyle w:val="000000100000"/>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456CEC">
        <w:trPr>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tcPr>
          <w:p w:rsidR="00FD07D3" w:rsidRPr="005C321C" w:rsidRDefault="00FD07D3" w:rsidP="00F754F7">
            <w:pPr>
              <w:jc w:val="both"/>
              <w:cnfStyle w:val="000000000000"/>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tcPr>
          <w:p w:rsidR="00FD07D3" w:rsidRPr="005C321C" w:rsidRDefault="00FD07D3" w:rsidP="00F754F7">
            <w:pPr>
              <w:cnfStyle w:val="000000100000"/>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456CEC">
        <w:trPr>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tcPr>
          <w:p w:rsidR="00FD07D3" w:rsidRPr="005C321C" w:rsidRDefault="00FD07D3" w:rsidP="00F754F7">
            <w:pPr>
              <w:cnfStyle w:val="000000000000"/>
              <w:rPr>
                <w:rFonts w:asciiTheme="minorHAnsi" w:hAnsiTheme="minorHAnsi"/>
                <w:sz w:val="22"/>
                <w:szCs w:val="20"/>
                <w:lang w:val="es-CO"/>
              </w:rPr>
            </w:pP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tcPr>
          <w:p w:rsidR="00FD07D3" w:rsidRPr="005C321C" w:rsidRDefault="00FD07D3" w:rsidP="00F754F7">
            <w:pPr>
              <w:cnfStyle w:val="000000100000"/>
              <w:rPr>
                <w:rFonts w:asciiTheme="minorHAnsi" w:hAnsiTheme="minorHAnsi"/>
                <w:sz w:val="22"/>
                <w:szCs w:val="20"/>
                <w:lang w:val="es-CO"/>
              </w:rPr>
            </w:pPr>
          </w:p>
        </w:tc>
      </w:tr>
    </w:tbl>
    <w:p w:rsidR="00000000" w:rsidRDefault="00FD07D3">
      <w:pPr>
        <w:pStyle w:val="Epgrafe"/>
        <w:jc w:val="center"/>
        <w:rPr>
          <w:rFonts w:asciiTheme="minorHAnsi" w:hAnsiTheme="minorHAnsi"/>
          <w:sz w:val="22"/>
          <w:szCs w:val="22"/>
          <w:lang w:val="es-CO"/>
          <w:rPrChange w:id="386" w:author="WinuE" w:date="2009-02-27T18:07:00Z">
            <w:rPr>
              <w:rFonts w:asciiTheme="minorHAnsi" w:hAnsiTheme="minorHAnsi"/>
              <w:sz w:val="20"/>
              <w:szCs w:val="20"/>
              <w:lang w:val="es-CO"/>
            </w:rPr>
          </w:rPrChange>
        </w:rPr>
        <w:pPrChange w:id="387" w:author="WinuE" w:date="2009-02-27T18:07:00Z">
          <w:pPr/>
        </w:pPrChange>
      </w:pPr>
      <w:bookmarkStart w:id="388" w:name="_Toc223547030"/>
      <w:bookmarkStart w:id="389" w:name="_Toc223547049"/>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C74D60">
        <w:rPr>
          <w:rFonts w:asciiTheme="minorHAnsi" w:hAnsiTheme="minorHAnsi"/>
          <w:noProof/>
          <w:sz w:val="22"/>
          <w:szCs w:val="22"/>
        </w:rPr>
        <w:t>9</w:t>
      </w:r>
      <w:r w:rsidR="00BD6B66" w:rsidRPr="008E58FD">
        <w:rPr>
          <w:rFonts w:asciiTheme="minorHAnsi" w:hAnsiTheme="minorHAnsi"/>
          <w:sz w:val="22"/>
          <w:szCs w:val="22"/>
        </w:rPr>
        <w:fldChar w:fldCharType="end"/>
      </w:r>
      <w:ins w:id="390" w:author="WinuE" w:date="2009-02-27T18:07:00Z">
        <w:r w:rsidR="00BD6B66" w:rsidRPr="00BD6B66">
          <w:rPr>
            <w:rFonts w:asciiTheme="minorHAnsi" w:hAnsiTheme="minorHAnsi"/>
            <w:sz w:val="22"/>
            <w:szCs w:val="22"/>
            <w:lang w:val="es-CO"/>
            <w:rPrChange w:id="391" w:author="WinuE" w:date="2009-02-27T18:07:00Z">
              <w:rPr>
                <w:rFonts w:asciiTheme="minorHAnsi" w:hAnsiTheme="minorHAnsi"/>
                <w:b/>
                <w:bCs/>
                <w:color w:val="0000FF"/>
                <w:u w:val="single"/>
                <w:lang w:val="es-CO"/>
              </w:rPr>
            </w:rPrChange>
          </w:rPr>
          <w:t>. Parámetros del documento</w:t>
        </w:r>
      </w:ins>
      <w:bookmarkEnd w:id="388"/>
      <w:bookmarkEnd w:id="389"/>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Reportes</w:t>
      </w:r>
    </w:p>
    <w:p w:rsidR="00FD07D3" w:rsidRPr="00383A42" w:rsidRDefault="00FD07D3" w:rsidP="00FD07D3">
      <w:pPr>
        <w:rPr>
          <w:lang w:val="es-CO"/>
        </w:rPr>
      </w:pPr>
    </w:p>
    <w:tbl>
      <w:tblPr>
        <w:tblStyle w:val="Listaclara-nfasis3"/>
        <w:tblW w:w="0" w:type="auto"/>
        <w:tblLook w:val="04A0"/>
      </w:tblPr>
      <w:tblGrid>
        <w:gridCol w:w="2552"/>
        <w:gridCol w:w="5953"/>
      </w:tblGrid>
      <w:tr w:rsidR="00FD07D3" w:rsidRPr="005C321C" w:rsidTr="00456CEC">
        <w:trPr>
          <w:cnfStyle w:val="1000000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F754F7">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p>
        </w:tc>
        <w:tc>
          <w:tcPr>
            <w:tcW w:w="5953" w:type="dxa"/>
          </w:tcPr>
          <w:p w:rsidR="00FD07D3" w:rsidRPr="005C321C" w:rsidRDefault="00FD07D3" w:rsidP="00F754F7">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392" w:author="WinuE" w:date="2009-02-27T18:07:00Z"/>
          <w:rFonts w:asciiTheme="minorHAnsi" w:hAnsiTheme="minorHAnsi"/>
          <w:b w:val="0"/>
          <w:sz w:val="22"/>
          <w:szCs w:val="22"/>
          <w:lang w:val="es-CO"/>
        </w:rPr>
      </w:pPr>
      <w:bookmarkStart w:id="393" w:name="_Toc223547031"/>
      <w:bookmarkStart w:id="394" w:name="_Toc223547050"/>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C74D60">
        <w:rPr>
          <w:rFonts w:asciiTheme="minorHAnsi" w:hAnsiTheme="minorHAnsi"/>
          <w:noProof/>
          <w:sz w:val="22"/>
          <w:szCs w:val="22"/>
        </w:rPr>
        <w:t>10</w:t>
      </w:r>
      <w:r w:rsidR="00BD6B66" w:rsidRPr="008E58FD">
        <w:rPr>
          <w:rFonts w:asciiTheme="minorHAnsi" w:hAnsiTheme="minorHAnsi"/>
          <w:sz w:val="22"/>
          <w:szCs w:val="22"/>
        </w:rPr>
        <w:fldChar w:fldCharType="end"/>
      </w:r>
      <w:ins w:id="395" w:author="WinuE" w:date="2009-02-27T18:07:00Z">
        <w:r w:rsidRPr="008E58FD">
          <w:rPr>
            <w:rFonts w:asciiTheme="minorHAnsi" w:hAnsiTheme="minorHAnsi"/>
            <w:sz w:val="22"/>
            <w:szCs w:val="22"/>
            <w:lang w:val="es-CO"/>
          </w:rPr>
          <w:t>. Parámetros de</w:t>
        </w:r>
      </w:ins>
      <w:ins w:id="396" w:author="WinuE" w:date="2009-02-27T18:08:00Z">
        <w:r w:rsidRPr="008E58FD">
          <w:rPr>
            <w:rFonts w:asciiTheme="minorHAnsi" w:hAnsiTheme="minorHAnsi"/>
            <w:sz w:val="22"/>
            <w:szCs w:val="22"/>
            <w:lang w:val="es-CO"/>
          </w:rPr>
          <w:t xml:space="preserve"> reportes</w:t>
        </w:r>
      </w:ins>
      <w:bookmarkEnd w:id="393"/>
      <w:bookmarkEnd w:id="394"/>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Listaclara-nfasis3"/>
        <w:tblW w:w="0" w:type="auto"/>
        <w:tblLook w:val="04A0"/>
      </w:tblPr>
      <w:tblGrid>
        <w:gridCol w:w="2552"/>
        <w:gridCol w:w="5953"/>
      </w:tblGrid>
      <w:tr w:rsidR="00FD07D3" w:rsidRPr="005C321C" w:rsidTr="00456CEC">
        <w:trPr>
          <w:cnfStyle w:val="1000000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F754F7">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p>
        </w:tc>
        <w:tc>
          <w:tcPr>
            <w:tcW w:w="5953" w:type="dxa"/>
          </w:tcPr>
          <w:p w:rsidR="00FD07D3" w:rsidRPr="005C321C" w:rsidRDefault="00FD07D3" w:rsidP="00F754F7">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397" w:author="WinuE" w:date="2009-02-27T18:08:00Z"/>
          <w:rFonts w:asciiTheme="minorHAnsi" w:hAnsiTheme="minorHAnsi"/>
          <w:b w:val="0"/>
          <w:sz w:val="22"/>
          <w:szCs w:val="22"/>
          <w:lang w:val="es-CO"/>
        </w:rPr>
      </w:pPr>
      <w:bookmarkStart w:id="398" w:name="_Toc223547032"/>
      <w:bookmarkStart w:id="399" w:name="_Toc223547051"/>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C74D60">
        <w:rPr>
          <w:rFonts w:asciiTheme="minorHAnsi" w:hAnsiTheme="minorHAnsi"/>
          <w:noProof/>
          <w:sz w:val="22"/>
          <w:szCs w:val="22"/>
        </w:rPr>
        <w:t>11</w:t>
      </w:r>
      <w:r w:rsidR="00BD6B66" w:rsidRPr="008E58FD">
        <w:rPr>
          <w:rFonts w:asciiTheme="minorHAnsi" w:hAnsiTheme="minorHAnsi"/>
          <w:sz w:val="22"/>
          <w:szCs w:val="22"/>
        </w:rPr>
        <w:fldChar w:fldCharType="end"/>
      </w:r>
      <w:ins w:id="400" w:author="WinuE" w:date="2009-02-27T18:08:00Z">
        <w:r w:rsidRPr="008E58FD">
          <w:rPr>
            <w:rFonts w:asciiTheme="minorHAnsi" w:hAnsiTheme="minorHAnsi"/>
            <w:sz w:val="22"/>
            <w:szCs w:val="22"/>
            <w:lang w:val="es-CO"/>
          </w:rPr>
          <w:t>. Parámetros del código</w:t>
        </w:r>
        <w:bookmarkEnd w:id="398"/>
        <w:bookmarkEnd w:id="399"/>
      </w:ins>
    </w:p>
    <w:p w:rsidR="00FD07D3" w:rsidRDefault="00FD07D3" w:rsidP="00FD07D3">
      <w:pPr>
        <w:rPr>
          <w:ins w:id="401"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Listaclara-nfasis3"/>
        <w:tblW w:w="0" w:type="auto"/>
        <w:tblLook w:val="04A0"/>
      </w:tblPr>
      <w:tblGrid>
        <w:gridCol w:w="2552"/>
        <w:gridCol w:w="5953"/>
      </w:tblGrid>
      <w:tr w:rsidR="00FD07D3" w:rsidRPr="005C321C" w:rsidTr="00456CEC">
        <w:trPr>
          <w:cnfStyle w:val="100000000000"/>
          <w:trHeight w:val="397"/>
        </w:trPr>
        <w:tc>
          <w:tcPr>
            <w:cnfStyle w:val="001000000000"/>
            <w:tcW w:w="2552" w:type="dxa"/>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tcPr>
          <w:p w:rsidR="00FD07D3" w:rsidRPr="005C321C" w:rsidRDefault="00FD07D3" w:rsidP="00F754F7">
            <w:pPr>
              <w:cnfStyle w:val="100000000000"/>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456CEC">
        <w:trPr>
          <w:cnfStyle w:val="000000100000"/>
          <w:trHeight w:val="397"/>
        </w:trPr>
        <w:tc>
          <w:tcPr>
            <w:cnfStyle w:val="001000000000"/>
            <w:tcW w:w="2552" w:type="dxa"/>
          </w:tcPr>
          <w:p w:rsidR="00FD07D3" w:rsidRPr="005C321C" w:rsidRDefault="00FD07D3" w:rsidP="00F754F7">
            <w:pPr>
              <w:rPr>
                <w:rFonts w:asciiTheme="minorHAnsi" w:hAnsiTheme="minorHAnsi"/>
                <w:sz w:val="22"/>
                <w:szCs w:val="20"/>
                <w:lang w:val="es-CO"/>
              </w:rPr>
            </w:pPr>
          </w:p>
        </w:tc>
        <w:tc>
          <w:tcPr>
            <w:tcW w:w="5953" w:type="dxa"/>
          </w:tcPr>
          <w:p w:rsidR="00FD07D3" w:rsidRPr="005C321C" w:rsidRDefault="00FD07D3" w:rsidP="00F754F7">
            <w:pPr>
              <w:cnfStyle w:val="000000100000"/>
              <w:rPr>
                <w:rFonts w:asciiTheme="minorHAnsi" w:hAnsiTheme="minorHAnsi"/>
                <w:sz w:val="22"/>
                <w:szCs w:val="20"/>
                <w:lang w:val="es-CO"/>
              </w:rPr>
            </w:pPr>
          </w:p>
        </w:tc>
      </w:tr>
    </w:tbl>
    <w:p w:rsidR="00FD07D3" w:rsidRPr="008E58FD" w:rsidRDefault="00FD07D3" w:rsidP="00FD07D3">
      <w:pPr>
        <w:pStyle w:val="Epgrafe"/>
        <w:jc w:val="center"/>
        <w:rPr>
          <w:ins w:id="402" w:author="WinuE" w:date="2009-02-27T18:08:00Z"/>
          <w:rFonts w:asciiTheme="minorHAnsi" w:hAnsiTheme="minorHAnsi"/>
          <w:b w:val="0"/>
          <w:sz w:val="22"/>
          <w:szCs w:val="22"/>
          <w:lang w:val="es-CO"/>
        </w:rPr>
      </w:pPr>
      <w:bookmarkStart w:id="403" w:name="_Toc223547033"/>
      <w:bookmarkStart w:id="404" w:name="_Toc223547052"/>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C74D60">
        <w:rPr>
          <w:rFonts w:asciiTheme="minorHAnsi" w:hAnsiTheme="minorHAnsi"/>
          <w:noProof/>
          <w:sz w:val="22"/>
          <w:szCs w:val="22"/>
        </w:rPr>
        <w:t>12</w:t>
      </w:r>
      <w:r w:rsidR="00BD6B66" w:rsidRPr="008E58FD">
        <w:rPr>
          <w:rFonts w:asciiTheme="minorHAnsi" w:hAnsiTheme="minorHAnsi"/>
          <w:sz w:val="22"/>
          <w:szCs w:val="22"/>
        </w:rPr>
        <w:fldChar w:fldCharType="end"/>
      </w:r>
      <w:r w:rsidRPr="008E58FD">
        <w:rPr>
          <w:rFonts w:asciiTheme="minorHAnsi" w:hAnsiTheme="minorHAnsi"/>
          <w:sz w:val="22"/>
          <w:szCs w:val="22"/>
        </w:rPr>
        <w:t xml:space="preserve">. </w:t>
      </w:r>
      <w:ins w:id="405" w:author="WinuE" w:date="2009-02-27T18:08:00Z">
        <w:r w:rsidRPr="008E58FD">
          <w:rPr>
            <w:rFonts w:asciiTheme="minorHAnsi" w:hAnsiTheme="minorHAnsi"/>
            <w:sz w:val="22"/>
            <w:szCs w:val="22"/>
            <w:lang w:val="es-CO"/>
          </w:rPr>
          <w:t xml:space="preserve"> Parámetros de procesos</w:t>
        </w:r>
        <w:bookmarkEnd w:id="403"/>
        <w:bookmarkEnd w:id="404"/>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406" w:name="_Toc223598148"/>
      <w:r w:rsidRPr="0041692C">
        <w:rPr>
          <w:rFonts w:ascii="Calibri" w:hAnsi="Calibri"/>
          <w:color w:val="000000"/>
          <w:sz w:val="24"/>
          <w:szCs w:val="24"/>
          <w:lang w:val="es-CO"/>
        </w:rPr>
        <w:t>Plan de Reportes</w:t>
      </w:r>
      <w:bookmarkEnd w:id="406"/>
    </w:p>
    <w:p w:rsidR="00FD07D3" w:rsidRDefault="00FD07D3" w:rsidP="00FD07D3">
      <w:pPr>
        <w:rPr>
          <w:lang w:val="es-CO"/>
        </w:rPr>
      </w:pPr>
    </w:p>
    <w:p w:rsidR="00FD07D3" w:rsidRPr="000C3219" w:rsidRDefault="00FD07D3" w:rsidP="00C61818">
      <w:pPr>
        <w:ind w:left="708"/>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ind w:left="708"/>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C61818">
      <w:pPr>
        <w:ind w:left="1428"/>
        <w:jc w:val="both"/>
        <w:rPr>
          <w:rFonts w:ascii="Calibri" w:hAnsi="Calibri"/>
          <w:color w:val="000000" w:themeColor="text1"/>
          <w:sz w:val="22"/>
          <w:szCs w:val="22"/>
        </w:rPr>
      </w:pPr>
    </w:p>
    <w:p w:rsidR="00FD07D3"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C61818">
      <w:pPr>
        <w:ind w:left="1416"/>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C61818">
      <w:pPr>
        <w:ind w:left="1068"/>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456CEC">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456CEC" w:rsidTr="00456CEC">
        <w:trPr>
          <w:trHeight w:val="397"/>
        </w:trPr>
        <w:tc>
          <w:tcPr>
            <w:tcW w:w="14142" w:type="dxa"/>
            <w:gridSpan w:val="5"/>
            <w:tcBorders>
              <w:top w:val="nil"/>
              <w:bottom w:val="single" w:sz="6" w:space="0" w:color="D9D9D9" w:themeColor="background1" w:themeShade="D9"/>
            </w:tcBorders>
            <w:shd w:val="clear" w:color="auto" w:fill="9BBB59" w:themeFill="accent3"/>
            <w:vAlign w:val="center"/>
          </w:tcPr>
          <w:p w:rsidR="00FD07D3" w:rsidRPr="00456CEC" w:rsidRDefault="00FD07D3" w:rsidP="00F754F7">
            <w:pPr>
              <w:jc w:val="both"/>
              <w:rPr>
                <w:rFonts w:ascii="Calibri" w:hAnsi="Calibri"/>
                <w:color w:val="FFFFFF" w:themeColor="background1"/>
                <w:sz w:val="22"/>
                <w:szCs w:val="22"/>
              </w:rPr>
            </w:pPr>
            <w:r w:rsidRPr="00456CEC">
              <w:rPr>
                <w:rFonts w:ascii="Calibri" w:hAnsi="Calibri"/>
                <w:color w:val="FFFFFF" w:themeColor="background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456CEC">
        <w:tc>
          <w:tcPr>
            <w:tcW w:w="2199" w:type="dxa"/>
            <w:tcBorders>
              <w:bottom w:val="single" w:sz="6"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Borders>
              <w:bottom w:val="single" w:sz="6"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bottom w:val="single" w:sz="6"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Borders>
              <w:bottom w:val="single" w:sz="6" w:space="0" w:color="D9D9D9" w:themeColor="background1" w:themeShade="D9"/>
            </w:tcBorders>
          </w:tcPr>
          <w:p w:rsidR="00FD07D3" w:rsidRPr="009A4180" w:rsidRDefault="00FD07D3" w:rsidP="00F754F7">
            <w:pPr>
              <w:ind w:left="720"/>
              <w:jc w:val="both"/>
              <w:rPr>
                <w:rFonts w:ascii="Calibri" w:hAnsi="Calibri"/>
                <w:color w:val="000000" w:themeColor="text1"/>
                <w:sz w:val="20"/>
                <w:szCs w:val="20"/>
              </w:rPr>
            </w:pPr>
          </w:p>
        </w:tc>
        <w:tc>
          <w:tcPr>
            <w:tcW w:w="1134" w:type="dxa"/>
            <w:tcBorders>
              <w:bottom w:val="single" w:sz="6"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456CEC" w:rsidTr="00456CEC">
        <w:trPr>
          <w:trHeight w:val="397"/>
        </w:trPr>
        <w:tc>
          <w:tcPr>
            <w:tcW w:w="14142" w:type="dxa"/>
            <w:gridSpan w:val="5"/>
            <w:tcBorders>
              <w:top w:val="single" w:sz="6" w:space="0" w:color="D9D9D9" w:themeColor="background1" w:themeShade="D9"/>
              <w:bottom w:val="single" w:sz="6" w:space="0" w:color="D9D9D9" w:themeColor="background1" w:themeShade="D9"/>
            </w:tcBorders>
            <w:shd w:val="clear" w:color="auto" w:fill="9BBB59" w:themeFill="accent3"/>
            <w:vAlign w:val="center"/>
          </w:tcPr>
          <w:p w:rsidR="00FD07D3" w:rsidRPr="00456CEC" w:rsidRDefault="00FD07D3" w:rsidP="00F754F7">
            <w:pPr>
              <w:jc w:val="both"/>
              <w:rPr>
                <w:rFonts w:ascii="Calibri" w:hAnsi="Calibri"/>
                <w:color w:val="FFFFFF" w:themeColor="background1"/>
                <w:sz w:val="22"/>
                <w:szCs w:val="22"/>
              </w:rPr>
            </w:pPr>
            <w:r w:rsidRPr="00456CEC">
              <w:rPr>
                <w:rFonts w:ascii="Calibri" w:hAnsi="Calibri"/>
                <w:color w:val="FFFFFF" w:themeColor="background1"/>
                <w:sz w:val="22"/>
                <w:szCs w:val="22"/>
              </w:rPr>
              <w:t>CALIDAD.</w:t>
            </w:r>
          </w:p>
        </w:tc>
      </w:tr>
      <w:tr w:rsidR="00FD07D3" w:rsidRPr="00A465B8" w:rsidTr="00456CEC">
        <w:tc>
          <w:tcPr>
            <w:tcW w:w="14142" w:type="dxa"/>
            <w:gridSpan w:val="5"/>
            <w:tcBorders>
              <w:top w:val="single" w:sz="6" w:space="0" w:color="D9D9D9" w:themeColor="background1" w:themeShade="D9"/>
              <w:bottom w:val="single" w:sz="6" w:space="0" w:color="D9D9D9" w:themeColor="background1" w:themeShade="D9"/>
            </w:tcBorders>
          </w:tcPr>
          <w:p w:rsidR="00FD07D3" w:rsidRPr="00A465B8" w:rsidRDefault="00FD07D3" w:rsidP="00F754F7">
            <w:pPr>
              <w:jc w:val="both"/>
              <w:rPr>
                <w:rFonts w:ascii="Calibri" w:hAnsi="Calibri"/>
                <w:color w:val="000000" w:themeColor="text1"/>
                <w:sz w:val="22"/>
                <w:szCs w:val="22"/>
              </w:rPr>
            </w:pPr>
          </w:p>
        </w:tc>
      </w:tr>
      <w:tr w:rsidR="00FD07D3" w:rsidRPr="00456CEC" w:rsidTr="00456CEC">
        <w:trPr>
          <w:trHeight w:val="397"/>
        </w:trPr>
        <w:tc>
          <w:tcPr>
            <w:tcW w:w="14142" w:type="dxa"/>
            <w:gridSpan w:val="5"/>
            <w:tcBorders>
              <w:top w:val="single" w:sz="6" w:space="0" w:color="D9D9D9" w:themeColor="background1" w:themeShade="D9"/>
              <w:bottom w:val="single" w:sz="6" w:space="0" w:color="D9D9D9" w:themeColor="background1" w:themeShade="D9"/>
            </w:tcBorders>
            <w:shd w:val="clear" w:color="auto" w:fill="9BBB59" w:themeFill="accent3"/>
            <w:vAlign w:val="center"/>
          </w:tcPr>
          <w:p w:rsidR="00FD07D3" w:rsidRPr="00456CEC" w:rsidRDefault="00FD07D3" w:rsidP="00F754F7">
            <w:pPr>
              <w:jc w:val="both"/>
              <w:rPr>
                <w:rFonts w:ascii="Calibri" w:hAnsi="Calibri"/>
                <w:color w:val="FFFFFF" w:themeColor="background1"/>
                <w:sz w:val="22"/>
                <w:szCs w:val="22"/>
              </w:rPr>
            </w:pPr>
            <w:r w:rsidRPr="00456CEC">
              <w:rPr>
                <w:rFonts w:ascii="Calibri" w:hAnsi="Calibri"/>
                <w:color w:val="FFFFFF" w:themeColor="background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456CEC">
        <w:trPr>
          <w:trHeight w:val="284"/>
        </w:trPr>
        <w:tc>
          <w:tcPr>
            <w:tcW w:w="2199" w:type="dxa"/>
            <w:tcBorders>
              <w:bottom w:val="single" w:sz="6"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tcBorders>
              <w:bottom w:val="single" w:sz="6"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bottom w:val="single" w:sz="6"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bottom w:val="single" w:sz="6"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456CEC" w:rsidTr="00456CEC">
        <w:trPr>
          <w:trHeight w:val="397"/>
        </w:trPr>
        <w:tc>
          <w:tcPr>
            <w:tcW w:w="14142" w:type="dxa"/>
            <w:gridSpan w:val="5"/>
            <w:tcBorders>
              <w:top w:val="single" w:sz="6" w:space="0" w:color="D9D9D9" w:themeColor="background1" w:themeShade="D9"/>
              <w:bottom w:val="single" w:sz="6" w:space="0" w:color="D9D9D9" w:themeColor="background1" w:themeShade="D9"/>
            </w:tcBorders>
            <w:shd w:val="clear" w:color="auto" w:fill="9BBB59" w:themeFill="accent3"/>
            <w:vAlign w:val="center"/>
          </w:tcPr>
          <w:p w:rsidR="00FD07D3" w:rsidRPr="00456CEC" w:rsidRDefault="00FD07D3" w:rsidP="00F754F7">
            <w:pPr>
              <w:jc w:val="both"/>
              <w:rPr>
                <w:rFonts w:ascii="Calibri" w:hAnsi="Calibri"/>
                <w:color w:val="FFFFFF" w:themeColor="background1"/>
                <w:sz w:val="22"/>
                <w:szCs w:val="22"/>
              </w:rPr>
            </w:pPr>
            <w:r w:rsidRPr="00456CEC">
              <w:rPr>
                <w:rFonts w:ascii="Calibri" w:hAnsi="Calibri"/>
                <w:color w:val="FFFFFF" w:themeColor="background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407" w:name="_Toc223598149"/>
      <w:r w:rsidRPr="0041692C">
        <w:rPr>
          <w:rFonts w:ascii="Calibri" w:hAnsi="Calibri"/>
          <w:color w:val="000000"/>
          <w:sz w:val="24"/>
          <w:szCs w:val="24"/>
          <w:lang w:val="es-CO"/>
        </w:rPr>
        <w:lastRenderedPageBreak/>
        <w:t>Plan de Recolección de Métricas</w:t>
      </w:r>
      <w:bookmarkEnd w:id="407"/>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08" w:author="WinuE" w:date="2009-02-27T18:09:00Z"/>
          <w:lang w:val="es-CO"/>
        </w:rPr>
      </w:pPr>
      <w:bookmarkStart w:id="409" w:name="_Toc223596343"/>
      <w:bookmarkStart w:id="410" w:name="_Toc223597328"/>
      <w:bookmarkStart w:id="411" w:name="_Toc223597658"/>
      <w:bookmarkStart w:id="412" w:name="_Toc223597819"/>
      <w:bookmarkStart w:id="413" w:name="_Toc223597938"/>
      <w:bookmarkStart w:id="414" w:name="_Toc223598023"/>
      <w:bookmarkStart w:id="415" w:name="_Toc223598150"/>
      <w:bookmarkEnd w:id="409"/>
      <w:bookmarkEnd w:id="410"/>
      <w:bookmarkEnd w:id="411"/>
      <w:bookmarkEnd w:id="412"/>
      <w:bookmarkEnd w:id="413"/>
      <w:bookmarkEnd w:id="414"/>
      <w:bookmarkEnd w:id="415"/>
    </w:p>
    <w:p w:rsidR="00FD07D3" w:rsidRPr="0041692C" w:rsidRDefault="00FD07D3" w:rsidP="00FD07D3">
      <w:pPr>
        <w:pStyle w:val="Ttulo2"/>
        <w:rPr>
          <w:rFonts w:ascii="Calibri" w:hAnsi="Calibri"/>
          <w:i w:val="0"/>
          <w:noProof/>
          <w:color w:val="000000"/>
          <w:sz w:val="26"/>
          <w:szCs w:val="26"/>
          <w:lang w:val="es-CO"/>
        </w:rPr>
      </w:pPr>
      <w:bookmarkStart w:id="416" w:name="_Toc223598151"/>
      <w:r w:rsidRPr="0041692C">
        <w:rPr>
          <w:rFonts w:ascii="Calibri" w:hAnsi="Calibri"/>
          <w:i w:val="0"/>
          <w:noProof/>
          <w:color w:val="000000"/>
          <w:sz w:val="26"/>
          <w:szCs w:val="26"/>
          <w:lang w:val="es-CO"/>
        </w:rPr>
        <w:t>PLAN DE ADMINISTRACIÓN DE RIEGOS</w:t>
      </w:r>
      <w:bookmarkEnd w:id="416"/>
    </w:p>
    <w:p w:rsidR="00FD07D3" w:rsidRPr="0041692C" w:rsidRDefault="00FD07D3" w:rsidP="00FD07D3">
      <w:pPr>
        <w:pStyle w:val="Ttulo2"/>
        <w:rPr>
          <w:rFonts w:ascii="Calibri" w:hAnsi="Calibri"/>
          <w:i w:val="0"/>
          <w:color w:val="000000"/>
          <w:sz w:val="26"/>
          <w:szCs w:val="26"/>
        </w:rPr>
      </w:pPr>
      <w:bookmarkStart w:id="417" w:name="_Toc223598152"/>
      <w:r w:rsidRPr="0041692C">
        <w:rPr>
          <w:rFonts w:ascii="Calibri" w:hAnsi="Calibri"/>
          <w:i w:val="0"/>
          <w:color w:val="000000"/>
          <w:sz w:val="26"/>
          <w:szCs w:val="26"/>
        </w:rPr>
        <w:t>PLAN DE CIERRE</w:t>
      </w:r>
      <w:bookmarkEnd w:id="417"/>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D6B66"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BD6B66">
        <w:rPr>
          <w:rFonts w:ascii="Calibri" w:hAnsi="Calibri"/>
          <w:b/>
          <w:noProof/>
          <w:color w:val="000000" w:themeColor="text1"/>
          <w:sz w:val="22"/>
          <w:szCs w:val="22"/>
          <w:lang w:val="es-CO"/>
          <w:rPrChange w:id="418"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D6B66"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BD6B66">
        <w:rPr>
          <w:rFonts w:ascii="Calibri" w:hAnsi="Calibri"/>
          <w:b/>
          <w:noProof/>
          <w:color w:val="000000" w:themeColor="text1"/>
          <w:sz w:val="22"/>
          <w:szCs w:val="22"/>
          <w:lang w:val="es-CO"/>
          <w:rPrChange w:id="419"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D6B66" w:rsidP="004A6306">
      <w:pPr>
        <w:pStyle w:val="Prrafodelista"/>
        <w:numPr>
          <w:ilvl w:val="0"/>
          <w:numId w:val="23"/>
        </w:numPr>
        <w:autoSpaceDE w:val="0"/>
        <w:autoSpaceDN w:val="0"/>
        <w:adjustRightInd w:val="0"/>
        <w:ind w:left="936"/>
        <w:jc w:val="both"/>
        <w:rPr>
          <w:rFonts w:ascii="Calibri" w:hAnsi="Calibri"/>
          <w:noProof/>
          <w:color w:val="000000" w:themeColor="text1"/>
          <w:sz w:val="22"/>
          <w:szCs w:val="22"/>
          <w:lang w:val="es-CO"/>
        </w:rPr>
      </w:pPr>
      <w:r w:rsidRPr="00BD6B66">
        <w:rPr>
          <w:rFonts w:ascii="Calibri" w:hAnsi="Calibri"/>
          <w:b/>
          <w:noProof/>
          <w:color w:val="000000" w:themeColor="text1"/>
          <w:sz w:val="22"/>
          <w:szCs w:val="22"/>
          <w:lang w:val="es-CO"/>
          <w:rPrChange w:id="420"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21"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BD6B66" w:rsidP="00FD07D3">
      <w:pPr>
        <w:pStyle w:val="Ttulo"/>
        <w:numPr>
          <w:ilvl w:val="0"/>
          <w:numId w:val="1"/>
        </w:numPr>
        <w:jc w:val="left"/>
        <w:rPr>
          <w:rFonts w:asciiTheme="minorHAnsi" w:hAnsiTheme="minorHAnsi"/>
          <w:noProof/>
          <w:sz w:val="28"/>
          <w:szCs w:val="26"/>
          <w:lang w:val="es-CO"/>
        </w:rPr>
      </w:pPr>
      <w:bookmarkStart w:id="422" w:name="_Toc223598153"/>
      <w:r w:rsidRPr="00BD6B66">
        <w:rPr>
          <w:rFonts w:asciiTheme="minorHAnsi" w:hAnsiTheme="minorHAnsi"/>
          <w:noProof/>
          <w:sz w:val="28"/>
          <w:szCs w:val="26"/>
          <w:lang w:val="es-CO"/>
          <w:rPrChange w:id="423"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22"/>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BD6B66"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BD6B66" w:rsidRPr="00D2119A">
        <w:rPr>
          <w:rFonts w:asciiTheme="minorHAnsi" w:hAnsiTheme="minorHAnsi"/>
          <w:sz w:val="22"/>
          <w:szCs w:val="22"/>
        </w:rPr>
        <w:fldChar w:fldCharType="end"/>
      </w:r>
    </w:p>
    <w:p w:rsidR="007C267B" w:rsidRDefault="007C267B" w:rsidP="007C267B">
      <w:pPr>
        <w:pStyle w:val="Ttulo2"/>
        <w:rPr>
          <w:rFonts w:asciiTheme="minorHAnsi" w:hAnsiTheme="minorHAnsi"/>
          <w:i w:val="0"/>
          <w:sz w:val="26"/>
          <w:szCs w:val="26"/>
        </w:rPr>
      </w:pPr>
      <w:bookmarkStart w:id="424" w:name="_Toc222758336"/>
      <w:bookmarkStart w:id="425" w:name="_Toc223598154"/>
      <w:r w:rsidRPr="005C321C">
        <w:rPr>
          <w:rFonts w:asciiTheme="minorHAnsi" w:hAnsiTheme="minorHAnsi"/>
          <w:i w:val="0"/>
          <w:sz w:val="26"/>
          <w:szCs w:val="26"/>
        </w:rPr>
        <w:t>MODELO DE CICLO DE VIDA DEL PROCESO</w:t>
      </w:r>
      <w:bookmarkEnd w:id="424"/>
      <w:bookmarkEnd w:id="425"/>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Epgrafe"/>
        <w:jc w:val="center"/>
        <w:rPr>
          <w:rFonts w:asciiTheme="minorHAnsi" w:hAnsiTheme="minorHAnsi"/>
        </w:rPr>
      </w:pPr>
      <w:r w:rsidRPr="00F2131B">
        <w:rPr>
          <w:rFonts w:asciiTheme="minorHAnsi" w:hAnsiTheme="minorHAnsi"/>
        </w:rPr>
        <w:t xml:space="preserve">Ilustración </w:t>
      </w:r>
      <w:r w:rsidR="00BD6B66" w:rsidRPr="00F2131B">
        <w:rPr>
          <w:rFonts w:asciiTheme="minorHAnsi" w:hAnsiTheme="minorHAnsi"/>
        </w:rPr>
        <w:fldChar w:fldCharType="begin"/>
      </w:r>
      <w:r w:rsidRPr="00F2131B">
        <w:rPr>
          <w:rFonts w:asciiTheme="minorHAnsi" w:hAnsiTheme="minorHAnsi"/>
        </w:rPr>
        <w:instrText xml:space="preserve"> SEQ Ilustración \* ARABIC </w:instrText>
      </w:r>
      <w:r w:rsidR="00BD6B66" w:rsidRPr="00F2131B">
        <w:rPr>
          <w:rFonts w:asciiTheme="minorHAnsi" w:hAnsiTheme="minorHAnsi"/>
        </w:rPr>
        <w:fldChar w:fldCharType="separate"/>
      </w:r>
      <w:r w:rsidR="008E057A">
        <w:rPr>
          <w:rFonts w:asciiTheme="minorHAnsi" w:hAnsiTheme="minorHAnsi"/>
          <w:noProof/>
        </w:rPr>
        <w:t>7</w:t>
      </w:r>
      <w:r w:rsidR="00BD6B66"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5A344D" w:rsidRDefault="005A344D" w:rsidP="007C267B">
      <w:pPr>
        <w:ind w:left="576"/>
        <w:jc w:val="both"/>
        <w:rPr>
          <w:rFonts w:ascii="Calibri" w:hAnsi="Calibri"/>
          <w:sz w:val="22"/>
        </w:rPr>
      </w:pPr>
    </w:p>
    <w:p w:rsidR="00FD07D3" w:rsidRPr="00EC331F" w:rsidRDefault="007C267B" w:rsidP="00EC331F">
      <w:pPr>
        <w:ind w:left="576"/>
        <w:jc w:val="both"/>
        <w:rPr>
          <w:rFonts w:asciiTheme="minorHAnsi" w:hAnsiTheme="minorHAnsi"/>
          <w:noProof/>
          <w:sz w:val="22"/>
          <w:szCs w:val="22"/>
          <w:lang w:val="es-CO"/>
          <w:rPrChange w:id="426"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DB65C4">
        <w:rPr>
          <w:rFonts w:asciiTheme="minorHAnsi" w:hAnsiTheme="minorHAnsi"/>
          <w:sz w:val="22"/>
          <w:szCs w:val="22"/>
        </w:rPr>
        <w:t>[1]</w:t>
      </w:r>
      <w:r w:rsidR="0079386B">
        <w:rPr>
          <w:rFonts w:asciiTheme="minorHAnsi" w:hAnsiTheme="minorHAnsi"/>
          <w:sz w:val="22"/>
          <w:szCs w:val="22"/>
        </w:rPr>
        <w:t xml:space="preserve"> y [2]</w:t>
      </w:r>
      <w:r w:rsidR="00BD6B66" w:rsidRPr="00BD6B66">
        <w:rPr>
          <w:rFonts w:asciiTheme="minorHAnsi" w:hAnsiTheme="minorHAnsi"/>
          <w:b/>
          <w:bCs/>
          <w:kern w:val="28"/>
          <w:sz w:val="22"/>
          <w:szCs w:val="22"/>
          <w:rPrChange w:id="427" w:author="WinuE" w:date="2009-02-27T18:13:00Z">
            <w:rPr>
              <w:rFonts w:asciiTheme="minorHAnsi" w:hAnsiTheme="minorHAnsi"/>
              <w:b/>
              <w:bCs/>
              <w:color w:val="000000"/>
              <w:sz w:val="28"/>
              <w:szCs w:val="26"/>
              <w:u w:val="single"/>
            </w:rPr>
          </w:rPrChange>
        </w:rPr>
        <w:fldChar w:fldCharType="begin"/>
      </w:r>
      <w:r w:rsidR="00BD6B66" w:rsidRPr="00BD6B66">
        <w:rPr>
          <w:rFonts w:asciiTheme="minorHAnsi" w:hAnsiTheme="minorHAnsi"/>
          <w:b/>
          <w:bCs/>
          <w:kern w:val="28"/>
          <w:sz w:val="22"/>
          <w:szCs w:val="22"/>
          <w:rPrChange w:id="428" w:author="WinuE" w:date="2009-02-27T18:13:00Z">
            <w:rPr>
              <w:rFonts w:asciiTheme="minorHAnsi" w:hAnsiTheme="minorHAnsi"/>
              <w:b/>
              <w:bCs/>
              <w:color w:val="000000"/>
              <w:sz w:val="28"/>
              <w:szCs w:val="26"/>
              <w:u w:val="single"/>
            </w:rPr>
          </w:rPrChange>
        </w:rPr>
        <w:instrText xml:space="preserve"> XE "</w:instrText>
      </w:r>
      <w:r w:rsidR="00BD6B66" w:rsidRPr="00BD6B66">
        <w:rPr>
          <w:rFonts w:asciiTheme="minorHAnsi" w:hAnsiTheme="minorHAnsi"/>
          <w:b/>
          <w:bCs/>
          <w:noProof/>
          <w:kern w:val="28"/>
          <w:sz w:val="22"/>
          <w:szCs w:val="22"/>
          <w:lang w:val="es-CO"/>
          <w:rPrChange w:id="429" w:author="WinuE" w:date="2009-02-27T18:13:00Z">
            <w:rPr>
              <w:rFonts w:asciiTheme="minorHAnsi" w:hAnsiTheme="minorHAnsi"/>
              <w:b/>
              <w:bCs/>
              <w:noProof/>
              <w:color w:val="000000"/>
              <w:sz w:val="28"/>
              <w:szCs w:val="26"/>
              <w:u w:val="single"/>
              <w:lang w:val="es-CO"/>
            </w:rPr>
          </w:rPrChange>
        </w:rPr>
        <w:instrText>PLAN DE PROCESOS TÉCNICOS</w:instrText>
      </w:r>
      <w:r w:rsidR="00BD6B66" w:rsidRPr="00BD6B66">
        <w:rPr>
          <w:rFonts w:asciiTheme="minorHAnsi" w:hAnsiTheme="minorHAnsi"/>
          <w:b/>
          <w:bCs/>
          <w:kern w:val="28"/>
          <w:sz w:val="22"/>
          <w:szCs w:val="22"/>
          <w:rPrChange w:id="430" w:author="WinuE" w:date="2009-02-27T18:13:00Z">
            <w:rPr>
              <w:rFonts w:asciiTheme="minorHAnsi" w:hAnsiTheme="minorHAnsi"/>
              <w:b/>
              <w:bCs/>
              <w:color w:val="000000"/>
              <w:sz w:val="28"/>
              <w:szCs w:val="26"/>
              <w:u w:val="single"/>
            </w:rPr>
          </w:rPrChange>
        </w:rPr>
        <w:instrText xml:space="preserve">" </w:instrText>
      </w:r>
      <w:r w:rsidR="00BD6B66" w:rsidRPr="00BD6B66">
        <w:rPr>
          <w:rFonts w:asciiTheme="minorHAnsi" w:hAnsiTheme="minorHAnsi"/>
          <w:b/>
          <w:bCs/>
          <w:kern w:val="28"/>
          <w:sz w:val="22"/>
          <w:szCs w:val="22"/>
          <w:rPrChange w:id="431"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BD6B66" w:rsidP="00FD07D3">
      <w:pPr>
        <w:pStyle w:val="Ttulo2"/>
        <w:rPr>
          <w:rFonts w:asciiTheme="minorHAnsi" w:hAnsiTheme="minorHAnsi"/>
          <w:i w:val="0"/>
          <w:caps/>
          <w:sz w:val="26"/>
          <w:szCs w:val="26"/>
        </w:rPr>
      </w:pPr>
      <w:bookmarkStart w:id="432" w:name="_Toc160917345"/>
      <w:bookmarkStart w:id="433" w:name="_Toc223598155"/>
      <w:r w:rsidRPr="00BD6B66">
        <w:rPr>
          <w:rFonts w:asciiTheme="minorHAnsi" w:hAnsiTheme="minorHAnsi"/>
          <w:i w:val="0"/>
          <w:caps/>
          <w:sz w:val="26"/>
          <w:szCs w:val="26"/>
          <w:rPrChange w:id="434" w:author="WinuE" w:date="2009-02-27T18:13:00Z">
            <w:rPr>
              <w:rFonts w:asciiTheme="minorHAnsi" w:hAnsiTheme="minorHAnsi"/>
              <w:b w:val="0"/>
              <w:bCs w:val="0"/>
              <w:i w:val="0"/>
              <w:iCs w:val="0"/>
              <w:caps/>
              <w:color w:val="000000"/>
              <w:sz w:val="26"/>
              <w:szCs w:val="26"/>
              <w:u w:val="single"/>
            </w:rPr>
          </w:rPrChange>
        </w:rPr>
        <w:t>Métodos, Herramientas y Técnicas</w:t>
      </w:r>
      <w:bookmarkEnd w:id="432"/>
      <w:bookmarkEnd w:id="433"/>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Ttulo3"/>
        <w:rPr>
          <w:rFonts w:ascii="Calibri" w:hAnsi="Calibri"/>
          <w:sz w:val="24"/>
          <w:szCs w:val="24"/>
        </w:rPr>
      </w:pPr>
      <w:bookmarkStart w:id="435"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35"/>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Ttulo3"/>
        <w:rPr>
          <w:rFonts w:ascii="Calibri" w:hAnsi="Calibri"/>
          <w:sz w:val="24"/>
          <w:szCs w:val="24"/>
        </w:rPr>
      </w:pPr>
      <w:bookmarkStart w:id="436"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36"/>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Sombreadomedio1-nfasis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Epgrafe"/>
        <w:jc w:val="center"/>
        <w:rPr>
          <w:rFonts w:asciiTheme="minorHAnsi" w:hAnsiTheme="minorHAnsi"/>
          <w:sz w:val="22"/>
        </w:rPr>
      </w:pPr>
      <w:r w:rsidRPr="00BD0E2E">
        <w:rPr>
          <w:rFonts w:asciiTheme="minorHAnsi" w:hAnsiTheme="minorHAnsi"/>
        </w:rPr>
        <w:t xml:space="preserve">Tabla </w:t>
      </w:r>
      <w:r w:rsidR="00BD6B66" w:rsidRPr="00BD0E2E">
        <w:rPr>
          <w:rFonts w:asciiTheme="minorHAnsi" w:hAnsiTheme="minorHAnsi"/>
        </w:rPr>
        <w:fldChar w:fldCharType="begin"/>
      </w:r>
      <w:r w:rsidRPr="00BD0E2E">
        <w:rPr>
          <w:rFonts w:asciiTheme="minorHAnsi" w:hAnsiTheme="minorHAnsi"/>
        </w:rPr>
        <w:instrText xml:space="preserve"> SEQ Tabla \* ARABIC </w:instrText>
      </w:r>
      <w:r w:rsidR="00BD6B66" w:rsidRPr="00BD0E2E">
        <w:rPr>
          <w:rFonts w:asciiTheme="minorHAnsi" w:hAnsiTheme="minorHAnsi"/>
        </w:rPr>
        <w:fldChar w:fldCharType="separate"/>
      </w:r>
      <w:r w:rsidR="00C74D60">
        <w:rPr>
          <w:rFonts w:asciiTheme="minorHAnsi" w:hAnsiTheme="minorHAnsi"/>
          <w:noProof/>
        </w:rPr>
        <w:t>13</w:t>
      </w:r>
      <w:r w:rsidR="00BD6B66"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Ttulo3"/>
        <w:rPr>
          <w:rFonts w:asciiTheme="minorHAnsi" w:hAnsiTheme="minorHAnsi"/>
          <w:sz w:val="24"/>
          <w:szCs w:val="24"/>
        </w:rPr>
      </w:pPr>
      <w:bookmarkStart w:id="437" w:name="_Toc223598158"/>
      <w:r w:rsidRPr="0044678A">
        <w:rPr>
          <w:rFonts w:asciiTheme="minorHAnsi" w:hAnsiTheme="minorHAnsi"/>
          <w:sz w:val="24"/>
          <w:szCs w:val="24"/>
        </w:rPr>
        <w:t>Entregables</w:t>
      </w:r>
      <w:bookmarkEnd w:id="437"/>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438" w:name="_Toc223598159"/>
      <w:r w:rsidRPr="005C321C">
        <w:rPr>
          <w:rFonts w:asciiTheme="minorHAnsi" w:hAnsiTheme="minorHAnsi"/>
          <w:i w:val="0"/>
          <w:sz w:val="26"/>
          <w:szCs w:val="26"/>
        </w:rPr>
        <w:t>PLAN DE INFRAESTRUCTURA</w:t>
      </w:r>
      <w:bookmarkEnd w:id="438"/>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39" w:author="WinuE" w:date="2009-02-27T18:10:00Z">
        <w:r w:rsidRPr="00444FF3" w:rsidDel="00C039B0">
          <w:rPr>
            <w:rFonts w:asciiTheme="minorHAnsi" w:hAnsiTheme="minorHAnsi"/>
            <w:sz w:val="22"/>
            <w:szCs w:val="22"/>
          </w:rPr>
          <w:delText>IMIND</w:delText>
        </w:r>
      </w:del>
      <w:ins w:id="440"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BD6B66" w:rsidP="00FD07D3">
      <w:pPr>
        <w:ind w:firstLine="567"/>
        <w:jc w:val="both"/>
        <w:rPr>
          <w:rFonts w:asciiTheme="minorHAnsi" w:hAnsiTheme="minorHAnsi"/>
          <w:b/>
          <w:szCs w:val="22"/>
          <w:rPrChange w:id="441" w:author="WinuE" w:date="2009-02-27T18:10:00Z">
            <w:rPr>
              <w:rFonts w:asciiTheme="minorHAnsi" w:hAnsiTheme="minorHAnsi"/>
              <w:b/>
              <w:sz w:val="22"/>
              <w:szCs w:val="22"/>
            </w:rPr>
          </w:rPrChange>
        </w:rPr>
      </w:pPr>
      <w:r w:rsidRPr="00BD6B66">
        <w:rPr>
          <w:rFonts w:asciiTheme="minorHAnsi" w:hAnsiTheme="minorHAnsi"/>
          <w:b/>
          <w:szCs w:val="22"/>
          <w:rPrChange w:id="442" w:author="WinuE" w:date="2009-02-27T18:10:00Z">
            <w:rPr>
              <w:rFonts w:asciiTheme="minorHAnsi" w:hAnsiTheme="minorHAnsi"/>
              <w:b/>
              <w:color w:val="0000FF"/>
              <w:sz w:val="22"/>
              <w:szCs w:val="22"/>
              <w:u w:val="single"/>
            </w:rPr>
          </w:rPrChange>
        </w:rPr>
        <w:t>6.3.2</w:t>
      </w:r>
      <w:r w:rsidRPr="00BD6B66">
        <w:rPr>
          <w:rFonts w:asciiTheme="minorHAnsi" w:hAnsiTheme="minorHAnsi"/>
          <w:b/>
          <w:szCs w:val="22"/>
          <w:rPrChange w:id="443"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44" w:author="WinuE" w:date="2009-02-27T18:09:00Z"/>
          <w:rFonts w:asciiTheme="minorHAnsi" w:hAnsiTheme="minorHAnsi"/>
          <w:sz w:val="22"/>
          <w:szCs w:val="22"/>
        </w:rPr>
      </w:pPr>
      <w:bookmarkStart w:id="445" w:name="_Toc223596355"/>
      <w:bookmarkStart w:id="446" w:name="_Toc223597339"/>
      <w:bookmarkStart w:id="447" w:name="_Toc223597668"/>
      <w:bookmarkStart w:id="448" w:name="_Toc223597829"/>
      <w:bookmarkStart w:id="449" w:name="_Toc223597948"/>
      <w:bookmarkStart w:id="450" w:name="_Toc223598033"/>
      <w:bookmarkStart w:id="451" w:name="_Toc223598160"/>
      <w:bookmarkEnd w:id="445"/>
      <w:bookmarkEnd w:id="446"/>
      <w:bookmarkEnd w:id="447"/>
      <w:bookmarkEnd w:id="448"/>
      <w:bookmarkEnd w:id="449"/>
      <w:bookmarkEnd w:id="450"/>
      <w:bookmarkEnd w:id="451"/>
    </w:p>
    <w:p w:rsidR="00FD07D3" w:rsidRPr="00EE2055" w:rsidDel="00602C5F" w:rsidRDefault="00FD07D3" w:rsidP="00FD07D3">
      <w:pPr>
        <w:rPr>
          <w:del w:id="452" w:author="WinuE" w:date="2009-02-27T18:09:00Z"/>
        </w:rPr>
      </w:pPr>
      <w:bookmarkStart w:id="453" w:name="_Toc223596356"/>
      <w:bookmarkStart w:id="454" w:name="_Toc223597340"/>
      <w:bookmarkStart w:id="455" w:name="_Toc223597669"/>
      <w:bookmarkStart w:id="456" w:name="_Toc223597830"/>
      <w:bookmarkStart w:id="457" w:name="_Toc223597949"/>
      <w:bookmarkStart w:id="458" w:name="_Toc223598034"/>
      <w:bookmarkStart w:id="459" w:name="_Toc223598161"/>
      <w:bookmarkEnd w:id="453"/>
      <w:bookmarkEnd w:id="454"/>
      <w:bookmarkEnd w:id="455"/>
      <w:bookmarkEnd w:id="456"/>
      <w:bookmarkEnd w:id="457"/>
      <w:bookmarkEnd w:id="458"/>
      <w:bookmarkEnd w:id="459"/>
    </w:p>
    <w:p w:rsidR="00FD07D3" w:rsidRDefault="00FD07D3" w:rsidP="00FD07D3">
      <w:pPr>
        <w:pStyle w:val="Ttulo2"/>
        <w:numPr>
          <w:ilvl w:val="1"/>
          <w:numId w:val="19"/>
        </w:numPr>
        <w:rPr>
          <w:rFonts w:ascii="Calibri" w:hAnsi="Calibri"/>
          <w:i w:val="0"/>
          <w:caps/>
          <w:noProof/>
          <w:color w:val="000000"/>
          <w:sz w:val="26"/>
          <w:szCs w:val="26"/>
          <w:lang w:val="es-CO"/>
        </w:rPr>
      </w:pPr>
      <w:bookmarkStart w:id="460" w:name="_Toc223598162"/>
      <w:r w:rsidRPr="00B10166">
        <w:rPr>
          <w:rFonts w:ascii="Calibri" w:hAnsi="Calibri"/>
          <w:i w:val="0"/>
          <w:caps/>
          <w:noProof/>
          <w:color w:val="000000"/>
          <w:sz w:val="26"/>
          <w:szCs w:val="26"/>
          <w:lang w:val="es-CO"/>
        </w:rPr>
        <w:t>Plan de Aceptación del Producto</w:t>
      </w:r>
      <w:bookmarkEnd w:id="460"/>
    </w:p>
    <w:p w:rsidR="00FD07D3" w:rsidRDefault="00FD07D3" w:rsidP="00FD07D3">
      <w:pPr>
        <w:rPr>
          <w:lang w:val="es-CO"/>
        </w:rPr>
      </w:pPr>
    </w:p>
    <w:p w:rsidR="00FD07D3" w:rsidRPr="00C039B0" w:rsidRDefault="00BD6B66" w:rsidP="00FD07D3">
      <w:pPr>
        <w:jc w:val="both"/>
        <w:rPr>
          <w:rFonts w:asciiTheme="minorHAnsi" w:hAnsiTheme="minorHAnsi"/>
          <w:bCs/>
          <w:noProof/>
          <w:color w:val="000000"/>
          <w:kern w:val="28"/>
          <w:sz w:val="22"/>
          <w:szCs w:val="22"/>
          <w:lang w:val="es-CO"/>
          <w:rPrChange w:id="461" w:author="WinuE" w:date="2009-02-27T18:14:00Z">
            <w:rPr>
              <w:rFonts w:ascii="Calibri" w:hAnsi="Calibri"/>
              <w:bCs/>
              <w:noProof/>
              <w:color w:val="000000"/>
              <w:kern w:val="28"/>
              <w:sz w:val="22"/>
              <w:szCs w:val="22"/>
              <w:lang w:val="es-CO"/>
            </w:rPr>
          </w:rPrChange>
        </w:rPr>
      </w:pPr>
      <w:r w:rsidRPr="00BD6B66">
        <w:rPr>
          <w:rFonts w:asciiTheme="minorHAnsi" w:hAnsiTheme="minorHAnsi"/>
          <w:bCs/>
          <w:noProof/>
          <w:color w:val="000000"/>
          <w:kern w:val="28"/>
          <w:sz w:val="22"/>
          <w:szCs w:val="22"/>
          <w:lang w:val="es-CO"/>
          <w:rPrChange w:id="462"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BD6B66">
        <w:rPr>
          <w:rFonts w:asciiTheme="minorHAnsi" w:hAnsiTheme="minorHAnsi"/>
          <w:sz w:val="22"/>
          <w:szCs w:val="22"/>
          <w:rPrChange w:id="463" w:author="WinuE" w:date="2009-02-27T18:14:00Z">
            <w:rPr>
              <w:rFonts w:asciiTheme="minorHAnsi" w:hAnsiTheme="minorHAnsi"/>
              <w:color w:val="0000FF"/>
              <w:u w:val="single"/>
            </w:rPr>
          </w:rPrChange>
        </w:rPr>
        <w:t>(ver sección 6.1 Modelo de ciclo de vida del proceso) el cual tiene en cuenta</w:t>
      </w:r>
      <w:r w:rsidRPr="00BD6B66">
        <w:rPr>
          <w:rFonts w:asciiTheme="minorHAnsi" w:hAnsiTheme="minorHAnsi"/>
          <w:bCs/>
          <w:noProof/>
          <w:color w:val="000000"/>
          <w:kern w:val="28"/>
          <w:sz w:val="22"/>
          <w:szCs w:val="22"/>
          <w:lang w:val="es-CO"/>
          <w:rPrChange w:id="464"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65"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Listaclara-nfasis3"/>
        <w:tblW w:w="0" w:type="auto"/>
        <w:tblLook w:val="0420"/>
      </w:tblPr>
      <w:tblGrid>
        <w:gridCol w:w="2480"/>
        <w:gridCol w:w="6240"/>
        <w:tblGridChange w:id="466">
          <w:tblGrid>
            <w:gridCol w:w="2480"/>
            <w:gridCol w:w="6240"/>
          </w:tblGrid>
        </w:tblGridChange>
      </w:tblGrid>
      <w:tr w:rsidR="00FD07D3" w:rsidRPr="00C039B0" w:rsidTr="00436C16">
        <w:trPr>
          <w:cnfStyle w:val="100000000000"/>
          <w:trHeight w:val="272"/>
        </w:trPr>
        <w:tc>
          <w:tcPr>
            <w:tcW w:w="2480" w:type="dxa"/>
          </w:tcPr>
          <w:p w:rsidR="00FD07D3" w:rsidRPr="00C039B0" w:rsidRDefault="00FD07D3" w:rsidP="00F754F7">
            <w:pPr>
              <w:rPr>
                <w:rFonts w:asciiTheme="minorHAnsi" w:hAnsiTheme="minorHAnsi"/>
                <w:sz w:val="22"/>
                <w:szCs w:val="22"/>
                <w:lang w:val="es-CO" w:eastAsia="en-US"/>
                <w:rPrChange w:id="467" w:author="WinuE" w:date="2009-02-27T18:14:00Z">
                  <w:rPr>
                    <w:rFonts w:asciiTheme="minorHAnsi" w:hAnsiTheme="minorHAnsi"/>
                    <w:b w:val="0"/>
                    <w:bCs w:val="0"/>
                    <w:color w:val="auto"/>
                    <w:lang w:val="es-CO"/>
                  </w:rPr>
                </w:rPrChange>
              </w:rPr>
            </w:pPr>
          </w:p>
        </w:tc>
        <w:tc>
          <w:tcPr>
            <w:tcW w:w="6240" w:type="dxa"/>
          </w:tcPr>
          <w:p w:rsidR="00FD07D3" w:rsidRPr="00C039B0" w:rsidRDefault="00FD07D3" w:rsidP="00F754F7">
            <w:pPr>
              <w:rPr>
                <w:rFonts w:asciiTheme="minorHAnsi" w:hAnsiTheme="minorHAnsi"/>
                <w:sz w:val="22"/>
                <w:szCs w:val="22"/>
                <w:lang w:val="es-CO" w:eastAsia="en-US"/>
                <w:rPrChange w:id="468" w:author="WinuE" w:date="2009-02-27T18:14:00Z">
                  <w:rPr>
                    <w:rFonts w:asciiTheme="minorHAnsi" w:hAnsiTheme="minorHAnsi"/>
                    <w:b w:val="0"/>
                    <w:bCs w:val="0"/>
                    <w:color w:val="auto"/>
                    <w:lang w:val="es-CO"/>
                  </w:rPr>
                </w:rPrChange>
              </w:rPr>
            </w:pPr>
          </w:p>
        </w:tc>
      </w:tr>
      <w:tr w:rsidR="00FD07D3" w:rsidRPr="00C039B0" w:rsidTr="00436C16">
        <w:trPr>
          <w:cnfStyle w:val="000000100000"/>
          <w:trHeight w:val="379"/>
        </w:trPr>
        <w:tc>
          <w:tcPr>
            <w:tcW w:w="2480" w:type="dxa"/>
          </w:tcPr>
          <w:p w:rsidR="00FD07D3" w:rsidRPr="00C039B0" w:rsidRDefault="00BD6B66" w:rsidP="00F754F7">
            <w:pPr>
              <w:rPr>
                <w:rFonts w:asciiTheme="minorHAnsi" w:hAnsiTheme="minorHAnsi"/>
                <w:b/>
                <w:sz w:val="22"/>
                <w:szCs w:val="22"/>
                <w:lang w:val="es-CO" w:eastAsia="en-US"/>
                <w:rPrChange w:id="469" w:author="WinuE" w:date="2009-02-27T18:14:00Z">
                  <w:rPr>
                    <w:rFonts w:asciiTheme="minorHAnsi" w:hAnsiTheme="minorHAnsi"/>
                    <w:b/>
                    <w:lang w:val="es-CO"/>
                  </w:rPr>
                </w:rPrChange>
              </w:rPr>
            </w:pPr>
            <w:r w:rsidRPr="00BD6B66">
              <w:rPr>
                <w:rFonts w:asciiTheme="minorHAnsi" w:hAnsiTheme="minorHAnsi"/>
                <w:b/>
                <w:sz w:val="22"/>
                <w:szCs w:val="22"/>
                <w:lang w:val="es-CO"/>
                <w:rPrChange w:id="470" w:author="WinuE" w:date="2009-02-27T18:14:00Z">
                  <w:rPr>
                    <w:rFonts w:asciiTheme="minorHAnsi" w:hAnsiTheme="minorHAnsi"/>
                    <w:b/>
                    <w:color w:val="0000FF"/>
                    <w:u w:val="single"/>
                    <w:lang w:val="es-CO"/>
                  </w:rPr>
                </w:rPrChange>
              </w:rPr>
              <w:t>ACTIVIDAD</w:t>
            </w:r>
          </w:p>
        </w:tc>
        <w:tc>
          <w:tcPr>
            <w:tcW w:w="6240" w:type="dxa"/>
          </w:tcPr>
          <w:p w:rsidR="00FD07D3" w:rsidRPr="00C039B0" w:rsidRDefault="00BD6B66" w:rsidP="00F754F7">
            <w:pPr>
              <w:jc w:val="both"/>
              <w:rPr>
                <w:rFonts w:asciiTheme="minorHAnsi" w:hAnsiTheme="minorHAnsi"/>
                <w:sz w:val="22"/>
                <w:szCs w:val="22"/>
                <w:lang w:val="es-CO" w:eastAsia="en-US"/>
                <w:rPrChange w:id="471" w:author="WinuE" w:date="2009-02-27T18:14:00Z">
                  <w:rPr>
                    <w:rFonts w:asciiTheme="minorHAnsi" w:hAnsiTheme="minorHAnsi"/>
                    <w:lang w:val="es-CO"/>
                  </w:rPr>
                </w:rPrChange>
              </w:rPr>
            </w:pPr>
            <w:r w:rsidRPr="00BD6B66">
              <w:rPr>
                <w:rFonts w:asciiTheme="minorHAnsi" w:hAnsiTheme="minorHAnsi"/>
                <w:sz w:val="22"/>
                <w:szCs w:val="22"/>
                <w:lang w:val="es-CO"/>
                <w:rPrChange w:id="472"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473" w:author="WinuE" w:date="2009-02-27T18:14:00Z">
                  <w:rPr>
                    <w:rFonts w:asciiTheme="minorHAnsi" w:hAnsiTheme="minorHAnsi"/>
                    <w:b/>
                    <w:lang w:val="es-CO"/>
                  </w:rPr>
                </w:rPrChange>
              </w:rPr>
            </w:pPr>
            <w:r w:rsidRPr="00BD6B66">
              <w:rPr>
                <w:rFonts w:asciiTheme="minorHAnsi" w:hAnsiTheme="minorHAnsi"/>
                <w:b/>
                <w:sz w:val="22"/>
                <w:szCs w:val="22"/>
                <w:lang w:val="es-CO"/>
                <w:rPrChange w:id="474" w:author="WinuE" w:date="2009-02-27T18:14:00Z">
                  <w:rPr>
                    <w:rFonts w:asciiTheme="minorHAnsi" w:hAnsiTheme="minorHAnsi"/>
                    <w:b/>
                    <w:color w:val="0000FF"/>
                    <w:u w:val="single"/>
                    <w:lang w:val="es-CO"/>
                  </w:rPr>
                </w:rPrChange>
              </w:rPr>
              <w:t>METODOLOGÍA</w:t>
            </w:r>
          </w:p>
        </w:tc>
        <w:tc>
          <w:tcPr>
            <w:tcW w:w="6240" w:type="dxa"/>
          </w:tcPr>
          <w:p w:rsidR="00FD07D3" w:rsidRPr="00C039B0" w:rsidRDefault="00BD6B66" w:rsidP="00F754F7">
            <w:pPr>
              <w:jc w:val="both"/>
              <w:rPr>
                <w:rFonts w:asciiTheme="minorHAnsi" w:hAnsiTheme="minorHAnsi"/>
                <w:sz w:val="22"/>
                <w:szCs w:val="22"/>
                <w:lang w:val="es-CO" w:eastAsia="en-US"/>
                <w:rPrChange w:id="475" w:author="WinuE" w:date="2009-02-27T18:14:00Z">
                  <w:rPr>
                    <w:rFonts w:asciiTheme="minorHAnsi" w:hAnsiTheme="minorHAnsi"/>
                    <w:lang w:val="es-CO"/>
                  </w:rPr>
                </w:rPrChange>
              </w:rPr>
            </w:pPr>
            <w:r w:rsidRPr="00BD6B66">
              <w:rPr>
                <w:rFonts w:asciiTheme="minorHAnsi" w:hAnsiTheme="minorHAnsi"/>
                <w:sz w:val="22"/>
                <w:szCs w:val="22"/>
                <w:lang w:val="es-CO"/>
                <w:rPrChange w:id="476"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477" w:author="WinuE" w:date="2009-02-27T18:14:00Z">
                  <w:rPr>
                    <w:rFonts w:asciiTheme="minorHAnsi" w:hAnsiTheme="minorHAnsi"/>
                    <w:b/>
                    <w:lang w:val="es-CO"/>
                  </w:rPr>
                </w:rPrChange>
              </w:rPr>
            </w:pPr>
            <w:r w:rsidRPr="00BD6B66">
              <w:rPr>
                <w:rFonts w:asciiTheme="minorHAnsi" w:hAnsiTheme="minorHAnsi"/>
                <w:b/>
                <w:sz w:val="22"/>
                <w:szCs w:val="22"/>
                <w:lang w:val="es-CO"/>
                <w:rPrChange w:id="478" w:author="WinuE" w:date="2009-02-27T18:14:00Z">
                  <w:rPr>
                    <w:rFonts w:asciiTheme="minorHAnsi" w:hAnsiTheme="minorHAnsi"/>
                    <w:b/>
                    <w:color w:val="0000FF"/>
                    <w:u w:val="single"/>
                    <w:lang w:val="es-CO"/>
                  </w:rPr>
                </w:rPrChange>
              </w:rPr>
              <w:t>HERRAMIENTAS</w:t>
            </w:r>
          </w:p>
        </w:tc>
        <w:tc>
          <w:tcPr>
            <w:tcW w:w="6240" w:type="dxa"/>
          </w:tcPr>
          <w:p w:rsidR="00FD07D3" w:rsidRPr="00C039B0" w:rsidRDefault="00BD6B66" w:rsidP="00F754F7">
            <w:pPr>
              <w:jc w:val="both"/>
              <w:rPr>
                <w:rFonts w:asciiTheme="minorHAnsi" w:hAnsiTheme="minorHAnsi"/>
                <w:sz w:val="22"/>
                <w:szCs w:val="22"/>
                <w:lang w:val="es-CO" w:eastAsia="en-US"/>
                <w:rPrChange w:id="479" w:author="WinuE" w:date="2009-02-27T18:14:00Z">
                  <w:rPr>
                    <w:rFonts w:asciiTheme="minorHAnsi" w:hAnsiTheme="minorHAnsi"/>
                    <w:lang w:val="es-CO"/>
                  </w:rPr>
                </w:rPrChange>
              </w:rPr>
            </w:pPr>
            <w:r w:rsidRPr="00BD6B66">
              <w:rPr>
                <w:rFonts w:asciiTheme="minorHAnsi" w:hAnsiTheme="minorHAnsi"/>
                <w:sz w:val="22"/>
                <w:szCs w:val="22"/>
                <w:lang w:val="es-CO"/>
                <w:rPrChange w:id="480" w:author="WinuE" w:date="2009-02-27T18:14:00Z">
                  <w:rPr>
                    <w:rFonts w:asciiTheme="minorHAnsi" w:hAnsiTheme="minorHAnsi"/>
                    <w:color w:val="0000FF"/>
                    <w:u w:val="single"/>
                    <w:lang w:val="es-CO"/>
                  </w:rPr>
                </w:rPrChange>
              </w:rPr>
              <w:t>(Ver sección 6.2 métodos, Herramientas y técnicas)</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481" w:author="WinuE" w:date="2009-02-27T18:14:00Z">
                  <w:rPr>
                    <w:rFonts w:asciiTheme="minorHAnsi" w:hAnsiTheme="minorHAnsi"/>
                    <w:b/>
                    <w:lang w:val="es-CO"/>
                  </w:rPr>
                </w:rPrChange>
              </w:rPr>
            </w:pPr>
            <w:r w:rsidRPr="00BD6B66">
              <w:rPr>
                <w:rFonts w:asciiTheme="minorHAnsi" w:hAnsiTheme="minorHAnsi"/>
                <w:b/>
                <w:sz w:val="22"/>
                <w:szCs w:val="22"/>
                <w:lang w:val="es-CO"/>
                <w:rPrChange w:id="482" w:author="WinuE" w:date="2009-02-27T18:14:00Z">
                  <w:rPr>
                    <w:rFonts w:asciiTheme="minorHAnsi" w:hAnsiTheme="minorHAnsi"/>
                    <w:b/>
                    <w:color w:val="0000FF"/>
                    <w:u w:val="single"/>
                    <w:lang w:val="es-CO"/>
                  </w:rPr>
                </w:rPrChange>
              </w:rPr>
              <w:t>RESPONSABLES</w:t>
            </w:r>
          </w:p>
        </w:tc>
        <w:tc>
          <w:tcPr>
            <w:tcW w:w="6240" w:type="dxa"/>
          </w:tcPr>
          <w:p w:rsidR="00FD07D3" w:rsidRPr="00C039B0" w:rsidRDefault="00BD6B66" w:rsidP="00F754F7">
            <w:pPr>
              <w:jc w:val="both"/>
              <w:rPr>
                <w:rFonts w:asciiTheme="minorHAnsi" w:hAnsiTheme="minorHAnsi"/>
                <w:sz w:val="22"/>
                <w:szCs w:val="22"/>
                <w:lang w:val="es-CO" w:eastAsia="en-US"/>
                <w:rPrChange w:id="483" w:author="WinuE" w:date="2009-02-27T18:14:00Z">
                  <w:rPr>
                    <w:rFonts w:asciiTheme="minorHAnsi" w:hAnsiTheme="minorHAnsi"/>
                    <w:lang w:val="es-CO"/>
                  </w:rPr>
                </w:rPrChange>
              </w:rPr>
            </w:pPr>
            <w:r w:rsidRPr="00BD6B66">
              <w:rPr>
                <w:rFonts w:asciiTheme="minorHAnsi" w:hAnsiTheme="minorHAnsi"/>
                <w:sz w:val="22"/>
                <w:szCs w:val="22"/>
                <w:lang w:val="es-CO"/>
                <w:rPrChange w:id="484" w:author="WinuE" w:date="2009-02-27T18:14:00Z">
                  <w:rPr>
                    <w:rFonts w:asciiTheme="minorHAnsi" w:hAnsiTheme="minorHAnsi"/>
                    <w:color w:val="0000FF"/>
                    <w:u w:val="single"/>
                    <w:lang w:val="es-CO"/>
                  </w:rPr>
                </w:rPrChange>
              </w:rPr>
              <w:t>IMind</w:t>
            </w:r>
          </w:p>
        </w:tc>
      </w:tr>
      <w:tr w:rsidR="00FD07D3" w:rsidRPr="00C039B0" w:rsidTr="00436C16">
        <w:trPr>
          <w:cnfStyle w:val="000000100000"/>
        </w:trPr>
        <w:tc>
          <w:tcPr>
            <w:tcW w:w="2480" w:type="dxa"/>
          </w:tcPr>
          <w:p w:rsidR="00FD07D3" w:rsidRPr="0028182F" w:rsidRDefault="00FD07D3" w:rsidP="0028182F">
            <w:pPr>
              <w:keepNext/>
              <w:numPr>
                <w:ilvl w:val="2"/>
                <w:numId w:val="1"/>
              </w:numPr>
              <w:spacing w:before="240" w:after="60"/>
              <w:outlineLvl w:val="2"/>
              <w:rPr>
                <w:rFonts w:ascii="Calibri" w:hAnsi="Calibri"/>
                <w:sz w:val="22"/>
                <w:lang w:val="es-CO" w:eastAsia="en-US"/>
                <w:rPrChange w:id="485" w:author="WinuE" w:date="2009-02-27T18:14:00Z">
                  <w:rPr>
                    <w:rFonts w:asciiTheme="minorHAnsi" w:hAnsiTheme="minorHAnsi"/>
                    <w:b/>
                    <w:bCs/>
                    <w:sz w:val="26"/>
                    <w:szCs w:val="26"/>
                    <w:lang w:val="es-CO"/>
                  </w:rPr>
                </w:rPrChange>
              </w:rPr>
            </w:pPr>
          </w:p>
        </w:tc>
        <w:tc>
          <w:tcPr>
            <w:tcW w:w="6240" w:type="dxa"/>
          </w:tcPr>
          <w:p w:rsidR="00FD07D3" w:rsidRPr="0028182F" w:rsidRDefault="00FD07D3" w:rsidP="0028182F">
            <w:pPr>
              <w:keepNext/>
              <w:numPr>
                <w:ilvl w:val="2"/>
                <w:numId w:val="1"/>
              </w:numPr>
              <w:spacing w:before="240" w:after="60"/>
              <w:outlineLvl w:val="2"/>
              <w:rPr>
                <w:rFonts w:ascii="Calibri" w:hAnsi="Calibri"/>
                <w:sz w:val="22"/>
                <w:lang w:val="es-CO" w:eastAsia="en-US"/>
                <w:rPrChange w:id="486" w:author="WinuE" w:date="2009-02-27T18:14:00Z">
                  <w:rPr>
                    <w:rFonts w:asciiTheme="minorHAnsi" w:hAnsiTheme="minorHAnsi"/>
                    <w:b/>
                    <w:bCs/>
                    <w:sz w:val="26"/>
                    <w:szCs w:val="26"/>
                    <w:lang w:val="es-CO"/>
                  </w:rPr>
                </w:rPrChange>
              </w:rPr>
            </w:pP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487" w:author="WinuE" w:date="2009-02-27T18:14:00Z">
                  <w:rPr>
                    <w:rFonts w:asciiTheme="minorHAnsi" w:hAnsiTheme="minorHAnsi"/>
                    <w:b/>
                    <w:lang w:val="es-CO"/>
                  </w:rPr>
                </w:rPrChange>
              </w:rPr>
            </w:pPr>
            <w:r w:rsidRPr="00BD6B66">
              <w:rPr>
                <w:rFonts w:asciiTheme="minorHAnsi" w:hAnsiTheme="minorHAnsi"/>
                <w:b/>
                <w:sz w:val="22"/>
                <w:szCs w:val="22"/>
                <w:lang w:val="es-CO"/>
                <w:rPrChange w:id="488" w:author="WinuE" w:date="2009-02-27T18:14:00Z">
                  <w:rPr>
                    <w:rFonts w:asciiTheme="minorHAnsi" w:hAnsiTheme="minorHAnsi"/>
                    <w:b/>
                    <w:color w:val="0000FF"/>
                    <w:u w:val="single"/>
                    <w:lang w:val="es-CO"/>
                  </w:rPr>
                </w:rPrChange>
              </w:rPr>
              <w:t>ACTIVIDAD</w:t>
            </w:r>
          </w:p>
        </w:tc>
        <w:tc>
          <w:tcPr>
            <w:tcW w:w="6240" w:type="dxa"/>
          </w:tcPr>
          <w:p w:rsidR="00FD07D3" w:rsidRPr="00C039B0" w:rsidRDefault="00BD6B66" w:rsidP="00F754F7">
            <w:pPr>
              <w:jc w:val="both"/>
              <w:rPr>
                <w:rFonts w:asciiTheme="minorHAnsi" w:hAnsiTheme="minorHAnsi"/>
                <w:sz w:val="22"/>
                <w:szCs w:val="22"/>
                <w:lang w:val="es-CO" w:eastAsia="en-US"/>
                <w:rPrChange w:id="489" w:author="WinuE" w:date="2009-02-27T18:14:00Z">
                  <w:rPr>
                    <w:rFonts w:asciiTheme="minorHAnsi" w:hAnsiTheme="minorHAnsi"/>
                    <w:lang w:val="es-CO"/>
                  </w:rPr>
                </w:rPrChange>
              </w:rPr>
            </w:pPr>
            <w:r w:rsidRPr="00BD6B66">
              <w:rPr>
                <w:rFonts w:asciiTheme="minorHAnsi" w:hAnsiTheme="minorHAnsi"/>
                <w:sz w:val="22"/>
                <w:szCs w:val="22"/>
                <w:lang w:val="es-CO"/>
                <w:rPrChange w:id="490"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491" w:author="WinuE" w:date="2009-02-27T18:14:00Z">
                  <w:rPr>
                    <w:rFonts w:asciiTheme="minorHAnsi" w:hAnsiTheme="minorHAnsi"/>
                    <w:b/>
                    <w:lang w:val="es-CO"/>
                  </w:rPr>
                </w:rPrChange>
              </w:rPr>
            </w:pPr>
            <w:r w:rsidRPr="00BD6B66">
              <w:rPr>
                <w:rFonts w:asciiTheme="minorHAnsi" w:hAnsiTheme="minorHAnsi"/>
                <w:b/>
                <w:sz w:val="22"/>
                <w:szCs w:val="22"/>
                <w:lang w:val="es-CO"/>
                <w:rPrChange w:id="492" w:author="WinuE" w:date="2009-02-27T18:14:00Z">
                  <w:rPr>
                    <w:rFonts w:asciiTheme="minorHAnsi" w:hAnsiTheme="minorHAnsi"/>
                    <w:b/>
                    <w:color w:val="0000FF"/>
                    <w:u w:val="single"/>
                    <w:lang w:val="es-CO"/>
                  </w:rPr>
                </w:rPrChange>
              </w:rPr>
              <w:t>METODOLOGÍA</w:t>
            </w:r>
          </w:p>
        </w:tc>
        <w:tc>
          <w:tcPr>
            <w:tcW w:w="6240" w:type="dxa"/>
          </w:tcPr>
          <w:p w:rsidR="00FD07D3" w:rsidRPr="00C039B0" w:rsidRDefault="00BD6B66" w:rsidP="00F754F7">
            <w:pPr>
              <w:jc w:val="both"/>
              <w:rPr>
                <w:rFonts w:asciiTheme="minorHAnsi" w:hAnsiTheme="minorHAnsi"/>
                <w:sz w:val="22"/>
                <w:szCs w:val="22"/>
                <w:lang w:val="es-CO" w:eastAsia="en-US"/>
                <w:rPrChange w:id="493" w:author="WinuE" w:date="2009-02-27T18:14:00Z">
                  <w:rPr>
                    <w:rFonts w:asciiTheme="minorHAnsi" w:hAnsiTheme="minorHAnsi"/>
                    <w:lang w:val="es-CO"/>
                  </w:rPr>
                </w:rPrChange>
              </w:rPr>
            </w:pPr>
            <w:r w:rsidRPr="00BD6B66">
              <w:rPr>
                <w:rFonts w:asciiTheme="minorHAnsi" w:hAnsiTheme="minorHAnsi"/>
                <w:sz w:val="22"/>
                <w:szCs w:val="22"/>
                <w:lang w:val="es-CO"/>
                <w:rPrChange w:id="494"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495" w:author="WinuE" w:date="2009-02-27T18:14:00Z">
                  <w:rPr>
                    <w:rFonts w:asciiTheme="minorHAnsi" w:hAnsiTheme="minorHAnsi"/>
                    <w:b/>
                    <w:lang w:val="es-CO"/>
                  </w:rPr>
                </w:rPrChange>
              </w:rPr>
            </w:pPr>
            <w:r w:rsidRPr="00BD6B66">
              <w:rPr>
                <w:rFonts w:asciiTheme="minorHAnsi" w:hAnsiTheme="minorHAnsi"/>
                <w:b/>
                <w:sz w:val="22"/>
                <w:szCs w:val="22"/>
                <w:lang w:val="es-CO"/>
                <w:rPrChange w:id="496" w:author="WinuE" w:date="2009-02-27T18:14:00Z">
                  <w:rPr>
                    <w:rFonts w:asciiTheme="minorHAnsi" w:hAnsiTheme="minorHAnsi"/>
                    <w:b/>
                    <w:color w:val="0000FF"/>
                    <w:u w:val="single"/>
                    <w:lang w:val="es-CO"/>
                  </w:rPr>
                </w:rPrChange>
              </w:rPr>
              <w:t>HERRAMIENTAS</w:t>
            </w:r>
          </w:p>
        </w:tc>
        <w:tc>
          <w:tcPr>
            <w:tcW w:w="6240" w:type="dxa"/>
          </w:tcPr>
          <w:p w:rsidR="00FD07D3" w:rsidRPr="00C039B0" w:rsidRDefault="00BD6B66" w:rsidP="00F754F7">
            <w:pPr>
              <w:jc w:val="both"/>
              <w:rPr>
                <w:rFonts w:asciiTheme="minorHAnsi" w:hAnsiTheme="minorHAnsi"/>
                <w:sz w:val="22"/>
                <w:szCs w:val="22"/>
                <w:lang w:val="es-CO" w:eastAsia="en-US"/>
                <w:rPrChange w:id="497" w:author="WinuE" w:date="2009-02-27T18:14:00Z">
                  <w:rPr>
                    <w:rFonts w:asciiTheme="minorHAnsi" w:hAnsiTheme="minorHAnsi"/>
                    <w:lang w:val="es-CO"/>
                  </w:rPr>
                </w:rPrChange>
              </w:rPr>
            </w:pPr>
            <w:r w:rsidRPr="00BD6B66">
              <w:rPr>
                <w:rFonts w:asciiTheme="minorHAnsi" w:hAnsiTheme="minorHAnsi"/>
                <w:sz w:val="22"/>
                <w:szCs w:val="22"/>
                <w:lang w:val="es-CO"/>
                <w:rPrChange w:id="498" w:author="WinuE" w:date="2009-02-27T18:14:00Z">
                  <w:rPr>
                    <w:rFonts w:asciiTheme="minorHAnsi" w:hAnsiTheme="minorHAnsi"/>
                    <w:color w:val="0000FF"/>
                    <w:u w:val="single"/>
                    <w:lang w:val="es-CO"/>
                  </w:rPr>
                </w:rPrChange>
              </w:rPr>
              <w:t>(Ver sección 6.2 métodos, Herramientas y técnicas)</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499" w:author="WinuE" w:date="2009-02-27T18:14:00Z">
                  <w:rPr>
                    <w:rFonts w:asciiTheme="minorHAnsi" w:hAnsiTheme="minorHAnsi"/>
                    <w:b/>
                    <w:lang w:val="es-CO"/>
                  </w:rPr>
                </w:rPrChange>
              </w:rPr>
            </w:pPr>
            <w:r w:rsidRPr="00BD6B66">
              <w:rPr>
                <w:rFonts w:asciiTheme="minorHAnsi" w:hAnsiTheme="minorHAnsi"/>
                <w:b/>
                <w:sz w:val="22"/>
                <w:szCs w:val="22"/>
                <w:lang w:val="es-CO"/>
                <w:rPrChange w:id="500" w:author="WinuE" w:date="2009-02-27T18:14:00Z">
                  <w:rPr>
                    <w:rFonts w:asciiTheme="minorHAnsi" w:hAnsiTheme="minorHAnsi"/>
                    <w:b/>
                    <w:color w:val="0000FF"/>
                    <w:u w:val="single"/>
                    <w:lang w:val="es-CO"/>
                  </w:rPr>
                </w:rPrChange>
              </w:rPr>
              <w:t>RESPONSABLES</w:t>
            </w:r>
          </w:p>
        </w:tc>
        <w:tc>
          <w:tcPr>
            <w:tcW w:w="6240" w:type="dxa"/>
          </w:tcPr>
          <w:p w:rsidR="00FD07D3" w:rsidRPr="00C039B0" w:rsidRDefault="00BD6B66" w:rsidP="00F754F7">
            <w:pPr>
              <w:jc w:val="both"/>
              <w:rPr>
                <w:rFonts w:asciiTheme="minorHAnsi" w:hAnsiTheme="minorHAnsi"/>
                <w:sz w:val="22"/>
                <w:szCs w:val="22"/>
                <w:lang w:val="es-CO" w:eastAsia="en-US"/>
                <w:rPrChange w:id="501" w:author="WinuE" w:date="2009-02-27T18:14:00Z">
                  <w:rPr>
                    <w:rFonts w:asciiTheme="minorHAnsi" w:hAnsiTheme="minorHAnsi"/>
                    <w:lang w:val="es-CO"/>
                  </w:rPr>
                </w:rPrChange>
              </w:rPr>
            </w:pPr>
            <w:r w:rsidRPr="00BD6B66">
              <w:rPr>
                <w:rFonts w:asciiTheme="minorHAnsi" w:hAnsiTheme="minorHAnsi"/>
                <w:sz w:val="22"/>
                <w:szCs w:val="22"/>
                <w:lang w:val="es-CO"/>
                <w:rPrChange w:id="502" w:author="WinuE" w:date="2009-02-27T18:14:00Z">
                  <w:rPr>
                    <w:rFonts w:asciiTheme="minorHAnsi" w:hAnsiTheme="minorHAnsi"/>
                    <w:color w:val="0000FF"/>
                    <w:u w:val="single"/>
                    <w:lang w:val="es-CO"/>
                  </w:rPr>
                </w:rPrChange>
              </w:rPr>
              <w:t>IMind</w:t>
            </w:r>
          </w:p>
        </w:tc>
      </w:tr>
      <w:tr w:rsidR="00FD07D3" w:rsidRPr="00C039B0" w:rsidTr="00436C16">
        <w:tc>
          <w:tcPr>
            <w:tcW w:w="2480" w:type="dxa"/>
          </w:tcPr>
          <w:p w:rsidR="00FD07D3" w:rsidRPr="00C039B0" w:rsidRDefault="00FD07D3" w:rsidP="0028182F">
            <w:pPr>
              <w:keepNext/>
              <w:numPr>
                <w:ilvl w:val="2"/>
                <w:numId w:val="1"/>
              </w:numPr>
              <w:spacing w:before="240" w:after="60"/>
              <w:outlineLvl w:val="2"/>
              <w:rPr>
                <w:lang w:val="es-CO" w:eastAsia="en-US"/>
                <w:rPrChange w:id="503"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04" w:author="WinuE" w:date="2009-02-27T18:14:00Z">
                  <w:rPr>
                    <w:rFonts w:asciiTheme="minorHAnsi" w:hAnsiTheme="minorHAnsi"/>
                    <w:b/>
                    <w:bCs/>
                    <w:sz w:val="26"/>
                    <w:szCs w:val="26"/>
                    <w:lang w:val="es-CO"/>
                  </w:rPr>
                </w:rPrChange>
              </w:rPr>
            </w:pPr>
          </w:p>
        </w:tc>
      </w:tr>
      <w:tr w:rsidR="00FD07D3" w:rsidRPr="00C039B0" w:rsidTr="00436C16">
        <w:tblPrEx>
          <w:tblW w:w="0" w:type="auto"/>
          <w:tblLook w:val="0420"/>
          <w:tblPrExChange w:id="505" w:author="WinuE" w:date="2009-02-27T18:17:00Z">
            <w:tblPrEx>
              <w:tblW w:w="0" w:type="auto"/>
              <w:tblLook w:val="0580"/>
            </w:tblPrEx>
          </w:tblPrExChange>
        </w:tblPrEx>
        <w:trPr>
          <w:cnfStyle w:val="000000100000"/>
          <w:trHeight w:val="308"/>
          <w:trPrChange w:id="506" w:author="WinuE" w:date="2009-02-27T18:17:00Z">
            <w:trPr>
              <w:trHeight w:val="642"/>
            </w:trPr>
          </w:trPrChange>
        </w:trPr>
        <w:tc>
          <w:tcPr>
            <w:tcW w:w="2480" w:type="dxa"/>
            <w:tcPrChange w:id="507" w:author="WinuE" w:date="2009-02-27T18:17:00Z">
              <w:tcPr>
                <w:tcW w:w="2480" w:type="dxa"/>
                <w:shd w:val="clear" w:color="auto" w:fill="FFFFFF" w:themeFill="background1"/>
              </w:tcPr>
            </w:tcPrChange>
          </w:tcPr>
          <w:p w:rsidR="00FD07D3" w:rsidRPr="00C039B0" w:rsidRDefault="00BD6B66" w:rsidP="00F754F7">
            <w:pPr>
              <w:cnfStyle w:val="000000100000"/>
              <w:rPr>
                <w:rFonts w:asciiTheme="minorHAnsi" w:hAnsiTheme="minorHAnsi"/>
                <w:b/>
                <w:sz w:val="22"/>
                <w:szCs w:val="22"/>
                <w:lang w:val="es-CO" w:eastAsia="en-US"/>
                <w:rPrChange w:id="508" w:author="WinuE" w:date="2009-02-27T18:14:00Z">
                  <w:rPr>
                    <w:rFonts w:asciiTheme="minorHAnsi" w:hAnsiTheme="minorHAnsi"/>
                    <w:b/>
                    <w:lang w:val="es-CO"/>
                  </w:rPr>
                </w:rPrChange>
              </w:rPr>
            </w:pPr>
            <w:r w:rsidRPr="00BD6B66">
              <w:rPr>
                <w:rFonts w:asciiTheme="minorHAnsi" w:hAnsiTheme="minorHAnsi"/>
                <w:b/>
                <w:sz w:val="22"/>
                <w:szCs w:val="22"/>
                <w:lang w:val="es-CO"/>
                <w:rPrChange w:id="509" w:author="WinuE" w:date="2009-02-27T18:14:00Z">
                  <w:rPr>
                    <w:rFonts w:asciiTheme="minorHAnsi" w:hAnsiTheme="minorHAnsi"/>
                    <w:b/>
                    <w:color w:val="0000FF"/>
                    <w:u w:val="single"/>
                    <w:lang w:val="es-CO"/>
                  </w:rPr>
                </w:rPrChange>
              </w:rPr>
              <w:t>ACTIVIDAD</w:t>
            </w:r>
          </w:p>
        </w:tc>
        <w:tc>
          <w:tcPr>
            <w:tcW w:w="6240" w:type="dxa"/>
            <w:tcPrChange w:id="510" w:author="WinuE" w:date="2009-02-27T18:17:00Z">
              <w:tcPr>
                <w:tcW w:w="6240" w:type="dxa"/>
              </w:tcPr>
            </w:tcPrChange>
          </w:tcPr>
          <w:p w:rsidR="00FD07D3" w:rsidRPr="00C039B0" w:rsidRDefault="00BD6B66" w:rsidP="00F754F7">
            <w:pPr>
              <w:jc w:val="both"/>
              <w:cnfStyle w:val="000000100000"/>
              <w:rPr>
                <w:rFonts w:asciiTheme="minorHAnsi" w:hAnsiTheme="minorHAnsi"/>
                <w:sz w:val="22"/>
                <w:szCs w:val="22"/>
                <w:lang w:val="es-CO" w:eastAsia="en-US"/>
                <w:rPrChange w:id="511" w:author="WinuE" w:date="2009-02-27T18:14:00Z">
                  <w:rPr>
                    <w:rFonts w:asciiTheme="minorHAnsi" w:hAnsiTheme="minorHAnsi"/>
                    <w:lang w:val="es-CO"/>
                  </w:rPr>
                </w:rPrChange>
              </w:rPr>
            </w:pPr>
            <w:r w:rsidRPr="00BD6B66">
              <w:rPr>
                <w:rFonts w:asciiTheme="minorHAnsi" w:hAnsiTheme="minorHAnsi"/>
                <w:noProof/>
                <w:sz w:val="22"/>
                <w:szCs w:val="22"/>
                <w:lang w:val="es-CO"/>
                <w:rPrChange w:id="512"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13" w:author="WinuE" w:date="2009-02-27T18:14:00Z">
                  <w:rPr>
                    <w:rFonts w:asciiTheme="minorHAnsi" w:hAnsiTheme="minorHAnsi"/>
                    <w:b/>
                    <w:lang w:val="es-CO"/>
                  </w:rPr>
                </w:rPrChange>
              </w:rPr>
            </w:pPr>
            <w:r w:rsidRPr="00BD6B66">
              <w:rPr>
                <w:rFonts w:asciiTheme="minorHAnsi" w:hAnsiTheme="minorHAnsi"/>
                <w:b/>
                <w:sz w:val="22"/>
                <w:szCs w:val="22"/>
                <w:lang w:val="es-CO"/>
                <w:rPrChange w:id="514" w:author="WinuE" w:date="2009-02-27T18:14:00Z">
                  <w:rPr>
                    <w:rFonts w:asciiTheme="minorHAnsi" w:hAnsiTheme="minorHAnsi"/>
                    <w:b/>
                    <w:color w:val="0000FF"/>
                    <w:u w:val="single"/>
                    <w:lang w:val="es-CO"/>
                  </w:rPr>
                </w:rPrChange>
              </w:rPr>
              <w:t>METODOLOGÍA</w:t>
            </w:r>
          </w:p>
        </w:tc>
        <w:tc>
          <w:tcPr>
            <w:tcW w:w="6240" w:type="dxa"/>
          </w:tcPr>
          <w:p w:rsidR="00FD07D3" w:rsidRPr="00C039B0" w:rsidRDefault="00BD6B66" w:rsidP="00F754F7">
            <w:pPr>
              <w:jc w:val="both"/>
              <w:rPr>
                <w:rFonts w:asciiTheme="minorHAnsi" w:hAnsiTheme="minorHAnsi"/>
                <w:sz w:val="22"/>
                <w:szCs w:val="22"/>
                <w:lang w:val="es-CO" w:eastAsia="en-US"/>
                <w:rPrChange w:id="515" w:author="WinuE" w:date="2009-02-27T18:14:00Z">
                  <w:rPr>
                    <w:rFonts w:asciiTheme="minorHAnsi" w:hAnsiTheme="minorHAnsi"/>
                    <w:lang w:val="es-CO"/>
                  </w:rPr>
                </w:rPrChange>
              </w:rPr>
            </w:pPr>
            <w:r w:rsidRPr="00BD6B66">
              <w:rPr>
                <w:rFonts w:asciiTheme="minorHAnsi" w:hAnsiTheme="minorHAnsi"/>
                <w:sz w:val="22"/>
                <w:szCs w:val="22"/>
                <w:lang w:val="es-CO"/>
                <w:rPrChange w:id="516"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517" w:author="WinuE" w:date="2009-02-27T18:14:00Z">
                  <w:rPr>
                    <w:rFonts w:asciiTheme="minorHAnsi" w:hAnsiTheme="minorHAnsi"/>
                    <w:b/>
                    <w:lang w:val="es-CO"/>
                  </w:rPr>
                </w:rPrChange>
              </w:rPr>
            </w:pPr>
            <w:r w:rsidRPr="00BD6B66">
              <w:rPr>
                <w:rFonts w:asciiTheme="minorHAnsi" w:hAnsiTheme="minorHAnsi"/>
                <w:b/>
                <w:sz w:val="22"/>
                <w:szCs w:val="22"/>
                <w:lang w:val="es-CO"/>
                <w:rPrChange w:id="518" w:author="WinuE" w:date="2009-02-27T18:14:00Z">
                  <w:rPr>
                    <w:rFonts w:asciiTheme="minorHAnsi" w:hAnsiTheme="minorHAnsi"/>
                    <w:b/>
                    <w:color w:val="0000FF"/>
                    <w:u w:val="single"/>
                    <w:lang w:val="es-CO"/>
                  </w:rPr>
                </w:rPrChange>
              </w:rPr>
              <w:t>HERRAMIENTAS</w:t>
            </w:r>
          </w:p>
        </w:tc>
        <w:tc>
          <w:tcPr>
            <w:tcW w:w="6240" w:type="dxa"/>
          </w:tcPr>
          <w:p w:rsidR="00FD07D3" w:rsidRPr="00C039B0" w:rsidRDefault="00BD6B66" w:rsidP="00F754F7">
            <w:pPr>
              <w:jc w:val="both"/>
              <w:rPr>
                <w:rFonts w:asciiTheme="minorHAnsi" w:hAnsiTheme="minorHAnsi"/>
                <w:sz w:val="22"/>
                <w:szCs w:val="22"/>
                <w:lang w:val="es-CO" w:eastAsia="en-US"/>
                <w:rPrChange w:id="519" w:author="WinuE" w:date="2009-02-27T18:14:00Z">
                  <w:rPr>
                    <w:rFonts w:asciiTheme="minorHAnsi" w:hAnsiTheme="minorHAnsi"/>
                    <w:lang w:val="es-CO"/>
                  </w:rPr>
                </w:rPrChange>
              </w:rPr>
            </w:pPr>
            <w:r w:rsidRPr="00BD6B66">
              <w:rPr>
                <w:rFonts w:asciiTheme="minorHAnsi" w:hAnsiTheme="minorHAnsi"/>
                <w:sz w:val="22"/>
                <w:szCs w:val="22"/>
                <w:lang w:val="es-CO"/>
                <w:rPrChange w:id="520" w:author="WinuE" w:date="2009-02-27T18:14:00Z">
                  <w:rPr>
                    <w:rFonts w:asciiTheme="minorHAnsi" w:hAnsiTheme="minorHAnsi"/>
                    <w:color w:val="0000FF"/>
                    <w:u w:val="single"/>
                    <w:lang w:val="es-CO"/>
                  </w:rPr>
                </w:rPrChange>
              </w:rPr>
              <w:t>Reuniones personales concertadas con el cliente.</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21" w:author="WinuE" w:date="2009-02-27T18:14:00Z">
                  <w:rPr>
                    <w:rFonts w:asciiTheme="minorHAnsi" w:hAnsiTheme="minorHAnsi"/>
                    <w:b/>
                    <w:lang w:val="es-CO"/>
                  </w:rPr>
                </w:rPrChange>
              </w:rPr>
            </w:pPr>
            <w:r w:rsidRPr="00BD6B66">
              <w:rPr>
                <w:rFonts w:asciiTheme="minorHAnsi" w:hAnsiTheme="minorHAnsi"/>
                <w:b/>
                <w:sz w:val="22"/>
                <w:szCs w:val="22"/>
                <w:lang w:val="es-CO"/>
                <w:rPrChange w:id="522" w:author="WinuE" w:date="2009-02-27T18:14:00Z">
                  <w:rPr>
                    <w:rFonts w:asciiTheme="minorHAnsi" w:hAnsiTheme="minorHAnsi"/>
                    <w:b/>
                    <w:color w:val="0000FF"/>
                    <w:u w:val="single"/>
                    <w:lang w:val="es-CO"/>
                  </w:rPr>
                </w:rPrChange>
              </w:rPr>
              <w:lastRenderedPageBreak/>
              <w:t>RESPONSABLES</w:t>
            </w:r>
          </w:p>
        </w:tc>
        <w:tc>
          <w:tcPr>
            <w:tcW w:w="6240" w:type="dxa"/>
          </w:tcPr>
          <w:p w:rsidR="00FD07D3" w:rsidRPr="00C039B0" w:rsidRDefault="00BD6B66" w:rsidP="00F754F7">
            <w:pPr>
              <w:jc w:val="both"/>
              <w:rPr>
                <w:rFonts w:asciiTheme="minorHAnsi" w:hAnsiTheme="minorHAnsi"/>
                <w:sz w:val="22"/>
                <w:szCs w:val="22"/>
                <w:lang w:val="es-CO" w:eastAsia="en-US"/>
                <w:rPrChange w:id="523" w:author="WinuE" w:date="2009-02-27T18:14:00Z">
                  <w:rPr>
                    <w:rFonts w:asciiTheme="minorHAnsi" w:hAnsiTheme="minorHAnsi"/>
                    <w:lang w:val="es-CO"/>
                  </w:rPr>
                </w:rPrChange>
              </w:rPr>
            </w:pPr>
            <w:r w:rsidRPr="00BD6B66">
              <w:rPr>
                <w:rFonts w:asciiTheme="minorHAnsi" w:hAnsiTheme="minorHAnsi"/>
                <w:sz w:val="22"/>
                <w:szCs w:val="22"/>
                <w:lang w:val="es-CO"/>
                <w:rPrChange w:id="524" w:author="WinuE" w:date="2009-02-27T18:14:00Z">
                  <w:rPr>
                    <w:rFonts w:asciiTheme="minorHAnsi" w:hAnsiTheme="minorHAnsi"/>
                    <w:color w:val="0000FF"/>
                    <w:u w:val="single"/>
                    <w:lang w:val="es-CO"/>
                  </w:rPr>
                </w:rPrChange>
              </w:rPr>
              <w:t>Analista de Requerimientos</w:t>
            </w:r>
          </w:p>
        </w:tc>
      </w:tr>
      <w:tr w:rsidR="00FD07D3" w:rsidRPr="00C039B0" w:rsidTr="00436C16">
        <w:trPr>
          <w:cnfStyle w:val="000000100000"/>
        </w:trPr>
        <w:tc>
          <w:tcPr>
            <w:tcW w:w="2480" w:type="dxa"/>
          </w:tcPr>
          <w:p w:rsidR="00FD07D3" w:rsidRPr="00C039B0" w:rsidRDefault="00FD07D3" w:rsidP="0028182F">
            <w:pPr>
              <w:keepNext/>
              <w:numPr>
                <w:ilvl w:val="2"/>
                <w:numId w:val="1"/>
              </w:numPr>
              <w:spacing w:before="240" w:after="60"/>
              <w:outlineLvl w:val="2"/>
              <w:rPr>
                <w:lang w:val="es-CO" w:eastAsia="en-US"/>
                <w:rPrChange w:id="525"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26" w:author="WinuE" w:date="2009-02-27T18:14:00Z">
                  <w:rPr>
                    <w:rFonts w:asciiTheme="minorHAnsi" w:hAnsiTheme="minorHAnsi"/>
                    <w:b/>
                    <w:bCs/>
                    <w:sz w:val="26"/>
                    <w:szCs w:val="26"/>
                    <w:lang w:val="es-CO"/>
                  </w:rPr>
                </w:rPrChange>
              </w:rPr>
            </w:pP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27" w:author="WinuE" w:date="2009-02-27T18:14:00Z">
                  <w:rPr>
                    <w:rFonts w:asciiTheme="minorHAnsi" w:hAnsiTheme="minorHAnsi"/>
                    <w:b/>
                    <w:lang w:val="es-CO"/>
                  </w:rPr>
                </w:rPrChange>
              </w:rPr>
            </w:pPr>
            <w:r w:rsidRPr="00BD6B66">
              <w:rPr>
                <w:rFonts w:asciiTheme="minorHAnsi" w:hAnsiTheme="minorHAnsi"/>
                <w:b/>
                <w:sz w:val="22"/>
                <w:szCs w:val="22"/>
                <w:lang w:val="es-CO"/>
                <w:rPrChange w:id="528" w:author="WinuE" w:date="2009-02-27T18:14:00Z">
                  <w:rPr>
                    <w:rFonts w:asciiTheme="minorHAnsi" w:hAnsiTheme="minorHAnsi"/>
                    <w:b/>
                    <w:color w:val="0000FF"/>
                    <w:u w:val="single"/>
                    <w:lang w:val="es-CO"/>
                  </w:rPr>
                </w:rPrChange>
              </w:rPr>
              <w:t>ACTIVIDAD</w:t>
            </w:r>
          </w:p>
        </w:tc>
        <w:tc>
          <w:tcPr>
            <w:tcW w:w="6240" w:type="dxa"/>
          </w:tcPr>
          <w:p w:rsidR="00FD07D3" w:rsidRPr="00C039B0" w:rsidRDefault="00BD6B66" w:rsidP="00F754F7">
            <w:pPr>
              <w:jc w:val="both"/>
              <w:rPr>
                <w:rFonts w:asciiTheme="minorHAnsi" w:hAnsiTheme="minorHAnsi"/>
                <w:sz w:val="22"/>
                <w:szCs w:val="22"/>
                <w:lang w:val="es-CO" w:eastAsia="en-US"/>
                <w:rPrChange w:id="529" w:author="WinuE" w:date="2009-02-27T18:14:00Z">
                  <w:rPr>
                    <w:rFonts w:asciiTheme="minorHAnsi" w:hAnsiTheme="minorHAnsi"/>
                    <w:lang w:val="es-CO"/>
                  </w:rPr>
                </w:rPrChange>
              </w:rPr>
            </w:pPr>
            <w:r w:rsidRPr="00BD6B66">
              <w:rPr>
                <w:rFonts w:asciiTheme="minorHAnsi" w:hAnsiTheme="minorHAnsi"/>
                <w:sz w:val="22"/>
                <w:szCs w:val="22"/>
                <w:lang w:val="es-CO"/>
                <w:rPrChange w:id="530" w:author="WinuE" w:date="2009-02-27T18:14:00Z">
                  <w:rPr>
                    <w:rFonts w:asciiTheme="minorHAnsi" w:hAnsiTheme="minorHAnsi"/>
                    <w:color w:val="0000FF"/>
                    <w:u w:val="single"/>
                    <w:lang w:val="es-CO"/>
                  </w:rPr>
                </w:rPrChange>
              </w:rPr>
              <w:t>Estar en continuo contacto con el cliente</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531" w:author="WinuE" w:date="2009-02-27T18:14:00Z">
                  <w:rPr>
                    <w:rFonts w:asciiTheme="minorHAnsi" w:hAnsiTheme="minorHAnsi"/>
                    <w:b/>
                    <w:lang w:val="es-CO"/>
                  </w:rPr>
                </w:rPrChange>
              </w:rPr>
            </w:pPr>
            <w:r w:rsidRPr="00BD6B66">
              <w:rPr>
                <w:rFonts w:asciiTheme="minorHAnsi" w:hAnsiTheme="minorHAnsi"/>
                <w:b/>
                <w:sz w:val="22"/>
                <w:szCs w:val="22"/>
                <w:lang w:val="es-CO"/>
                <w:rPrChange w:id="532" w:author="WinuE" w:date="2009-02-27T18:14:00Z">
                  <w:rPr>
                    <w:rFonts w:asciiTheme="minorHAnsi" w:hAnsiTheme="minorHAnsi"/>
                    <w:b/>
                    <w:color w:val="0000FF"/>
                    <w:u w:val="single"/>
                    <w:lang w:val="es-CO"/>
                  </w:rPr>
                </w:rPrChange>
              </w:rPr>
              <w:t>METODOLOGÍA</w:t>
            </w:r>
          </w:p>
        </w:tc>
        <w:tc>
          <w:tcPr>
            <w:tcW w:w="6240" w:type="dxa"/>
          </w:tcPr>
          <w:p w:rsidR="00FD07D3" w:rsidRPr="00C039B0" w:rsidRDefault="00BD6B66" w:rsidP="00F754F7">
            <w:pPr>
              <w:jc w:val="both"/>
              <w:rPr>
                <w:rFonts w:asciiTheme="minorHAnsi" w:hAnsiTheme="minorHAnsi"/>
                <w:sz w:val="22"/>
                <w:szCs w:val="22"/>
                <w:lang w:val="es-CO" w:eastAsia="en-US"/>
                <w:rPrChange w:id="533" w:author="WinuE" w:date="2009-02-27T18:14:00Z">
                  <w:rPr>
                    <w:rFonts w:asciiTheme="minorHAnsi" w:hAnsiTheme="minorHAnsi"/>
                    <w:lang w:val="es-CO"/>
                  </w:rPr>
                </w:rPrChange>
              </w:rPr>
            </w:pPr>
            <w:r w:rsidRPr="00BD6B66">
              <w:rPr>
                <w:rFonts w:asciiTheme="minorHAnsi" w:hAnsiTheme="minorHAnsi"/>
                <w:sz w:val="22"/>
                <w:szCs w:val="22"/>
                <w:lang w:val="es-CO"/>
                <w:rPrChange w:id="534"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35" w:author="WinuE" w:date="2009-02-27T18:14:00Z">
                  <w:rPr>
                    <w:rFonts w:asciiTheme="minorHAnsi" w:hAnsiTheme="minorHAnsi"/>
                    <w:b/>
                    <w:lang w:val="es-CO"/>
                  </w:rPr>
                </w:rPrChange>
              </w:rPr>
            </w:pPr>
            <w:r w:rsidRPr="00BD6B66">
              <w:rPr>
                <w:rFonts w:asciiTheme="minorHAnsi" w:hAnsiTheme="minorHAnsi"/>
                <w:b/>
                <w:sz w:val="22"/>
                <w:szCs w:val="22"/>
                <w:lang w:val="es-CO"/>
                <w:rPrChange w:id="536" w:author="WinuE" w:date="2009-02-27T18:14:00Z">
                  <w:rPr>
                    <w:rFonts w:asciiTheme="minorHAnsi" w:hAnsiTheme="minorHAnsi"/>
                    <w:b/>
                    <w:color w:val="0000FF"/>
                    <w:u w:val="single"/>
                    <w:lang w:val="es-CO"/>
                  </w:rPr>
                </w:rPrChange>
              </w:rPr>
              <w:t>HERRAMIENTAS</w:t>
            </w:r>
          </w:p>
        </w:tc>
        <w:tc>
          <w:tcPr>
            <w:tcW w:w="6240" w:type="dxa"/>
          </w:tcPr>
          <w:p w:rsidR="00FD07D3" w:rsidRPr="00C039B0" w:rsidRDefault="00BD6B66" w:rsidP="00F754F7">
            <w:pPr>
              <w:jc w:val="both"/>
              <w:rPr>
                <w:rFonts w:asciiTheme="minorHAnsi" w:hAnsiTheme="minorHAnsi"/>
                <w:sz w:val="22"/>
                <w:szCs w:val="22"/>
                <w:lang w:val="es-CO" w:eastAsia="en-US"/>
                <w:rPrChange w:id="537" w:author="WinuE" w:date="2009-02-27T18:14:00Z">
                  <w:rPr>
                    <w:rFonts w:asciiTheme="minorHAnsi" w:hAnsiTheme="minorHAnsi"/>
                    <w:lang w:val="es-CO"/>
                  </w:rPr>
                </w:rPrChange>
              </w:rPr>
            </w:pPr>
            <w:r w:rsidRPr="00BD6B66">
              <w:rPr>
                <w:rFonts w:asciiTheme="minorHAnsi" w:hAnsiTheme="minorHAnsi"/>
                <w:sz w:val="22"/>
                <w:szCs w:val="22"/>
                <w:lang w:val="es-CO"/>
                <w:rPrChange w:id="538" w:author="WinuE" w:date="2009-02-27T18:14:00Z">
                  <w:rPr>
                    <w:rFonts w:asciiTheme="minorHAnsi" w:hAnsiTheme="minorHAnsi"/>
                    <w:color w:val="0000FF"/>
                    <w:u w:val="single"/>
                    <w:lang w:val="es-CO"/>
                  </w:rPr>
                </w:rPrChange>
              </w:rPr>
              <w:t>Citas con el cliente concertadas con anticipación.</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539" w:author="WinuE" w:date="2009-02-27T18:14:00Z">
                  <w:rPr>
                    <w:rFonts w:asciiTheme="minorHAnsi" w:hAnsiTheme="minorHAnsi"/>
                    <w:b/>
                    <w:lang w:val="es-CO"/>
                  </w:rPr>
                </w:rPrChange>
              </w:rPr>
            </w:pPr>
            <w:r w:rsidRPr="00BD6B66">
              <w:rPr>
                <w:rFonts w:asciiTheme="minorHAnsi" w:hAnsiTheme="minorHAnsi"/>
                <w:b/>
                <w:sz w:val="22"/>
                <w:szCs w:val="22"/>
                <w:lang w:val="es-CO"/>
                <w:rPrChange w:id="540" w:author="WinuE" w:date="2009-02-27T18:14:00Z">
                  <w:rPr>
                    <w:rFonts w:asciiTheme="minorHAnsi" w:hAnsiTheme="minorHAnsi"/>
                    <w:b/>
                    <w:color w:val="0000FF"/>
                    <w:u w:val="single"/>
                    <w:lang w:val="es-CO"/>
                  </w:rPr>
                </w:rPrChange>
              </w:rPr>
              <w:t>RESPONSABLES</w:t>
            </w:r>
          </w:p>
        </w:tc>
        <w:tc>
          <w:tcPr>
            <w:tcW w:w="6240" w:type="dxa"/>
          </w:tcPr>
          <w:p w:rsidR="00FD07D3" w:rsidRPr="00C039B0" w:rsidRDefault="00BD6B66" w:rsidP="00F754F7">
            <w:pPr>
              <w:jc w:val="both"/>
              <w:rPr>
                <w:rFonts w:asciiTheme="minorHAnsi" w:hAnsiTheme="minorHAnsi"/>
                <w:sz w:val="22"/>
                <w:szCs w:val="22"/>
                <w:lang w:val="es-CO" w:eastAsia="en-US"/>
                <w:rPrChange w:id="541" w:author="WinuE" w:date="2009-02-27T18:14:00Z">
                  <w:rPr>
                    <w:rFonts w:asciiTheme="minorHAnsi" w:hAnsiTheme="minorHAnsi"/>
                    <w:lang w:val="es-CO"/>
                  </w:rPr>
                </w:rPrChange>
              </w:rPr>
            </w:pPr>
            <w:r w:rsidRPr="00BD6B66">
              <w:rPr>
                <w:rFonts w:asciiTheme="minorHAnsi" w:hAnsiTheme="minorHAnsi"/>
                <w:sz w:val="22"/>
                <w:szCs w:val="22"/>
                <w:lang w:val="es-CO"/>
                <w:rPrChange w:id="542" w:author="WinuE" w:date="2009-02-27T18:14:00Z">
                  <w:rPr>
                    <w:rFonts w:asciiTheme="minorHAnsi" w:hAnsiTheme="minorHAnsi"/>
                    <w:color w:val="0000FF"/>
                    <w:u w:val="single"/>
                    <w:lang w:val="es-CO"/>
                  </w:rPr>
                </w:rPrChange>
              </w:rPr>
              <w:t>Director de proyecto</w:t>
            </w:r>
          </w:p>
        </w:tc>
      </w:tr>
      <w:tr w:rsidR="00FD07D3" w:rsidRPr="00C039B0" w:rsidTr="00436C16">
        <w:tc>
          <w:tcPr>
            <w:tcW w:w="2480" w:type="dxa"/>
          </w:tcPr>
          <w:p w:rsidR="00FD07D3" w:rsidRPr="00C039B0" w:rsidRDefault="00FD07D3" w:rsidP="0028182F">
            <w:pPr>
              <w:keepNext/>
              <w:numPr>
                <w:ilvl w:val="2"/>
                <w:numId w:val="1"/>
              </w:numPr>
              <w:spacing w:before="240" w:after="60"/>
              <w:outlineLvl w:val="2"/>
              <w:rPr>
                <w:lang w:val="es-CO" w:eastAsia="en-US"/>
                <w:rPrChange w:id="543"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44" w:author="WinuE" w:date="2009-02-27T18:14:00Z">
                  <w:rPr>
                    <w:rFonts w:asciiTheme="minorHAnsi" w:hAnsiTheme="minorHAnsi"/>
                    <w:b/>
                    <w:bCs/>
                    <w:sz w:val="26"/>
                    <w:szCs w:val="26"/>
                    <w:lang w:val="es-CO"/>
                  </w:rPr>
                </w:rPrChange>
              </w:rPr>
            </w:pP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545" w:author="WinuE" w:date="2009-02-27T18:14:00Z">
                  <w:rPr>
                    <w:rFonts w:asciiTheme="minorHAnsi" w:hAnsiTheme="minorHAnsi"/>
                    <w:b/>
                    <w:lang w:val="es-CO"/>
                  </w:rPr>
                </w:rPrChange>
              </w:rPr>
            </w:pPr>
            <w:r w:rsidRPr="00BD6B66">
              <w:rPr>
                <w:rFonts w:asciiTheme="minorHAnsi" w:hAnsiTheme="minorHAnsi"/>
                <w:b/>
                <w:sz w:val="22"/>
                <w:szCs w:val="22"/>
                <w:lang w:val="es-CO"/>
                <w:rPrChange w:id="546" w:author="WinuE" w:date="2009-02-27T18:14:00Z">
                  <w:rPr>
                    <w:rFonts w:asciiTheme="minorHAnsi" w:hAnsiTheme="minorHAnsi"/>
                    <w:b/>
                    <w:color w:val="0000FF"/>
                    <w:u w:val="single"/>
                    <w:lang w:val="es-CO"/>
                  </w:rPr>
                </w:rPrChange>
              </w:rPr>
              <w:t>ACTIVIDADES</w:t>
            </w:r>
          </w:p>
        </w:tc>
        <w:tc>
          <w:tcPr>
            <w:tcW w:w="6240" w:type="dxa"/>
          </w:tcPr>
          <w:p w:rsidR="00FD07D3" w:rsidRDefault="00BD6B66" w:rsidP="00F754F7">
            <w:pPr>
              <w:jc w:val="both"/>
              <w:rPr>
                <w:rFonts w:asciiTheme="minorHAnsi" w:hAnsiTheme="minorHAnsi"/>
                <w:sz w:val="22"/>
                <w:szCs w:val="22"/>
                <w:lang w:val="es-CO" w:eastAsia="en-US"/>
                <w:rPrChange w:id="547" w:author="WinuE" w:date="2009-02-27T18:14:00Z">
                  <w:rPr>
                    <w:rFonts w:asciiTheme="minorHAnsi" w:hAnsiTheme="minorHAnsi"/>
                    <w:lang w:val="es-CO"/>
                  </w:rPr>
                </w:rPrChange>
              </w:rPr>
            </w:pPr>
            <w:r w:rsidRPr="00BD6B66">
              <w:rPr>
                <w:rFonts w:asciiTheme="minorHAnsi" w:hAnsiTheme="minorHAnsi"/>
                <w:sz w:val="22"/>
                <w:szCs w:val="22"/>
                <w:lang w:val="es-CO"/>
                <w:rPrChange w:id="548" w:author="WinuE" w:date="2009-02-27T18:14:00Z">
                  <w:rPr>
                    <w:rFonts w:asciiTheme="minorHAnsi" w:hAnsiTheme="minorHAnsi"/>
                    <w:color w:val="0000FF"/>
                    <w:u w:val="single"/>
                    <w:lang w:val="es-CO"/>
                  </w:rPr>
                </w:rPrChange>
              </w:rPr>
              <w:t xml:space="preserve">Seguimiento de las actividades definidas en el cronograma </w:t>
            </w:r>
            <w:r w:rsidRPr="00BD6B66">
              <w:rPr>
                <w:rFonts w:asciiTheme="minorHAnsi" w:hAnsiTheme="minorHAnsi"/>
                <w:sz w:val="22"/>
                <w:szCs w:val="22"/>
                <w:lang w:val="es-CO"/>
                <w:rPrChange w:id="549" w:author="WinuE" w:date="2009-02-27T18:15:00Z">
                  <w:rPr>
                    <w:rFonts w:asciiTheme="minorHAnsi" w:hAnsiTheme="minorHAnsi"/>
                    <w:color w:val="0000FF"/>
                    <w:u w:val="single"/>
                    <w:lang w:val="es-CO"/>
                  </w:rPr>
                </w:rPrChange>
              </w:rPr>
              <w:t>(</w:t>
            </w:r>
            <w:del w:id="550" w:author="WinuE" w:date="2009-02-27T18:15:00Z">
              <w:r w:rsidRPr="00BD6B66">
                <w:rPr>
                  <w:rFonts w:asciiTheme="minorHAnsi" w:hAnsiTheme="minorHAnsi"/>
                  <w:sz w:val="22"/>
                  <w:szCs w:val="22"/>
                  <w:lang w:val="es-CO"/>
                  <w:rPrChange w:id="551" w:author="WinuE" w:date="2009-02-27T18:15:00Z">
                    <w:rPr>
                      <w:rFonts w:asciiTheme="minorHAnsi" w:hAnsiTheme="minorHAnsi"/>
                      <w:b/>
                      <w:color w:val="FF0000"/>
                      <w:u w:val="single"/>
                      <w:lang w:val="es-CO"/>
                    </w:rPr>
                  </w:rPrChange>
                </w:rPr>
                <w:delText>REFERENCIA AL CRONOGRAM</w:delText>
              </w:r>
            </w:del>
            <w:ins w:id="552" w:author="WinuE" w:date="2009-02-27T18:15:00Z">
              <w:r w:rsidR="00FD07D3">
                <w:rPr>
                  <w:rFonts w:asciiTheme="minorHAnsi" w:hAnsiTheme="minorHAnsi"/>
                  <w:sz w:val="22"/>
                  <w:szCs w:val="22"/>
                  <w:lang w:val="es-CO"/>
                </w:rPr>
                <w:t xml:space="preserve">Ver sección </w:t>
              </w:r>
            </w:ins>
            <w:ins w:id="553" w:author="WinuE" w:date="2009-02-27T18:16:00Z">
              <w:r w:rsidR="00FD07D3">
                <w:rPr>
                  <w:rFonts w:asciiTheme="minorHAnsi" w:hAnsiTheme="minorHAnsi"/>
                  <w:sz w:val="22"/>
                  <w:szCs w:val="22"/>
                  <w:lang w:val="es-CO"/>
                </w:rPr>
                <w:t>5.2.2</w:t>
              </w:r>
            </w:ins>
            <w:del w:id="554" w:author="WinuE" w:date="2009-02-27T18:15:00Z">
              <w:r w:rsidRPr="00BD6B66">
                <w:rPr>
                  <w:rFonts w:asciiTheme="minorHAnsi" w:hAnsiTheme="minorHAnsi"/>
                  <w:sz w:val="22"/>
                  <w:szCs w:val="22"/>
                  <w:lang w:val="es-CO"/>
                  <w:rPrChange w:id="555" w:author="WinuE" w:date="2009-02-27T18:15:00Z">
                    <w:rPr>
                      <w:rFonts w:asciiTheme="minorHAnsi" w:hAnsiTheme="minorHAnsi"/>
                      <w:b/>
                      <w:color w:val="FF0000"/>
                      <w:u w:val="single"/>
                      <w:lang w:val="es-CO"/>
                    </w:rPr>
                  </w:rPrChange>
                </w:rPr>
                <w:delText>A</w:delText>
              </w:r>
            </w:del>
            <w:r w:rsidRPr="00BD6B66">
              <w:rPr>
                <w:rFonts w:asciiTheme="minorHAnsi" w:hAnsiTheme="minorHAnsi"/>
                <w:sz w:val="22"/>
                <w:szCs w:val="22"/>
                <w:lang w:val="es-CO"/>
                <w:rPrChange w:id="556" w:author="WinuE" w:date="2009-02-27T18:15:00Z">
                  <w:rPr>
                    <w:rFonts w:asciiTheme="minorHAnsi" w:hAnsiTheme="minorHAnsi"/>
                    <w:color w:val="0000FF"/>
                    <w:u w:val="single"/>
                    <w:lang w:val="es-CO"/>
                  </w:rPr>
                </w:rPrChange>
              </w:rPr>
              <w:t>)</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57" w:author="WinuE" w:date="2009-02-27T18:14:00Z">
                  <w:rPr>
                    <w:rFonts w:asciiTheme="minorHAnsi" w:hAnsiTheme="minorHAnsi"/>
                    <w:b/>
                    <w:lang w:val="es-CO"/>
                  </w:rPr>
                </w:rPrChange>
              </w:rPr>
            </w:pPr>
            <w:r w:rsidRPr="00BD6B66">
              <w:rPr>
                <w:rFonts w:asciiTheme="minorHAnsi" w:hAnsiTheme="minorHAnsi"/>
                <w:b/>
                <w:sz w:val="22"/>
                <w:szCs w:val="22"/>
                <w:lang w:val="es-CO"/>
                <w:rPrChange w:id="558" w:author="WinuE" w:date="2009-02-27T18:14:00Z">
                  <w:rPr>
                    <w:rFonts w:asciiTheme="minorHAnsi" w:hAnsiTheme="minorHAnsi"/>
                    <w:b/>
                    <w:color w:val="0000FF"/>
                    <w:u w:val="single"/>
                    <w:lang w:val="es-CO"/>
                  </w:rPr>
                </w:rPrChange>
              </w:rPr>
              <w:t>METODOLOGÍA</w:t>
            </w:r>
          </w:p>
        </w:tc>
        <w:tc>
          <w:tcPr>
            <w:tcW w:w="6240" w:type="dxa"/>
          </w:tcPr>
          <w:p w:rsidR="00FD07D3" w:rsidRDefault="00BD6B66" w:rsidP="00F754F7">
            <w:pPr>
              <w:jc w:val="both"/>
              <w:rPr>
                <w:rFonts w:asciiTheme="minorHAnsi" w:hAnsiTheme="minorHAnsi"/>
                <w:sz w:val="22"/>
                <w:szCs w:val="22"/>
                <w:lang w:val="es-CO" w:eastAsia="en-US"/>
                <w:rPrChange w:id="559" w:author="WinuE" w:date="2009-02-27T18:14:00Z">
                  <w:rPr>
                    <w:rFonts w:asciiTheme="minorHAnsi" w:hAnsiTheme="minorHAnsi"/>
                    <w:lang w:val="es-CO"/>
                  </w:rPr>
                </w:rPrChange>
              </w:rPr>
            </w:pPr>
            <w:r w:rsidRPr="00BD6B66">
              <w:rPr>
                <w:rFonts w:asciiTheme="minorHAnsi" w:hAnsiTheme="minorHAnsi"/>
                <w:sz w:val="22"/>
                <w:szCs w:val="22"/>
                <w:lang w:val="es-CO"/>
                <w:rPrChange w:id="560" w:author="WinuE" w:date="2009-02-27T18:14:00Z">
                  <w:rPr>
                    <w:rFonts w:asciiTheme="minorHAnsi" w:hAnsiTheme="minorHAnsi"/>
                    <w:color w:val="0000FF"/>
                    <w:u w:val="single"/>
                    <w:lang w:val="es-CO"/>
                  </w:rPr>
                </w:rPrChange>
              </w:rPr>
              <w:t xml:space="preserve">El director de proyecto debe informar al </w:t>
            </w:r>
            <w:del w:id="561" w:author="WinuE" w:date="2009-02-27T18:16:00Z">
              <w:r w:rsidRPr="00BD6B66">
                <w:rPr>
                  <w:rFonts w:asciiTheme="minorHAnsi" w:hAnsiTheme="minorHAnsi"/>
                  <w:sz w:val="22"/>
                  <w:szCs w:val="22"/>
                  <w:lang w:val="es-CO"/>
                  <w:rPrChange w:id="562" w:author="WinuE" w:date="2009-02-27T18:14:00Z">
                    <w:rPr>
                      <w:rFonts w:asciiTheme="minorHAnsi" w:hAnsiTheme="minorHAnsi"/>
                      <w:color w:val="0000FF"/>
                      <w:u w:val="single"/>
                      <w:lang w:val="es-CO"/>
                    </w:rPr>
                  </w:rPrChange>
                </w:rPr>
                <w:delText xml:space="preserve">restos </w:delText>
              </w:r>
            </w:del>
            <w:ins w:id="563" w:author="WinuE" w:date="2009-02-27T18:16:00Z">
              <w:r w:rsidR="00FD07D3">
                <w:rPr>
                  <w:rFonts w:asciiTheme="minorHAnsi" w:hAnsiTheme="minorHAnsi"/>
                  <w:sz w:val="22"/>
                  <w:szCs w:val="22"/>
                  <w:lang w:val="es-CO"/>
                </w:rPr>
                <w:t xml:space="preserve">los demás integrantes </w:t>
              </w:r>
            </w:ins>
            <w:r w:rsidRPr="00BD6B66">
              <w:rPr>
                <w:rFonts w:asciiTheme="minorHAnsi" w:hAnsiTheme="minorHAnsi"/>
                <w:sz w:val="22"/>
                <w:szCs w:val="22"/>
                <w:lang w:val="es-CO"/>
                <w:rPrChange w:id="564" w:author="WinuE" w:date="2009-02-27T18:14:00Z">
                  <w:rPr>
                    <w:rFonts w:asciiTheme="minorHAnsi" w:hAnsiTheme="minorHAnsi"/>
                    <w:color w:val="0000FF"/>
                    <w:u w:val="single"/>
                    <w:lang w:val="es-CO"/>
                  </w:rPr>
                </w:rPrChange>
              </w:rPr>
              <w:t>del equipo a</w:t>
            </w:r>
            <w:del w:id="565" w:author="WinuE" w:date="2009-02-27T18:16:00Z">
              <w:r w:rsidRPr="00BD6B66">
                <w:rPr>
                  <w:rFonts w:asciiTheme="minorHAnsi" w:hAnsiTheme="minorHAnsi"/>
                  <w:sz w:val="22"/>
                  <w:szCs w:val="22"/>
                  <w:lang w:val="es-CO"/>
                  <w:rPrChange w:id="566" w:author="WinuE" w:date="2009-02-27T18:14:00Z">
                    <w:rPr>
                      <w:rFonts w:asciiTheme="minorHAnsi" w:hAnsiTheme="minorHAnsi"/>
                      <w:color w:val="0000FF"/>
                      <w:u w:val="single"/>
                      <w:lang w:val="es-CO"/>
                    </w:rPr>
                  </w:rPrChange>
                </w:rPr>
                <w:delText xml:space="preserve"> </w:delText>
              </w:r>
            </w:del>
            <w:r w:rsidRPr="00BD6B66">
              <w:rPr>
                <w:rFonts w:asciiTheme="minorHAnsi" w:hAnsiTheme="minorHAnsi"/>
                <w:sz w:val="22"/>
                <w:szCs w:val="22"/>
                <w:lang w:val="es-CO"/>
                <w:rPrChange w:id="567" w:author="WinuE" w:date="2009-02-27T18:14:00Z">
                  <w:rPr>
                    <w:rFonts w:asciiTheme="minorHAnsi" w:hAnsiTheme="minorHAnsi"/>
                    <w:color w:val="0000FF"/>
                    <w:u w:val="single"/>
                    <w:lang w:val="es-CO"/>
                  </w:rPr>
                </w:rPrChange>
              </w:rPr>
              <w:t xml:space="preserve">cerca de las actividades que estén tomando más tiempo del que </w:t>
            </w:r>
            <w:del w:id="568" w:author="WinuE" w:date="2009-02-27T18:16:00Z">
              <w:r w:rsidRPr="00BD6B66">
                <w:rPr>
                  <w:rFonts w:asciiTheme="minorHAnsi" w:hAnsiTheme="minorHAnsi"/>
                  <w:sz w:val="22"/>
                  <w:szCs w:val="22"/>
                  <w:lang w:val="es-CO"/>
                  <w:rPrChange w:id="569" w:author="WinuE" w:date="2009-02-27T18:14:00Z">
                    <w:rPr>
                      <w:rFonts w:asciiTheme="minorHAnsi" w:hAnsiTheme="minorHAnsi"/>
                      <w:color w:val="0000FF"/>
                      <w:u w:val="single"/>
                      <w:lang w:val="es-CO"/>
                    </w:rPr>
                  </w:rPrChange>
                </w:rPr>
                <w:delText>esta</w:delText>
              </w:r>
            </w:del>
            <w:ins w:id="570" w:author="WinuE" w:date="2009-02-27T18:16:00Z">
              <w:r w:rsidRPr="00BD6B66">
                <w:rPr>
                  <w:rFonts w:asciiTheme="minorHAnsi" w:hAnsiTheme="minorHAnsi"/>
                  <w:sz w:val="22"/>
                  <w:szCs w:val="22"/>
                  <w:lang w:val="es-CO"/>
                  <w:rPrChange w:id="571" w:author="WinuE" w:date="2009-02-27T18:14:00Z">
                    <w:rPr>
                      <w:rFonts w:asciiTheme="minorHAnsi" w:hAnsiTheme="minorHAnsi"/>
                      <w:color w:val="0000FF"/>
                      <w:sz w:val="22"/>
                      <w:szCs w:val="22"/>
                      <w:u w:val="single"/>
                      <w:lang w:val="es-CO"/>
                    </w:rPr>
                  </w:rPrChange>
                </w:rPr>
                <w:t>está</w:t>
              </w:r>
            </w:ins>
            <w:r w:rsidRPr="00BD6B66">
              <w:rPr>
                <w:rFonts w:asciiTheme="minorHAnsi" w:hAnsiTheme="minorHAnsi"/>
                <w:sz w:val="22"/>
                <w:szCs w:val="22"/>
                <w:lang w:val="es-CO"/>
                <w:rPrChange w:id="572" w:author="WinuE" w:date="2009-02-27T18:14:00Z">
                  <w:rPr>
                    <w:rFonts w:asciiTheme="minorHAnsi" w:hAnsiTheme="minorHAnsi"/>
                    <w:color w:val="0000FF"/>
                    <w:u w:val="single"/>
                    <w:lang w:val="es-CO"/>
                  </w:rPr>
                </w:rPrChange>
              </w:rPr>
              <w:t xml:space="preserve"> estipulado en el cronograma</w:t>
            </w:r>
          </w:p>
        </w:tc>
      </w:tr>
      <w:tr w:rsidR="00FD07D3" w:rsidRPr="00C039B0" w:rsidTr="00436C16">
        <w:trPr>
          <w:cnfStyle w:val="000000100000"/>
        </w:trPr>
        <w:tc>
          <w:tcPr>
            <w:tcW w:w="2480" w:type="dxa"/>
          </w:tcPr>
          <w:p w:rsidR="00FD07D3" w:rsidRPr="00C039B0" w:rsidRDefault="00BD6B66" w:rsidP="00F754F7">
            <w:pPr>
              <w:rPr>
                <w:rFonts w:asciiTheme="minorHAnsi" w:hAnsiTheme="minorHAnsi"/>
                <w:b/>
                <w:sz w:val="22"/>
                <w:szCs w:val="22"/>
                <w:lang w:val="es-CO" w:eastAsia="en-US"/>
                <w:rPrChange w:id="573" w:author="WinuE" w:date="2009-02-27T18:14:00Z">
                  <w:rPr>
                    <w:rFonts w:asciiTheme="minorHAnsi" w:hAnsiTheme="minorHAnsi"/>
                    <w:b/>
                    <w:lang w:val="es-CO"/>
                  </w:rPr>
                </w:rPrChange>
              </w:rPr>
            </w:pPr>
            <w:r w:rsidRPr="00BD6B66">
              <w:rPr>
                <w:rFonts w:asciiTheme="minorHAnsi" w:hAnsiTheme="minorHAnsi"/>
                <w:b/>
                <w:sz w:val="22"/>
                <w:szCs w:val="22"/>
                <w:lang w:val="es-CO"/>
                <w:rPrChange w:id="574" w:author="WinuE" w:date="2009-02-27T18:14:00Z">
                  <w:rPr>
                    <w:rFonts w:asciiTheme="minorHAnsi" w:hAnsiTheme="minorHAnsi"/>
                    <w:b/>
                    <w:color w:val="0000FF"/>
                    <w:u w:val="single"/>
                    <w:lang w:val="es-CO"/>
                  </w:rPr>
                </w:rPrChange>
              </w:rPr>
              <w:t>HERRAMIENTAS</w:t>
            </w:r>
          </w:p>
        </w:tc>
        <w:tc>
          <w:tcPr>
            <w:tcW w:w="6240" w:type="dxa"/>
          </w:tcPr>
          <w:p w:rsidR="00FD07D3" w:rsidRPr="00C039B0" w:rsidRDefault="00BD6B66" w:rsidP="00F754F7">
            <w:pPr>
              <w:jc w:val="both"/>
              <w:rPr>
                <w:rFonts w:asciiTheme="minorHAnsi" w:hAnsiTheme="minorHAnsi"/>
                <w:sz w:val="22"/>
                <w:szCs w:val="22"/>
                <w:lang w:val="es-CO" w:eastAsia="en-US"/>
                <w:rPrChange w:id="575" w:author="WinuE" w:date="2009-02-27T18:14:00Z">
                  <w:rPr>
                    <w:rFonts w:asciiTheme="minorHAnsi" w:hAnsiTheme="minorHAnsi"/>
                    <w:lang w:val="es-CO"/>
                  </w:rPr>
                </w:rPrChange>
              </w:rPr>
            </w:pPr>
            <w:r w:rsidRPr="00BD6B66">
              <w:rPr>
                <w:rFonts w:asciiTheme="minorHAnsi" w:hAnsiTheme="minorHAnsi"/>
                <w:sz w:val="22"/>
                <w:szCs w:val="22"/>
                <w:lang w:val="es-CO"/>
                <w:rPrChange w:id="576" w:author="WinuE" w:date="2009-02-27T18:14:00Z">
                  <w:rPr>
                    <w:rFonts w:asciiTheme="minorHAnsi" w:hAnsiTheme="minorHAnsi"/>
                    <w:color w:val="0000FF"/>
                    <w:u w:val="single"/>
                    <w:lang w:val="es-CO"/>
                  </w:rPr>
                </w:rPrChange>
              </w:rPr>
              <w:t>GoogleTalk, GoogleGrups, Skype.</w:t>
            </w:r>
          </w:p>
        </w:tc>
      </w:tr>
      <w:tr w:rsidR="00FD07D3" w:rsidRPr="00C039B0" w:rsidTr="00436C16">
        <w:tc>
          <w:tcPr>
            <w:tcW w:w="2480" w:type="dxa"/>
          </w:tcPr>
          <w:p w:rsidR="00FD07D3" w:rsidRPr="00C039B0" w:rsidRDefault="00BD6B66" w:rsidP="00F754F7">
            <w:pPr>
              <w:rPr>
                <w:rFonts w:asciiTheme="minorHAnsi" w:hAnsiTheme="minorHAnsi"/>
                <w:b/>
                <w:sz w:val="22"/>
                <w:szCs w:val="22"/>
                <w:lang w:val="es-CO" w:eastAsia="en-US"/>
                <w:rPrChange w:id="577" w:author="WinuE" w:date="2009-02-27T18:14:00Z">
                  <w:rPr>
                    <w:rFonts w:asciiTheme="minorHAnsi" w:hAnsiTheme="minorHAnsi"/>
                    <w:b/>
                    <w:lang w:val="es-CO"/>
                  </w:rPr>
                </w:rPrChange>
              </w:rPr>
            </w:pPr>
            <w:r w:rsidRPr="00BD6B66">
              <w:rPr>
                <w:rFonts w:asciiTheme="minorHAnsi" w:hAnsiTheme="minorHAnsi"/>
                <w:b/>
                <w:sz w:val="22"/>
                <w:szCs w:val="22"/>
                <w:lang w:val="es-CO"/>
                <w:rPrChange w:id="578" w:author="WinuE" w:date="2009-02-27T18:14:00Z">
                  <w:rPr>
                    <w:rFonts w:asciiTheme="minorHAnsi" w:hAnsiTheme="minorHAnsi"/>
                    <w:b/>
                    <w:color w:val="0000FF"/>
                    <w:u w:val="single"/>
                    <w:lang w:val="es-CO"/>
                  </w:rPr>
                </w:rPrChange>
              </w:rPr>
              <w:t>RESPONSABLES</w:t>
            </w:r>
          </w:p>
        </w:tc>
        <w:tc>
          <w:tcPr>
            <w:tcW w:w="6240" w:type="dxa"/>
          </w:tcPr>
          <w:p w:rsidR="00FD07D3" w:rsidRPr="00C039B0" w:rsidRDefault="00BD6B66" w:rsidP="00F754F7">
            <w:pPr>
              <w:jc w:val="both"/>
              <w:rPr>
                <w:rFonts w:asciiTheme="minorHAnsi" w:hAnsiTheme="minorHAnsi"/>
                <w:sz w:val="22"/>
                <w:szCs w:val="22"/>
                <w:lang w:val="es-CO" w:eastAsia="en-US"/>
                <w:rPrChange w:id="579" w:author="WinuE" w:date="2009-02-27T18:14:00Z">
                  <w:rPr>
                    <w:rFonts w:asciiTheme="minorHAnsi" w:hAnsiTheme="minorHAnsi"/>
                    <w:lang w:val="es-CO"/>
                  </w:rPr>
                </w:rPrChange>
              </w:rPr>
            </w:pPr>
            <w:r w:rsidRPr="00BD6B66">
              <w:rPr>
                <w:rFonts w:asciiTheme="minorHAnsi" w:hAnsiTheme="minorHAnsi"/>
                <w:sz w:val="22"/>
                <w:szCs w:val="22"/>
                <w:lang w:val="es-CO"/>
                <w:rPrChange w:id="580"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Epgrafe"/>
        <w:jc w:val="center"/>
        <w:rPr>
          <w:ins w:id="581" w:author="WinuE" w:date="2009-02-27T18:14:00Z"/>
          <w:rFonts w:asciiTheme="minorHAnsi" w:hAnsiTheme="minorHAnsi"/>
          <w:b w:val="0"/>
          <w:lang w:val="es-CO"/>
        </w:rPr>
      </w:pPr>
      <w:bookmarkStart w:id="582" w:name="_Toc223547034"/>
      <w:bookmarkStart w:id="583" w:name="_Toc223547053"/>
      <w:r w:rsidRPr="0028182F">
        <w:rPr>
          <w:rFonts w:asciiTheme="minorHAnsi" w:hAnsiTheme="minorHAnsi"/>
        </w:rPr>
        <w:t xml:space="preserve">Tabla </w:t>
      </w:r>
      <w:r w:rsidR="00BD6B66" w:rsidRPr="0028182F">
        <w:rPr>
          <w:rFonts w:asciiTheme="minorHAnsi" w:hAnsiTheme="minorHAnsi"/>
        </w:rPr>
        <w:fldChar w:fldCharType="begin"/>
      </w:r>
      <w:r w:rsidRPr="0028182F">
        <w:rPr>
          <w:rFonts w:asciiTheme="minorHAnsi" w:hAnsiTheme="minorHAnsi"/>
        </w:rPr>
        <w:instrText xml:space="preserve"> SEQ Tabla \* ARABIC </w:instrText>
      </w:r>
      <w:r w:rsidR="00BD6B66" w:rsidRPr="0028182F">
        <w:rPr>
          <w:rFonts w:asciiTheme="minorHAnsi" w:hAnsiTheme="minorHAnsi"/>
        </w:rPr>
        <w:fldChar w:fldCharType="separate"/>
      </w:r>
      <w:r w:rsidR="00C74D60">
        <w:rPr>
          <w:rFonts w:asciiTheme="minorHAnsi" w:hAnsiTheme="minorHAnsi"/>
          <w:noProof/>
        </w:rPr>
        <w:t>14</w:t>
      </w:r>
      <w:r w:rsidR="00BD6B66" w:rsidRPr="0028182F">
        <w:rPr>
          <w:rFonts w:asciiTheme="minorHAnsi" w:hAnsiTheme="minorHAnsi"/>
        </w:rPr>
        <w:fldChar w:fldCharType="end"/>
      </w:r>
      <w:r w:rsidRPr="0028182F">
        <w:rPr>
          <w:rFonts w:asciiTheme="minorHAnsi" w:hAnsiTheme="minorHAnsi"/>
        </w:rPr>
        <w:t xml:space="preserve">. </w:t>
      </w:r>
      <w:ins w:id="584" w:author="WinuE" w:date="2009-02-27T18:15:00Z">
        <w:r w:rsidRPr="0028182F">
          <w:rPr>
            <w:rFonts w:asciiTheme="minorHAnsi" w:hAnsiTheme="minorHAnsi"/>
            <w:lang w:val="es-CO"/>
          </w:rPr>
          <w:t>Actividades para aceptación del producto</w:t>
        </w:r>
      </w:ins>
      <w:bookmarkEnd w:id="582"/>
      <w:bookmarkEnd w:id="583"/>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585" w:name="_Toc173382697"/>
      <w:bookmarkStart w:id="586" w:name="_Toc175245155"/>
      <w:bookmarkStart w:id="587"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588" w:name="_Toc173382698"/>
      <w:bookmarkEnd w:id="585"/>
      <w:bookmarkEnd w:id="586"/>
      <w:bookmarkEnd w:id="587"/>
    </w:p>
    <w:p w:rsidR="00FD07D3" w:rsidRDefault="00FD07D3" w:rsidP="00FD07D3">
      <w:pPr>
        <w:pStyle w:val="Ttulo2"/>
        <w:rPr>
          <w:rFonts w:ascii="Calibri" w:hAnsi="Calibri"/>
          <w:i w:val="0"/>
          <w:color w:val="000000"/>
          <w:sz w:val="26"/>
          <w:szCs w:val="26"/>
        </w:rPr>
      </w:pPr>
      <w:bookmarkStart w:id="589" w:name="_Toc175245156"/>
      <w:bookmarkStart w:id="590" w:name="_Toc223598164"/>
      <w:r w:rsidRPr="0098739C">
        <w:rPr>
          <w:rFonts w:ascii="Calibri" w:hAnsi="Calibri"/>
          <w:i w:val="0"/>
          <w:color w:val="000000"/>
          <w:sz w:val="26"/>
          <w:szCs w:val="26"/>
        </w:rPr>
        <w:t>PLAN DE ADMINISTRACIÓN DE LA CONFIGURACIÓN</w:t>
      </w:r>
      <w:bookmarkEnd w:id="588"/>
      <w:bookmarkEnd w:id="589"/>
      <w:bookmarkEnd w:id="590"/>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591"/>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592"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593"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594"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595" w:name="_Toc175245157"/>
      <w:commentRangeEnd w:id="591"/>
      <w:r>
        <w:rPr>
          <w:rStyle w:val="Refdecomentario"/>
          <w:rFonts w:ascii="Times New Roman" w:hAnsi="Times New Roman"/>
          <w:b w:val="0"/>
          <w:bCs w:val="0"/>
          <w:i w:val="0"/>
          <w:iCs w:val="0"/>
        </w:rPr>
        <w:commentReference w:id="591"/>
      </w:r>
      <w:bookmarkStart w:id="596" w:name="_Toc223598165"/>
      <w:r w:rsidRPr="0098739C">
        <w:rPr>
          <w:rFonts w:ascii="Calibri" w:hAnsi="Calibri"/>
          <w:i w:val="0"/>
          <w:color w:val="000000"/>
          <w:sz w:val="26"/>
          <w:szCs w:val="26"/>
        </w:rPr>
        <w:t>PLAN DE VERIFICACIÓN Y VALIDACIÓN</w:t>
      </w:r>
      <w:bookmarkEnd w:id="595"/>
      <w:bookmarkEnd w:id="596"/>
    </w:p>
    <w:p w:rsidR="00FD07D3" w:rsidRPr="001F5138" w:rsidDel="00B16137" w:rsidRDefault="00FD07D3" w:rsidP="00FD07D3">
      <w:pPr>
        <w:ind w:left="576"/>
        <w:rPr>
          <w:del w:id="597" w:author="WinuE" w:date="2009-02-27T14:28:00Z"/>
        </w:rPr>
      </w:pPr>
      <w:bookmarkStart w:id="598" w:name="_Toc223509203"/>
      <w:bookmarkStart w:id="599" w:name="_Toc223596369"/>
      <w:bookmarkStart w:id="600" w:name="_Toc223597353"/>
      <w:bookmarkStart w:id="601" w:name="_Toc223597674"/>
      <w:bookmarkStart w:id="602" w:name="_Toc223597835"/>
      <w:bookmarkStart w:id="603" w:name="_Toc223597954"/>
      <w:bookmarkStart w:id="604" w:name="_Toc223598039"/>
      <w:bookmarkStart w:id="605" w:name="_Toc223598166"/>
      <w:bookmarkEnd w:id="598"/>
      <w:bookmarkEnd w:id="599"/>
      <w:bookmarkEnd w:id="600"/>
      <w:bookmarkEnd w:id="601"/>
      <w:bookmarkEnd w:id="602"/>
      <w:bookmarkEnd w:id="603"/>
      <w:bookmarkEnd w:id="604"/>
      <w:bookmarkEnd w:id="605"/>
    </w:p>
    <w:p w:rsidR="00FD07D3" w:rsidRDefault="00FD07D3" w:rsidP="00FD07D3">
      <w:pPr>
        <w:pStyle w:val="Ttulo2"/>
        <w:rPr>
          <w:rFonts w:ascii="Calibri" w:hAnsi="Calibri"/>
          <w:i w:val="0"/>
          <w:color w:val="000000"/>
          <w:sz w:val="26"/>
          <w:szCs w:val="26"/>
        </w:rPr>
      </w:pPr>
      <w:bookmarkStart w:id="606" w:name="_Toc173382700"/>
      <w:bookmarkStart w:id="607" w:name="_Toc175245158"/>
      <w:bookmarkStart w:id="608" w:name="_Toc223598167"/>
      <w:r w:rsidRPr="0098739C">
        <w:rPr>
          <w:rFonts w:ascii="Calibri" w:hAnsi="Calibri"/>
          <w:i w:val="0"/>
          <w:color w:val="000000"/>
          <w:sz w:val="26"/>
          <w:szCs w:val="26"/>
        </w:rPr>
        <w:t>PLAN DE DOCUMENTACIÓN</w:t>
      </w:r>
      <w:bookmarkEnd w:id="606"/>
      <w:bookmarkEnd w:id="607"/>
      <w:bookmarkEnd w:id="608"/>
    </w:p>
    <w:p w:rsidR="00A50786" w:rsidRDefault="00A50786" w:rsidP="00A50786">
      <w:pPr>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 xml:space="preserve">Los documentos que deben ser entregados al cliente Miguel Eduardo Torres, han sido descritos  en la Sección 1.1.5 de este documento, así como las fechas de entrega de cada etapa y los encargados de la revisión de estas. Para la elaboración de cada uno de estos documentos IMind definió que los parámetros utilizados al momento de redactar los documentos </w:t>
      </w:r>
      <w:r w:rsidR="000A0169">
        <w:rPr>
          <w:rFonts w:asciiTheme="minorHAnsi" w:hAnsiTheme="minorHAnsi"/>
          <w:sz w:val="22"/>
          <w:szCs w:val="22"/>
        </w:rPr>
        <w:t>[Anexo 8.2</w:t>
      </w:r>
      <w:r w:rsidRPr="00A50786">
        <w:rPr>
          <w:rFonts w:asciiTheme="minorHAnsi" w:hAnsiTheme="minorHAnsi"/>
          <w:sz w:val="22"/>
          <w:szCs w:val="22"/>
        </w:rPr>
        <w:t>] son:</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pStyle w:val="Prrafodelista"/>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50786" w:rsidRPr="00A50786" w:rsidRDefault="00A50786" w:rsidP="00AE7CBE">
      <w:pPr>
        <w:pStyle w:val="Prrafodelista"/>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lastRenderedPageBreak/>
        <w:t xml:space="preserve">Para las tablas se utiliza uno de los colores relacionados con el logo del equipo que es el verde, con escala de grises. </w:t>
      </w: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Para la elaboración de dichos documentos, se utilizan las  plantillas  que provee la IEEE [</w:t>
      </w:r>
      <w:r w:rsidRPr="00A50786">
        <w:rPr>
          <w:rFonts w:asciiTheme="minorHAnsi" w:hAnsiTheme="minorHAnsi"/>
          <w:color w:val="000000" w:themeColor="text1"/>
          <w:sz w:val="22"/>
          <w:szCs w:val="22"/>
        </w:rPr>
        <w:t>8</w:t>
      </w:r>
      <w:r w:rsidRPr="00A50786">
        <w:rPr>
          <w:rFonts w:asciiTheme="minorHAnsi" w:hAnsiTheme="minorHAnsi"/>
          <w:sz w:val="22"/>
          <w:szCs w:val="22"/>
        </w:rPr>
        <w:t>], y el grupo IronWorks [</w:t>
      </w:r>
      <w:r w:rsidRPr="00A50786">
        <w:rPr>
          <w:rFonts w:asciiTheme="minorHAnsi" w:hAnsiTheme="minorHAnsi"/>
          <w:color w:val="000000" w:themeColor="text1"/>
          <w:sz w:val="22"/>
          <w:szCs w:val="22"/>
        </w:rPr>
        <w:t>9</w:t>
      </w:r>
      <w:r w:rsidRPr="00A50786">
        <w:rPr>
          <w:rFonts w:asciiTheme="minorHAnsi" w:hAnsiTheme="minorHAnsi"/>
          <w:sz w:val="22"/>
          <w:szCs w:val="22"/>
        </w:rPr>
        <w:t xml:space="preserve">] en las cuales se encuentran detallados cuales son los contenidos pertenecientes a cada una de las etapas.  </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A50786" w:rsidRPr="00A50786" w:rsidRDefault="00A50786" w:rsidP="00A50786"/>
    <w:p w:rsidR="00FD07D3" w:rsidRDefault="00FD07D3" w:rsidP="00FD07D3">
      <w:pPr>
        <w:pStyle w:val="Ttulo2"/>
        <w:rPr>
          <w:rFonts w:ascii="Calibri" w:hAnsi="Calibri"/>
          <w:i w:val="0"/>
          <w:color w:val="000000"/>
          <w:sz w:val="26"/>
          <w:szCs w:val="26"/>
        </w:rPr>
      </w:pPr>
      <w:bookmarkStart w:id="609" w:name="_Toc173382701"/>
      <w:bookmarkStart w:id="610" w:name="_Toc175245159"/>
      <w:bookmarkStart w:id="611" w:name="_Toc223598168"/>
      <w:r w:rsidRPr="0098739C">
        <w:rPr>
          <w:rFonts w:ascii="Calibri" w:hAnsi="Calibri"/>
          <w:i w:val="0"/>
          <w:color w:val="000000"/>
          <w:sz w:val="26"/>
          <w:szCs w:val="26"/>
        </w:rPr>
        <w:t>PLAN DE ASEGURAMIENTO DE LA CALIDAD</w:t>
      </w:r>
      <w:bookmarkEnd w:id="609"/>
      <w:bookmarkEnd w:id="610"/>
      <w:bookmarkEnd w:id="611"/>
    </w:p>
    <w:p w:rsidR="00A50786" w:rsidRPr="00A50786" w:rsidRDefault="00A50786" w:rsidP="00A50786">
      <w:pPr>
        <w:rPr>
          <w:rFonts w:asciiTheme="minorHAnsi" w:hAnsiTheme="minorHAnsi"/>
          <w:sz w:val="22"/>
          <w:szCs w:val="22"/>
        </w:rPr>
      </w:pP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Las actividades que se deben desarrollar están clasificadas por los entregables de cada etapa del proyecto, que son los siguientes:</w:t>
      </w:r>
    </w:p>
    <w:p w:rsidR="00A50786" w:rsidRPr="00A50786" w:rsidRDefault="00A50786" w:rsidP="006D2FF8">
      <w:pPr>
        <w:ind w:left="576"/>
        <w:jc w:val="both"/>
        <w:rPr>
          <w:rFonts w:asciiTheme="minorHAnsi" w:hAnsiTheme="minorHAnsi"/>
          <w:sz w:val="22"/>
          <w:szCs w:val="22"/>
        </w:rPr>
      </w:pP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DOCUMENTACIÓN PARA EL PRODUCTO DE SOFTWARE (SPMP, SRS, SDD): para el desarrollo de cada uno de los documentos se tendrá</w:t>
      </w:r>
      <w:r w:rsidR="000A0169">
        <w:rPr>
          <w:rFonts w:asciiTheme="minorHAnsi" w:hAnsiTheme="minorHAnsi"/>
          <w:sz w:val="22"/>
          <w:szCs w:val="22"/>
        </w:rPr>
        <w:t>n</w:t>
      </w:r>
      <w:r w:rsidRPr="00A50786">
        <w:rPr>
          <w:rFonts w:asciiTheme="minorHAnsi" w:hAnsiTheme="minorHAnsi"/>
          <w:sz w:val="22"/>
          <w:szCs w:val="22"/>
        </w:rPr>
        <w:t xml:space="preserve"> en cuenta los aspectos ya definidos en el numeral anterior de este documento. (Ver Sección 7.3 Plan de Documentación)</w:t>
      </w:r>
      <w:r w:rsidR="000A0169">
        <w:rPr>
          <w:rFonts w:asciiTheme="minorHAnsi" w:hAnsiTheme="minorHAnsi"/>
          <w:sz w:val="22"/>
          <w:szCs w:val="22"/>
        </w:rPr>
        <w:t xml:space="preserve"> y los definidos en la Sección 5.3.6 Plan de recolección de métricas.</w:t>
      </w:r>
    </w:p>
    <w:p w:rsidR="00A50786" w:rsidRPr="00A50786" w:rsidRDefault="00A50786" w:rsidP="006D2FF8">
      <w:pPr>
        <w:pStyle w:val="Prrafodelista"/>
        <w:numPr>
          <w:ilvl w:val="0"/>
          <w:numId w:val="66"/>
        </w:numPr>
        <w:spacing w:after="200" w:line="276" w:lineRule="auto"/>
        <w:ind w:left="1296"/>
        <w:contextualSpacing/>
        <w:jc w:val="both"/>
        <w:rPr>
          <w:rFonts w:asciiTheme="minorHAnsi" w:hAnsiTheme="minorHAnsi" w:cs="BGKALI+BookAntiqua"/>
          <w:b/>
          <w:i/>
          <w:color w:val="365F91"/>
          <w:sz w:val="22"/>
          <w:szCs w:val="22"/>
        </w:rPr>
      </w:pPr>
      <w:r w:rsidRPr="00A50786">
        <w:rPr>
          <w:rFonts w:asciiTheme="minorHAnsi" w:hAnsiTheme="minorHAnsi"/>
          <w:sz w:val="22"/>
          <w:szCs w:val="22"/>
        </w:rPr>
        <w:t>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de las funciones desarrolladas a lo largo de la implementación del proyecto los desarrolladores deberán cumplir con la lista de chequeo que se encuentra en los anexos de estos documentos. [</w:t>
      </w:r>
      <w:r w:rsidRPr="00A50786">
        <w:rPr>
          <w:rFonts w:asciiTheme="minorHAnsi" w:hAnsiTheme="minorHAnsi"/>
          <w:b/>
          <w:i/>
          <w:color w:val="FF0000"/>
          <w:sz w:val="22"/>
          <w:szCs w:val="22"/>
          <w:u w:val="single"/>
        </w:rPr>
        <w:t>Ver Anexo</w:t>
      </w:r>
      <w:r w:rsidR="000A0169">
        <w:rPr>
          <w:rFonts w:asciiTheme="minorHAnsi" w:hAnsiTheme="minorHAnsi"/>
          <w:b/>
          <w:i/>
          <w:color w:val="FF0000"/>
          <w:sz w:val="22"/>
          <w:szCs w:val="22"/>
          <w:u w:val="single"/>
        </w:rPr>
        <w:t xml:space="preserve"> Carlos</w:t>
      </w:r>
      <w:r w:rsidRPr="00A50786">
        <w:rPr>
          <w:rFonts w:asciiTheme="minorHAnsi" w:hAnsiTheme="minorHAnsi"/>
          <w:sz w:val="22"/>
          <w:szCs w:val="22"/>
        </w:rPr>
        <w:t>].</w:t>
      </w: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50786" w:rsidRPr="00A50786" w:rsidRDefault="00A50786" w:rsidP="006D2FF8">
      <w:pPr>
        <w:pStyle w:val="Prrafodelista"/>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cs="BGKALI+BookAntiqua"/>
          <w:sz w:val="22"/>
          <w:szCs w:val="22"/>
        </w:rPr>
        <w:lastRenderedPageBreak/>
        <w:t xml:space="preserve">PLAN DE PRUEBAS: Dependiendo de la actividad que arroje el resultado no esperado, el encargado de esta se debe remitir al plan de mitigación de riesgos de este documento (Ver Sección 5.4 Plan de administración de riesgos). En caso de que sea una actividad critica, el encargado puede citar a una reunión extraordinaria para definir el plan de acción inmediato.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enlace con datos de prueba: en el desarrollo de estas pruebas se pretende unificar los paquetes que superen las </w:t>
      </w:r>
      <w:r w:rsidRPr="00A50786">
        <w:rPr>
          <w:rFonts w:asciiTheme="minorHAnsi" w:hAnsiTheme="minorHAnsi"/>
          <w:i/>
          <w:sz w:val="22"/>
          <w:szCs w:val="22"/>
        </w:rPr>
        <w:t>pruebas de programa con datos de prueba</w:t>
      </w:r>
      <w:r w:rsidRPr="00A50786">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50786" w:rsidRPr="00A50786" w:rsidRDefault="00A50786" w:rsidP="006D2FF8">
      <w:pPr>
        <w:pStyle w:val="Prrafodelista"/>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50786" w:rsidRPr="00A50786" w:rsidRDefault="00A50786" w:rsidP="00A50786"/>
    <w:p w:rsidR="00FD07D3" w:rsidRDefault="00FD07D3" w:rsidP="00FD07D3">
      <w:pPr>
        <w:pStyle w:val="Ttulo2"/>
        <w:rPr>
          <w:rFonts w:ascii="Calibri" w:hAnsi="Calibri"/>
          <w:i w:val="0"/>
          <w:color w:val="000000"/>
          <w:sz w:val="26"/>
          <w:szCs w:val="26"/>
        </w:rPr>
      </w:pPr>
      <w:bookmarkStart w:id="612" w:name="_Toc173382702"/>
      <w:bookmarkStart w:id="613" w:name="_Toc175245160"/>
      <w:bookmarkStart w:id="614" w:name="_Toc223598169"/>
      <w:r w:rsidRPr="0098739C">
        <w:rPr>
          <w:rFonts w:ascii="Calibri" w:hAnsi="Calibri"/>
          <w:i w:val="0"/>
          <w:color w:val="000000"/>
          <w:sz w:val="26"/>
          <w:szCs w:val="26"/>
        </w:rPr>
        <w:t>REVISIONES Y AUDITORIAS</w:t>
      </w:r>
      <w:bookmarkEnd w:id="612"/>
      <w:bookmarkEnd w:id="613"/>
      <w:bookmarkEnd w:id="614"/>
    </w:p>
    <w:p w:rsidR="00FD07D3" w:rsidRDefault="00FD07D3" w:rsidP="00FD07D3"/>
    <w:p w:rsidR="00FD07D3" w:rsidRDefault="00FD07D3" w:rsidP="003401A3">
      <w:pPr>
        <w:ind w:left="576"/>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15" w:author="WinuE" w:date="2009-02-27T14:28:00Z">
        <w:r w:rsidDel="00B16137">
          <w:rPr>
            <w:rFonts w:asciiTheme="minorHAnsi" w:hAnsiTheme="minorHAnsi"/>
            <w:sz w:val="22"/>
            <w:szCs w:val="22"/>
          </w:rPr>
          <w:delText>o</w:delText>
        </w:r>
      </w:del>
      <w:ins w:id="616" w:author="WinuE" w:date="2009-02-27T14:28:00Z">
        <w:r>
          <w:rPr>
            <w:rFonts w:asciiTheme="minorHAnsi" w:hAnsiTheme="minorHAnsi"/>
            <w:sz w:val="22"/>
            <w:szCs w:val="22"/>
          </w:rPr>
          <w:t>as</w:t>
        </w:r>
      </w:ins>
      <w:r>
        <w:rPr>
          <w:rFonts w:asciiTheme="minorHAnsi" w:hAnsiTheme="minorHAnsi"/>
          <w:sz w:val="22"/>
          <w:szCs w:val="22"/>
        </w:rPr>
        <w:t xml:space="preserve"> en el </w:t>
      </w:r>
      <w:r w:rsidR="00BD6B66" w:rsidRPr="00BD6B66">
        <w:rPr>
          <w:rFonts w:asciiTheme="minorHAnsi" w:hAnsiTheme="minorHAnsi"/>
          <w:b/>
          <w:sz w:val="22"/>
          <w:szCs w:val="22"/>
          <w:rPrChange w:id="617"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18" w:author="WinuE" w:date="2009-02-27T14:51:00Z">
        <w:r w:rsidDel="0008083E">
          <w:rPr>
            <w:rFonts w:asciiTheme="minorHAnsi" w:hAnsiTheme="minorHAnsi"/>
            <w:b/>
            <w:sz w:val="22"/>
            <w:szCs w:val="22"/>
          </w:rPr>
          <w:delText xml:space="preserve"> </w:delText>
        </w:r>
      </w:del>
      <w:ins w:id="619" w:author="WinuE" w:date="2009-02-27T14:51:00Z">
        <w:r>
          <w:rPr>
            <w:rFonts w:asciiTheme="minorHAnsi" w:hAnsiTheme="minorHAnsi"/>
            <w:b/>
            <w:sz w:val="22"/>
            <w:szCs w:val="22"/>
          </w:rPr>
          <w:t xml:space="preserve"> 1</w:t>
        </w:r>
      </w:ins>
      <w:del w:id="620"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3401A3">
      <w:pPr>
        <w:ind w:left="57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 xml:space="preserve">Revisión de avances: </w:t>
      </w:r>
    </w:p>
    <w:p w:rsidR="00FD07D3" w:rsidRDefault="00FD07D3" w:rsidP="003401A3">
      <w:pPr>
        <w:pStyle w:val="Prrafodelista"/>
        <w:ind w:left="1296"/>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21" w:author="WinuE" w:date="2009-02-27T14:53:00Z">
        <w:r w:rsidRPr="0056376B" w:rsidDel="0008083E">
          <w:rPr>
            <w:rFonts w:asciiTheme="minorHAnsi" w:hAnsiTheme="minorHAnsi"/>
            <w:b/>
            <w:sz w:val="22"/>
            <w:szCs w:val="22"/>
          </w:rPr>
          <w:delText>0.0.0</w:delText>
        </w:r>
      </w:del>
      <w:ins w:id="622"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3401A3">
      <w:pPr>
        <w:pStyle w:val="Prrafodelista"/>
        <w:ind w:left="129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3401A3">
      <w:pPr>
        <w:pStyle w:val="Prrafodelista"/>
        <w:ind w:left="1296"/>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3401A3">
      <w:pPr>
        <w:pStyle w:val="Prrafodelista"/>
        <w:ind w:left="1296"/>
        <w:rPr>
          <w:rFonts w:asciiTheme="minorHAnsi" w:hAnsiTheme="minorHAnsi"/>
          <w:sz w:val="22"/>
          <w:szCs w:val="22"/>
        </w:rPr>
      </w:pPr>
    </w:p>
    <w:p w:rsidR="00FD07D3" w:rsidRDefault="00FD07D3" w:rsidP="003401A3">
      <w:pPr>
        <w:pStyle w:val="Prrafodelista"/>
        <w:numPr>
          <w:ilvl w:val="0"/>
          <w:numId w:val="8"/>
        </w:numPr>
        <w:ind w:left="1296"/>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3401A3">
      <w:pPr>
        <w:pStyle w:val="Prrafodelista"/>
        <w:ind w:left="1296"/>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623" w:name="_Toc173382703"/>
      <w:bookmarkStart w:id="624" w:name="_Toc175245161"/>
      <w:bookmarkStart w:id="625" w:name="_Toc223598170"/>
      <w:r w:rsidRPr="0098739C">
        <w:rPr>
          <w:rFonts w:ascii="Calibri" w:hAnsi="Calibri"/>
          <w:i w:val="0"/>
          <w:color w:val="000000"/>
          <w:sz w:val="26"/>
          <w:szCs w:val="26"/>
        </w:rPr>
        <w:t>PLAN DE RESOLUCIÓN DE PROBLEMAS</w:t>
      </w:r>
      <w:bookmarkEnd w:id="623"/>
      <w:bookmarkEnd w:id="624"/>
      <w:bookmarkEnd w:id="625"/>
    </w:p>
    <w:p w:rsidR="00FD07D3" w:rsidRDefault="00FD07D3" w:rsidP="00FD07D3"/>
    <w:tbl>
      <w:tblPr>
        <w:tblStyle w:val="Cuadrculavistosa-nfasis3"/>
        <w:tblW w:w="8644" w:type="dxa"/>
        <w:tblInd w:w="708" w:type="dxa"/>
        <w:tblLook w:val="04A0"/>
      </w:tblPr>
      <w:tblGrid>
        <w:gridCol w:w="1951"/>
        <w:gridCol w:w="6693"/>
      </w:tblGrid>
      <w:tr w:rsidR="00FD07D3" w:rsidRPr="00C35262" w:rsidTr="003401A3">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3401A3">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3401A3">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BD6B66" w:rsidP="00F754F7">
            <w:pPr>
              <w:cnfStyle w:val="000000000000"/>
              <w:rPr>
                <w:rFonts w:ascii="Calibri" w:hAnsi="Calibri"/>
                <w:sz w:val="22"/>
                <w:szCs w:val="22"/>
              </w:rPr>
            </w:pPr>
            <w:r>
              <w:fldChar w:fldCharType="begin"/>
            </w:r>
            <w:r>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626" w:name="_Toc223547035"/>
      <w:bookmarkStart w:id="627" w:name="_Toc223547054"/>
      <w:r w:rsidRPr="008E58FD">
        <w:rPr>
          <w:rFonts w:asciiTheme="minorHAnsi" w:hAnsiTheme="minorHAnsi"/>
          <w:sz w:val="22"/>
          <w:szCs w:val="22"/>
        </w:rPr>
        <w:t xml:space="preserve">Tabla </w:t>
      </w:r>
      <w:r w:rsidR="00BD6B66"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D6B66" w:rsidRPr="008E58FD">
        <w:rPr>
          <w:rFonts w:asciiTheme="minorHAnsi" w:hAnsiTheme="minorHAnsi"/>
          <w:sz w:val="22"/>
          <w:szCs w:val="22"/>
        </w:rPr>
        <w:fldChar w:fldCharType="separate"/>
      </w:r>
      <w:r w:rsidR="003401A3">
        <w:rPr>
          <w:rFonts w:asciiTheme="minorHAnsi" w:hAnsiTheme="minorHAnsi"/>
          <w:noProof/>
          <w:sz w:val="22"/>
          <w:szCs w:val="22"/>
        </w:rPr>
        <w:t>15</w:t>
      </w:r>
      <w:r w:rsidR="00BD6B66"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26"/>
      <w:bookmarkEnd w:id="627"/>
    </w:p>
    <w:p w:rsidR="00FD07D3" w:rsidRPr="0098739C" w:rsidRDefault="00FD07D3" w:rsidP="00FD07D3">
      <w:pPr>
        <w:pStyle w:val="Ttulo2"/>
        <w:rPr>
          <w:rFonts w:ascii="Calibri" w:hAnsi="Calibri"/>
          <w:i w:val="0"/>
          <w:color w:val="000000"/>
          <w:sz w:val="26"/>
          <w:szCs w:val="26"/>
        </w:rPr>
      </w:pPr>
      <w:bookmarkStart w:id="628" w:name="_Toc173382704"/>
      <w:bookmarkStart w:id="629" w:name="_Toc175245162"/>
      <w:bookmarkStart w:id="630" w:name="_Toc223598171"/>
      <w:r w:rsidRPr="0098739C">
        <w:rPr>
          <w:rFonts w:ascii="Calibri" w:hAnsi="Calibri"/>
          <w:i w:val="0"/>
          <w:color w:val="000000"/>
          <w:sz w:val="26"/>
          <w:szCs w:val="26"/>
        </w:rPr>
        <w:lastRenderedPageBreak/>
        <w:t>PLAN DE ADMINISTRACIÓN DE SUBCONTRATOS</w:t>
      </w:r>
      <w:bookmarkEnd w:id="628"/>
      <w:bookmarkEnd w:id="629"/>
      <w:bookmarkEnd w:id="630"/>
    </w:p>
    <w:p w:rsidR="00FD07D3" w:rsidRPr="0098739C" w:rsidRDefault="00FD07D3" w:rsidP="00FD07D3">
      <w:pPr>
        <w:pStyle w:val="Ttulo2"/>
        <w:rPr>
          <w:rFonts w:ascii="Calibri" w:hAnsi="Calibri"/>
          <w:i w:val="0"/>
          <w:color w:val="000000"/>
          <w:sz w:val="26"/>
          <w:szCs w:val="26"/>
        </w:rPr>
      </w:pPr>
      <w:bookmarkStart w:id="631" w:name="_Toc173382705"/>
      <w:bookmarkStart w:id="632" w:name="_Toc175245163"/>
      <w:bookmarkStart w:id="633" w:name="_Toc223598172"/>
      <w:r w:rsidRPr="0098739C">
        <w:rPr>
          <w:rFonts w:ascii="Calibri" w:hAnsi="Calibri"/>
          <w:i w:val="0"/>
          <w:color w:val="000000"/>
          <w:sz w:val="26"/>
          <w:szCs w:val="26"/>
        </w:rPr>
        <w:t>PLAN DE MEJORAS DEL PROCESO</w:t>
      </w:r>
      <w:bookmarkEnd w:id="631"/>
      <w:bookmarkEnd w:id="632"/>
      <w:bookmarkEnd w:id="633"/>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634" w:name="_Toc223598173"/>
      <w:r w:rsidRPr="0098739C">
        <w:rPr>
          <w:rFonts w:ascii="Calibri" w:hAnsi="Calibri"/>
          <w:color w:val="000000"/>
          <w:sz w:val="28"/>
          <w:szCs w:val="22"/>
          <w:lang w:val="es-CO"/>
        </w:rPr>
        <w:lastRenderedPageBreak/>
        <w:t>ANEXOS</w:t>
      </w:r>
      <w:bookmarkEnd w:id="634"/>
    </w:p>
    <w:p w:rsidR="00FD07D3" w:rsidRPr="0008083E" w:rsidDel="0008083E" w:rsidRDefault="00FD07D3" w:rsidP="00FD07D3">
      <w:pPr>
        <w:jc w:val="both"/>
        <w:rPr>
          <w:del w:id="635" w:author="WinuE" w:date="2009-02-27T14:48:00Z"/>
          <w:rFonts w:ascii="Calibri" w:hAnsi="Calibri" w:cs="BGKALI+BookAntiqua"/>
          <w:b/>
          <w:i/>
          <w:color w:val="000000"/>
          <w:sz w:val="22"/>
          <w:szCs w:val="22"/>
          <w:lang w:val="es-CO"/>
          <w:rPrChange w:id="636" w:author="WinuE" w:date="2009-02-27T14:50:00Z">
            <w:rPr>
              <w:del w:id="637" w:author="WinuE" w:date="2009-02-27T14:48:00Z"/>
              <w:rFonts w:ascii="Calibri" w:hAnsi="Calibri" w:cs="BGKALI+BookAntiqua"/>
              <w:i/>
              <w:color w:val="000000"/>
              <w:sz w:val="22"/>
              <w:szCs w:val="22"/>
              <w:lang w:val="es-CO"/>
            </w:rPr>
          </w:rPrChange>
        </w:rPr>
      </w:pPr>
    </w:p>
    <w:p w:rsidR="00FD07D3" w:rsidRPr="0008083E" w:rsidRDefault="00BD6B66" w:rsidP="00FD07D3">
      <w:pPr>
        <w:jc w:val="both"/>
        <w:rPr>
          <w:rFonts w:ascii="Calibri" w:hAnsi="Calibri" w:cs="BGKALI+BookAntiqua"/>
          <w:b/>
          <w:color w:val="000000"/>
          <w:sz w:val="22"/>
          <w:szCs w:val="22"/>
          <w:lang w:val="es-CO"/>
          <w:rPrChange w:id="638" w:author="WinuE" w:date="2009-02-27T14:50:00Z">
            <w:rPr>
              <w:rFonts w:ascii="Calibri" w:hAnsi="Calibri" w:cs="BGKALI+BookAntiqua"/>
              <w:color w:val="000000"/>
              <w:sz w:val="22"/>
              <w:szCs w:val="22"/>
              <w:lang w:val="es-CO"/>
            </w:rPr>
          </w:rPrChange>
        </w:rPr>
      </w:pPr>
      <w:r w:rsidRPr="00BD6B66">
        <w:rPr>
          <w:rFonts w:ascii="Calibri" w:hAnsi="Calibri" w:cs="BGKALI+BookAntiqua"/>
          <w:b/>
          <w:color w:val="000000"/>
          <w:sz w:val="22"/>
          <w:szCs w:val="22"/>
          <w:lang w:val="es-CO"/>
          <w:rPrChange w:id="639" w:author="WinuE" w:date="2009-02-27T14:50:00Z">
            <w:rPr>
              <w:rFonts w:ascii="Calibri" w:hAnsi="Calibri" w:cs="BGKALI+BookAntiqua"/>
              <w:color w:val="000000"/>
              <w:sz w:val="22"/>
              <w:szCs w:val="22"/>
              <w:u w:val="single"/>
              <w:lang w:val="es-CO"/>
            </w:rPr>
          </w:rPrChange>
        </w:rPr>
        <w:t xml:space="preserve">Sección 7.5 </w:t>
      </w:r>
      <w:del w:id="640" w:author="WinuE" w:date="2009-02-27T14:50:00Z">
        <w:r w:rsidRPr="00BD6B66">
          <w:rPr>
            <w:rFonts w:ascii="Calibri" w:hAnsi="Calibri" w:cs="BGKALI+BookAntiqua"/>
            <w:b/>
            <w:color w:val="000000"/>
            <w:sz w:val="22"/>
            <w:szCs w:val="22"/>
            <w:lang w:val="es-CO"/>
            <w:rPrChange w:id="641" w:author="WinuE" w:date="2009-02-27T14:50:00Z">
              <w:rPr>
                <w:rFonts w:ascii="Calibri" w:hAnsi="Calibri" w:cs="BGKALI+BookAntiqua"/>
                <w:color w:val="000000"/>
                <w:sz w:val="22"/>
                <w:szCs w:val="22"/>
                <w:u w:val="single"/>
                <w:lang w:val="es-CO"/>
              </w:rPr>
            </w:rPrChange>
          </w:rPr>
          <w:delText>-</w:delText>
        </w:r>
      </w:del>
      <w:ins w:id="642" w:author="WinuE" w:date="2009-02-27T14:50:00Z">
        <w:r w:rsidR="00FD07D3">
          <w:rPr>
            <w:rFonts w:ascii="Calibri" w:hAnsi="Calibri" w:cs="BGKALI+BookAntiqua"/>
            <w:b/>
            <w:color w:val="000000"/>
            <w:sz w:val="22"/>
            <w:szCs w:val="22"/>
            <w:lang w:val="es-CO"/>
          </w:rPr>
          <w:t>–</w:t>
        </w:r>
      </w:ins>
      <w:r w:rsidRPr="00BD6B66">
        <w:rPr>
          <w:rFonts w:ascii="Calibri" w:hAnsi="Calibri" w:cs="BGKALI+BookAntiqua"/>
          <w:b/>
          <w:color w:val="000000"/>
          <w:sz w:val="22"/>
          <w:szCs w:val="22"/>
          <w:lang w:val="es-CO"/>
          <w:rPrChange w:id="643" w:author="WinuE" w:date="2009-02-27T14:50:00Z">
            <w:rPr>
              <w:rFonts w:ascii="Calibri" w:hAnsi="Calibri" w:cs="BGKALI+BookAntiqua"/>
              <w:color w:val="000000"/>
              <w:sz w:val="22"/>
              <w:szCs w:val="22"/>
              <w:u w:val="single"/>
              <w:lang w:val="es-CO"/>
            </w:rPr>
          </w:rPrChange>
        </w:rPr>
        <w:t xml:space="preserve"> Anexo</w:t>
      </w:r>
      <w:ins w:id="644" w:author="WinuE" w:date="2009-02-27T14:50:00Z">
        <w:r w:rsidR="00FD07D3">
          <w:rPr>
            <w:rFonts w:ascii="Calibri" w:hAnsi="Calibri" w:cs="BGKALI+BookAntiqua"/>
            <w:b/>
            <w:color w:val="000000"/>
            <w:sz w:val="22"/>
            <w:szCs w:val="22"/>
            <w:lang w:val="es-CO"/>
          </w:rPr>
          <w:t>[1]</w:t>
        </w:r>
      </w:ins>
      <w:r w:rsidRPr="00BD6B66">
        <w:rPr>
          <w:rFonts w:ascii="Calibri" w:hAnsi="Calibri" w:cs="BGKALI+BookAntiqua"/>
          <w:b/>
          <w:color w:val="000000"/>
          <w:sz w:val="22"/>
          <w:szCs w:val="22"/>
          <w:lang w:val="es-CO"/>
          <w:rPrChange w:id="645"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7B105C">
        <w:trPr>
          <w:trHeight w:val="284"/>
        </w:trPr>
        <w:tc>
          <w:tcPr>
            <w:tcW w:w="1668"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Borders>
              <w:bottom w:val="single" w:sz="4" w:space="0" w:color="D9D9D9" w:themeColor="background1" w:themeShade="D9"/>
            </w:tcBorders>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46"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RPr="007B105C" w:rsidTr="007B105C">
        <w:trPr>
          <w:trHeight w:val="397"/>
        </w:trPr>
        <w:tc>
          <w:tcPr>
            <w:tcW w:w="14142" w:type="dxa"/>
            <w:gridSpan w:val="3"/>
            <w:shd w:val="clear" w:color="auto" w:fill="9BBB59" w:themeFill="accent3"/>
            <w:vAlign w:val="center"/>
          </w:tcPr>
          <w:p w:rsidR="00FD07D3" w:rsidRPr="007B105C" w:rsidRDefault="00FD07D3" w:rsidP="00F754F7">
            <w:pPr>
              <w:jc w:val="both"/>
              <w:rPr>
                <w:rFonts w:ascii="Calibri" w:hAnsi="Calibri" w:cs="BGKALI+BookAntiqua"/>
                <w:color w:val="FFFFFF" w:themeColor="background1"/>
                <w:sz w:val="22"/>
                <w:szCs w:val="22"/>
                <w:lang w:val="es-CO"/>
              </w:rPr>
            </w:pPr>
            <w:r w:rsidRPr="007B105C">
              <w:rPr>
                <w:rFonts w:ascii="Calibri" w:hAnsi="Calibri" w:cs="BGKALI+BookAntiqua"/>
                <w:color w:val="FFFFFF" w:themeColor="background1"/>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7B105C">
        <w:trPr>
          <w:trHeight w:val="284"/>
        </w:trPr>
        <w:tc>
          <w:tcPr>
            <w:tcW w:w="1668" w:type="dxa"/>
            <w:tcBorders>
              <w:bottom w:val="single" w:sz="4" w:space="0" w:color="D9D9D9" w:themeColor="background1" w:themeShade="D9"/>
            </w:tcBorders>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c>
          <w:tcPr>
            <w:tcW w:w="3828"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r>
      <w:tr w:rsidR="00FD07D3" w:rsidRPr="007B105C" w:rsidTr="007B105C">
        <w:trPr>
          <w:trHeight w:val="397"/>
        </w:trPr>
        <w:tc>
          <w:tcPr>
            <w:tcW w:w="14142" w:type="dxa"/>
            <w:gridSpan w:val="3"/>
            <w:shd w:val="clear" w:color="auto" w:fill="9BBB59" w:themeFill="accent3"/>
            <w:vAlign w:val="center"/>
          </w:tcPr>
          <w:p w:rsidR="00FD07D3" w:rsidRPr="007B105C" w:rsidRDefault="00FD07D3" w:rsidP="00F754F7">
            <w:pPr>
              <w:jc w:val="both"/>
              <w:rPr>
                <w:rFonts w:ascii="Calibri" w:hAnsi="Calibri" w:cs="BGKALI+BookAntiqua"/>
                <w:color w:val="FFFFFF" w:themeColor="background1"/>
                <w:sz w:val="22"/>
                <w:szCs w:val="22"/>
                <w:lang w:val="es-CO"/>
              </w:rPr>
            </w:pPr>
            <w:r w:rsidRPr="007B105C">
              <w:rPr>
                <w:rFonts w:ascii="Calibri" w:hAnsi="Calibri" w:cs="BGKALI+BookAntiqua"/>
                <w:color w:val="FFFFFF" w:themeColor="background1"/>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7B105C">
        <w:trPr>
          <w:trHeight w:val="284"/>
        </w:trPr>
        <w:tc>
          <w:tcPr>
            <w:tcW w:w="1668" w:type="dxa"/>
            <w:tcBorders>
              <w:bottom w:val="single" w:sz="4" w:space="0" w:color="D9D9D9" w:themeColor="background1" w:themeShade="D9"/>
            </w:tcBorders>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c>
          <w:tcPr>
            <w:tcW w:w="3828"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r>
      <w:tr w:rsidR="00FD07D3" w:rsidRPr="007B105C" w:rsidTr="007B105C">
        <w:trPr>
          <w:trHeight w:val="397"/>
        </w:trPr>
        <w:tc>
          <w:tcPr>
            <w:tcW w:w="14142" w:type="dxa"/>
            <w:gridSpan w:val="3"/>
            <w:shd w:val="clear" w:color="auto" w:fill="9BBB59" w:themeFill="accent3"/>
            <w:vAlign w:val="center"/>
          </w:tcPr>
          <w:p w:rsidR="00FD07D3" w:rsidRPr="007B105C" w:rsidRDefault="00FD07D3" w:rsidP="00F754F7">
            <w:pPr>
              <w:jc w:val="both"/>
              <w:rPr>
                <w:rFonts w:ascii="Calibri" w:hAnsi="Calibri" w:cs="BGKALI+BookAntiqua"/>
                <w:color w:val="FFFFFF" w:themeColor="background1"/>
                <w:sz w:val="22"/>
                <w:szCs w:val="22"/>
                <w:lang w:val="es-CO"/>
              </w:rPr>
            </w:pPr>
            <w:r w:rsidRPr="007B105C">
              <w:rPr>
                <w:rFonts w:ascii="Calibri" w:hAnsi="Calibri" w:cs="BGKALI+BookAntiqua"/>
                <w:color w:val="FFFFFF" w:themeColor="background1"/>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7B105C">
        <w:trPr>
          <w:trHeight w:val="284"/>
        </w:trPr>
        <w:tc>
          <w:tcPr>
            <w:tcW w:w="1668" w:type="dxa"/>
            <w:tcBorders>
              <w:bottom w:val="single" w:sz="4" w:space="0" w:color="D9D9D9" w:themeColor="background1" w:themeShade="D9"/>
            </w:tcBorders>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c>
          <w:tcPr>
            <w:tcW w:w="3828" w:type="dxa"/>
            <w:tcBorders>
              <w:bottom w:val="single" w:sz="4" w:space="0" w:color="D9D9D9" w:themeColor="background1" w:themeShade="D9"/>
            </w:tcBorders>
          </w:tcPr>
          <w:p w:rsidR="00FD07D3" w:rsidRPr="00D32F72" w:rsidRDefault="00FD07D3" w:rsidP="00F754F7">
            <w:pPr>
              <w:jc w:val="both"/>
              <w:rPr>
                <w:rFonts w:ascii="Calibri" w:hAnsi="Calibri" w:cs="BGKALI+BookAntiqua"/>
                <w:color w:val="000000"/>
                <w:sz w:val="20"/>
                <w:szCs w:val="20"/>
                <w:lang w:val="es-CO"/>
              </w:rPr>
            </w:pPr>
          </w:p>
        </w:tc>
      </w:tr>
      <w:tr w:rsidR="00FD07D3" w:rsidRPr="007B105C" w:rsidTr="007B105C">
        <w:trPr>
          <w:trHeight w:val="397"/>
        </w:trPr>
        <w:tc>
          <w:tcPr>
            <w:tcW w:w="14142" w:type="dxa"/>
            <w:gridSpan w:val="3"/>
            <w:shd w:val="clear" w:color="auto" w:fill="9BBB59" w:themeFill="accent3"/>
            <w:vAlign w:val="center"/>
          </w:tcPr>
          <w:p w:rsidR="00FD07D3" w:rsidRPr="007B105C" w:rsidRDefault="00FD07D3" w:rsidP="00F754F7">
            <w:pPr>
              <w:jc w:val="both"/>
              <w:rPr>
                <w:rFonts w:ascii="Calibri" w:hAnsi="Calibri" w:cs="BGKALI+BookAntiqua"/>
                <w:color w:val="FFFFFF" w:themeColor="background1"/>
                <w:sz w:val="22"/>
                <w:szCs w:val="22"/>
                <w:lang w:val="es-CO"/>
              </w:rPr>
            </w:pPr>
            <w:r w:rsidRPr="007B105C">
              <w:rPr>
                <w:rFonts w:ascii="Calibri" w:hAnsi="Calibri" w:cs="BGKALI+BookAntiqua"/>
                <w:color w:val="FFFFFF" w:themeColor="background1"/>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000000" w:rsidRDefault="00FD07D3">
      <w:pPr>
        <w:pStyle w:val="Ttulo2"/>
        <w:jc w:val="both"/>
        <w:rPr>
          <w:rFonts w:asciiTheme="minorHAnsi" w:hAnsiTheme="minorHAnsi"/>
          <w:i w:val="0"/>
          <w:sz w:val="26"/>
          <w:szCs w:val="26"/>
        </w:rPr>
        <w:pPrChange w:id="647" w:author="WinuE" w:date="2009-02-27T14:46:00Z">
          <w:pPr>
            <w:pStyle w:val="Ttulo2"/>
          </w:pPr>
        </w:pPrChange>
      </w:pPr>
      <w:bookmarkStart w:id="648" w:name="_Toc223598174"/>
      <w:bookmarkStart w:id="649" w:name="_Toc223509211"/>
      <w:ins w:id="650" w:author="WinuE" w:date="2009-02-27T14:47:00Z">
        <w:r w:rsidRPr="00E66882">
          <w:rPr>
            <w:rFonts w:asciiTheme="minorHAnsi" w:hAnsiTheme="minorHAnsi"/>
            <w:i w:val="0"/>
            <w:sz w:val="26"/>
            <w:szCs w:val="26"/>
          </w:rPr>
          <w:lastRenderedPageBreak/>
          <w:t xml:space="preserve">Plan de Administración de la configuración </w:t>
        </w:r>
      </w:ins>
      <w:ins w:id="651" w:author="WinuE" w:date="2009-02-27T14:48:00Z">
        <w:r w:rsidRPr="00E66882">
          <w:rPr>
            <w:rFonts w:asciiTheme="minorHAnsi" w:hAnsiTheme="minorHAnsi"/>
            <w:i w:val="0"/>
            <w:sz w:val="26"/>
            <w:szCs w:val="26"/>
          </w:rPr>
          <w:t>– Anexo</w:t>
        </w:r>
      </w:ins>
      <w:ins w:id="652" w:author="WinuE" w:date="2009-02-27T14:49:00Z">
        <w:r w:rsidRPr="00E66882">
          <w:rPr>
            <w:rFonts w:asciiTheme="minorHAnsi" w:hAnsiTheme="minorHAnsi"/>
            <w:i w:val="0"/>
            <w:sz w:val="26"/>
            <w:szCs w:val="26"/>
          </w:rPr>
          <w:t>[2]</w:t>
        </w:r>
      </w:ins>
      <w:ins w:id="653" w:author="WinuE" w:date="2009-02-27T14:48:00Z">
        <w:r w:rsidRPr="00E66882">
          <w:rPr>
            <w:rFonts w:asciiTheme="minorHAnsi" w:hAnsiTheme="minorHAnsi"/>
            <w:i w:val="0"/>
            <w:sz w:val="26"/>
            <w:szCs w:val="26"/>
          </w:rPr>
          <w:t xml:space="preserve"> TorroiseSVN</w:t>
        </w:r>
      </w:ins>
      <w:bookmarkEnd w:id="648"/>
    </w:p>
    <w:p w:rsidR="00E66882" w:rsidRPr="00E66882" w:rsidRDefault="00E66882" w:rsidP="00E66882">
      <w:pPr>
        <w:rPr>
          <w:ins w:id="654" w:author="WinuE" w:date="2009-02-27T14:47:00Z"/>
        </w:rPr>
      </w:pPr>
    </w:p>
    <w:p w:rsidR="00000000" w:rsidRDefault="00BD6B66">
      <w:pPr>
        <w:ind w:left="576"/>
        <w:rPr>
          <w:rFonts w:asciiTheme="minorHAnsi" w:hAnsiTheme="minorHAnsi"/>
          <w:i/>
          <w:rPrChange w:id="655" w:author="WinuE" w:date="2009-02-27T14:46:00Z">
            <w:rPr>
              <w:rFonts w:asciiTheme="minorHAnsi" w:hAnsiTheme="minorHAnsi"/>
              <w:i w:val="0"/>
              <w:sz w:val="26"/>
              <w:szCs w:val="26"/>
            </w:rPr>
          </w:rPrChange>
        </w:rPr>
        <w:pPrChange w:id="656" w:author="WinuE" w:date="2009-02-27T14:46:00Z">
          <w:pPr>
            <w:pStyle w:val="Ttulo2"/>
          </w:pPr>
        </w:pPrChange>
      </w:pPr>
      <w:r w:rsidRPr="00BD6B66">
        <w:rPr>
          <w:rFonts w:asciiTheme="minorHAnsi" w:hAnsiTheme="minorHAnsi"/>
          <w:b/>
          <w:rPrChange w:id="657" w:author="WinuE" w:date="2009-02-27T14:46:00Z">
            <w:rPr>
              <w:rFonts w:asciiTheme="minorHAnsi" w:hAnsiTheme="minorHAnsi"/>
              <w:b w:val="0"/>
              <w:bCs w:val="0"/>
              <w:iCs w:val="0"/>
              <w:color w:val="0000FF"/>
              <w:sz w:val="26"/>
              <w:szCs w:val="26"/>
              <w:u w:val="single"/>
            </w:rPr>
          </w:rPrChange>
        </w:rPr>
        <w:t>¿Qué es TortoiseSVN?</w:t>
      </w:r>
      <w:bookmarkEnd w:id="649"/>
    </w:p>
    <w:p w:rsidR="00FD07D3" w:rsidRPr="006650A6" w:rsidRDefault="00BD6B66" w:rsidP="003401A3">
      <w:pPr>
        <w:pStyle w:val="NormalWeb"/>
        <w:ind w:left="576"/>
        <w:jc w:val="both"/>
        <w:rPr>
          <w:rFonts w:ascii="Calibri" w:hAnsi="Calibri"/>
          <w:sz w:val="22"/>
          <w:szCs w:val="22"/>
        </w:rPr>
      </w:pPr>
      <w:r w:rsidRPr="00BD6B66">
        <w:rPr>
          <w:rFonts w:ascii="Calibri" w:hAnsi="Calibri"/>
          <w:sz w:val="22"/>
          <w:rPrChange w:id="658"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BD6B66">
        <w:rPr>
          <w:rFonts w:ascii="Calibri" w:hAnsi="Calibri"/>
          <w:sz w:val="22"/>
          <w:szCs w:val="22"/>
          <w:rPrChange w:id="659"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BD6B66">
        <w:rPr>
          <w:rStyle w:val="quote"/>
          <w:rFonts w:ascii="Calibri" w:hAnsi="Calibri"/>
          <w:sz w:val="22"/>
          <w:szCs w:val="22"/>
          <w:rPrChange w:id="660" w:author="WinuE" w:date="2009-02-27T14:46:00Z">
            <w:rPr>
              <w:rStyle w:val="quote"/>
              <w:rFonts w:asciiTheme="minorHAnsi" w:hAnsiTheme="minorHAnsi"/>
              <w:b/>
              <w:bCs/>
              <w:i/>
              <w:iCs/>
              <w:sz w:val="22"/>
              <w:szCs w:val="22"/>
              <w:lang w:val="es-ES" w:eastAsia="es-ES"/>
            </w:rPr>
          </w:rPrChange>
        </w:rPr>
        <w:t>máquinas del tiempo</w:t>
      </w:r>
      <w:r w:rsidRPr="00BD6B66">
        <w:rPr>
          <w:rFonts w:ascii="Calibri" w:hAnsi="Calibri"/>
          <w:sz w:val="22"/>
          <w:szCs w:val="22"/>
          <w:rPrChange w:id="661" w:author="WinuE" w:date="2009-02-27T14:46:00Z">
            <w:rPr>
              <w:rFonts w:asciiTheme="minorHAnsi" w:hAnsiTheme="minorHAnsi"/>
              <w:b/>
              <w:bCs/>
              <w:i/>
              <w:iCs/>
              <w:sz w:val="22"/>
              <w:szCs w:val="22"/>
              <w:lang w:val="es-ES" w:eastAsia="es-ES"/>
            </w:rPr>
          </w:rPrChange>
        </w:rPr>
        <w:t>”.</w:t>
      </w:r>
    </w:p>
    <w:p w:rsidR="00FD07D3" w:rsidRPr="006650A6" w:rsidRDefault="00BD6B66" w:rsidP="003401A3">
      <w:pPr>
        <w:pStyle w:val="NormalWeb"/>
        <w:ind w:left="576"/>
        <w:jc w:val="both"/>
        <w:rPr>
          <w:rFonts w:ascii="Calibri" w:hAnsi="Calibri"/>
          <w:sz w:val="22"/>
          <w:szCs w:val="22"/>
        </w:rPr>
      </w:pPr>
      <w:r w:rsidRPr="00BD6B66">
        <w:rPr>
          <w:rFonts w:ascii="Calibri" w:hAnsi="Calibri"/>
          <w:sz w:val="22"/>
          <w:szCs w:val="22"/>
          <w:rPrChange w:id="662"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BD6B66">
        <w:rPr>
          <w:rStyle w:val="nfasis"/>
          <w:rFonts w:ascii="Calibri" w:hAnsi="Calibri"/>
          <w:sz w:val="22"/>
          <w:szCs w:val="22"/>
          <w:rPrChange w:id="663" w:author="WinuE" w:date="2009-02-27T14:46:00Z">
            <w:rPr>
              <w:rStyle w:val="nfasis"/>
              <w:rFonts w:asciiTheme="minorHAnsi" w:hAnsiTheme="minorHAnsi"/>
              <w:b/>
              <w:bCs/>
              <w:i w:val="0"/>
              <w:iCs w:val="0"/>
              <w:sz w:val="22"/>
              <w:szCs w:val="22"/>
              <w:lang w:val="es-ES" w:eastAsia="es-ES"/>
            </w:rPr>
          </w:rPrChange>
        </w:rPr>
        <w:t>cualquier</w:t>
      </w:r>
      <w:r w:rsidRPr="00BD6B66">
        <w:rPr>
          <w:rFonts w:ascii="Calibri" w:hAnsi="Calibri"/>
          <w:sz w:val="22"/>
          <w:szCs w:val="22"/>
          <w:rPrChange w:id="664"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BD6B66" w:rsidP="003401A3">
      <w:pPr>
        <w:ind w:left="576"/>
        <w:rPr>
          <w:rFonts w:asciiTheme="minorHAnsi" w:hAnsiTheme="minorHAnsi"/>
          <w:b/>
          <w:i/>
        </w:rPr>
      </w:pPr>
      <w:bookmarkStart w:id="665" w:name="_Toc223509212"/>
      <w:r w:rsidRPr="00BD6B66">
        <w:rPr>
          <w:rFonts w:asciiTheme="minorHAnsi" w:hAnsiTheme="minorHAnsi"/>
          <w:b/>
          <w:i/>
          <w:rPrChange w:id="666" w:author="WinuE" w:date="2009-02-27T14:46:00Z">
            <w:rPr>
              <w:rFonts w:asciiTheme="minorHAnsi" w:hAnsiTheme="minorHAnsi"/>
              <w:b/>
              <w:bCs/>
              <w:i/>
              <w:iCs/>
              <w:sz w:val="22"/>
              <w:szCs w:val="22"/>
            </w:rPr>
          </w:rPrChange>
        </w:rPr>
        <w:t>Características de TortoiseSVN</w:t>
      </w:r>
      <w:bookmarkEnd w:id="665"/>
    </w:p>
    <w:p w:rsidR="00FD07D3" w:rsidRPr="006650A6" w:rsidRDefault="00BD6B66" w:rsidP="003401A3">
      <w:pPr>
        <w:pStyle w:val="NormalWeb"/>
        <w:ind w:left="576"/>
        <w:jc w:val="both"/>
        <w:rPr>
          <w:rFonts w:ascii="Calibri" w:hAnsi="Calibri"/>
          <w:sz w:val="22"/>
          <w:szCs w:val="22"/>
        </w:rPr>
      </w:pPr>
      <w:r w:rsidRPr="00BD6B66">
        <w:rPr>
          <w:rFonts w:ascii="Calibri" w:hAnsi="Calibri"/>
          <w:sz w:val="22"/>
          <w:szCs w:val="22"/>
          <w:rPrChange w:id="667"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68" w:author="WinuE" w:date="2009-02-27T14:46:00Z">
            <w:rPr>
              <w:rStyle w:val="term"/>
              <w:rFonts w:asciiTheme="minorHAnsi" w:hAnsiTheme="minorHAnsi"/>
              <w:b/>
              <w:bCs/>
              <w:i/>
              <w:iCs/>
              <w:sz w:val="22"/>
              <w:szCs w:val="22"/>
            </w:rPr>
          </w:rPrChange>
        </w:rPr>
        <w:t>Integración con el shell de Windows</w:t>
      </w:r>
    </w:p>
    <w:p w:rsidR="00FD07D3" w:rsidRPr="006650A6" w:rsidRDefault="00BD6B66" w:rsidP="003401A3">
      <w:pPr>
        <w:pStyle w:val="NormalWeb"/>
        <w:ind w:left="1296"/>
        <w:jc w:val="both"/>
        <w:rPr>
          <w:rFonts w:ascii="Calibri" w:hAnsi="Calibri"/>
          <w:sz w:val="22"/>
          <w:szCs w:val="22"/>
        </w:rPr>
      </w:pPr>
      <w:bookmarkStart w:id="669" w:name="id565513"/>
      <w:bookmarkStart w:id="670" w:name="id565522"/>
      <w:bookmarkEnd w:id="669"/>
      <w:bookmarkEnd w:id="670"/>
      <w:r w:rsidRPr="00BD6B66">
        <w:rPr>
          <w:rFonts w:ascii="Calibri" w:hAnsi="Calibri"/>
          <w:sz w:val="22"/>
          <w:szCs w:val="22"/>
          <w:rPrChange w:id="671"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72"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73" w:author="WinuE" w:date="2009-02-27T14:46:00Z">
            <w:rPr>
              <w:rStyle w:val="term"/>
              <w:rFonts w:asciiTheme="minorHAnsi" w:hAnsiTheme="minorHAnsi"/>
              <w:b/>
              <w:bCs/>
              <w:i/>
              <w:iCs/>
              <w:sz w:val="22"/>
              <w:szCs w:val="22"/>
            </w:rPr>
          </w:rPrChange>
        </w:rPr>
        <w:t>Iconos sobreimpresionados</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74" w:author="WinuE" w:date="2009-02-27T14:46:00Z">
            <w:rPr>
              <w:rFonts w:asciiTheme="minorHAnsi" w:hAnsiTheme="minorHAnsi"/>
              <w:b/>
              <w:bCs/>
              <w:i/>
              <w:iCs/>
              <w:sz w:val="22"/>
              <w:szCs w:val="22"/>
              <w:lang w:val="es-ES" w:eastAsia="es-ES"/>
            </w:rPr>
          </w:rPrChange>
        </w:rPr>
        <w:lastRenderedPageBreak/>
        <w:t>El estado de cada carpeta y fichero versionado se indica por pequeños iconos sobreimpresionados. De esta forma, puede ver fácilmente el estado en el que se encuentra su copia de trabajo.</w:t>
      </w:r>
    </w:p>
    <w:p w:rsidR="00FD07D3" w:rsidRPr="006650A6" w:rsidRDefault="00FD07D3" w:rsidP="003401A3">
      <w:pPr>
        <w:pStyle w:val="NormalWeb"/>
        <w:ind w:left="1296"/>
        <w:jc w:val="both"/>
        <w:rPr>
          <w:rFonts w:ascii="Calibri" w:hAnsi="Calibri"/>
          <w:sz w:val="22"/>
          <w:szCs w:val="22"/>
        </w:rPr>
      </w:pP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75" w:author="WinuE" w:date="2009-02-27T14:46:00Z">
            <w:rPr>
              <w:rStyle w:val="term"/>
              <w:rFonts w:asciiTheme="minorHAnsi" w:hAnsiTheme="minorHAnsi"/>
              <w:b/>
              <w:bCs/>
              <w:i/>
              <w:iCs/>
              <w:sz w:val="22"/>
              <w:szCs w:val="22"/>
            </w:rPr>
          </w:rPrChange>
        </w:rPr>
        <w:t>Fácil acceso a los comandos de Subversion</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76"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BD6B66" w:rsidP="003401A3">
      <w:pPr>
        <w:pStyle w:val="NormalWeb"/>
        <w:ind w:left="576"/>
        <w:jc w:val="both"/>
        <w:rPr>
          <w:rFonts w:ascii="Calibri" w:hAnsi="Calibri"/>
          <w:sz w:val="22"/>
          <w:szCs w:val="22"/>
        </w:rPr>
      </w:pPr>
      <w:r w:rsidRPr="00BD6B66">
        <w:rPr>
          <w:rFonts w:ascii="Calibri" w:hAnsi="Calibri"/>
          <w:sz w:val="22"/>
          <w:szCs w:val="22"/>
          <w:rPrChange w:id="677"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78" w:author="WinuE" w:date="2009-02-27T14:46:00Z">
            <w:rPr>
              <w:rStyle w:val="term"/>
              <w:rFonts w:asciiTheme="minorHAnsi" w:hAnsiTheme="minorHAnsi"/>
              <w:b/>
              <w:bCs/>
              <w:i/>
              <w:iCs/>
              <w:sz w:val="22"/>
              <w:szCs w:val="22"/>
            </w:rPr>
          </w:rPrChange>
        </w:rPr>
        <w:t>Versionado de carpetas</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79"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BD6B66">
        <w:rPr>
          <w:rStyle w:val="quote"/>
          <w:rFonts w:ascii="Calibri" w:hAnsi="Calibri"/>
          <w:sz w:val="22"/>
          <w:szCs w:val="22"/>
          <w:rPrChange w:id="680" w:author="WinuE" w:date="2009-02-27T14:46:00Z">
            <w:rPr>
              <w:rStyle w:val="quote"/>
              <w:rFonts w:asciiTheme="minorHAnsi" w:hAnsiTheme="minorHAnsi"/>
              <w:b/>
              <w:bCs/>
              <w:i/>
              <w:iCs/>
              <w:sz w:val="22"/>
              <w:szCs w:val="22"/>
              <w:lang w:val="es-ES" w:eastAsia="es-ES"/>
            </w:rPr>
          </w:rPrChange>
        </w:rPr>
        <w:t>virtual</w:t>
      </w:r>
      <w:r w:rsidRPr="00BD6B66">
        <w:rPr>
          <w:rFonts w:ascii="Calibri" w:hAnsi="Calibri"/>
          <w:sz w:val="22"/>
          <w:szCs w:val="22"/>
          <w:rPrChange w:id="681"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BD6B66">
        <w:rPr>
          <w:rStyle w:val="nfasis"/>
          <w:rFonts w:ascii="Calibri" w:hAnsi="Calibri"/>
          <w:sz w:val="22"/>
          <w:szCs w:val="22"/>
          <w:rPrChange w:id="682" w:author="WinuE" w:date="2009-02-27T14:46:00Z">
            <w:rPr>
              <w:rStyle w:val="nfasis"/>
              <w:rFonts w:asciiTheme="minorHAnsi" w:hAnsiTheme="minorHAnsi"/>
              <w:b/>
              <w:bCs/>
              <w:i w:val="0"/>
              <w:iCs w:val="0"/>
              <w:sz w:val="22"/>
              <w:szCs w:val="22"/>
              <w:lang w:val="es-ES" w:eastAsia="es-ES"/>
            </w:rPr>
          </w:rPrChange>
        </w:rPr>
        <w:t>y</w:t>
      </w:r>
      <w:r w:rsidRPr="00BD6B66">
        <w:rPr>
          <w:rFonts w:ascii="Calibri" w:hAnsi="Calibri"/>
          <w:sz w:val="22"/>
          <w:szCs w:val="22"/>
          <w:rPrChange w:id="683"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BD6B66">
        <w:rPr>
          <w:rStyle w:val="Textoennegrita"/>
          <w:rFonts w:ascii="Calibri" w:hAnsi="Calibri"/>
          <w:sz w:val="22"/>
          <w:szCs w:val="22"/>
          <w:rPrChange w:id="684" w:author="WinuE" w:date="2009-02-27T14:46:00Z">
            <w:rPr>
              <w:rStyle w:val="Textoennegrita"/>
              <w:rFonts w:asciiTheme="minorHAnsi" w:hAnsiTheme="minorHAnsi"/>
              <w:b w:val="0"/>
              <w:bCs w:val="0"/>
              <w:i/>
              <w:iCs/>
              <w:sz w:val="22"/>
              <w:szCs w:val="22"/>
              <w:lang w:val="es-ES" w:eastAsia="es-ES"/>
            </w:rPr>
          </w:rPrChange>
        </w:rPr>
        <w:t>mover</w:t>
      </w:r>
      <w:r w:rsidRPr="00BD6B66">
        <w:rPr>
          <w:rFonts w:ascii="Calibri" w:hAnsi="Calibri"/>
          <w:sz w:val="22"/>
          <w:szCs w:val="22"/>
          <w:rPrChange w:id="685" w:author="WinuE" w:date="2009-02-27T14:46:00Z">
            <w:rPr>
              <w:rFonts w:asciiTheme="minorHAnsi" w:hAnsiTheme="minorHAnsi"/>
              <w:i/>
              <w:iCs/>
              <w:sz w:val="22"/>
              <w:szCs w:val="22"/>
              <w:lang w:val="es-ES" w:eastAsia="es-ES"/>
            </w:rPr>
          </w:rPrChange>
        </w:rPr>
        <w:t xml:space="preserve"> y </w:t>
      </w:r>
      <w:r w:rsidRPr="00BD6B66">
        <w:rPr>
          <w:rStyle w:val="Textoennegrita"/>
          <w:rFonts w:ascii="Calibri" w:hAnsi="Calibri"/>
          <w:sz w:val="22"/>
          <w:szCs w:val="22"/>
          <w:rPrChange w:id="686" w:author="WinuE" w:date="2009-02-27T14:46:00Z">
            <w:rPr>
              <w:rStyle w:val="Textoennegrita"/>
              <w:rFonts w:asciiTheme="minorHAnsi" w:hAnsiTheme="minorHAnsi"/>
              <w:b w:val="0"/>
              <w:bCs w:val="0"/>
              <w:i/>
              <w:iCs/>
              <w:sz w:val="22"/>
              <w:szCs w:val="22"/>
              <w:lang w:val="es-ES" w:eastAsia="es-ES"/>
            </w:rPr>
          </w:rPrChange>
        </w:rPr>
        <w:t>copiar</w:t>
      </w:r>
      <w:r w:rsidRPr="00BD6B66">
        <w:rPr>
          <w:rFonts w:ascii="Calibri" w:hAnsi="Calibri"/>
          <w:sz w:val="22"/>
          <w:szCs w:val="22"/>
          <w:rPrChange w:id="687"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88" w:author="WinuE" w:date="2009-02-27T14:46:00Z">
            <w:rPr>
              <w:rStyle w:val="term"/>
              <w:rFonts w:asciiTheme="minorHAnsi" w:hAnsiTheme="minorHAnsi"/>
              <w:b/>
              <w:bCs/>
              <w:i/>
              <w:iCs/>
              <w:sz w:val="22"/>
              <w:szCs w:val="22"/>
            </w:rPr>
          </w:rPrChange>
        </w:rPr>
        <w:t>Confirmaciones atómicas</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89"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90" w:author="WinuE" w:date="2009-02-27T14:46:00Z">
            <w:rPr>
              <w:rStyle w:val="term"/>
              <w:rFonts w:asciiTheme="minorHAnsi" w:hAnsiTheme="minorHAnsi"/>
              <w:b/>
              <w:bCs/>
              <w:i/>
              <w:iCs/>
              <w:sz w:val="22"/>
              <w:szCs w:val="22"/>
            </w:rPr>
          </w:rPrChange>
        </w:rPr>
        <w:t>Metadatos versionados</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91" w:author="WinuE" w:date="2009-02-27T14:46:00Z">
            <w:rPr>
              <w:rFonts w:asciiTheme="minorHAnsi" w:hAnsiTheme="minorHAnsi"/>
              <w:b/>
              <w:bCs/>
              <w:i/>
              <w:iCs/>
              <w:sz w:val="22"/>
              <w:szCs w:val="22"/>
              <w:lang w:val="es-ES" w:eastAsia="es-ES"/>
            </w:rPr>
          </w:rPrChange>
        </w:rPr>
        <w:t>Cada fichero y directorio tiene un conjunto invisible de “</w:t>
      </w:r>
      <w:r w:rsidRPr="00BD6B66">
        <w:rPr>
          <w:rStyle w:val="quote"/>
          <w:rFonts w:ascii="Calibri" w:hAnsi="Calibri"/>
          <w:sz w:val="22"/>
          <w:szCs w:val="22"/>
          <w:rPrChange w:id="692" w:author="WinuE" w:date="2009-02-27T14:46:00Z">
            <w:rPr>
              <w:rStyle w:val="quote"/>
              <w:rFonts w:asciiTheme="minorHAnsi" w:hAnsiTheme="minorHAnsi"/>
              <w:b/>
              <w:bCs/>
              <w:i/>
              <w:iCs/>
              <w:sz w:val="22"/>
              <w:szCs w:val="22"/>
              <w:lang w:val="es-ES" w:eastAsia="es-ES"/>
            </w:rPr>
          </w:rPrChange>
        </w:rPr>
        <w:t>propiedades</w:t>
      </w:r>
      <w:r w:rsidRPr="00BD6B66">
        <w:rPr>
          <w:rFonts w:ascii="Calibri" w:hAnsi="Calibri"/>
          <w:sz w:val="22"/>
          <w:szCs w:val="22"/>
          <w:rPrChange w:id="693"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94" w:author="WinuE" w:date="2009-02-27T14:46:00Z">
            <w:rPr>
              <w:rStyle w:val="term"/>
              <w:rFonts w:asciiTheme="minorHAnsi" w:hAnsiTheme="minorHAnsi"/>
              <w:b/>
              <w:bCs/>
              <w:i/>
              <w:iCs/>
              <w:sz w:val="22"/>
              <w:szCs w:val="22"/>
            </w:rPr>
          </w:rPrChange>
        </w:rPr>
        <w:t>Elección de capas de red</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95"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BD6B66">
        <w:rPr>
          <w:rStyle w:val="quote"/>
          <w:rFonts w:ascii="Calibri" w:hAnsi="Calibri"/>
          <w:sz w:val="22"/>
          <w:szCs w:val="22"/>
          <w:rPrChange w:id="696" w:author="WinuE" w:date="2009-02-27T14:46:00Z">
            <w:rPr>
              <w:rStyle w:val="quote"/>
              <w:rFonts w:asciiTheme="minorHAnsi" w:hAnsiTheme="minorHAnsi"/>
              <w:b/>
              <w:bCs/>
              <w:i/>
              <w:iCs/>
              <w:sz w:val="22"/>
              <w:szCs w:val="22"/>
              <w:lang w:val="es-ES" w:eastAsia="es-ES"/>
            </w:rPr>
          </w:rPrChange>
        </w:rPr>
        <w:t>avanzado</w:t>
      </w:r>
      <w:r w:rsidRPr="00BD6B66">
        <w:rPr>
          <w:rFonts w:ascii="Calibri" w:hAnsi="Calibri"/>
          <w:sz w:val="22"/>
          <w:szCs w:val="22"/>
          <w:rPrChange w:id="697"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698" w:author="WinuE" w:date="2009-02-27T14:46:00Z">
            <w:rPr>
              <w:rStyle w:val="term"/>
              <w:rFonts w:asciiTheme="minorHAnsi" w:hAnsiTheme="minorHAnsi"/>
              <w:b/>
              <w:bCs/>
              <w:i/>
              <w:iCs/>
              <w:sz w:val="22"/>
              <w:szCs w:val="22"/>
            </w:rPr>
          </w:rPrChange>
        </w:rPr>
        <w:t>Manejo de datos consistente</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699" w:author="WinuE" w:date="2009-02-27T14:46:00Z">
            <w:rPr>
              <w:rFonts w:asciiTheme="minorHAnsi" w:hAnsiTheme="minorHAnsi"/>
              <w:b/>
              <w:bCs/>
              <w:i/>
              <w:iCs/>
              <w:sz w:val="22"/>
              <w:szCs w:val="22"/>
              <w:lang w:val="es-ES" w:eastAsia="es-ES"/>
            </w:rPr>
          </w:rPrChange>
        </w:rPr>
        <w:lastRenderedPageBreak/>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700" w:author="WinuE" w:date="2009-02-27T14:46:00Z">
            <w:rPr>
              <w:rStyle w:val="term"/>
              <w:rFonts w:asciiTheme="minorHAnsi" w:hAnsiTheme="minorHAnsi"/>
              <w:b/>
              <w:bCs/>
              <w:i/>
              <w:iCs/>
              <w:sz w:val="22"/>
              <w:szCs w:val="22"/>
            </w:rPr>
          </w:rPrChange>
        </w:rPr>
        <w:t>Etiquetado y creación de ramas eficiente</w:t>
      </w:r>
    </w:p>
    <w:p w:rsidR="00FD07D3" w:rsidRPr="006650A6" w:rsidRDefault="00BD6B66" w:rsidP="003401A3">
      <w:pPr>
        <w:pStyle w:val="NormalWeb"/>
        <w:ind w:left="1296"/>
        <w:jc w:val="both"/>
        <w:rPr>
          <w:rFonts w:ascii="Calibri" w:hAnsi="Calibri"/>
          <w:sz w:val="22"/>
          <w:szCs w:val="22"/>
        </w:rPr>
      </w:pPr>
      <w:r w:rsidRPr="00BD6B66">
        <w:rPr>
          <w:rFonts w:ascii="Calibri" w:hAnsi="Calibri"/>
          <w:sz w:val="22"/>
          <w:szCs w:val="22"/>
          <w:rPrChange w:id="701"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BD6B66" w:rsidP="003401A3">
      <w:pPr>
        <w:ind w:left="576"/>
        <w:jc w:val="both"/>
        <w:rPr>
          <w:rFonts w:ascii="Calibri" w:hAnsi="Calibri"/>
          <w:sz w:val="22"/>
          <w:szCs w:val="22"/>
        </w:rPr>
      </w:pPr>
      <w:r w:rsidRPr="00BD6B66">
        <w:rPr>
          <w:rStyle w:val="term"/>
          <w:rFonts w:ascii="Calibri" w:hAnsi="Calibri"/>
          <w:sz w:val="22"/>
          <w:szCs w:val="22"/>
          <w:rPrChange w:id="702" w:author="WinuE" w:date="2009-02-27T14:46:00Z">
            <w:rPr>
              <w:rStyle w:val="term"/>
              <w:rFonts w:asciiTheme="minorHAnsi" w:hAnsiTheme="minorHAnsi"/>
              <w:b/>
              <w:bCs/>
              <w:i/>
              <w:iCs/>
              <w:sz w:val="22"/>
              <w:szCs w:val="22"/>
            </w:rPr>
          </w:rPrChange>
        </w:rPr>
        <w:t>Extensibilidad</w:t>
      </w:r>
    </w:p>
    <w:p w:rsidR="00FD07D3" w:rsidRDefault="00BD6B66" w:rsidP="003401A3">
      <w:pPr>
        <w:pStyle w:val="NormalWeb"/>
        <w:ind w:left="1296"/>
        <w:jc w:val="both"/>
        <w:rPr>
          <w:rFonts w:asciiTheme="minorHAnsi" w:hAnsiTheme="minorHAnsi"/>
          <w:sz w:val="22"/>
          <w:szCs w:val="22"/>
        </w:rPr>
      </w:pPr>
      <w:r w:rsidRPr="00BD6B66">
        <w:rPr>
          <w:rFonts w:ascii="Calibri" w:hAnsi="Calibri"/>
          <w:sz w:val="22"/>
          <w:szCs w:val="22"/>
          <w:rPrChange w:id="703" w:author="WinuE" w:date="2009-02-27T14:46:00Z">
            <w:rPr>
              <w:rFonts w:asciiTheme="minorHAnsi" w:hAnsiTheme="minorHAnsi"/>
              <w:b/>
              <w:bCs/>
              <w:i/>
              <w:iCs/>
              <w:sz w:val="22"/>
              <w:szCs w:val="22"/>
              <w:lang w:val="es-ES" w:eastAsia="es-ES"/>
            </w:rPr>
          </w:rPrChange>
        </w:rPr>
        <w:t>Subversion no tiene lastre histórico; está implementado como una colección de librerías C compartidas con APIS bien definidas. Esto hace que Subversion sea extremadamente mantenible y se pueda utilizar por otras aplicaciones y lenguajes</w:t>
      </w:r>
      <w:r w:rsidRPr="00BD6B66">
        <w:rPr>
          <w:rFonts w:asciiTheme="minorHAnsi" w:hAnsiTheme="minorHAnsi"/>
          <w:sz w:val="22"/>
          <w:szCs w:val="22"/>
          <w:rPrChange w:id="704" w:author="WinuE" w:date="2009-02-27T14:46:00Z">
            <w:rPr>
              <w:rFonts w:asciiTheme="minorHAnsi" w:hAnsiTheme="minorHAnsi"/>
              <w:b/>
              <w:bCs/>
              <w:i/>
              <w:iCs/>
              <w:sz w:val="22"/>
              <w:szCs w:val="22"/>
              <w:lang w:val="es-ES" w:eastAsia="es-ES"/>
            </w:rPr>
          </w:rPrChange>
        </w:rPr>
        <w:t>.</w:t>
      </w:r>
      <w:r w:rsidR="007B105C">
        <w:rPr>
          <w:rFonts w:asciiTheme="minorHAnsi" w:hAnsiTheme="minorHAnsi"/>
          <w:sz w:val="22"/>
          <w:szCs w:val="22"/>
        </w:rPr>
        <w:t>[14]</w:t>
      </w:r>
    </w:p>
    <w:p w:rsidR="001E286E" w:rsidRPr="001E286E" w:rsidRDefault="001E286E" w:rsidP="003401A3">
      <w:pPr>
        <w:pStyle w:val="NormalWeb"/>
        <w:ind w:left="1296"/>
        <w:jc w:val="both"/>
        <w:rPr>
          <w:rFonts w:asciiTheme="minorHAnsi" w:hAnsiTheme="minorHAnsi"/>
          <w:b/>
          <w:sz w:val="26"/>
          <w:szCs w:val="26"/>
        </w:rPr>
      </w:pPr>
    </w:p>
    <w:p w:rsidR="001E286E" w:rsidRPr="001E286E" w:rsidRDefault="001E286E" w:rsidP="001E286E">
      <w:pPr>
        <w:pStyle w:val="NormalWeb"/>
        <w:jc w:val="both"/>
        <w:rPr>
          <w:rFonts w:asciiTheme="minorHAnsi" w:hAnsiTheme="minorHAnsi"/>
          <w:b/>
          <w:sz w:val="26"/>
          <w:szCs w:val="26"/>
          <w:rPrChange w:id="705" w:author="WinuE" w:date="2009-02-27T14:46:00Z">
            <w:rPr/>
          </w:rPrChange>
        </w:rPr>
      </w:pPr>
      <w:r w:rsidRPr="001E286E">
        <w:rPr>
          <w:rFonts w:asciiTheme="minorHAnsi" w:hAnsiTheme="minorHAnsi"/>
          <w:b/>
          <w:sz w:val="26"/>
          <w:szCs w:val="26"/>
        </w:rPr>
        <w:t xml:space="preserve">8.2 Plantilla de presentación de documentos </w:t>
      </w:r>
    </w:p>
    <w:p w:rsidR="00FD07D3" w:rsidRDefault="00436C16" w:rsidP="001E286E">
      <w:pPr>
        <w:pStyle w:val="NormalWeb"/>
        <w:rPr>
          <w:rFonts w:asciiTheme="minorHAnsi" w:hAnsiTheme="minorHAnsi"/>
          <w:b/>
          <w:sz w:val="28"/>
          <w:szCs w:val="28"/>
        </w:rPr>
      </w:pPr>
      <w:r>
        <w:rPr>
          <w:rFonts w:asciiTheme="minorHAnsi" w:hAnsiTheme="minorHAnsi"/>
          <w:b/>
          <w:sz w:val="28"/>
          <w:szCs w:val="28"/>
        </w:rPr>
        <w:t xml:space="preserve">1. </w:t>
      </w:r>
      <w:r w:rsidR="001E286E">
        <w:rPr>
          <w:rFonts w:asciiTheme="minorHAnsi" w:hAnsiTheme="minorHAnsi"/>
          <w:b/>
          <w:sz w:val="28"/>
          <w:szCs w:val="28"/>
        </w:rPr>
        <w:t xml:space="preserve">TITULO PRINCIPAL </w:t>
      </w:r>
    </w:p>
    <w:p w:rsidR="001E286E" w:rsidRDefault="00436C16" w:rsidP="001E286E">
      <w:pPr>
        <w:pStyle w:val="NormalWeb"/>
        <w:rPr>
          <w:rFonts w:asciiTheme="minorHAnsi" w:hAnsiTheme="minorHAnsi"/>
          <w:b/>
          <w:sz w:val="26"/>
          <w:szCs w:val="26"/>
        </w:rPr>
      </w:pPr>
      <w:r>
        <w:rPr>
          <w:rFonts w:asciiTheme="minorHAnsi" w:hAnsiTheme="minorHAnsi"/>
          <w:b/>
          <w:sz w:val="26"/>
          <w:szCs w:val="26"/>
        </w:rPr>
        <w:t xml:space="preserve">1.1 </w:t>
      </w:r>
      <w:r w:rsidR="001E286E">
        <w:rPr>
          <w:rFonts w:asciiTheme="minorHAnsi" w:hAnsiTheme="minorHAnsi"/>
          <w:b/>
          <w:sz w:val="26"/>
          <w:szCs w:val="26"/>
        </w:rPr>
        <w:t>Subtitulo de nivel 1.</w:t>
      </w:r>
    </w:p>
    <w:p w:rsidR="001E286E" w:rsidRDefault="001E286E" w:rsidP="001E286E">
      <w:pPr>
        <w:pStyle w:val="NormalWeb"/>
        <w:rPr>
          <w:rFonts w:asciiTheme="minorHAnsi" w:hAnsiTheme="minorHAnsi"/>
          <w:sz w:val="22"/>
          <w:szCs w:val="22"/>
        </w:rPr>
      </w:pPr>
      <w:r>
        <w:rPr>
          <w:rFonts w:asciiTheme="minorHAnsi" w:hAnsiTheme="minorHAnsi"/>
          <w:sz w:val="22"/>
          <w:szCs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1E286E" w:rsidRPr="00436C16" w:rsidRDefault="00436C16" w:rsidP="001E286E">
      <w:pPr>
        <w:pStyle w:val="NormalWeb"/>
        <w:rPr>
          <w:rFonts w:asciiTheme="minorHAnsi" w:hAnsiTheme="minorHAnsi"/>
          <w:b/>
        </w:rPr>
      </w:pPr>
      <w:r>
        <w:rPr>
          <w:rFonts w:asciiTheme="minorHAnsi" w:hAnsiTheme="minorHAnsi"/>
          <w:b/>
        </w:rPr>
        <w:t xml:space="preserve">1.1.1 </w:t>
      </w:r>
      <w:r w:rsidR="001E286E" w:rsidRPr="00436C16">
        <w:rPr>
          <w:rFonts w:asciiTheme="minorHAnsi" w:hAnsiTheme="minorHAnsi"/>
          <w:b/>
        </w:rPr>
        <w:t>Subtitulo de nivel 2</w:t>
      </w:r>
    </w:p>
    <w:p w:rsidR="001E286E" w:rsidRPr="00436C16" w:rsidRDefault="00436C16" w:rsidP="00436C16">
      <w:pPr>
        <w:pStyle w:val="NormalWeb"/>
        <w:numPr>
          <w:ilvl w:val="0"/>
          <w:numId w:val="69"/>
        </w:numPr>
        <w:rPr>
          <w:rFonts w:asciiTheme="minorHAnsi" w:hAnsiTheme="minorHAnsi"/>
          <w:sz w:val="22"/>
          <w:szCs w:val="22"/>
        </w:rPr>
      </w:pPr>
      <w:r w:rsidRPr="00436C16">
        <w:rPr>
          <w:rFonts w:asciiTheme="minorHAnsi" w:hAnsiTheme="minorHAnsi"/>
          <w:sz w:val="22"/>
          <w:szCs w:val="22"/>
        </w:rPr>
        <w:t>Viñetas</w:t>
      </w:r>
    </w:p>
    <w:p w:rsidR="00436C16" w:rsidRDefault="00436C16" w:rsidP="00436C16">
      <w:pPr>
        <w:pStyle w:val="NormalWeb"/>
        <w:numPr>
          <w:ilvl w:val="1"/>
          <w:numId w:val="69"/>
        </w:numPr>
        <w:rPr>
          <w:rFonts w:asciiTheme="minorHAnsi" w:hAnsiTheme="minorHAnsi"/>
          <w:sz w:val="22"/>
          <w:szCs w:val="22"/>
        </w:rPr>
      </w:pPr>
      <w:r w:rsidRPr="00436C16">
        <w:rPr>
          <w:rFonts w:asciiTheme="minorHAnsi" w:hAnsiTheme="minorHAnsi"/>
          <w:sz w:val="22"/>
          <w:szCs w:val="22"/>
        </w:rPr>
        <w:t>Sub-Viñeta</w:t>
      </w:r>
    </w:p>
    <w:p w:rsidR="00436C16" w:rsidRDefault="00436C16" w:rsidP="00436C16">
      <w:pPr>
        <w:pStyle w:val="NormalWeb"/>
        <w:numPr>
          <w:ilvl w:val="2"/>
          <w:numId w:val="24"/>
        </w:numPr>
        <w:rPr>
          <w:rFonts w:asciiTheme="minorHAnsi" w:hAnsiTheme="minorHAnsi"/>
          <w:b/>
        </w:rPr>
      </w:pPr>
      <w:r w:rsidRPr="00436C16">
        <w:rPr>
          <w:rFonts w:asciiTheme="minorHAnsi" w:hAnsiTheme="minorHAnsi"/>
          <w:b/>
        </w:rPr>
        <w:t>Tablas</w:t>
      </w:r>
    </w:p>
    <w:tbl>
      <w:tblPr>
        <w:tblStyle w:val="Sombreadomedio1-nfasis3"/>
        <w:tblW w:w="0" w:type="auto"/>
        <w:tblLook w:val="04A0"/>
      </w:tblPr>
      <w:tblGrid>
        <w:gridCol w:w="2881"/>
        <w:gridCol w:w="2881"/>
        <w:gridCol w:w="2882"/>
      </w:tblGrid>
      <w:tr w:rsidR="00436C16" w:rsidTr="00436C16">
        <w:trPr>
          <w:cnfStyle w:val="100000000000"/>
        </w:trPr>
        <w:tc>
          <w:tcPr>
            <w:cnfStyle w:val="001000000000"/>
            <w:tcW w:w="2881" w:type="dxa"/>
          </w:tcPr>
          <w:p w:rsidR="00436C16" w:rsidRPr="00436C16" w:rsidRDefault="00436C16" w:rsidP="00436C16">
            <w:pPr>
              <w:pStyle w:val="NormalWeb"/>
              <w:jc w:val="center"/>
              <w:rPr>
                <w:rFonts w:asciiTheme="minorHAnsi" w:hAnsiTheme="minorHAnsi"/>
                <w:b w:val="0"/>
                <w:color w:val="000000" w:themeColor="text1"/>
              </w:rPr>
            </w:pPr>
            <w:r w:rsidRPr="00436C16">
              <w:rPr>
                <w:rFonts w:asciiTheme="minorHAnsi" w:hAnsiTheme="minorHAnsi"/>
                <w:b w:val="0"/>
                <w:color w:val="000000" w:themeColor="text1"/>
              </w:rPr>
              <w:t>Titulo</w:t>
            </w:r>
          </w:p>
        </w:tc>
        <w:tc>
          <w:tcPr>
            <w:tcW w:w="2881" w:type="dxa"/>
          </w:tcPr>
          <w:p w:rsidR="00436C16" w:rsidRPr="00436C16" w:rsidRDefault="00436C16" w:rsidP="00436C16">
            <w:pPr>
              <w:pStyle w:val="NormalWeb"/>
              <w:jc w:val="center"/>
              <w:cnfStyle w:val="100000000000"/>
              <w:rPr>
                <w:rFonts w:asciiTheme="minorHAnsi" w:hAnsiTheme="minorHAnsi"/>
                <w:b w:val="0"/>
                <w:color w:val="000000" w:themeColor="text1"/>
              </w:rPr>
            </w:pPr>
            <w:r w:rsidRPr="00436C16">
              <w:rPr>
                <w:rFonts w:asciiTheme="minorHAnsi" w:hAnsiTheme="minorHAnsi"/>
                <w:b w:val="0"/>
                <w:color w:val="000000" w:themeColor="text1"/>
              </w:rPr>
              <w:t>Titulo</w:t>
            </w:r>
          </w:p>
        </w:tc>
        <w:tc>
          <w:tcPr>
            <w:tcW w:w="2882" w:type="dxa"/>
          </w:tcPr>
          <w:p w:rsidR="00436C16" w:rsidRPr="00436C16" w:rsidRDefault="00436C16" w:rsidP="00436C16">
            <w:pPr>
              <w:pStyle w:val="NormalWeb"/>
              <w:jc w:val="center"/>
              <w:cnfStyle w:val="100000000000"/>
              <w:rPr>
                <w:rFonts w:asciiTheme="minorHAnsi" w:hAnsiTheme="minorHAnsi"/>
                <w:b w:val="0"/>
                <w:color w:val="000000" w:themeColor="text1"/>
              </w:rPr>
            </w:pPr>
            <w:r w:rsidRPr="00436C16">
              <w:rPr>
                <w:rFonts w:asciiTheme="minorHAnsi" w:hAnsiTheme="minorHAnsi"/>
                <w:b w:val="0"/>
                <w:color w:val="000000" w:themeColor="text1"/>
              </w:rPr>
              <w:t>Titulo</w:t>
            </w:r>
          </w:p>
        </w:tc>
      </w:tr>
      <w:tr w:rsidR="00436C16" w:rsidTr="00436C16">
        <w:trPr>
          <w:cnfStyle w:val="000000100000"/>
        </w:trPr>
        <w:tc>
          <w:tcPr>
            <w:cnfStyle w:val="001000000000"/>
            <w:tcW w:w="2881" w:type="dxa"/>
          </w:tcPr>
          <w:p w:rsidR="00436C16" w:rsidRDefault="00436C16" w:rsidP="00436C16">
            <w:pPr>
              <w:pStyle w:val="NormalWeb"/>
              <w:rPr>
                <w:rFonts w:asciiTheme="minorHAnsi" w:hAnsiTheme="minorHAnsi"/>
                <w:b w:val="0"/>
              </w:rPr>
            </w:pPr>
          </w:p>
        </w:tc>
        <w:tc>
          <w:tcPr>
            <w:tcW w:w="2881" w:type="dxa"/>
          </w:tcPr>
          <w:p w:rsidR="00436C16" w:rsidRDefault="00436C16" w:rsidP="00436C16">
            <w:pPr>
              <w:pStyle w:val="NormalWeb"/>
              <w:cnfStyle w:val="000000100000"/>
              <w:rPr>
                <w:rFonts w:asciiTheme="minorHAnsi" w:hAnsiTheme="minorHAnsi"/>
                <w:b/>
              </w:rPr>
            </w:pPr>
          </w:p>
        </w:tc>
        <w:tc>
          <w:tcPr>
            <w:tcW w:w="2882" w:type="dxa"/>
          </w:tcPr>
          <w:p w:rsidR="00436C16" w:rsidRDefault="00436C16" w:rsidP="00436C16">
            <w:pPr>
              <w:pStyle w:val="NormalWeb"/>
              <w:cnfStyle w:val="000000100000"/>
              <w:rPr>
                <w:rFonts w:asciiTheme="minorHAnsi" w:hAnsiTheme="minorHAnsi"/>
                <w:b/>
              </w:rPr>
            </w:pPr>
          </w:p>
        </w:tc>
      </w:tr>
      <w:tr w:rsidR="00436C16" w:rsidTr="00436C16">
        <w:trPr>
          <w:cnfStyle w:val="000000010000"/>
        </w:trPr>
        <w:tc>
          <w:tcPr>
            <w:cnfStyle w:val="001000000000"/>
            <w:tcW w:w="2881" w:type="dxa"/>
          </w:tcPr>
          <w:p w:rsidR="00436C16" w:rsidRDefault="00436C16" w:rsidP="00436C16">
            <w:pPr>
              <w:pStyle w:val="NormalWeb"/>
              <w:rPr>
                <w:rFonts w:asciiTheme="minorHAnsi" w:hAnsiTheme="minorHAnsi"/>
                <w:b w:val="0"/>
              </w:rPr>
            </w:pPr>
          </w:p>
        </w:tc>
        <w:tc>
          <w:tcPr>
            <w:tcW w:w="2881" w:type="dxa"/>
          </w:tcPr>
          <w:p w:rsidR="00436C16" w:rsidRDefault="00436C16" w:rsidP="00436C16">
            <w:pPr>
              <w:pStyle w:val="NormalWeb"/>
              <w:cnfStyle w:val="000000010000"/>
              <w:rPr>
                <w:rFonts w:asciiTheme="minorHAnsi" w:hAnsiTheme="minorHAnsi"/>
                <w:b/>
              </w:rPr>
            </w:pPr>
          </w:p>
        </w:tc>
        <w:tc>
          <w:tcPr>
            <w:tcW w:w="2882" w:type="dxa"/>
          </w:tcPr>
          <w:p w:rsidR="00436C16" w:rsidRDefault="00436C16" w:rsidP="00436C16">
            <w:pPr>
              <w:pStyle w:val="NormalWeb"/>
              <w:cnfStyle w:val="000000010000"/>
              <w:rPr>
                <w:rFonts w:asciiTheme="minorHAnsi" w:hAnsiTheme="minorHAnsi"/>
                <w:b/>
              </w:rPr>
            </w:pPr>
          </w:p>
        </w:tc>
      </w:tr>
    </w:tbl>
    <w:p w:rsidR="00436C16" w:rsidRPr="00200991" w:rsidRDefault="00436C16" w:rsidP="00200991">
      <w:pPr>
        <w:pStyle w:val="NormalWeb"/>
        <w:jc w:val="center"/>
        <w:rPr>
          <w:rFonts w:asciiTheme="minorHAnsi" w:hAnsiTheme="minorHAnsi"/>
          <w:b/>
        </w:rPr>
      </w:pPr>
    </w:p>
    <w:p w:rsidR="001E286E" w:rsidRDefault="001E286E" w:rsidP="001E286E">
      <w:pPr>
        <w:pStyle w:val="NormalWeb"/>
        <w:jc w:val="center"/>
        <w:rPr>
          <w:rFonts w:asciiTheme="minorHAnsi" w:hAnsiTheme="minorHAnsi"/>
          <w:b/>
          <w:sz w:val="28"/>
          <w:szCs w:val="28"/>
        </w:rPr>
      </w:pPr>
    </w:p>
    <w:p w:rsidR="001E286E" w:rsidRPr="001E286E" w:rsidRDefault="001E286E" w:rsidP="001E286E">
      <w:pPr>
        <w:pStyle w:val="NormalWeb"/>
        <w:jc w:val="center"/>
        <w:rPr>
          <w:rFonts w:asciiTheme="minorHAnsi" w:hAnsiTheme="minorHAnsi"/>
          <w:b/>
          <w:sz w:val="28"/>
          <w:szCs w:val="28"/>
          <w:rPrChange w:id="706" w:author="WinuE" w:date="2009-02-27T14:46:00Z">
            <w:rPr/>
          </w:rPrChange>
        </w:rPr>
      </w:pPr>
    </w:p>
    <w:p w:rsidR="00FD07D3" w:rsidRPr="0008083E" w:rsidRDefault="00FD07D3" w:rsidP="001E286E">
      <w:pPr>
        <w:jc w:val="cente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1610C2" w:rsidRPr="00FD07D3" w:rsidRDefault="001610C2" w:rsidP="00FD07D3">
      <w:pPr>
        <w:rPr>
          <w:szCs w:val="22"/>
          <w:lang w:val="es-CO"/>
        </w:rPr>
      </w:pPr>
    </w:p>
    <w:sectPr w:rsidR="001610C2" w:rsidRPr="00FD07D3" w:rsidSect="00E51CA4">
      <w:headerReference w:type="default" r:id="rId55"/>
      <w:footerReference w:type="default" r:id="rId5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1E286E" w:rsidRDefault="001E286E" w:rsidP="00FD07D3">
      <w:pPr>
        <w:pStyle w:val="Textocomentario"/>
      </w:pPr>
      <w:r>
        <w:rPr>
          <w:rStyle w:val="Refdecomentario"/>
        </w:rPr>
        <w:annotationRef/>
      </w:r>
      <w:r>
        <w:t>Al fin que con el nombre?</w:t>
      </w:r>
    </w:p>
  </w:comment>
  <w:comment w:id="129" w:author="Ana Maria" w:date="2009-03-01T20:59:00Z" w:initials="AM">
    <w:p w:rsidR="00235114" w:rsidRDefault="00235114">
      <w:pPr>
        <w:pStyle w:val="Textocomentario"/>
      </w:pPr>
      <w:r>
        <w:rPr>
          <w:rStyle w:val="Refdecomentario"/>
        </w:rPr>
        <w:annotationRef/>
      </w:r>
      <w:r>
        <w:t>Y las reglas??</w:t>
      </w:r>
    </w:p>
  </w:comment>
  <w:comment w:id="591" w:author="WinuE" w:date="2009-02-28T09:25:00Z" w:initials="W">
    <w:p w:rsidR="001E286E" w:rsidRDefault="001E286E"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C8E" w:rsidRDefault="007E3C8E">
      <w:r>
        <w:separator/>
      </w:r>
    </w:p>
  </w:endnote>
  <w:endnote w:type="continuationSeparator" w:id="1">
    <w:p w:rsidR="007E3C8E" w:rsidRDefault="007E3C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 </w:t>
    </w:r>
    <w:r w:rsidR="00BD6B66" w:rsidRPr="00C61818">
      <w:rPr>
        <w:rFonts w:asciiTheme="minorHAnsi" w:hAnsiTheme="minorHAnsi"/>
        <w:color w:val="4F81BD" w:themeColor="accent1"/>
      </w:rPr>
      <w:fldChar w:fldCharType="begin"/>
    </w:r>
    <w:r w:rsidRPr="00C61818">
      <w:rPr>
        <w:rFonts w:asciiTheme="minorHAnsi" w:hAnsiTheme="minorHAnsi"/>
        <w:color w:val="4F81BD" w:themeColor="accent1"/>
      </w:rPr>
      <w:instrText xml:space="preserve"> PAGE   \* MERGEFORMAT </w:instrText>
    </w:r>
    <w:r w:rsidR="00BD6B66" w:rsidRPr="00C61818">
      <w:rPr>
        <w:rFonts w:asciiTheme="minorHAnsi" w:hAnsiTheme="minorHAnsi"/>
        <w:color w:val="4F81BD" w:themeColor="accent1"/>
      </w:rPr>
      <w:fldChar w:fldCharType="separate"/>
    </w:r>
    <w:r w:rsidR="00C12341">
      <w:rPr>
        <w:rFonts w:asciiTheme="minorHAnsi" w:hAnsiTheme="minorHAnsi"/>
        <w:noProof/>
        <w:color w:val="4F81BD" w:themeColor="accent1"/>
      </w:rPr>
      <w:t>2</w:t>
    </w:r>
    <w:r w:rsidR="00BD6B66" w:rsidRPr="00C61818">
      <w:rPr>
        <w:rFonts w:asciiTheme="minorHAnsi" w:hAnsiTheme="minorHAnsi"/>
        <w:color w:val="4F81BD" w:themeColor="accent1"/>
      </w:rPr>
      <w:fldChar w:fldCharType="end"/>
    </w:r>
    <w:r w:rsidR="00BD6B66" w:rsidRPr="00BD6B66">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BD6B66" w:rsidRPr="00BD6B66">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BD6B66" w:rsidRPr="00BD6B66">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BD6B66" w:rsidRPr="006E0414">
      <w:rPr>
        <w:rFonts w:asciiTheme="minorHAnsi" w:hAnsiTheme="minorHAnsi"/>
      </w:rPr>
      <w:fldChar w:fldCharType="begin"/>
    </w:r>
    <w:r w:rsidRPr="006E0414">
      <w:rPr>
        <w:rFonts w:asciiTheme="minorHAnsi" w:hAnsiTheme="minorHAnsi"/>
      </w:rPr>
      <w:instrText xml:space="preserve"> PAGE   \* MERGEFORMAT </w:instrText>
    </w:r>
    <w:r w:rsidR="00BD6B66" w:rsidRPr="006E0414">
      <w:rPr>
        <w:rFonts w:asciiTheme="minorHAnsi" w:hAnsiTheme="minorHAnsi"/>
      </w:rPr>
      <w:fldChar w:fldCharType="separate"/>
    </w:r>
    <w:r w:rsidR="001E04E8" w:rsidRPr="001E04E8">
      <w:rPr>
        <w:rFonts w:asciiTheme="minorHAnsi" w:hAnsiTheme="minorHAnsi" w:cstheme="majorHAnsi"/>
        <w:noProof/>
      </w:rPr>
      <w:t>19</w:t>
    </w:r>
    <w:r w:rsidR="00BD6B66" w:rsidRPr="006E0414">
      <w:rPr>
        <w:rFonts w:asciiTheme="minorHAnsi" w:hAnsiTheme="minorHAnsi"/>
      </w:rPr>
      <w:fldChar w:fldCharType="end"/>
    </w:r>
    <w:r w:rsidR="00BD6B66" w:rsidRPr="00BD6B66">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BD6B66" w:rsidRPr="00BD6B66">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BD6B66" w:rsidRPr="00BD6B66">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BD6B66" w:rsidRPr="006E0414">
      <w:rPr>
        <w:rFonts w:asciiTheme="minorHAnsi" w:hAnsiTheme="minorHAnsi"/>
      </w:rPr>
      <w:fldChar w:fldCharType="begin"/>
    </w:r>
    <w:r w:rsidRPr="006E0414">
      <w:rPr>
        <w:rFonts w:asciiTheme="minorHAnsi" w:hAnsiTheme="minorHAnsi"/>
      </w:rPr>
      <w:instrText xml:space="preserve"> PAGE   \* MERGEFORMAT </w:instrText>
    </w:r>
    <w:r w:rsidR="00BD6B66" w:rsidRPr="006E0414">
      <w:rPr>
        <w:rFonts w:asciiTheme="minorHAnsi" w:hAnsiTheme="minorHAnsi"/>
      </w:rPr>
      <w:fldChar w:fldCharType="separate"/>
    </w:r>
    <w:r w:rsidR="007B105C" w:rsidRPr="007B105C">
      <w:rPr>
        <w:rFonts w:asciiTheme="minorHAnsi" w:hAnsiTheme="minorHAnsi" w:cstheme="majorHAnsi"/>
        <w:noProof/>
      </w:rPr>
      <w:t>67</w:t>
    </w:r>
    <w:r w:rsidR="00BD6B66" w:rsidRPr="006E0414">
      <w:rPr>
        <w:rFonts w:asciiTheme="minorHAnsi" w:hAnsiTheme="minorHAnsi"/>
      </w:rPr>
      <w:fldChar w:fldCharType="end"/>
    </w:r>
    <w:r w:rsidR="00BD6B66" w:rsidRPr="00BD6B66">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BD6B66" w:rsidRPr="00BD6B66">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BD6B66" w:rsidRPr="00BD6B66">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C8E" w:rsidRDefault="007E3C8E">
      <w:r>
        <w:separator/>
      </w:r>
    </w:p>
  </w:footnote>
  <w:footnote w:type="continuationSeparator" w:id="1">
    <w:p w:rsidR="007E3C8E" w:rsidRDefault="007E3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Encabezado"/>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Encabezado"/>
      <w:rPr>
        <w:lang w:val="en-US"/>
      </w:rPr>
    </w:pPr>
  </w:p>
  <w:p w:rsidR="001E286E" w:rsidRPr="00C4213E" w:rsidRDefault="001E286E" w:rsidP="006E0414">
    <w:pPr>
      <w:pStyle w:val="Encabezado"/>
      <w:rPr>
        <w:lang w:val="en-US"/>
      </w:rPr>
    </w:pPr>
  </w:p>
  <w:p w:rsidR="001E286E" w:rsidRPr="006E0414" w:rsidRDefault="001E286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Encabezado"/>
      <w:rPr>
        <w:lang w:val="en-US"/>
      </w:rPr>
    </w:pPr>
    <w:r w:rsidRPr="006E0414">
      <w:rPr>
        <w:lang w:val="en-US"/>
      </w:rPr>
      <w:t xml:space="preserve">                       </w:t>
    </w:r>
  </w:p>
  <w:p w:rsidR="001E286E" w:rsidRPr="006E0414" w:rsidRDefault="001E286E"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Encabezado"/>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Encabezado"/>
      <w:rPr>
        <w:lang w:val="en-US"/>
      </w:rPr>
    </w:pPr>
  </w:p>
  <w:p w:rsidR="001E286E" w:rsidRPr="00C4213E" w:rsidRDefault="001E286E" w:rsidP="006E0414">
    <w:pPr>
      <w:pStyle w:val="Encabezado"/>
      <w:rPr>
        <w:lang w:val="en-US"/>
      </w:rPr>
    </w:pPr>
  </w:p>
  <w:p w:rsidR="001E286E" w:rsidRPr="006E0414" w:rsidRDefault="001E286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Encabezado"/>
      <w:rPr>
        <w:lang w:val="en-US"/>
      </w:rPr>
    </w:pPr>
    <w:r w:rsidRPr="006E0414">
      <w:rPr>
        <w:lang w:val="en-US"/>
      </w:rPr>
      <w:t xml:space="preserve">                       </w:t>
    </w:r>
  </w:p>
  <w:p w:rsidR="001E286E" w:rsidRPr="006E0414" w:rsidRDefault="001E286E"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Encabezado"/>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Encabezado"/>
      <w:rPr>
        <w:lang w:val="en-US"/>
      </w:rPr>
    </w:pPr>
  </w:p>
  <w:p w:rsidR="001E286E" w:rsidRPr="00C4213E" w:rsidRDefault="001E286E" w:rsidP="006E0414">
    <w:pPr>
      <w:pStyle w:val="Encabezado"/>
      <w:rPr>
        <w:lang w:val="en-US"/>
      </w:rPr>
    </w:pPr>
  </w:p>
  <w:p w:rsidR="001E286E" w:rsidRPr="006E0414" w:rsidRDefault="001E286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Encabezado"/>
      <w:rPr>
        <w:lang w:val="en-US"/>
      </w:rPr>
    </w:pPr>
    <w:r w:rsidRPr="006E0414">
      <w:rPr>
        <w:lang w:val="en-US"/>
      </w:rPr>
      <w:t xml:space="preserve">                       </w:t>
    </w:r>
  </w:p>
  <w:p w:rsidR="001E286E" w:rsidRPr="006E0414" w:rsidRDefault="001E286E"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pt;height:11pt" o:bullet="t">
        <v:imagedata r:id="rId1" o:title="BD14980_"/>
      </v:shape>
    </w:pict>
  </w:numPicBullet>
  <w:numPicBullet w:numPicBulletId="1">
    <w:pict>
      <v:shape id="_x0000_i1111" type="#_x0000_t75" style="width:9pt;height:9pt" o:bullet="t">
        <v:imagedata r:id="rId2" o:title="BD15021_"/>
      </v:shape>
    </w:pict>
  </w:numPicBullet>
  <w:numPicBullet w:numPicBulletId="2">
    <w:pict>
      <v:shape id="_x0000_i1112" type="#_x0000_t75" style="width:11pt;height:11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multilevel"/>
    <w:tmpl w:val="C050576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4176C"/>
    <w:multiLevelType w:val="hybridMultilevel"/>
    <w:tmpl w:val="3D24E028"/>
    <w:lvl w:ilvl="0" w:tplc="240A0001">
      <w:start w:val="1"/>
      <w:numFmt w:val="bullet"/>
      <w:lvlText w:val=""/>
      <w:lvlJc w:val="left"/>
      <w:pPr>
        <w:ind w:left="1431" w:hanging="360"/>
      </w:pPr>
      <w:rPr>
        <w:rFonts w:ascii="Symbol" w:hAnsi="Symbol" w:hint="default"/>
      </w:rPr>
    </w:lvl>
    <w:lvl w:ilvl="1" w:tplc="9F0AE798">
      <w:start w:val="1"/>
      <w:numFmt w:val="bullet"/>
      <w:lvlText w:val="-"/>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9">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10">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4">
    <w:nsid w:val="1E555569"/>
    <w:multiLevelType w:val="hybridMultilevel"/>
    <w:tmpl w:val="BD526FC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1F523B7F"/>
    <w:multiLevelType w:val="hybridMultilevel"/>
    <w:tmpl w:val="7660BBFC"/>
    <w:lvl w:ilvl="0" w:tplc="9F0AE798">
      <w:start w:val="1"/>
      <w:numFmt w:val="bullet"/>
      <w:lvlText w:val="-"/>
      <w:lvlJc w:val="left"/>
      <w:pPr>
        <w:ind w:left="2136" w:hanging="360"/>
      </w:pPr>
      <w:rPr>
        <w:rFonts w:ascii="Courier New" w:hAnsi="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9">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60D0025"/>
    <w:multiLevelType w:val="hybridMultilevel"/>
    <w:tmpl w:val="6D166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4">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5">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444B3E"/>
    <w:multiLevelType w:val="hybridMultilevel"/>
    <w:tmpl w:val="9DAEBF72"/>
    <w:lvl w:ilvl="0" w:tplc="9F0AE798">
      <w:start w:val="1"/>
      <w:numFmt w:val="bullet"/>
      <w:lvlText w:val="-"/>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9">
    <w:nsid w:val="568211FB"/>
    <w:multiLevelType w:val="hybridMultilevel"/>
    <w:tmpl w:val="0D26F0B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0">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0">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5">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1FE761A"/>
    <w:multiLevelType w:val="hybridMultilevel"/>
    <w:tmpl w:val="00CAA080"/>
    <w:lvl w:ilvl="0" w:tplc="CDB88AF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6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51"/>
  </w:num>
  <w:num w:numId="4">
    <w:abstractNumId w:val="24"/>
  </w:num>
  <w:num w:numId="5">
    <w:abstractNumId w:val="49"/>
  </w:num>
  <w:num w:numId="6">
    <w:abstractNumId w:val="22"/>
  </w:num>
  <w:num w:numId="7">
    <w:abstractNumId w:val="59"/>
  </w:num>
  <w:num w:numId="8">
    <w:abstractNumId w:val="60"/>
  </w:num>
  <w:num w:numId="9">
    <w:abstractNumId w:val="0"/>
  </w:num>
  <w:num w:numId="10">
    <w:abstractNumId w:val="35"/>
  </w:num>
  <w:num w:numId="11">
    <w:abstractNumId w:val="37"/>
  </w:num>
  <w:num w:numId="12">
    <w:abstractNumId w:val="6"/>
  </w:num>
  <w:num w:numId="13">
    <w:abstractNumId w:val="1"/>
  </w:num>
  <w:num w:numId="14">
    <w:abstractNumId w:val="27"/>
  </w:num>
  <w:num w:numId="15">
    <w:abstractNumId w:val="40"/>
  </w:num>
  <w:num w:numId="16">
    <w:abstractNumId w:val="62"/>
  </w:num>
  <w:num w:numId="17">
    <w:abstractNumId w:val="26"/>
  </w:num>
  <w:num w:numId="18">
    <w:abstractNumId w:val="34"/>
  </w:num>
  <w:num w:numId="19">
    <w:abstractNumId w:val="13"/>
    <w:lvlOverride w:ilvl="0">
      <w:startOverride w:val="6"/>
    </w:lvlOverride>
    <w:lvlOverride w:ilvl="1">
      <w:startOverride w:val="4"/>
    </w:lvlOverride>
  </w:num>
  <w:num w:numId="20">
    <w:abstractNumId w:val="38"/>
  </w:num>
  <w:num w:numId="21">
    <w:abstractNumId w:val="32"/>
  </w:num>
  <w:num w:numId="22">
    <w:abstractNumId w:val="30"/>
  </w:num>
  <w:num w:numId="23">
    <w:abstractNumId w:val="53"/>
  </w:num>
  <w:num w:numId="24">
    <w:abstractNumId w:val="3"/>
  </w:num>
  <w:num w:numId="25">
    <w:abstractNumId w:val="42"/>
  </w:num>
  <w:num w:numId="26">
    <w:abstractNumId w:val="58"/>
  </w:num>
  <w:num w:numId="27">
    <w:abstractNumId w:val="10"/>
  </w:num>
  <w:num w:numId="28">
    <w:abstractNumId w:val="43"/>
  </w:num>
  <w:num w:numId="29">
    <w:abstractNumId w:val="19"/>
  </w:num>
  <w:num w:numId="30">
    <w:abstractNumId w:val="67"/>
  </w:num>
  <w:num w:numId="31">
    <w:abstractNumId w:val="31"/>
  </w:num>
  <w:num w:numId="32">
    <w:abstractNumId w:val="52"/>
  </w:num>
  <w:num w:numId="33">
    <w:abstractNumId w:val="41"/>
  </w:num>
  <w:num w:numId="34">
    <w:abstractNumId w:val="48"/>
  </w:num>
  <w:num w:numId="35">
    <w:abstractNumId w:val="63"/>
  </w:num>
  <w:num w:numId="36">
    <w:abstractNumId w:val="47"/>
  </w:num>
  <w:num w:numId="37">
    <w:abstractNumId w:val="45"/>
  </w:num>
  <w:num w:numId="38">
    <w:abstractNumId w:val="54"/>
  </w:num>
  <w:num w:numId="39">
    <w:abstractNumId w:val="44"/>
  </w:num>
  <w:num w:numId="40">
    <w:abstractNumId w:val="50"/>
  </w:num>
  <w:num w:numId="41">
    <w:abstractNumId w:val="2"/>
  </w:num>
  <w:num w:numId="42">
    <w:abstractNumId w:val="5"/>
  </w:num>
  <w:num w:numId="43">
    <w:abstractNumId w:val="36"/>
  </w:num>
  <w:num w:numId="44">
    <w:abstractNumId w:val="23"/>
  </w:num>
  <w:num w:numId="45">
    <w:abstractNumId w:val="25"/>
  </w:num>
  <w:num w:numId="46">
    <w:abstractNumId w:val="29"/>
  </w:num>
  <w:num w:numId="47">
    <w:abstractNumId w:val="46"/>
  </w:num>
  <w:num w:numId="48">
    <w:abstractNumId w:val="9"/>
  </w:num>
  <w:num w:numId="49">
    <w:abstractNumId w:val="28"/>
  </w:num>
  <w:num w:numId="50">
    <w:abstractNumId w:val="55"/>
  </w:num>
  <w:num w:numId="51">
    <w:abstractNumId w:val="4"/>
  </w:num>
  <w:num w:numId="52">
    <w:abstractNumId w:val="56"/>
  </w:num>
  <w:num w:numId="53">
    <w:abstractNumId w:val="65"/>
  </w:num>
  <w:num w:numId="54">
    <w:abstractNumId w:val="16"/>
  </w:num>
  <w:num w:numId="55">
    <w:abstractNumId w:val="17"/>
  </w:num>
  <w:num w:numId="56">
    <w:abstractNumId w:val="21"/>
  </w:num>
  <w:num w:numId="57">
    <w:abstractNumId w:val="7"/>
  </w:num>
  <w:num w:numId="58">
    <w:abstractNumId w:val="66"/>
  </w:num>
  <w:num w:numId="59">
    <w:abstractNumId w:val="12"/>
  </w:num>
  <w:num w:numId="60">
    <w:abstractNumId w:val="39"/>
  </w:num>
  <w:num w:numId="61">
    <w:abstractNumId w:val="14"/>
  </w:num>
  <w:num w:numId="62">
    <w:abstractNumId w:val="18"/>
  </w:num>
  <w:num w:numId="63">
    <w:abstractNumId w:val="33"/>
  </w:num>
  <w:num w:numId="64">
    <w:abstractNumId w:val="64"/>
  </w:num>
  <w:num w:numId="65">
    <w:abstractNumId w:val="61"/>
  </w:num>
  <w:num w:numId="66">
    <w:abstractNumId w:val="57"/>
  </w:num>
  <w:num w:numId="67">
    <w:abstractNumId w:val="15"/>
  </w:num>
  <w:num w:numId="68">
    <w:abstractNumId w:val="20"/>
  </w:num>
  <w:num w:numId="69">
    <w:abstractNumId w:val="8"/>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20"/>
  <w:displayHorizontalDrawingGridEvery w:val="2"/>
  <w:characterSpacingControl w:val="doNotCompress"/>
  <w:hdrShapeDefaults>
    <o:shapedefaults v:ext="edit" spidmax="31746"/>
    <o:shapelayout v:ext="edit">
      <o:idmap v:ext="edit" data="10"/>
      <o:rules v:ext="edit">
        <o:r id="V:Rule4" type="connector" idref="#_x0000_s10244"/>
        <o:r id="V:Rule5" type="connector" idref="#_x0000_s10249"/>
        <o:r id="V:Rule6" type="connector" idref="#_x0000_s1025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240"/>
    <w:rsid w:val="0001484B"/>
    <w:rsid w:val="000158F4"/>
    <w:rsid w:val="00017ECA"/>
    <w:rsid w:val="0002081C"/>
    <w:rsid w:val="00020AED"/>
    <w:rsid w:val="00027D39"/>
    <w:rsid w:val="00027F76"/>
    <w:rsid w:val="00030AF3"/>
    <w:rsid w:val="00033538"/>
    <w:rsid w:val="00035630"/>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4CB"/>
    <w:rsid w:val="00085EC5"/>
    <w:rsid w:val="000870E8"/>
    <w:rsid w:val="0008791E"/>
    <w:rsid w:val="00090861"/>
    <w:rsid w:val="000A0169"/>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45C1"/>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6EC"/>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5C11"/>
    <w:rsid w:val="001C6198"/>
    <w:rsid w:val="001D1FB6"/>
    <w:rsid w:val="001E04E8"/>
    <w:rsid w:val="001E161D"/>
    <w:rsid w:val="001E286E"/>
    <w:rsid w:val="001E3102"/>
    <w:rsid w:val="001E42EA"/>
    <w:rsid w:val="001E51C4"/>
    <w:rsid w:val="001F13D6"/>
    <w:rsid w:val="001F5138"/>
    <w:rsid w:val="001F5C8F"/>
    <w:rsid w:val="001F7048"/>
    <w:rsid w:val="00200991"/>
    <w:rsid w:val="002023B5"/>
    <w:rsid w:val="00205AC9"/>
    <w:rsid w:val="00205FF3"/>
    <w:rsid w:val="00212BC1"/>
    <w:rsid w:val="002167C3"/>
    <w:rsid w:val="00217420"/>
    <w:rsid w:val="00221A38"/>
    <w:rsid w:val="002230E3"/>
    <w:rsid w:val="00224AFE"/>
    <w:rsid w:val="00227291"/>
    <w:rsid w:val="00227806"/>
    <w:rsid w:val="00235114"/>
    <w:rsid w:val="00254DB2"/>
    <w:rsid w:val="00255891"/>
    <w:rsid w:val="0026121C"/>
    <w:rsid w:val="00262249"/>
    <w:rsid w:val="002624B0"/>
    <w:rsid w:val="002638CA"/>
    <w:rsid w:val="00263B51"/>
    <w:rsid w:val="0027431F"/>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4F1"/>
    <w:rsid w:val="002E0A74"/>
    <w:rsid w:val="002E3DB7"/>
    <w:rsid w:val="002E4D1A"/>
    <w:rsid w:val="002E5846"/>
    <w:rsid w:val="002E6F7C"/>
    <w:rsid w:val="002F06FF"/>
    <w:rsid w:val="002F4A5F"/>
    <w:rsid w:val="002F755C"/>
    <w:rsid w:val="00300514"/>
    <w:rsid w:val="0030583A"/>
    <w:rsid w:val="00310800"/>
    <w:rsid w:val="003144D9"/>
    <w:rsid w:val="0031673D"/>
    <w:rsid w:val="00317EDC"/>
    <w:rsid w:val="0032003C"/>
    <w:rsid w:val="00321268"/>
    <w:rsid w:val="00322227"/>
    <w:rsid w:val="003249F3"/>
    <w:rsid w:val="0033002A"/>
    <w:rsid w:val="00333A73"/>
    <w:rsid w:val="003342E6"/>
    <w:rsid w:val="003346A1"/>
    <w:rsid w:val="003401A3"/>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3973"/>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3AEE"/>
    <w:rsid w:val="003D593A"/>
    <w:rsid w:val="003E49A1"/>
    <w:rsid w:val="003E629C"/>
    <w:rsid w:val="003E773F"/>
    <w:rsid w:val="003F1D31"/>
    <w:rsid w:val="004006DD"/>
    <w:rsid w:val="00402514"/>
    <w:rsid w:val="00402CAA"/>
    <w:rsid w:val="0040325F"/>
    <w:rsid w:val="004035E6"/>
    <w:rsid w:val="00403DBC"/>
    <w:rsid w:val="004048E9"/>
    <w:rsid w:val="00412EDA"/>
    <w:rsid w:val="00414DF0"/>
    <w:rsid w:val="00415892"/>
    <w:rsid w:val="0041692C"/>
    <w:rsid w:val="00420323"/>
    <w:rsid w:val="0042104C"/>
    <w:rsid w:val="00436C16"/>
    <w:rsid w:val="00436DEE"/>
    <w:rsid w:val="004403E9"/>
    <w:rsid w:val="00441DA5"/>
    <w:rsid w:val="00442E3A"/>
    <w:rsid w:val="0044678A"/>
    <w:rsid w:val="00446A39"/>
    <w:rsid w:val="004476CF"/>
    <w:rsid w:val="0045057E"/>
    <w:rsid w:val="004512D2"/>
    <w:rsid w:val="0045473F"/>
    <w:rsid w:val="00456CEC"/>
    <w:rsid w:val="004570AB"/>
    <w:rsid w:val="0045716F"/>
    <w:rsid w:val="00460CC6"/>
    <w:rsid w:val="00473B6E"/>
    <w:rsid w:val="004758DB"/>
    <w:rsid w:val="00475C6A"/>
    <w:rsid w:val="00476E5D"/>
    <w:rsid w:val="00482E3C"/>
    <w:rsid w:val="00482FBE"/>
    <w:rsid w:val="004831EE"/>
    <w:rsid w:val="0049208C"/>
    <w:rsid w:val="00492D69"/>
    <w:rsid w:val="00493261"/>
    <w:rsid w:val="00497B07"/>
    <w:rsid w:val="004A0B50"/>
    <w:rsid w:val="004A1E02"/>
    <w:rsid w:val="004A24BB"/>
    <w:rsid w:val="004A51B1"/>
    <w:rsid w:val="004A6306"/>
    <w:rsid w:val="004A6479"/>
    <w:rsid w:val="004B2F40"/>
    <w:rsid w:val="004B71F9"/>
    <w:rsid w:val="004C2D2E"/>
    <w:rsid w:val="004D2879"/>
    <w:rsid w:val="004D580F"/>
    <w:rsid w:val="004E4651"/>
    <w:rsid w:val="004F0590"/>
    <w:rsid w:val="004F0745"/>
    <w:rsid w:val="004F13CA"/>
    <w:rsid w:val="004F41D8"/>
    <w:rsid w:val="004F548E"/>
    <w:rsid w:val="004F6122"/>
    <w:rsid w:val="004F6B38"/>
    <w:rsid w:val="004F7034"/>
    <w:rsid w:val="005008A4"/>
    <w:rsid w:val="00501D20"/>
    <w:rsid w:val="00501FA0"/>
    <w:rsid w:val="00504515"/>
    <w:rsid w:val="00504FF4"/>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2483"/>
    <w:rsid w:val="0056376B"/>
    <w:rsid w:val="005642AA"/>
    <w:rsid w:val="00564B58"/>
    <w:rsid w:val="00566EB7"/>
    <w:rsid w:val="00572829"/>
    <w:rsid w:val="00575222"/>
    <w:rsid w:val="00584072"/>
    <w:rsid w:val="00585C4B"/>
    <w:rsid w:val="00593305"/>
    <w:rsid w:val="00596B34"/>
    <w:rsid w:val="005A344D"/>
    <w:rsid w:val="005A514D"/>
    <w:rsid w:val="005A73C3"/>
    <w:rsid w:val="005A7B25"/>
    <w:rsid w:val="005B5BB8"/>
    <w:rsid w:val="005C1D36"/>
    <w:rsid w:val="005C321C"/>
    <w:rsid w:val="005C6822"/>
    <w:rsid w:val="005C7A69"/>
    <w:rsid w:val="005D15C7"/>
    <w:rsid w:val="005D1885"/>
    <w:rsid w:val="005D1C44"/>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0F94"/>
    <w:rsid w:val="0064141F"/>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2435"/>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D2FF8"/>
    <w:rsid w:val="006E0414"/>
    <w:rsid w:val="006E3EF7"/>
    <w:rsid w:val="006E4A12"/>
    <w:rsid w:val="006E7E30"/>
    <w:rsid w:val="00703A38"/>
    <w:rsid w:val="00703D3A"/>
    <w:rsid w:val="00705275"/>
    <w:rsid w:val="007058A5"/>
    <w:rsid w:val="00706106"/>
    <w:rsid w:val="00706CE5"/>
    <w:rsid w:val="00706E5D"/>
    <w:rsid w:val="0072301F"/>
    <w:rsid w:val="00727340"/>
    <w:rsid w:val="007303A5"/>
    <w:rsid w:val="0073124E"/>
    <w:rsid w:val="007317A4"/>
    <w:rsid w:val="00731B90"/>
    <w:rsid w:val="007333D9"/>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386B"/>
    <w:rsid w:val="00796C25"/>
    <w:rsid w:val="00797218"/>
    <w:rsid w:val="007A2B49"/>
    <w:rsid w:val="007A38F8"/>
    <w:rsid w:val="007A74A7"/>
    <w:rsid w:val="007B105C"/>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3C8E"/>
    <w:rsid w:val="007E63EA"/>
    <w:rsid w:val="007F2F03"/>
    <w:rsid w:val="007F38B6"/>
    <w:rsid w:val="007F7C5C"/>
    <w:rsid w:val="0080059D"/>
    <w:rsid w:val="00800C32"/>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6899"/>
    <w:rsid w:val="008776A8"/>
    <w:rsid w:val="00877AEB"/>
    <w:rsid w:val="00883939"/>
    <w:rsid w:val="00883F6D"/>
    <w:rsid w:val="00887771"/>
    <w:rsid w:val="00887D00"/>
    <w:rsid w:val="00887E33"/>
    <w:rsid w:val="00895BB2"/>
    <w:rsid w:val="008A0E48"/>
    <w:rsid w:val="008A3BFE"/>
    <w:rsid w:val="008A6555"/>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057A"/>
    <w:rsid w:val="008E1A3D"/>
    <w:rsid w:val="008E2C30"/>
    <w:rsid w:val="008E463B"/>
    <w:rsid w:val="008E472F"/>
    <w:rsid w:val="008E50D2"/>
    <w:rsid w:val="008E6642"/>
    <w:rsid w:val="008E6694"/>
    <w:rsid w:val="008E7283"/>
    <w:rsid w:val="008F24B6"/>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0106"/>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0786"/>
    <w:rsid w:val="00A517BA"/>
    <w:rsid w:val="00A54209"/>
    <w:rsid w:val="00A54672"/>
    <w:rsid w:val="00A54CFD"/>
    <w:rsid w:val="00A57C6B"/>
    <w:rsid w:val="00A61ABC"/>
    <w:rsid w:val="00A6623F"/>
    <w:rsid w:val="00A665B3"/>
    <w:rsid w:val="00A669FD"/>
    <w:rsid w:val="00A72910"/>
    <w:rsid w:val="00A73F22"/>
    <w:rsid w:val="00A73F8D"/>
    <w:rsid w:val="00A74560"/>
    <w:rsid w:val="00A74DB1"/>
    <w:rsid w:val="00A863D7"/>
    <w:rsid w:val="00A9080F"/>
    <w:rsid w:val="00A91C0F"/>
    <w:rsid w:val="00A97127"/>
    <w:rsid w:val="00AA1C96"/>
    <w:rsid w:val="00AA3249"/>
    <w:rsid w:val="00AB4AFB"/>
    <w:rsid w:val="00AB66FF"/>
    <w:rsid w:val="00AB6DCB"/>
    <w:rsid w:val="00AC3D85"/>
    <w:rsid w:val="00AD0AC2"/>
    <w:rsid w:val="00AD5CB5"/>
    <w:rsid w:val="00AD7B16"/>
    <w:rsid w:val="00AE7CBE"/>
    <w:rsid w:val="00B00749"/>
    <w:rsid w:val="00B00B62"/>
    <w:rsid w:val="00B04C04"/>
    <w:rsid w:val="00B10166"/>
    <w:rsid w:val="00B10B14"/>
    <w:rsid w:val="00B116AD"/>
    <w:rsid w:val="00B1249B"/>
    <w:rsid w:val="00B137E5"/>
    <w:rsid w:val="00B149E8"/>
    <w:rsid w:val="00B15E95"/>
    <w:rsid w:val="00B21E37"/>
    <w:rsid w:val="00B22505"/>
    <w:rsid w:val="00B242E3"/>
    <w:rsid w:val="00B31E6F"/>
    <w:rsid w:val="00B32674"/>
    <w:rsid w:val="00B33684"/>
    <w:rsid w:val="00B345A7"/>
    <w:rsid w:val="00B40A28"/>
    <w:rsid w:val="00B436F0"/>
    <w:rsid w:val="00B43BF8"/>
    <w:rsid w:val="00B44302"/>
    <w:rsid w:val="00B44B5B"/>
    <w:rsid w:val="00B44B85"/>
    <w:rsid w:val="00B469AC"/>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95D71"/>
    <w:rsid w:val="00BA4104"/>
    <w:rsid w:val="00BA50E1"/>
    <w:rsid w:val="00BB1B0D"/>
    <w:rsid w:val="00BB7DE5"/>
    <w:rsid w:val="00BC043D"/>
    <w:rsid w:val="00BC115F"/>
    <w:rsid w:val="00BC1C65"/>
    <w:rsid w:val="00BC3BE7"/>
    <w:rsid w:val="00BD0045"/>
    <w:rsid w:val="00BD0E2E"/>
    <w:rsid w:val="00BD4713"/>
    <w:rsid w:val="00BD6B66"/>
    <w:rsid w:val="00BD7627"/>
    <w:rsid w:val="00BE085B"/>
    <w:rsid w:val="00BE0914"/>
    <w:rsid w:val="00BE0E07"/>
    <w:rsid w:val="00BE4945"/>
    <w:rsid w:val="00BF1349"/>
    <w:rsid w:val="00BF2992"/>
    <w:rsid w:val="00BF2D5B"/>
    <w:rsid w:val="00BF4C7C"/>
    <w:rsid w:val="00BF79F0"/>
    <w:rsid w:val="00C012F9"/>
    <w:rsid w:val="00C0366F"/>
    <w:rsid w:val="00C04C2E"/>
    <w:rsid w:val="00C04E45"/>
    <w:rsid w:val="00C057E6"/>
    <w:rsid w:val="00C122DB"/>
    <w:rsid w:val="00C12341"/>
    <w:rsid w:val="00C12376"/>
    <w:rsid w:val="00C13806"/>
    <w:rsid w:val="00C13B1F"/>
    <w:rsid w:val="00C149FF"/>
    <w:rsid w:val="00C21090"/>
    <w:rsid w:val="00C2226E"/>
    <w:rsid w:val="00C244E7"/>
    <w:rsid w:val="00C271EF"/>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448D4"/>
    <w:rsid w:val="00C521AE"/>
    <w:rsid w:val="00C60395"/>
    <w:rsid w:val="00C61818"/>
    <w:rsid w:val="00C63BBA"/>
    <w:rsid w:val="00C71891"/>
    <w:rsid w:val="00C724D2"/>
    <w:rsid w:val="00C73267"/>
    <w:rsid w:val="00C742B6"/>
    <w:rsid w:val="00C74D60"/>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438"/>
    <w:rsid w:val="00D32F72"/>
    <w:rsid w:val="00D408CE"/>
    <w:rsid w:val="00D4110E"/>
    <w:rsid w:val="00D414F4"/>
    <w:rsid w:val="00D4485A"/>
    <w:rsid w:val="00D44AB5"/>
    <w:rsid w:val="00D450E2"/>
    <w:rsid w:val="00D500D4"/>
    <w:rsid w:val="00D508DB"/>
    <w:rsid w:val="00D5157D"/>
    <w:rsid w:val="00D52A85"/>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95FEA"/>
    <w:rsid w:val="00DA32CF"/>
    <w:rsid w:val="00DA5609"/>
    <w:rsid w:val="00DA7105"/>
    <w:rsid w:val="00DA7CC4"/>
    <w:rsid w:val="00DB50B2"/>
    <w:rsid w:val="00DB535C"/>
    <w:rsid w:val="00DB5AA3"/>
    <w:rsid w:val="00DB5D5A"/>
    <w:rsid w:val="00DB646E"/>
    <w:rsid w:val="00DB65C4"/>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331"/>
    <w:rsid w:val="00ED5971"/>
    <w:rsid w:val="00EE002F"/>
    <w:rsid w:val="00EE2055"/>
    <w:rsid w:val="00EE2C24"/>
    <w:rsid w:val="00EE36D5"/>
    <w:rsid w:val="00EE5F19"/>
    <w:rsid w:val="00EE6188"/>
    <w:rsid w:val="00EF00F4"/>
    <w:rsid w:val="00EF2705"/>
    <w:rsid w:val="00EF3164"/>
    <w:rsid w:val="00EF3BD1"/>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21DD"/>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07EB"/>
    <w:rsid w:val="00FB3276"/>
    <w:rsid w:val="00FC016A"/>
    <w:rsid w:val="00FC3250"/>
    <w:rsid w:val="00FD07D3"/>
    <w:rsid w:val="00FD3461"/>
    <w:rsid w:val="00FD393B"/>
    <w:rsid w:val="00FD4A5F"/>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shapelayout v:ext="edit">
      <o:idmap v:ext="edit" data="1"/>
      <o:rules v:ext="edit">
        <o:r id="V:Rule8" type="connector" idref="#_x0000_s1030"/>
        <o:r id="V:Rule9" type="connector" idref="#_x0000_s1032"/>
        <o:r id="V:Rule10" type="connector" idref="#_x0000_s1031"/>
        <o:r id="V:Rule11" type="connector" idref="#_x0000_s1034"/>
        <o:r id="V:Rule12" type="connector" idref="#_x0000_s1035"/>
        <o:r id="V:Rule13" type="connector" idref="#_x0000_s1033"/>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436C1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44022367">
      <w:bodyDiv w:val="1"/>
      <w:marLeft w:val="0"/>
      <w:marRight w:val="0"/>
      <w:marTop w:val="0"/>
      <w:marBottom w:val="0"/>
      <w:divBdr>
        <w:top w:val="none" w:sz="0" w:space="0" w:color="auto"/>
        <w:left w:val="none" w:sz="0" w:space="0" w:color="auto"/>
        <w:bottom w:val="none" w:sz="0" w:space="0" w:color="auto"/>
        <w:right w:val="none" w:sz="0" w:space="0" w:color="auto"/>
      </w:divBdr>
    </w:div>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727993263">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diagramQuickStyle" Target="diagrams/quickStyle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diagramData" Target="diagrams/data7.xml"/><Relationship Id="rId47" Type="http://schemas.openxmlformats.org/officeDocument/2006/relationships/diagramLayout" Target="diagrams/layout8.xml"/><Relationship Id="rId50" Type="http://schemas.openxmlformats.org/officeDocument/2006/relationships/diagramData" Target="diagrams/data9.xm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Data" Target="diagrams/data5.xml"/><Relationship Id="rId38" Type="http://schemas.openxmlformats.org/officeDocument/2006/relationships/diagramLayout" Target="diagrams/layout6.xml"/><Relationship Id="rId46" Type="http://schemas.openxmlformats.org/officeDocument/2006/relationships/diagramData" Target="diagrams/data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Data" Target="diagrams/data4.xml"/><Relationship Id="rId41" Type="http://schemas.openxmlformats.org/officeDocument/2006/relationships/image" Target="media/image7.png"/><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ortoisesvn.net/docs/release/TortoiseSVN_es/index.html" TargetMode="External"/><Relationship Id="rId32" Type="http://schemas.openxmlformats.org/officeDocument/2006/relationships/diagramColors" Target="diagrams/colors4.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Colors" Target="diagrams/colors7.xml"/><Relationship Id="rId53" Type="http://schemas.openxmlformats.org/officeDocument/2006/relationships/diagramColors" Target="diagrams/colors9.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www.eici.ucm.cl/Academicos/R_Villarroel/descargas/ing_sw_1/Roles_desarrollo_software.pdf" TargetMode="External"/><Relationship Id="rId28" Type="http://schemas.openxmlformats.org/officeDocument/2006/relationships/diagramColors" Target="diagrams/colors3.xml"/><Relationship Id="rId36" Type="http://schemas.openxmlformats.org/officeDocument/2006/relationships/diagramColors" Target="diagrams/colors5.xml"/><Relationship Id="rId49" Type="http://schemas.openxmlformats.org/officeDocument/2006/relationships/diagramColors" Target="diagrams/colors8.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openxmlformats.org/officeDocument/2006/relationships/diagramQuickStyle" Target="diagrams/quickStyle7.xml"/><Relationship Id="rId52" Type="http://schemas.openxmlformats.org/officeDocument/2006/relationships/diagramQuickStyle" Target="diagrams/quickStyle9.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hyperlink" Target="http://biblioweb.sindominio.net/telematica/catedral.html" TargetMode="External"/><Relationship Id="rId27" Type="http://schemas.openxmlformats.org/officeDocument/2006/relationships/diagramQuickStyle" Target="diagrams/quickStyle3.xml"/><Relationship Id="rId30" Type="http://schemas.openxmlformats.org/officeDocument/2006/relationships/diagramLayout" Target="diagrams/layout4.xml"/><Relationship Id="rId35" Type="http://schemas.openxmlformats.org/officeDocument/2006/relationships/diagramQuickStyle" Target="diagrams/quickStyle5.xml"/><Relationship Id="rId43" Type="http://schemas.openxmlformats.org/officeDocument/2006/relationships/diagramLayout" Target="diagrams/layout7.xml"/><Relationship Id="rId48" Type="http://schemas.openxmlformats.org/officeDocument/2006/relationships/diagramQuickStyle" Target="diagrams/quickStyle8.xml"/><Relationship Id="rId56"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diagramLayout" Target="diagrams/layout9.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A4917025-A24F-411A-A06F-3F3A56C6648D}" type="presOf" srcId="{C4CD4660-7351-4D5D-B92C-43D742157816}" destId="{CFE886F7-2EB9-49FA-828F-9751B5FDD580}"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AFC1272C-312B-40B2-BBAD-15D382F77E40}" type="presOf" srcId="{EEBEC525-E344-4FCF-8A6E-A1F444A47BA3}" destId="{246242FF-6F28-4556-BC4C-79B20FCA8263}" srcOrd="0" destOrd="0" presId="urn:microsoft.com/office/officeart/2005/8/layout/hierarchy3"/>
    <dgm:cxn modelId="{F583E46B-6E54-4F74-9EA7-3BCB692272B0}" type="presOf" srcId="{48F4C5E7-16F8-4FE0-9E7D-41B8328A2312}" destId="{076ED4B9-B93D-4DCD-BAD3-6DEF62F862BF}"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32E180EA-3AB9-4C8D-84CC-3C61F3ECF0BA}" type="presOf" srcId="{C8F9306C-4193-425D-9351-C0E19CE00AB1}" destId="{F94F8590-1D30-4997-8DD8-AC5ED3256096}" srcOrd="0" destOrd="0" presId="urn:microsoft.com/office/officeart/2005/8/layout/hierarchy3"/>
    <dgm:cxn modelId="{129CA8A5-6F04-45AD-9497-5ABD3FFABCE6}" type="presOf" srcId="{E8F7F5B5-BB33-45ED-AF0C-EF0FC1D2F8E4}" destId="{BF15B760-6B8A-4DF2-835E-8EE584AE3EBB}" srcOrd="0" destOrd="0" presId="urn:microsoft.com/office/officeart/2005/8/layout/hierarchy3"/>
    <dgm:cxn modelId="{DB95521E-CC22-40F3-AAC1-EAE7206329DB}" type="presOf" srcId="{D6A1DE69-5480-4C9E-BAD8-41AB82742711}" destId="{48834D2D-7FA7-4D61-AE6A-A9F72D1E84DF}" srcOrd="0" destOrd="0" presId="urn:microsoft.com/office/officeart/2005/8/layout/hierarchy3"/>
    <dgm:cxn modelId="{DB319D63-6284-44D8-9BF0-C662FB6149A0}" type="presOf" srcId="{8FAAECB1-474C-43A4-A695-679083980C79}" destId="{F8E2088E-30F5-47E0-8D84-221E69AD2997}" srcOrd="0" destOrd="0" presId="urn:microsoft.com/office/officeart/2005/8/layout/hierarchy3"/>
    <dgm:cxn modelId="{8D1CD69E-0A0A-4730-B7E5-BD2E7F0982F4}" type="presOf" srcId="{45CEE1FD-9DE4-4C7F-B5F9-AA4CA5F84AB7}" destId="{C95E8EE9-074D-4828-8C49-AE4206C795FC}" srcOrd="0" destOrd="0" presId="urn:microsoft.com/office/officeart/2005/8/layout/hierarchy3"/>
    <dgm:cxn modelId="{E41F0692-AC67-493E-AE33-1DF0E83FE513}" type="presOf" srcId="{24DFB8AA-0BCA-4A3A-A082-48BE898F3168}" destId="{95EBF094-A214-4AE3-B29D-4BF783FF4CAF}" srcOrd="0" destOrd="0" presId="urn:microsoft.com/office/officeart/2005/8/layout/hierarchy3"/>
    <dgm:cxn modelId="{B4B9C37A-9428-40A3-9298-52BF8AD9DA8A}" type="presOf" srcId="{50CBBFCC-D476-4012-9D5B-43043283EF26}" destId="{9F45B997-861B-407B-A5DF-CF6E8D4338CC}"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BB7BDEF2-F1E3-493C-97D7-7407FF72572B}" srcId="{AFCF3EFC-C776-49B0-AEAD-606A236D45B8}" destId="{BF42BF4B-302D-4926-BEC2-B0ECAACD191F}" srcOrd="1" destOrd="0" parTransId="{A165375F-EF94-4B94-901A-03E075EC173F}" sibTransId="{1A664C6E-AD89-420E-942A-595C1907F0D5}"/>
    <dgm:cxn modelId="{AF8D5D4D-F205-4902-B318-D63DC7411FA7}" srcId="{AFCF3EFC-C776-49B0-AEAD-606A236D45B8}" destId="{6A71C7E5-B581-449D-A846-E0E11DB82D41}" srcOrd="2" destOrd="0" parTransId="{50CBBFCC-D476-4012-9D5B-43043283EF26}" sibTransId="{327BA1A8-F4AB-4E9A-A8F8-4BE60B0A820D}"/>
    <dgm:cxn modelId="{E4E5908D-1847-4F6E-9A90-54FE52EAD3B9}" type="presOf" srcId="{DEA84C98-DA64-4CE0-A428-EDDEA9B0945F}" destId="{66B9821A-F4EC-47B6-99AA-249E715A7984}"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AC70D596-E636-4251-9E5D-EA7798CE2B7C}" srcId="{E8F7F5B5-BB33-45ED-AF0C-EF0FC1D2F8E4}" destId="{38372233-FCDF-4E1D-AAA7-20DC06913043}" srcOrd="2" destOrd="0" parTransId="{29A81A54-94F7-4F15-BB5D-78AD09C443A5}" sibTransId="{28CDCF52-C9C8-4095-B226-B39DEBE9D3EB}"/>
    <dgm:cxn modelId="{92002142-6036-45E6-AA8D-073A883C7ED6}" type="presOf" srcId="{DF2089F0-42BA-4964-B0AF-FB24564FF3DC}" destId="{699B3030-52BE-4988-BD25-340730755B4E}" srcOrd="0" destOrd="0" presId="urn:microsoft.com/office/officeart/2005/8/layout/hierarchy3"/>
    <dgm:cxn modelId="{F0CF2E6F-E915-43F8-A83A-90DE1F09A002}" type="presOf" srcId="{45D39786-F028-4787-B54B-2F98A4206CD5}" destId="{AEA3278C-5CB0-47C1-BA60-F3FB93447904}" srcOrd="0" destOrd="0" presId="urn:microsoft.com/office/officeart/2005/8/layout/hierarchy3"/>
    <dgm:cxn modelId="{4A9FAA17-0199-4C05-AD54-07DAE259FF86}" type="presOf" srcId="{B7CD36A3-CFD8-44E5-A5B8-886205C39C9D}" destId="{A1A8A67D-E0D0-4B22-B0FE-384AD4F5A900}" srcOrd="0" destOrd="0" presId="urn:microsoft.com/office/officeart/2005/8/layout/hierarchy3"/>
    <dgm:cxn modelId="{621987BC-0022-46DF-AA3F-FE3F3703340F}" type="presOf" srcId="{BF42BF4B-302D-4926-BEC2-B0ECAACD191F}" destId="{A949A712-704F-4D9A-B58F-3B9354CD58C2}" srcOrd="0" destOrd="0" presId="urn:microsoft.com/office/officeart/2005/8/layout/hierarchy3"/>
    <dgm:cxn modelId="{F5B6B433-1F9C-43B0-9507-6E0B8DFC4550}" type="presOf" srcId="{A5A88CBD-4368-4EAC-984C-BB90C469EA8D}" destId="{EA1D3337-F206-415D-9D69-87A141E2EE49}" srcOrd="0" destOrd="0" presId="urn:microsoft.com/office/officeart/2005/8/layout/hierarchy3"/>
    <dgm:cxn modelId="{FCDED217-6947-4815-86E2-E2D341AF44A1}" type="presOf" srcId="{1E77419C-9592-4715-9990-7C657E23FD00}" destId="{FCD53330-ABB1-43B6-A615-41132ECBB531}"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1A89646A-D853-44A0-98BB-53D28BEA848A}" type="presOf" srcId="{6A71C7E5-B581-449D-A846-E0E11DB82D41}" destId="{C241641F-8FC1-497E-ADAC-FFEB97530F3E}"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30138989-4B28-4FC8-B38C-FAE0EA942E1C}" type="presOf" srcId="{ACA416A8-465B-4215-8BC3-A2C133E79F44}" destId="{DDD7C7C2-BFDB-4F80-8854-AE4AC8928B63}"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46CCEB15-DE76-4393-A5F0-8623B89679DF}" type="presOf" srcId="{841B0F2D-1D8B-4699-86FF-DFDF3BA947DF}" destId="{AD1EF4D7-B231-4D5C-8E99-185A41FC6A07}" srcOrd="1" destOrd="0" presId="urn:microsoft.com/office/officeart/2005/8/layout/hierarchy3"/>
    <dgm:cxn modelId="{9A21DC0B-6F45-47F4-9D0D-6B69B35B8DAF}" type="presOf" srcId="{AFCF3EFC-C776-49B0-AEAD-606A236D45B8}" destId="{9AB15998-DBFA-49BB-AC79-09FE79667E8C}" srcOrd="0" destOrd="0" presId="urn:microsoft.com/office/officeart/2005/8/layout/hierarchy3"/>
    <dgm:cxn modelId="{A6E1F485-6078-4956-8935-9A62504740F6}" type="presOf" srcId="{841B0F2D-1D8B-4699-86FF-DFDF3BA947DF}" destId="{64AEC7D8-377E-4B7D-BAD2-DE613D926260}" srcOrd="0" destOrd="0" presId="urn:microsoft.com/office/officeart/2005/8/layout/hierarchy3"/>
    <dgm:cxn modelId="{7863DFC0-3C14-404B-9C5A-717315412B8B}" type="presOf" srcId="{012ECD10-84E3-43A2-BDE9-A134881FE6A6}" destId="{830ACB4A-1ECF-4EA4-9449-E0B67B2B65B8}" srcOrd="0" destOrd="0" presId="urn:microsoft.com/office/officeart/2005/8/layout/hierarchy3"/>
    <dgm:cxn modelId="{0049FD8F-5061-4520-BD59-19B384257889}" type="presOf" srcId="{1250C5B5-3E27-46DE-87E2-1E5F03EAF5E6}" destId="{EB54D5E4-E24B-473A-9B06-5EB025FBF3CD}" srcOrd="0" destOrd="0" presId="urn:microsoft.com/office/officeart/2005/8/layout/hierarchy3"/>
    <dgm:cxn modelId="{B106D47C-9E51-4EF3-B598-762B76D0AA62}" type="presOf" srcId="{AFCF3EFC-C776-49B0-AEAD-606A236D45B8}" destId="{7EE1336A-6142-4E97-9F20-62A6072CDA7C}" srcOrd="1" destOrd="0" presId="urn:microsoft.com/office/officeart/2005/8/layout/hierarchy3"/>
    <dgm:cxn modelId="{8261ACD6-DD69-4C0E-805D-DAAFB300B39B}" type="presOf" srcId="{4A1BA55F-D9D8-46AD-AFB6-14F6D5A5D761}" destId="{5C3CE47F-ABA6-49C5-BC19-350539B9C1FA}"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1E69D274-45E4-48E8-9F62-F026E2DF84FC}" type="presOf" srcId="{4A1BA55F-D9D8-46AD-AFB6-14F6D5A5D761}" destId="{5B723F11-A7E8-4B28-B605-60198BC12626}" srcOrd="1"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A6FFCAAC-49DA-47A9-9C0D-CD1D62DD9A65}" type="presOf" srcId="{871FB61C-448A-4E8E-B1CC-E54CB9A01135}" destId="{F8A35A92-E9B0-4DAA-ADF5-34A340CB9F36}" srcOrd="0" destOrd="0" presId="urn:microsoft.com/office/officeart/2005/8/layout/hierarchy3"/>
    <dgm:cxn modelId="{47042E2F-745C-4FB8-967A-4715A6D853BD}" type="presOf" srcId="{3F23F783-02B9-4A5C-B9F1-91B5C8A907C1}" destId="{2E2737EF-3073-4948-A6CB-B354A3FE95E3}" srcOrd="0" destOrd="0" presId="urn:microsoft.com/office/officeart/2005/8/layout/hierarchy3"/>
    <dgm:cxn modelId="{51A51883-8F65-499D-9DB9-66C2CC872007}" type="presOf" srcId="{01F14874-FBBC-4153-9ACF-C7726FFD86BF}" destId="{BA29C949-7DA5-4864-AA6C-438490C19458}"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6EA75E91-5C55-42FD-B98F-6A423A9BC413}" type="presOf" srcId="{38372233-FCDF-4E1D-AAA7-20DC06913043}" destId="{5E070A52-8B97-4097-ACEE-022C79EC0CAA}" srcOrd="1"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7612225F-725C-43C9-AAE3-9A0C40A28086}" srcId="{4A1BA55F-D9D8-46AD-AFB6-14F6D5A5D761}" destId="{45D39786-F028-4787-B54B-2F98A4206CD5}" srcOrd="0" destOrd="0" parTransId="{871FB61C-448A-4E8E-B1CC-E54CB9A01135}" sibTransId="{1B0B6CA8-9022-422B-9357-2E202142D90C}"/>
    <dgm:cxn modelId="{0E48B289-422F-412B-B336-5ACBA71FDEAF}" type="presOf" srcId="{A165375F-EF94-4B94-901A-03E075EC173F}" destId="{71C4B10D-8539-4E91-8B6A-D7B2521B285F}"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D9849B49-5DAC-4B3A-9EF5-115DF0440A98}" type="presOf" srcId="{38372233-FCDF-4E1D-AAA7-20DC06913043}" destId="{F49895B5-BD5B-4057-8C83-3BC83D9AD5AE}" srcOrd="0" destOrd="0" presId="urn:microsoft.com/office/officeart/2005/8/layout/hierarchy3"/>
    <dgm:cxn modelId="{1A9AC620-9B86-4880-A4DF-5134C1467B76}" type="presParOf" srcId="{BF15B760-6B8A-4DF2-835E-8EE584AE3EBB}" destId="{D74F84A9-AE5A-43D6-879F-455C7516EF4F}" srcOrd="0" destOrd="0" presId="urn:microsoft.com/office/officeart/2005/8/layout/hierarchy3"/>
    <dgm:cxn modelId="{61674B85-182B-4BC2-B48C-DF6B5936AAEF}" type="presParOf" srcId="{D74F84A9-AE5A-43D6-879F-455C7516EF4F}" destId="{09485BE5-F54D-49E3-840E-A8B97CE1019C}" srcOrd="0" destOrd="0" presId="urn:microsoft.com/office/officeart/2005/8/layout/hierarchy3"/>
    <dgm:cxn modelId="{BAC96A09-8EF6-46C7-A0A8-833B57B0FA42}" type="presParOf" srcId="{09485BE5-F54D-49E3-840E-A8B97CE1019C}" destId="{64AEC7D8-377E-4B7D-BAD2-DE613D926260}" srcOrd="0" destOrd="0" presId="urn:microsoft.com/office/officeart/2005/8/layout/hierarchy3"/>
    <dgm:cxn modelId="{F146FCEB-5754-4C22-842D-194CCFDC011A}" type="presParOf" srcId="{09485BE5-F54D-49E3-840E-A8B97CE1019C}" destId="{AD1EF4D7-B231-4D5C-8E99-185A41FC6A07}" srcOrd="1" destOrd="0" presId="urn:microsoft.com/office/officeart/2005/8/layout/hierarchy3"/>
    <dgm:cxn modelId="{70729472-F8E8-42B2-A5B2-0CE33886CCF3}" type="presParOf" srcId="{D74F84A9-AE5A-43D6-879F-455C7516EF4F}" destId="{863BB4DD-E5F4-4087-BA5F-A55FCBC6A100}" srcOrd="1" destOrd="0" presId="urn:microsoft.com/office/officeart/2005/8/layout/hierarchy3"/>
    <dgm:cxn modelId="{C8311A80-85D3-4A2D-9EC8-978B7FFF0E06}" type="presParOf" srcId="{863BB4DD-E5F4-4087-BA5F-A55FCBC6A100}" destId="{699B3030-52BE-4988-BD25-340730755B4E}" srcOrd="0" destOrd="0" presId="urn:microsoft.com/office/officeart/2005/8/layout/hierarchy3"/>
    <dgm:cxn modelId="{97212B0C-C6A7-4E0C-B2AC-39697FC3C2A5}" type="presParOf" srcId="{863BB4DD-E5F4-4087-BA5F-A55FCBC6A100}" destId="{95EBF094-A214-4AE3-B29D-4BF783FF4CAF}" srcOrd="1" destOrd="0" presId="urn:microsoft.com/office/officeart/2005/8/layout/hierarchy3"/>
    <dgm:cxn modelId="{80C82EF8-3B94-43C8-B0EC-17F875AF9ABD}" type="presParOf" srcId="{863BB4DD-E5F4-4087-BA5F-A55FCBC6A100}" destId="{2E2737EF-3073-4948-A6CB-B354A3FE95E3}" srcOrd="2" destOrd="0" presId="urn:microsoft.com/office/officeart/2005/8/layout/hierarchy3"/>
    <dgm:cxn modelId="{92AC76F3-65BE-494C-BCEC-F49DC9DA3E71}" type="presParOf" srcId="{863BB4DD-E5F4-4087-BA5F-A55FCBC6A100}" destId="{DDD7C7C2-BFDB-4F80-8854-AE4AC8928B63}" srcOrd="3" destOrd="0" presId="urn:microsoft.com/office/officeart/2005/8/layout/hierarchy3"/>
    <dgm:cxn modelId="{D448D1CC-89A1-42F8-BCC4-823E720E4C71}" type="presParOf" srcId="{863BB4DD-E5F4-4087-BA5F-A55FCBC6A100}" destId="{BA29C949-7DA5-4864-AA6C-438490C19458}" srcOrd="4" destOrd="0" presId="urn:microsoft.com/office/officeart/2005/8/layout/hierarchy3"/>
    <dgm:cxn modelId="{E2D38EB3-5CDD-4FED-9874-8D7BEFCA7781}" type="presParOf" srcId="{863BB4DD-E5F4-4087-BA5F-A55FCBC6A100}" destId="{830ACB4A-1ECF-4EA4-9449-E0B67B2B65B8}" srcOrd="5" destOrd="0" presId="urn:microsoft.com/office/officeart/2005/8/layout/hierarchy3"/>
    <dgm:cxn modelId="{C09958AC-0135-4997-BCF3-6A0398C1B6FF}" type="presParOf" srcId="{BF15B760-6B8A-4DF2-835E-8EE584AE3EBB}" destId="{890921A7-1B63-487D-97BF-AB3EEA2ACA43}" srcOrd="1" destOrd="0" presId="urn:microsoft.com/office/officeart/2005/8/layout/hierarchy3"/>
    <dgm:cxn modelId="{14124855-2117-44CA-871A-1080C9705966}" type="presParOf" srcId="{890921A7-1B63-487D-97BF-AB3EEA2ACA43}" destId="{933F329C-6F58-4758-8BAD-B626929BF6D4}" srcOrd="0" destOrd="0" presId="urn:microsoft.com/office/officeart/2005/8/layout/hierarchy3"/>
    <dgm:cxn modelId="{EAFFC2CD-C42F-42A7-AB95-465A82E4E6C7}" type="presParOf" srcId="{933F329C-6F58-4758-8BAD-B626929BF6D4}" destId="{5C3CE47F-ABA6-49C5-BC19-350539B9C1FA}" srcOrd="0" destOrd="0" presId="urn:microsoft.com/office/officeart/2005/8/layout/hierarchy3"/>
    <dgm:cxn modelId="{48CFDD38-C79D-4097-9B08-D566D5194131}" type="presParOf" srcId="{933F329C-6F58-4758-8BAD-B626929BF6D4}" destId="{5B723F11-A7E8-4B28-B605-60198BC12626}" srcOrd="1" destOrd="0" presId="urn:microsoft.com/office/officeart/2005/8/layout/hierarchy3"/>
    <dgm:cxn modelId="{3563A714-4A6A-46F1-9042-E2E38365B1ED}" type="presParOf" srcId="{890921A7-1B63-487D-97BF-AB3EEA2ACA43}" destId="{63AF9B31-5EF8-494B-86C4-5B06FD2E7A29}" srcOrd="1" destOrd="0" presId="urn:microsoft.com/office/officeart/2005/8/layout/hierarchy3"/>
    <dgm:cxn modelId="{420E984C-37F6-4F9A-A0A4-7C27709168F3}" type="presParOf" srcId="{63AF9B31-5EF8-494B-86C4-5B06FD2E7A29}" destId="{F8A35A92-E9B0-4DAA-ADF5-34A340CB9F36}" srcOrd="0" destOrd="0" presId="urn:microsoft.com/office/officeart/2005/8/layout/hierarchy3"/>
    <dgm:cxn modelId="{AD4983D6-9723-44C2-AA61-9473E943F4FA}" type="presParOf" srcId="{63AF9B31-5EF8-494B-86C4-5B06FD2E7A29}" destId="{AEA3278C-5CB0-47C1-BA60-F3FB93447904}" srcOrd="1" destOrd="0" presId="urn:microsoft.com/office/officeart/2005/8/layout/hierarchy3"/>
    <dgm:cxn modelId="{16BBBF83-C48E-4B2E-80D7-9FDBAD8A7F65}" type="presParOf" srcId="{63AF9B31-5EF8-494B-86C4-5B06FD2E7A29}" destId="{246242FF-6F28-4556-BC4C-79B20FCA8263}" srcOrd="2" destOrd="0" presId="urn:microsoft.com/office/officeart/2005/8/layout/hierarchy3"/>
    <dgm:cxn modelId="{14714821-517F-4F87-BD30-F0B7BCCD3EA5}" type="presParOf" srcId="{63AF9B31-5EF8-494B-86C4-5B06FD2E7A29}" destId="{66B9821A-F4EC-47B6-99AA-249E715A7984}" srcOrd="3" destOrd="0" presId="urn:microsoft.com/office/officeart/2005/8/layout/hierarchy3"/>
    <dgm:cxn modelId="{91403FC3-DF66-4595-966C-27F93F097F84}" type="presParOf" srcId="{BF15B760-6B8A-4DF2-835E-8EE584AE3EBB}" destId="{F5C9766C-8616-4768-90B0-7EF90E0BEA73}" srcOrd="2" destOrd="0" presId="urn:microsoft.com/office/officeart/2005/8/layout/hierarchy3"/>
    <dgm:cxn modelId="{54DF547C-654B-4DA1-9E6E-29E5D7CB0950}" type="presParOf" srcId="{F5C9766C-8616-4768-90B0-7EF90E0BEA73}" destId="{20A3B0CC-0910-4EDE-8CD8-213A1E141419}" srcOrd="0" destOrd="0" presId="urn:microsoft.com/office/officeart/2005/8/layout/hierarchy3"/>
    <dgm:cxn modelId="{6478714E-0446-4CAD-B50A-9EDD37EDB2F6}" type="presParOf" srcId="{20A3B0CC-0910-4EDE-8CD8-213A1E141419}" destId="{F49895B5-BD5B-4057-8C83-3BC83D9AD5AE}" srcOrd="0" destOrd="0" presId="urn:microsoft.com/office/officeart/2005/8/layout/hierarchy3"/>
    <dgm:cxn modelId="{0C281D2E-D9DD-49F3-8C2A-1BA93C5219E8}" type="presParOf" srcId="{20A3B0CC-0910-4EDE-8CD8-213A1E141419}" destId="{5E070A52-8B97-4097-ACEE-022C79EC0CAA}" srcOrd="1" destOrd="0" presId="urn:microsoft.com/office/officeart/2005/8/layout/hierarchy3"/>
    <dgm:cxn modelId="{69EF4F09-9DE4-4AA8-A593-507AAB36C832}" type="presParOf" srcId="{F5C9766C-8616-4768-90B0-7EF90E0BEA73}" destId="{F2340427-6497-46E4-96D8-CF8B5F179349}" srcOrd="1" destOrd="0" presId="urn:microsoft.com/office/officeart/2005/8/layout/hierarchy3"/>
    <dgm:cxn modelId="{9ED2947A-E989-4B7E-B098-EC1EF50921B5}" type="presParOf" srcId="{F2340427-6497-46E4-96D8-CF8B5F179349}" destId="{F94F8590-1D30-4997-8DD8-AC5ED3256096}" srcOrd="0" destOrd="0" presId="urn:microsoft.com/office/officeart/2005/8/layout/hierarchy3"/>
    <dgm:cxn modelId="{F6561C96-2763-4EB8-A7A6-851E60A65913}" type="presParOf" srcId="{F2340427-6497-46E4-96D8-CF8B5F179349}" destId="{076ED4B9-B93D-4DCD-BAD3-6DEF62F862BF}" srcOrd="1" destOrd="0" presId="urn:microsoft.com/office/officeart/2005/8/layout/hierarchy3"/>
    <dgm:cxn modelId="{14918BC6-7EBA-4E93-9F61-EC948DB7A7A5}" type="presParOf" srcId="{F2340427-6497-46E4-96D8-CF8B5F179349}" destId="{EB54D5E4-E24B-473A-9B06-5EB025FBF3CD}" srcOrd="2" destOrd="0" presId="urn:microsoft.com/office/officeart/2005/8/layout/hierarchy3"/>
    <dgm:cxn modelId="{0D47F65F-9B29-4CC8-B8EA-C4469F50AAE0}" type="presParOf" srcId="{F2340427-6497-46E4-96D8-CF8B5F179349}" destId="{F8E2088E-30F5-47E0-8D84-221E69AD2997}" srcOrd="3" destOrd="0" presId="urn:microsoft.com/office/officeart/2005/8/layout/hierarchy3"/>
    <dgm:cxn modelId="{8FCB98E0-79F4-4880-B4C7-0814A4DEAFEC}" type="presParOf" srcId="{BF15B760-6B8A-4DF2-835E-8EE584AE3EBB}" destId="{01A1B429-AF24-402E-A1B8-DAFA0620B201}" srcOrd="3" destOrd="0" presId="urn:microsoft.com/office/officeart/2005/8/layout/hierarchy3"/>
    <dgm:cxn modelId="{2763CB69-2D01-4C83-8423-C3EEA59DD56C}" type="presParOf" srcId="{01A1B429-AF24-402E-A1B8-DAFA0620B201}" destId="{072D824A-5438-4CE3-AFB7-3FDFA67350C8}" srcOrd="0" destOrd="0" presId="urn:microsoft.com/office/officeart/2005/8/layout/hierarchy3"/>
    <dgm:cxn modelId="{B1F675DC-3260-4A6B-86BE-E3E6013DCED4}" type="presParOf" srcId="{072D824A-5438-4CE3-AFB7-3FDFA67350C8}" destId="{9AB15998-DBFA-49BB-AC79-09FE79667E8C}" srcOrd="0" destOrd="0" presId="urn:microsoft.com/office/officeart/2005/8/layout/hierarchy3"/>
    <dgm:cxn modelId="{DBA5F3BA-C2B0-4A28-B5DA-FC805EB9CCEB}" type="presParOf" srcId="{072D824A-5438-4CE3-AFB7-3FDFA67350C8}" destId="{7EE1336A-6142-4E97-9F20-62A6072CDA7C}" srcOrd="1" destOrd="0" presId="urn:microsoft.com/office/officeart/2005/8/layout/hierarchy3"/>
    <dgm:cxn modelId="{1252950A-B712-47A5-8554-2F3345BED31B}" type="presParOf" srcId="{01A1B429-AF24-402E-A1B8-DAFA0620B201}" destId="{978E5D2E-5578-426C-9A5C-15583C51A582}" srcOrd="1" destOrd="0" presId="urn:microsoft.com/office/officeart/2005/8/layout/hierarchy3"/>
    <dgm:cxn modelId="{93BD5BB6-B3C6-4728-B222-8B04670FE9DD}" type="presParOf" srcId="{978E5D2E-5578-426C-9A5C-15583C51A582}" destId="{CFE886F7-2EB9-49FA-828F-9751B5FDD580}" srcOrd="0" destOrd="0" presId="urn:microsoft.com/office/officeart/2005/8/layout/hierarchy3"/>
    <dgm:cxn modelId="{9DF3A28C-A4F3-4C7F-A4AD-F696D6BF97A1}" type="presParOf" srcId="{978E5D2E-5578-426C-9A5C-15583C51A582}" destId="{C95E8EE9-074D-4828-8C49-AE4206C795FC}" srcOrd="1" destOrd="0" presId="urn:microsoft.com/office/officeart/2005/8/layout/hierarchy3"/>
    <dgm:cxn modelId="{6D3FFB6D-161E-4BA5-B616-EF6183D7848D}" type="presParOf" srcId="{978E5D2E-5578-426C-9A5C-15583C51A582}" destId="{71C4B10D-8539-4E91-8B6A-D7B2521B285F}" srcOrd="2" destOrd="0" presId="urn:microsoft.com/office/officeart/2005/8/layout/hierarchy3"/>
    <dgm:cxn modelId="{EFDDC311-96AA-47E1-B1AC-D3154902820A}" type="presParOf" srcId="{978E5D2E-5578-426C-9A5C-15583C51A582}" destId="{A949A712-704F-4D9A-B58F-3B9354CD58C2}" srcOrd="3" destOrd="0" presId="urn:microsoft.com/office/officeart/2005/8/layout/hierarchy3"/>
    <dgm:cxn modelId="{A8E64A79-2292-45FD-8C72-A134531A2579}" type="presParOf" srcId="{978E5D2E-5578-426C-9A5C-15583C51A582}" destId="{9F45B997-861B-407B-A5DF-CF6E8D4338CC}" srcOrd="4" destOrd="0" presId="urn:microsoft.com/office/officeart/2005/8/layout/hierarchy3"/>
    <dgm:cxn modelId="{FE0482F4-1E3C-4211-A9AF-68868BB485F2}" type="presParOf" srcId="{978E5D2E-5578-426C-9A5C-15583C51A582}" destId="{C241641F-8FC1-497E-ADAC-FFEB97530F3E}" srcOrd="5" destOrd="0" presId="urn:microsoft.com/office/officeart/2005/8/layout/hierarchy3"/>
    <dgm:cxn modelId="{CE2C149A-4234-4327-9667-B72D821F26D0}" type="presParOf" srcId="{978E5D2E-5578-426C-9A5C-15583C51A582}" destId="{A1A8A67D-E0D0-4B22-B0FE-384AD4F5A900}" srcOrd="6" destOrd="0" presId="urn:microsoft.com/office/officeart/2005/8/layout/hierarchy3"/>
    <dgm:cxn modelId="{416B9DED-5A0F-49E8-A795-1873F2926E16}" type="presParOf" srcId="{978E5D2E-5578-426C-9A5C-15583C51A582}" destId="{EA1D3337-F206-415D-9D69-87A141E2EE49}" srcOrd="7" destOrd="0" presId="urn:microsoft.com/office/officeart/2005/8/layout/hierarchy3"/>
    <dgm:cxn modelId="{5A07EB20-7E48-4C9E-9A7A-F7F142A3C4BC}" type="presParOf" srcId="{978E5D2E-5578-426C-9A5C-15583C51A582}" destId="{48834D2D-7FA7-4D61-AE6A-A9F72D1E84DF}" srcOrd="8" destOrd="0" presId="urn:microsoft.com/office/officeart/2005/8/layout/hierarchy3"/>
    <dgm:cxn modelId="{ABD391CC-78B9-44D9-A82A-4C6CF9E88141}" type="presParOf" srcId="{978E5D2E-5578-426C-9A5C-15583C51A582}" destId="{FCD53330-ABB1-43B6-A615-41132ECBB531}" srcOrd="9"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15BD9B53-01C5-4C1C-A7E0-2216825625C8}" type="presOf" srcId="{5EA7324B-38EF-4AB2-BD7D-774E444FFEE1}" destId="{E3AB3D14-3770-4A63-99CA-418E06C8194B}" srcOrd="0" destOrd="0" presId="urn:microsoft.com/office/officeart/2005/8/layout/radial6"/>
    <dgm:cxn modelId="{D14F658A-43C4-4626-BF50-C348E13F0AB5}" type="presOf" srcId="{990623CE-4C1C-46E8-B2C5-CD4767935D5B}" destId="{1B4BFDCB-1A3B-4F35-93BA-8944CDFB0E74}"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BC319C65-57EB-462F-B4A3-A10151EB0990}" type="presOf" srcId="{5B864922-0711-4723-8FF4-5E508559EC7C}" destId="{83DFF0CA-F3BC-4FBC-81F1-646FD8CEDFB6}" srcOrd="0" destOrd="0" presId="urn:microsoft.com/office/officeart/2005/8/layout/radial6"/>
    <dgm:cxn modelId="{E34DB6EB-8270-4935-8360-99AD5A2E11BE}" type="presOf" srcId="{E6ACF780-8997-4116-BCB0-BA2FCA28C63D}" destId="{27DDAF47-73BB-4756-AA82-47F501D68A32}"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BB722B05-C5C8-4F7A-819B-47B69219DD7F}" type="presOf" srcId="{68AF17FD-BCC5-45EC-BCC9-1A3689C9DF7E}" destId="{C05C798D-9471-4F9D-AD72-E154CAF7604C}"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D2A092C9-CDA8-4ECA-AA3B-9982275A5BED}" type="presOf" srcId="{29555613-562A-4E7B-BA06-EECE5957AFF0}" destId="{60A5B672-393A-4197-8779-1DECC1D7027E}" srcOrd="0" destOrd="0" presId="urn:microsoft.com/office/officeart/2005/8/layout/radial6"/>
    <dgm:cxn modelId="{EF60B5D3-3AA1-4FD1-AB80-E0D679058FC9}" type="presOf" srcId="{277AE6A9-AC6E-49B4-9CCC-2F54192DB4AB}" destId="{E6CEBA9E-0591-451A-B7EC-50CFCC7A2E63}" srcOrd="0" destOrd="0" presId="urn:microsoft.com/office/officeart/2005/8/layout/radial6"/>
    <dgm:cxn modelId="{7A6DE5DE-4E02-40EC-AC76-CBB3F55CDD8A}" type="presOf" srcId="{6FDFAF86-C5B4-40CF-8C29-9F3DB49BE8BB}" destId="{382EDA3A-9EF0-4BD9-AC9D-9C930E7DE4F8}" srcOrd="0" destOrd="0" presId="urn:microsoft.com/office/officeart/2005/8/layout/radial6"/>
    <dgm:cxn modelId="{33612415-CD3E-45E5-9364-1626BD61F2B5}" type="presOf" srcId="{3E1E9226-135F-40C5-89C1-DFCAB0670780}" destId="{AFF9563F-06B6-4180-A4F1-E40D686243A4}" srcOrd="0" destOrd="0" presId="urn:microsoft.com/office/officeart/2005/8/layout/radial6"/>
    <dgm:cxn modelId="{E097C6F1-4BF7-4E9C-A53D-14D5F1191660}" type="presOf" srcId="{7798D940-7708-4E04-9E44-A0F2A54EB19D}" destId="{D8E614B3-F1D9-4DF2-81BE-D73540AF980D}"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5E128004-D0FC-45FE-B786-F826F35D5A61}" type="presParOf" srcId="{AFF9563F-06B6-4180-A4F1-E40D686243A4}" destId="{1B4BFDCB-1A3B-4F35-93BA-8944CDFB0E74}" srcOrd="0" destOrd="0" presId="urn:microsoft.com/office/officeart/2005/8/layout/radial6"/>
    <dgm:cxn modelId="{1280D35F-6D67-4267-B2C7-6F63B78AFF50}" type="presParOf" srcId="{AFF9563F-06B6-4180-A4F1-E40D686243A4}" destId="{60A5B672-393A-4197-8779-1DECC1D7027E}" srcOrd="1" destOrd="0" presId="urn:microsoft.com/office/officeart/2005/8/layout/radial6"/>
    <dgm:cxn modelId="{D69A5786-4798-4DBF-A4E4-16B31F0B315E}" type="presParOf" srcId="{AFF9563F-06B6-4180-A4F1-E40D686243A4}" destId="{72BA5EB5-0F31-4794-A6B8-D276981B0B3A}" srcOrd="2" destOrd="0" presId="urn:microsoft.com/office/officeart/2005/8/layout/radial6"/>
    <dgm:cxn modelId="{E4E29E1D-76BD-4841-9F83-F4D6D03FDC42}" type="presParOf" srcId="{AFF9563F-06B6-4180-A4F1-E40D686243A4}" destId="{D8E614B3-F1D9-4DF2-81BE-D73540AF980D}" srcOrd="3" destOrd="0" presId="urn:microsoft.com/office/officeart/2005/8/layout/radial6"/>
    <dgm:cxn modelId="{CF29B8AE-C4DD-4020-A33A-59F70226B0D0}" type="presParOf" srcId="{AFF9563F-06B6-4180-A4F1-E40D686243A4}" destId="{E6CEBA9E-0591-451A-B7EC-50CFCC7A2E63}" srcOrd="4" destOrd="0" presId="urn:microsoft.com/office/officeart/2005/8/layout/radial6"/>
    <dgm:cxn modelId="{FCB3E515-2B39-4D78-B70A-0B4740016D31}" type="presParOf" srcId="{AFF9563F-06B6-4180-A4F1-E40D686243A4}" destId="{9AD69A2B-676B-40B7-9574-4CBDDCD95B09}" srcOrd="5" destOrd="0" presId="urn:microsoft.com/office/officeart/2005/8/layout/radial6"/>
    <dgm:cxn modelId="{704ADEBD-6529-45FB-B3F5-81A195ABF48F}" type="presParOf" srcId="{AFF9563F-06B6-4180-A4F1-E40D686243A4}" destId="{27DDAF47-73BB-4756-AA82-47F501D68A32}" srcOrd="6" destOrd="0" presId="urn:microsoft.com/office/officeart/2005/8/layout/radial6"/>
    <dgm:cxn modelId="{6B9C9006-18C4-44ED-8932-522690B1AE7F}" type="presParOf" srcId="{AFF9563F-06B6-4180-A4F1-E40D686243A4}" destId="{E3AB3D14-3770-4A63-99CA-418E06C8194B}" srcOrd="7" destOrd="0" presId="urn:microsoft.com/office/officeart/2005/8/layout/radial6"/>
    <dgm:cxn modelId="{E19B1D23-44AA-4C7F-A7F2-79F273E9ADB7}" type="presParOf" srcId="{AFF9563F-06B6-4180-A4F1-E40D686243A4}" destId="{098B7A0F-A42B-47FD-BC38-D94E595D5C70}" srcOrd="8" destOrd="0" presId="urn:microsoft.com/office/officeart/2005/8/layout/radial6"/>
    <dgm:cxn modelId="{41666504-0D54-4B0F-A925-076BA21DF9F8}" type="presParOf" srcId="{AFF9563F-06B6-4180-A4F1-E40D686243A4}" destId="{C05C798D-9471-4F9D-AD72-E154CAF7604C}" srcOrd="9" destOrd="0" presId="urn:microsoft.com/office/officeart/2005/8/layout/radial6"/>
    <dgm:cxn modelId="{F4F702BA-254C-463D-BF2F-5670DE354E6C}" type="presParOf" srcId="{AFF9563F-06B6-4180-A4F1-E40D686243A4}" destId="{382EDA3A-9EF0-4BD9-AC9D-9C930E7DE4F8}" srcOrd="10" destOrd="0" presId="urn:microsoft.com/office/officeart/2005/8/layout/radial6"/>
    <dgm:cxn modelId="{7553BA73-F7B5-4EF6-9328-4E543F9DB0DF}" type="presParOf" srcId="{AFF9563F-06B6-4180-A4F1-E40D686243A4}" destId="{A48B04E6-BA32-428E-827A-702878B1FEBE}" srcOrd="11" destOrd="0" presId="urn:microsoft.com/office/officeart/2005/8/layout/radial6"/>
    <dgm:cxn modelId="{B341F008-B1A0-4852-B560-B05BC42B0A52}" type="presParOf" srcId="{AFF9563F-06B6-4180-A4F1-E40D686243A4}" destId="{83DFF0CA-F3BC-4FBC-81F1-646FD8CEDFB6}" srcOrd="12" destOrd="0" presId="urn:microsoft.com/office/officeart/2005/8/layout/radial6"/>
  </dgm:cxnLst>
  <dgm:bg/>
  <dgm:whole/>
</dgm:dataModel>
</file>

<file path=word/diagrams/data3.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5"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B36EFC66-04A4-44F6-9C90-92A0658141CE}" type="presOf" srcId="{E2D6DF46-E1E6-47C9-9E6B-0A8FF60481E4}" destId="{E6D3BA0A-3260-445C-8DF2-10E559D9F876}" srcOrd="0" destOrd="0" presId="urn:microsoft.com/office/officeart/2005/8/layout/orgChart1"/>
    <dgm:cxn modelId="{E865E243-5526-4D10-8A30-E5BD8EC03138}" type="presOf" srcId="{2C595C2C-D504-4BD1-96E0-F4250F6138D9}" destId="{64FAC93E-E220-48B7-ABB1-147EBAE04915}"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EE4F9F99-90D3-4A46-BCE4-057649613C30}" type="presOf" srcId="{00092FE5-6E8F-491B-A947-8735AF8556AB}" destId="{9C0F06E2-0BF1-46A7-9CAC-6164D301E7D3}"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CF707D35-44CB-4CFF-B934-E09C72BB0B0F}" type="presOf" srcId="{93647AD8-A95A-4F3F-8BE7-AE5FF236410A}" destId="{A917A338-BA25-40E4-9ACB-C44E1691602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0426AF08-E860-4B87-83DD-7E488B2BD7F1}" type="presOf" srcId="{8E4AE549-AFF9-4DF6-ADC6-633595B3BD3A}" destId="{C4F7E341-4369-43E4-9BCC-C65D0D3E5312}" srcOrd="0" destOrd="0" presId="urn:microsoft.com/office/officeart/2005/8/layout/orgChart1"/>
    <dgm:cxn modelId="{690C99B0-E226-42C2-B7F6-C7FAB29018A7}" type="presOf" srcId="{0F22237A-DDC7-452D-B478-255C00C1B178}" destId="{48D22C86-C932-4D73-8CAF-E7682C1A58A8}" srcOrd="1" destOrd="0" presId="urn:microsoft.com/office/officeart/2005/8/layout/orgChart1"/>
    <dgm:cxn modelId="{5113E6A1-5FC8-476B-A15B-77E40876B85B}" type="presOf" srcId="{0F22237A-DDC7-452D-B478-255C00C1B178}" destId="{AC9D38B9-7AC2-4E71-868A-64556A20DE2C}" srcOrd="0" destOrd="0" presId="urn:microsoft.com/office/officeart/2005/8/layout/orgChart1"/>
    <dgm:cxn modelId="{CD7685E5-320B-4734-B6EB-140026C67F85}" type="presOf" srcId="{00092FE5-6E8F-491B-A947-8735AF8556AB}" destId="{57729C58-1BB1-4964-8DAF-8672D880122E}" srcOrd="1" destOrd="0" presId="urn:microsoft.com/office/officeart/2005/8/layout/orgChart1"/>
    <dgm:cxn modelId="{57D660D4-7A3B-48D5-A63E-91E6E865A4D8}" type="presOf" srcId="{10077BBD-71E2-4B5A-A65D-52D2FFC643FF}" destId="{6B6C10F3-5936-4966-955F-D355605F82D9}" srcOrd="0" destOrd="0" presId="urn:microsoft.com/office/officeart/2005/8/layout/orgChart1"/>
    <dgm:cxn modelId="{974AE142-B2D5-47D2-8263-F3387A9DC0DC}" type="presOf" srcId="{E2D6DF46-E1E6-47C9-9E6B-0A8FF60481E4}" destId="{263A4D0E-CF4B-45E7-B424-8EDB50F03CCE}" srcOrd="1" destOrd="0" presId="urn:microsoft.com/office/officeart/2005/8/layout/orgChart1"/>
    <dgm:cxn modelId="{963B2335-2BBC-40A6-B468-16AC718DE168}" type="presOf" srcId="{93647AD8-A95A-4F3F-8BE7-AE5FF236410A}" destId="{BA52F250-4442-4F05-95A4-49771894EC9D}" srcOrd="1" destOrd="0" presId="urn:microsoft.com/office/officeart/2005/8/layout/orgChart1"/>
    <dgm:cxn modelId="{8AE92F87-C4D1-4E2A-974A-91E0547B5AA8}" type="presOf" srcId="{A2548885-D8B0-4EB2-8FA2-8AD3F6BBCFF4}" destId="{A96D4600-15BB-44C8-86A8-92F1AA9FC552}"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3A67E91-7A4C-402D-9620-3BC9C4438224}" type="presOf" srcId="{61240B9D-8FD0-4FFD-A7FD-776E2736F1FA}" destId="{9AD5C7B0-B1E3-4011-8F9B-C93C772F5F39}" srcOrd="0" destOrd="0" presId="urn:microsoft.com/office/officeart/2005/8/layout/orgChart1"/>
    <dgm:cxn modelId="{7E8649AA-2050-4FF8-8BC2-DD5114A0A31C}" type="presOf" srcId="{5A21EA1A-92AC-4F14-B1A7-9CD2613C0F84}" destId="{9B911878-6F56-4481-992E-E3FDB73FBEE0}"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20E89C0C-360C-492A-826D-020D7154B5DD}" type="presOf" srcId="{4383B180-7CF8-4EFA-B19D-047DA41D25B5}" destId="{6D56E61D-CBA6-4A9D-8EC5-2DFAC754CAC9}" srcOrd="0" destOrd="0" presId="urn:microsoft.com/office/officeart/2005/8/layout/orgChart1"/>
    <dgm:cxn modelId="{1DF18143-37EF-4600-A0F5-3DA4A4B65CE9}" type="presOf" srcId="{2C595C2C-D504-4BD1-96E0-F4250F6138D9}" destId="{F92D1B29-4F48-4678-AE95-948814E62055}" srcOrd="1" destOrd="0" presId="urn:microsoft.com/office/officeart/2005/8/layout/orgChart1"/>
    <dgm:cxn modelId="{9333B7B0-2330-4F06-B603-401583EDF354}" type="presOf" srcId="{61240B9D-8FD0-4FFD-A7FD-776E2736F1FA}" destId="{7CEA3BE3-99D2-4089-9C75-F49A8A87D99A}" srcOrd="1" destOrd="0" presId="urn:microsoft.com/office/officeart/2005/8/layout/orgChart1"/>
    <dgm:cxn modelId="{D131A3A9-9281-42D0-8982-BDF78AD97F66}" type="presParOf" srcId="{A96D4600-15BB-44C8-86A8-92F1AA9FC552}" destId="{A7709BDF-AE4A-4A4C-9551-EFF1EE593F0E}" srcOrd="0" destOrd="0" presId="urn:microsoft.com/office/officeart/2005/8/layout/orgChart1"/>
    <dgm:cxn modelId="{0D1C3A76-ED6D-4AD6-BA99-39C3DC0689F7}" type="presParOf" srcId="{A7709BDF-AE4A-4A4C-9551-EFF1EE593F0E}" destId="{9EB11EAE-140B-4E12-A1A8-6BB674077BBE}" srcOrd="0" destOrd="0" presId="urn:microsoft.com/office/officeart/2005/8/layout/orgChart1"/>
    <dgm:cxn modelId="{FE532C5E-9A26-48DC-B5C0-C3C995327C96}" type="presParOf" srcId="{9EB11EAE-140B-4E12-A1A8-6BB674077BBE}" destId="{9AD5C7B0-B1E3-4011-8F9B-C93C772F5F39}" srcOrd="0" destOrd="0" presId="urn:microsoft.com/office/officeart/2005/8/layout/orgChart1"/>
    <dgm:cxn modelId="{7C8F17E8-ACCE-4E14-86BB-0E476A726468}" type="presParOf" srcId="{9EB11EAE-140B-4E12-A1A8-6BB674077BBE}" destId="{7CEA3BE3-99D2-4089-9C75-F49A8A87D99A}" srcOrd="1" destOrd="0" presId="urn:microsoft.com/office/officeart/2005/8/layout/orgChart1"/>
    <dgm:cxn modelId="{D9905C33-9BDA-431F-8A32-9A7756E96C78}" type="presParOf" srcId="{A7709BDF-AE4A-4A4C-9551-EFF1EE593F0E}" destId="{3D61B622-79AD-4C48-944B-640A99FCED3B}" srcOrd="1" destOrd="0" presId="urn:microsoft.com/office/officeart/2005/8/layout/orgChart1"/>
    <dgm:cxn modelId="{A95CEB52-E83F-473A-BD0A-0F53092B3136}" type="presParOf" srcId="{3D61B622-79AD-4C48-944B-640A99FCED3B}" destId="{9B911878-6F56-4481-992E-E3FDB73FBEE0}" srcOrd="0" destOrd="0" presId="urn:microsoft.com/office/officeart/2005/8/layout/orgChart1"/>
    <dgm:cxn modelId="{65E88E07-1785-4A4A-AA05-97442B281DD1}" type="presParOf" srcId="{3D61B622-79AD-4C48-944B-640A99FCED3B}" destId="{5C6CDBD6-CDD1-4363-B93F-7008189D0F2F}" srcOrd="1" destOrd="0" presId="urn:microsoft.com/office/officeart/2005/8/layout/orgChart1"/>
    <dgm:cxn modelId="{C4C0B293-3206-4EBA-86B2-6D9EEEA66EF2}" type="presParOf" srcId="{5C6CDBD6-CDD1-4363-B93F-7008189D0F2F}" destId="{420E0319-E44F-420B-8F7A-BC0614B6C94B}" srcOrd="0" destOrd="0" presId="urn:microsoft.com/office/officeart/2005/8/layout/orgChart1"/>
    <dgm:cxn modelId="{F9A18588-3530-4852-ABC1-1F48453E47A0}" type="presParOf" srcId="{420E0319-E44F-420B-8F7A-BC0614B6C94B}" destId="{E6D3BA0A-3260-445C-8DF2-10E559D9F876}" srcOrd="0" destOrd="0" presId="urn:microsoft.com/office/officeart/2005/8/layout/orgChart1"/>
    <dgm:cxn modelId="{781A8F41-FDB2-4E62-B3C6-4392BB8ADA4B}" type="presParOf" srcId="{420E0319-E44F-420B-8F7A-BC0614B6C94B}" destId="{263A4D0E-CF4B-45E7-B424-8EDB50F03CCE}" srcOrd="1" destOrd="0" presId="urn:microsoft.com/office/officeart/2005/8/layout/orgChart1"/>
    <dgm:cxn modelId="{ACCF95E8-0517-4E50-8128-AD01842C3A98}" type="presParOf" srcId="{5C6CDBD6-CDD1-4363-B93F-7008189D0F2F}" destId="{DC787B01-D9A4-4FFC-AB85-1953F5341A34}" srcOrd="1" destOrd="0" presId="urn:microsoft.com/office/officeart/2005/8/layout/orgChart1"/>
    <dgm:cxn modelId="{7E6AA5B3-1C10-417E-84EF-E9606E36C1E6}" type="presParOf" srcId="{DC787B01-D9A4-4FFC-AB85-1953F5341A34}" destId="{6B6C10F3-5936-4966-955F-D355605F82D9}" srcOrd="0" destOrd="0" presId="urn:microsoft.com/office/officeart/2005/8/layout/orgChart1"/>
    <dgm:cxn modelId="{753983CB-F34F-4772-8326-34EF781DFF9A}" type="presParOf" srcId="{DC787B01-D9A4-4FFC-AB85-1953F5341A34}" destId="{A2D32E53-90E0-45A1-8C44-F5CC1A6E4E48}" srcOrd="1" destOrd="0" presId="urn:microsoft.com/office/officeart/2005/8/layout/orgChart1"/>
    <dgm:cxn modelId="{C3DEF3AB-73E1-45D5-B02D-FDF40BAC3228}" type="presParOf" srcId="{A2D32E53-90E0-45A1-8C44-F5CC1A6E4E48}" destId="{D8BE8B6D-6C38-4379-8A3D-054E4BC5CD9D}" srcOrd="0" destOrd="0" presId="urn:microsoft.com/office/officeart/2005/8/layout/orgChart1"/>
    <dgm:cxn modelId="{C52304FC-C0A1-4E7C-8759-8EC575CDB40E}" type="presParOf" srcId="{D8BE8B6D-6C38-4379-8A3D-054E4BC5CD9D}" destId="{AC9D38B9-7AC2-4E71-868A-64556A20DE2C}" srcOrd="0" destOrd="0" presId="urn:microsoft.com/office/officeart/2005/8/layout/orgChart1"/>
    <dgm:cxn modelId="{DBF73980-8D29-4DEE-B773-0953AC8C489C}" type="presParOf" srcId="{D8BE8B6D-6C38-4379-8A3D-054E4BC5CD9D}" destId="{48D22C86-C932-4D73-8CAF-E7682C1A58A8}" srcOrd="1" destOrd="0" presId="urn:microsoft.com/office/officeart/2005/8/layout/orgChart1"/>
    <dgm:cxn modelId="{2A2254AF-3A65-4197-A77B-50916A6B7520}" type="presParOf" srcId="{A2D32E53-90E0-45A1-8C44-F5CC1A6E4E48}" destId="{01B1EF2B-72A3-41B3-92E3-89E965FE08D0}" srcOrd="1" destOrd="0" presId="urn:microsoft.com/office/officeart/2005/8/layout/orgChart1"/>
    <dgm:cxn modelId="{A15BBF74-8B7C-49DC-A140-2965894BAE7F}" type="presParOf" srcId="{A2D32E53-90E0-45A1-8C44-F5CC1A6E4E48}" destId="{F85BC891-D6B9-4CC9-871A-FFE21730D5E5}" srcOrd="2" destOrd="0" presId="urn:microsoft.com/office/officeart/2005/8/layout/orgChart1"/>
    <dgm:cxn modelId="{A6FE4590-6CD1-457C-B467-0DBE3B76D148}" type="presParOf" srcId="{5C6CDBD6-CDD1-4363-B93F-7008189D0F2F}" destId="{4F67F191-F5D2-43BC-B076-A6E0E07E33E3}" srcOrd="2" destOrd="0" presId="urn:microsoft.com/office/officeart/2005/8/layout/orgChart1"/>
    <dgm:cxn modelId="{8328EAA2-A4A6-41E3-BC1D-69C6CB1B414A}" type="presParOf" srcId="{3D61B622-79AD-4C48-944B-640A99FCED3B}" destId="{6D56E61D-CBA6-4A9D-8EC5-2DFAC754CAC9}" srcOrd="2" destOrd="0" presId="urn:microsoft.com/office/officeart/2005/8/layout/orgChart1"/>
    <dgm:cxn modelId="{28F304FD-0832-470C-8069-14B2B6D1F6F2}" type="presParOf" srcId="{3D61B622-79AD-4C48-944B-640A99FCED3B}" destId="{893AF861-A318-4B2B-9294-302D4282B2A4}" srcOrd="3" destOrd="0" presId="urn:microsoft.com/office/officeart/2005/8/layout/orgChart1"/>
    <dgm:cxn modelId="{51B37E1E-62B0-4AB9-80C4-7AD1651ECE3D}" type="presParOf" srcId="{893AF861-A318-4B2B-9294-302D4282B2A4}" destId="{B66299F7-2D5F-4EAC-A8C0-A6E281D94937}" srcOrd="0" destOrd="0" presId="urn:microsoft.com/office/officeart/2005/8/layout/orgChart1"/>
    <dgm:cxn modelId="{A7A5CEA7-12F1-4F47-A0D6-B45F9E8CAF25}" type="presParOf" srcId="{B66299F7-2D5F-4EAC-A8C0-A6E281D94937}" destId="{64FAC93E-E220-48B7-ABB1-147EBAE04915}" srcOrd="0" destOrd="0" presId="urn:microsoft.com/office/officeart/2005/8/layout/orgChart1"/>
    <dgm:cxn modelId="{19871FA1-E0C1-4F30-9C3E-DA3955C3AF0A}" type="presParOf" srcId="{B66299F7-2D5F-4EAC-A8C0-A6E281D94937}" destId="{F92D1B29-4F48-4678-AE95-948814E62055}" srcOrd="1" destOrd="0" presId="urn:microsoft.com/office/officeart/2005/8/layout/orgChart1"/>
    <dgm:cxn modelId="{ED00BD53-47F6-4E75-B53C-6259D2EA23EC}" type="presParOf" srcId="{893AF861-A318-4B2B-9294-302D4282B2A4}" destId="{4A728031-4E0D-4DE2-AE4F-320E2D55420D}" srcOrd="1" destOrd="0" presId="urn:microsoft.com/office/officeart/2005/8/layout/orgChart1"/>
    <dgm:cxn modelId="{D5AC2F28-C144-4092-82F3-54FD9D3E6050}" type="presParOf" srcId="{893AF861-A318-4B2B-9294-302D4282B2A4}" destId="{6776B605-F6AF-4341-8F69-91A5A35A94F3}" srcOrd="2" destOrd="0" presId="urn:microsoft.com/office/officeart/2005/8/layout/orgChart1"/>
    <dgm:cxn modelId="{6415BE04-C905-4CEC-B543-D5D3AF9F842A}" type="presParOf" srcId="{3D61B622-79AD-4C48-944B-640A99FCED3B}" destId="{C4F7E341-4369-43E4-9BCC-C65D0D3E5312}" srcOrd="4" destOrd="0" presId="urn:microsoft.com/office/officeart/2005/8/layout/orgChart1"/>
    <dgm:cxn modelId="{82AA4303-26F3-4CE3-9A58-2451BFF29AB7}" type="presParOf" srcId="{3D61B622-79AD-4C48-944B-640A99FCED3B}" destId="{065C8FC8-2275-4C9E-8A84-25DAA528B93B}" srcOrd="5" destOrd="0" presId="urn:microsoft.com/office/officeart/2005/8/layout/orgChart1"/>
    <dgm:cxn modelId="{7A504D2E-2794-46AA-99F4-2376642F1463}" type="presParOf" srcId="{065C8FC8-2275-4C9E-8A84-25DAA528B93B}" destId="{01189152-AB3F-4ABC-8573-038DDF590FAD}" srcOrd="0" destOrd="0" presId="urn:microsoft.com/office/officeart/2005/8/layout/orgChart1"/>
    <dgm:cxn modelId="{E604045D-4110-4C6B-8C9B-2E35239F6EB2}" type="presParOf" srcId="{01189152-AB3F-4ABC-8573-038DDF590FAD}" destId="{9C0F06E2-0BF1-46A7-9CAC-6164D301E7D3}" srcOrd="0" destOrd="0" presId="urn:microsoft.com/office/officeart/2005/8/layout/orgChart1"/>
    <dgm:cxn modelId="{CE046C8D-43E7-4A49-BE81-CB21493D444E}" type="presParOf" srcId="{01189152-AB3F-4ABC-8573-038DDF590FAD}" destId="{57729C58-1BB1-4964-8DAF-8672D880122E}" srcOrd="1" destOrd="0" presId="urn:microsoft.com/office/officeart/2005/8/layout/orgChart1"/>
    <dgm:cxn modelId="{B0D00FA7-B99F-4734-ADA9-CB91D139396E}" type="presParOf" srcId="{065C8FC8-2275-4C9E-8A84-25DAA528B93B}" destId="{317524AD-5B2D-44DE-9236-2863781B7229}" srcOrd="1" destOrd="0" presId="urn:microsoft.com/office/officeart/2005/8/layout/orgChart1"/>
    <dgm:cxn modelId="{67D2CA06-F735-4B31-B8EB-C4D0076B28B1}" type="presParOf" srcId="{065C8FC8-2275-4C9E-8A84-25DAA528B93B}" destId="{2CB1AEE9-EC3D-4895-ACB4-D616A1F7E7E0}" srcOrd="2" destOrd="0" presId="urn:microsoft.com/office/officeart/2005/8/layout/orgChart1"/>
    <dgm:cxn modelId="{2178CE3E-F51D-4DB4-A46B-701E207D8DFE}" type="presParOf" srcId="{A7709BDF-AE4A-4A4C-9551-EFF1EE593F0E}" destId="{143F1EF5-04A6-47E9-9069-3F7ED2D2D55E}" srcOrd="2" destOrd="0" presId="urn:microsoft.com/office/officeart/2005/8/layout/orgChart1"/>
    <dgm:cxn modelId="{B4E44E19-A2F4-415F-8A16-13DAC367431E}" type="presParOf" srcId="{A96D4600-15BB-44C8-86A8-92F1AA9FC552}" destId="{DCCFFC2C-415E-4B92-A9F6-14E0980954DF}" srcOrd="1" destOrd="0" presId="urn:microsoft.com/office/officeart/2005/8/layout/orgChart1"/>
    <dgm:cxn modelId="{1157F0CE-4258-4781-803B-F8530B98B7AA}" type="presParOf" srcId="{DCCFFC2C-415E-4B92-A9F6-14E0980954DF}" destId="{020235DB-5D31-46AF-B0C0-D5F542223CC3}" srcOrd="0" destOrd="0" presId="urn:microsoft.com/office/officeart/2005/8/layout/orgChart1"/>
    <dgm:cxn modelId="{B36E554A-0FAA-483A-A7D5-ED1A6A85018E}" type="presParOf" srcId="{020235DB-5D31-46AF-B0C0-D5F542223CC3}" destId="{A917A338-BA25-40E4-9ACB-C44E16916023}" srcOrd="0" destOrd="0" presId="urn:microsoft.com/office/officeart/2005/8/layout/orgChart1"/>
    <dgm:cxn modelId="{FB3BBE33-8CC5-4C45-8A2C-2B18071298BB}" type="presParOf" srcId="{020235DB-5D31-46AF-B0C0-D5F542223CC3}" destId="{BA52F250-4442-4F05-95A4-49771894EC9D}" srcOrd="1" destOrd="0" presId="urn:microsoft.com/office/officeart/2005/8/layout/orgChart1"/>
    <dgm:cxn modelId="{189E4BD8-BE25-46B9-BEC4-683B225F9A8E}" type="presParOf" srcId="{DCCFFC2C-415E-4B92-A9F6-14E0980954DF}" destId="{A4F120AE-B394-480F-9682-46C59C6FE268}" srcOrd="1" destOrd="0" presId="urn:microsoft.com/office/officeart/2005/8/layout/orgChart1"/>
    <dgm:cxn modelId="{C99BDCD8-EFB4-4ECC-B68A-2E73D54ABC99}" type="presParOf" srcId="{DCCFFC2C-415E-4B92-A9F6-14E0980954DF}" destId="{53311A8E-8946-4242-8857-32A4E689C774}"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0A38D330-FF46-481E-A7D7-BA349C0BEAA6}" type="doc">
      <dgm:prSet loTypeId="urn:microsoft.com/office/officeart/2005/8/layout/default" loCatId="list" qsTypeId="urn:microsoft.com/office/officeart/2005/8/quickstyle/simple5" qsCatId="simple" csTypeId="urn:microsoft.com/office/officeart/2005/8/colors/accent3_4" csCatId="accent3" phldr="1"/>
      <dgm:spPr/>
      <dgm:t>
        <a:bodyPr/>
        <a:lstStyle/>
        <a:p>
          <a:endParaRPr lang="es-CO"/>
        </a:p>
      </dgm:t>
    </dgm:pt>
    <dgm:pt modelId="{146ADBBE-E94F-47D2-B107-F30E2A0D90DA}">
      <dgm:prSet phldrT="[Texto]"/>
      <dgm:spPr/>
      <dgm:t>
        <a:bodyPr/>
        <a:lstStyle/>
        <a:p>
          <a:pPr algn="ctr"/>
          <a:r>
            <a:rPr lang="es-CO"/>
            <a:t>$18'360.000*</a:t>
          </a:r>
        </a:p>
      </dgm:t>
    </dgm:pt>
    <dgm:pt modelId="{1EA945E6-A3A8-45EE-AAC5-03B910D6D6FB}" type="parTrans" cxnId="{4F899E2A-2BF5-4FD2-A051-B02778F920E1}">
      <dgm:prSet/>
      <dgm:spPr/>
      <dgm:t>
        <a:bodyPr/>
        <a:lstStyle/>
        <a:p>
          <a:pPr algn="ctr"/>
          <a:endParaRPr lang="es-CO"/>
        </a:p>
      </dgm:t>
    </dgm:pt>
    <dgm:pt modelId="{805AD319-2376-4600-B7B8-34FC1BD67CCA}" type="sibTrans" cxnId="{4F899E2A-2BF5-4FD2-A051-B02778F920E1}">
      <dgm:prSet/>
      <dgm:spPr/>
      <dgm:t>
        <a:bodyPr/>
        <a:lstStyle/>
        <a:p>
          <a:pPr algn="ctr"/>
          <a:endParaRPr lang="es-CO"/>
        </a:p>
      </dgm:t>
    </dgm:pt>
    <dgm:pt modelId="{A98AC8A6-7341-44DF-B56F-251B6AE66673}" type="pres">
      <dgm:prSet presAssocID="{0A38D330-FF46-481E-A7D7-BA349C0BEAA6}" presName="diagram" presStyleCnt="0">
        <dgm:presLayoutVars>
          <dgm:dir/>
          <dgm:resizeHandles val="exact"/>
        </dgm:presLayoutVars>
      </dgm:prSet>
      <dgm:spPr/>
      <dgm:t>
        <a:bodyPr/>
        <a:lstStyle/>
        <a:p>
          <a:endParaRPr lang="es-CO"/>
        </a:p>
      </dgm:t>
    </dgm:pt>
    <dgm:pt modelId="{5BAB064C-6AD9-4248-B450-7633217F277A}" type="pres">
      <dgm:prSet presAssocID="{146ADBBE-E94F-47D2-B107-F30E2A0D90DA}" presName="node" presStyleLbl="node1" presStyleIdx="0" presStyleCnt="1" custScaleX="82836" custScaleY="26483" custLinFactNeighborX="70416" custLinFactNeighborY="-66">
        <dgm:presLayoutVars>
          <dgm:bulletEnabled val="1"/>
        </dgm:presLayoutVars>
      </dgm:prSet>
      <dgm:spPr/>
      <dgm:t>
        <a:bodyPr/>
        <a:lstStyle/>
        <a:p>
          <a:endParaRPr lang="es-CO"/>
        </a:p>
      </dgm:t>
    </dgm:pt>
  </dgm:ptLst>
  <dgm:cxnLst>
    <dgm:cxn modelId="{3653697F-A230-480D-BCF4-9505965A0FDA}" type="presOf" srcId="{0A38D330-FF46-481E-A7D7-BA349C0BEAA6}" destId="{A98AC8A6-7341-44DF-B56F-251B6AE66673}" srcOrd="0" destOrd="0" presId="urn:microsoft.com/office/officeart/2005/8/layout/default"/>
    <dgm:cxn modelId="{4F899E2A-2BF5-4FD2-A051-B02778F920E1}" srcId="{0A38D330-FF46-481E-A7D7-BA349C0BEAA6}" destId="{146ADBBE-E94F-47D2-B107-F30E2A0D90DA}" srcOrd="0" destOrd="0" parTransId="{1EA945E6-A3A8-45EE-AAC5-03B910D6D6FB}" sibTransId="{805AD319-2376-4600-B7B8-34FC1BD67CCA}"/>
    <dgm:cxn modelId="{67C45E72-B97A-4253-9638-E30C9CAFA25F}" type="presOf" srcId="{146ADBBE-E94F-47D2-B107-F30E2A0D90DA}" destId="{5BAB064C-6AD9-4248-B450-7633217F277A}" srcOrd="0" destOrd="0" presId="urn:microsoft.com/office/officeart/2005/8/layout/default"/>
    <dgm:cxn modelId="{6B31C0F5-A989-473D-9EDC-FEA75CB983BC}" type="presParOf" srcId="{A98AC8A6-7341-44DF-B56F-251B6AE66673}" destId="{5BAB064C-6AD9-4248-B450-7633217F277A}" srcOrd="0" destOrd="0" presId="urn:microsoft.com/office/officeart/2005/8/layout/default"/>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4908AE75-A880-42D1-AC27-4EA87EA4C1F3}" srcId="{A150867F-65AE-49F4-9766-D6AC27C5BC2D}" destId="{093840E3-0BF3-4F99-9095-8A5618A28DF8}" srcOrd="2" destOrd="0" parTransId="{FC45CEDE-451A-4159-94C9-7D4865FA531A}" sibTransId="{EFF24927-7344-4FF1-A4AC-AE84F4F2D7E2}"/>
    <dgm:cxn modelId="{E0A6395C-A54D-466B-9C69-8401F7704E3F}" type="presOf" srcId="{CA79B81D-E463-49D5-84A8-4132DCD1088A}" destId="{4389DF42-ADDB-42AE-B023-8C348A30AED1}" srcOrd="0" destOrd="6"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30D37491-B6CD-4D43-B44E-A2ACC1DEB145}" type="presOf" srcId="{805E2CCC-7C3F-4120-80FD-42597D8D4294}" destId="{60BA9352-4A8E-41B4-93EB-F053321F024A}" srcOrd="0" destOrd="2" presId="urn:microsoft.com/office/officeart/2005/8/layout/hList2"/>
    <dgm:cxn modelId="{B1EE5EC2-5CCA-489D-BFB7-DF4348101FD2}" type="presOf" srcId="{39981A99-100D-4962-8179-04EC67C64F09}" destId="{18F36109-1B3D-4009-88AD-308CC14B3A84}" srcOrd="0" destOrd="6"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F8CBACD6-D357-4D06-9A11-E9103C376367}" type="presOf" srcId="{A50CC9DD-DCE7-4FC5-ACFA-55FF22F71689}" destId="{8A6F8A56-D118-4706-A174-89F9E1139853}" srcOrd="0" destOrd="0"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23139185-7347-4C2C-8EB5-A754AA689CA4}" type="presOf" srcId="{090C364F-E3B3-4DD5-A1EE-EB59287F8FA0}" destId="{4389DF42-ADDB-42AE-B023-8C348A30AED1}" srcOrd="0" destOrd="4"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CD5BF6C0-AA3D-411C-8F7A-A8477CB051CB}" type="presOf" srcId="{55A96C02-8FF3-45BA-9198-B2161CAB0923}" destId="{60BA9352-4A8E-41B4-93EB-F053321F024A}" srcOrd="0" destOrd="1"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6326D63B-7EC3-4DA5-91CF-C8639E3DA667}" type="presOf" srcId="{C7A84F5C-A055-46C3-9469-876D234CA0AB}" destId="{092D3A16-88F7-463D-9DDD-3E8AE4DD74DD}" srcOrd="0" destOrd="1"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0BF60E5D-27F7-4A19-AE9C-13E873C43E94}" type="presOf" srcId="{413EA0C5-853A-4D74-813E-8B8B03095F1D}" destId="{18F36109-1B3D-4009-88AD-308CC14B3A84}" srcOrd="0" destOrd="2"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68DA1330-0874-4403-A8F6-1BF6FF16478E}" type="presOf" srcId="{9B28AA47-4CDC-4ADD-98F9-A6CCCAB51A94}" destId="{AA2A6314-0633-427D-A259-6000B2E641CE}" srcOrd="0" destOrd="6" presId="urn:microsoft.com/office/officeart/2005/8/layout/hList2"/>
    <dgm:cxn modelId="{C5C67EC7-35D6-4AEA-8BC8-FD4DE3097FC6}" type="presOf" srcId="{9807A48F-011C-4C73-8DBD-61EF056C0A7D}" destId="{51BB3BF6-503C-423A-ACB8-71C5A20CD88F}" srcOrd="0" destOrd="0"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02A38970-6EED-42EA-9FAF-6274FBA61A15}" srcId="{F3A97C05-2527-42BA-B5FD-9CCC14021A81}" destId="{6047C69E-CD7A-4888-B7A9-4F9478185836}" srcOrd="7" destOrd="0" parTransId="{419D2BED-398D-4215-92C5-B7DFFE4786D2}" sibTransId="{52D7A4AC-B018-4237-B00C-8E82094A25C7}"/>
    <dgm:cxn modelId="{D5DBFC8B-66CD-470A-806B-EB07B92A6304}" type="presOf" srcId="{95E2DFA9-0B85-4E03-819F-B45DAC6323CC}" destId="{4389DF42-ADDB-42AE-B023-8C348A30AED1}" srcOrd="0" destOrd="5" presId="urn:microsoft.com/office/officeart/2005/8/layout/hList2"/>
    <dgm:cxn modelId="{93217A67-EF2A-452C-A332-6E431F238497}" type="presOf" srcId="{5B3F0A93-FCF9-4828-B1D3-043190B9C5B3}" destId="{30C348B2-8E56-48CE-A4A1-255575F4A2B9}" srcOrd="0" destOrd="4" presId="urn:microsoft.com/office/officeart/2005/8/layout/hList2"/>
    <dgm:cxn modelId="{F50CD3B5-FD4C-4B94-9005-1A5EEE0FE2B5}" type="presOf" srcId="{6CEF2FF3-AE99-47A8-B63D-D48A0E6F7C38}" destId="{4389DF42-ADDB-42AE-B023-8C348A30AED1}" srcOrd="0" destOrd="8"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FCA6A74C-4AEC-41D5-B36F-970A758B50C1}" type="presOf" srcId="{1781B6FC-3113-4D7E-B51A-E856D3E29AC9}" destId="{30C348B2-8E56-48CE-A4A1-255575F4A2B9}" srcOrd="0" destOrd="6" presId="urn:microsoft.com/office/officeart/2005/8/layout/hList2"/>
    <dgm:cxn modelId="{1F5B9575-92A6-49E0-A9BC-A7955262DAD7}" type="presOf" srcId="{723108B3-20AA-47F0-A817-95E344123BEF}" destId="{30C348B2-8E56-48CE-A4A1-255575F4A2B9}" srcOrd="0" destOrd="0"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2EF4D988-187A-4D67-943C-8652A5E446DA}" type="presOf" srcId="{1D343CDE-D5F8-4F13-B98A-0B0898291A36}" destId="{AA2A6314-0633-427D-A259-6000B2E641CE}" srcOrd="0" destOrd="1" presId="urn:microsoft.com/office/officeart/2005/8/layout/hList2"/>
    <dgm:cxn modelId="{E34ADECC-1345-4840-BFD7-0B0757E2B9C0}" type="presOf" srcId="{F3A9C696-0A74-4BC4-BB23-4AB436BD0552}" destId="{092D3A16-88F7-463D-9DDD-3E8AE4DD74DD}" srcOrd="0" destOrd="0" presId="urn:microsoft.com/office/officeart/2005/8/layout/hList2"/>
    <dgm:cxn modelId="{12205B75-FB18-47FE-9962-8D021CC12553}" type="presOf" srcId="{093840E3-0BF3-4F99-9095-8A5618A28DF8}" destId="{0A114643-F9CC-40BD-A466-F05246D91032}" srcOrd="0" destOrd="0" presId="urn:microsoft.com/office/officeart/2005/8/layout/hList2"/>
    <dgm:cxn modelId="{46DB1DB0-7E1C-40D6-B421-FDB21AA09D89}" type="presOf" srcId="{675D5AB6-66D1-48EB-B1A0-48492C50AF54}" destId="{092D3A16-88F7-463D-9DDD-3E8AE4DD74DD}" srcOrd="0" destOrd="3" presId="urn:microsoft.com/office/officeart/2005/8/layout/hList2"/>
    <dgm:cxn modelId="{FF80389C-136A-4A09-9703-738603984B89}" type="presOf" srcId="{5CEB65F6-6EF0-4A09-B5DA-64AD57ED9381}" destId="{60BA9352-4A8E-41B4-93EB-F053321F024A}" srcOrd="0" destOrd="0"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CADF40FB-FC16-4EFD-8125-92B40BA8A363}" type="presOf" srcId="{5BE0C83B-F140-47AB-A92C-23FC241B5FD9}" destId="{60BA9352-4A8E-41B4-93EB-F053321F024A}" srcOrd="0" destOrd="4"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0FEE981A-0A42-40EA-B3D5-1E969669988C}" type="presOf" srcId="{6D2A4F10-B2D2-46C1-A06F-65BC8277D963}" destId="{4389DF42-ADDB-42AE-B023-8C348A30AED1}" srcOrd="0" destOrd="7"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CF51AF00-220B-4185-B890-858089046861}" type="presOf" srcId="{B62E7E05-92D8-407E-A0B2-9D7EDCD27F67}" destId="{AA2A6314-0633-427D-A259-6000B2E641CE}" srcOrd="0" destOrd="0" presId="urn:microsoft.com/office/officeart/2005/8/layout/hList2"/>
    <dgm:cxn modelId="{B604711F-A769-4523-A2DB-1137E6F1432F}" type="presOf" srcId="{67A818C4-366D-42E0-A132-6233643335A2}" destId="{64CB710C-5DBE-406F-A528-B1860FD9B937}" srcOrd="0" destOrd="0"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C8BDF06F-A9A5-4BDD-A4CE-5975BACAEBF3}" type="presOf" srcId="{47DF1B2C-1A19-4DE2-9162-FE6536B223C6}" destId="{4389DF42-ADDB-42AE-B023-8C348A30AED1}" srcOrd="0" destOrd="1" presId="urn:microsoft.com/office/officeart/2005/8/layout/hList2"/>
    <dgm:cxn modelId="{CFCA6026-0AA1-4927-89DE-39182D90BE2E}" type="presOf" srcId="{FFBD079E-13DC-4D31-AAEF-472729B46CA6}" destId="{60BA9352-4A8E-41B4-93EB-F053321F024A}" srcOrd="0" destOrd="3"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2FA8ECC0-71E8-422F-911B-24BB794B8EF8}" type="presOf" srcId="{40179E68-97F7-4059-A663-9A05A26D9817}" destId="{AA2A6314-0633-427D-A259-6000B2E641CE}"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FD142301-090C-4FC8-841E-39B49B5B8797}" type="presOf" srcId="{4A0B448D-8D0B-4ADF-B701-B370D4E704B0}" destId="{AA2A6314-0633-427D-A259-6000B2E641CE}" srcOrd="0" destOrd="3"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0A9642D7-B092-46AC-8BC7-2BFA9C01A37E}" type="presOf" srcId="{D8383C97-F716-4B5A-836B-EDBD8E152BB1}" destId="{60BA9352-4A8E-41B4-93EB-F053321F024A}" srcOrd="0" destOrd="6"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8A0E7FBA-FE96-437D-8941-BF34152E7910}" type="presOf" srcId="{DBA08A6E-D5CD-4A37-8883-5BB9ABBDB902}" destId="{4389DF42-ADDB-42AE-B023-8C348A30AED1}" srcOrd="0" destOrd="2"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63D6826A-8F70-430C-AC9B-6A14D54D4F5E}" type="presOf" srcId="{AB4D90AB-1E69-449D-AE13-A178A3136FAB}" destId="{60BA9352-4A8E-41B4-93EB-F053321F024A}" srcOrd="0" destOrd="5" presId="urn:microsoft.com/office/officeart/2005/8/layout/hList2"/>
    <dgm:cxn modelId="{37E16483-AFBA-43B4-B241-A01D83ABEE1A}" type="presOf" srcId="{0209ADAD-DA98-4298-A58E-A2DDFC2B9956}" destId="{18F36109-1B3D-4009-88AD-308CC14B3A84}" srcOrd="0" destOrd="1"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D69C60CD-F697-4E46-90F9-8344686BCAD9}" type="presOf" srcId="{6047C69E-CD7A-4888-B7A9-4F9478185836}" destId="{18F36109-1B3D-4009-88AD-308CC14B3A84}" srcOrd="0" destOrd="8"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9A35123B-057E-4BC5-AE98-55985BA8566A}" type="presOf" srcId="{27C46CC2-54F3-4BE1-89EB-2988B7446314}" destId="{B57B5005-0099-4AB9-A81A-AC3BC9F30E05}"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713EDD72-5996-4470-8A01-234F73CDAC57}" type="presOf" srcId="{52EAC5CA-45D9-4B84-ADB8-6533597325EA}" destId="{AA2A6314-0633-427D-A259-6000B2E641CE}" srcOrd="0" destOrd="2"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FFA50920-6C0C-41FA-B713-317107EC3372}" type="presOf" srcId="{9EB2DA4F-1D73-459F-BA33-C31B7949AEB4}" destId="{18F36109-1B3D-4009-88AD-308CC14B3A84}" srcOrd="0" destOrd="5" presId="urn:microsoft.com/office/officeart/2005/8/layout/hList2"/>
    <dgm:cxn modelId="{A0ADF249-CE8E-4F07-909C-E9792E5D127F}" type="presOf" srcId="{A7D52D15-22CA-428E-91A9-2866C3E708C8}" destId="{30C348B2-8E56-48CE-A4A1-255575F4A2B9}" srcOrd="0" destOrd="2" presId="urn:microsoft.com/office/officeart/2005/8/layout/hList2"/>
    <dgm:cxn modelId="{79993004-21F9-48DD-9087-98FBBE039C2D}" type="presOf" srcId="{05F76331-64D6-425E-AD9B-3882F128EDA3}" destId="{092D3A16-88F7-463D-9DDD-3E8AE4DD74DD}" srcOrd="0" destOrd="5" presId="urn:microsoft.com/office/officeart/2005/8/layout/hList2"/>
    <dgm:cxn modelId="{F63296FD-3CA3-4150-82A6-20E01AD51DBA}" type="presOf" srcId="{5D0C3BE6-15CF-417D-9D50-B936345327CE}" destId="{4389DF42-ADDB-42AE-B023-8C348A30AED1}" srcOrd="0" destOrd="0" presId="urn:microsoft.com/office/officeart/2005/8/layout/hList2"/>
    <dgm:cxn modelId="{65A3287A-E353-409F-81E5-5B59F59E9458}" type="presOf" srcId="{6EE3844E-4775-40CB-BC2E-E8A2EB0E80C9}" destId="{30C348B2-8E56-48CE-A4A1-255575F4A2B9}" srcOrd="0" destOrd="1"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0A92CDFB-82B2-40AA-A83E-974400931E98}" type="presOf" srcId="{7A5DBEAB-4804-4E4D-B3F0-6AD31A52A62C}" destId="{18F36109-1B3D-4009-88AD-308CC14B3A84}" srcOrd="0" destOrd="7" presId="urn:microsoft.com/office/officeart/2005/8/layout/hList2"/>
    <dgm:cxn modelId="{9950CA19-1FFF-4FBC-AEE6-606508760603}" type="presOf" srcId="{30354A52-75EA-4FBB-887D-1AC8D3102EDE}" destId="{AA2A6314-0633-427D-A259-6000B2E641CE}" srcOrd="0" destOrd="9" presId="urn:microsoft.com/office/officeart/2005/8/layout/hList2"/>
    <dgm:cxn modelId="{2F905012-4F26-4B7A-BB75-67200A0958E7}" type="presOf" srcId="{8019AA99-0853-4ACC-9CFA-80F240CA9458}" destId="{092D3A16-88F7-463D-9DDD-3E8AE4DD74DD}" srcOrd="0" destOrd="2" presId="urn:microsoft.com/office/officeart/2005/8/layout/hList2"/>
    <dgm:cxn modelId="{AE06F05A-B862-404D-8C79-4048116F3CEA}" type="presOf" srcId="{EDC12F9E-87CB-40FD-A6BF-9B61E119C17A}" destId="{18F36109-1B3D-4009-88AD-308CC14B3A84}" srcOrd="0" destOrd="3" presId="urn:microsoft.com/office/officeart/2005/8/layout/hList2"/>
    <dgm:cxn modelId="{A30C77A5-C065-4D47-93B5-784498664A8E}" type="presOf" srcId="{47281FA4-7FDD-4F36-A071-DF5390D5A8E3}" destId="{4389DF42-ADDB-42AE-B023-8C348A30AED1}" srcOrd="0" destOrd="3"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E29EC0AA-2D28-4C7E-8266-16A173567AA3}" type="presOf" srcId="{A150867F-65AE-49F4-9766-D6AC27C5BC2D}" destId="{E9FCB7DD-5A3D-497A-B45E-8EBF508F9013}" srcOrd="0" destOrd="0" presId="urn:microsoft.com/office/officeart/2005/8/layout/hList2"/>
    <dgm:cxn modelId="{5EC6BB96-1E20-4617-B7EF-325B2313F616}" type="presOf" srcId="{A8E62238-CEF3-4DD4-8067-AE992358888F}" destId="{B456F543-B528-4F0B-90A9-1F87471C10FB}" srcOrd="0" destOrd="0"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61C3A4A3-0C66-4AD1-8399-D9F48A49736D}" type="presOf" srcId="{72716475-1089-44AE-B3D6-F3A842BE9A2D}" destId="{30C348B2-8E56-48CE-A4A1-255575F4A2B9}" srcOrd="0" destOrd="7"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6A1F0B2E-709B-412A-8A18-15255384254C}" type="presOf" srcId="{9FA439AB-4898-4A6B-917B-60135A3AD03A}" destId="{60BA9352-4A8E-41B4-93EB-F053321F024A}" srcOrd="0" destOrd="7"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DCA0D904-02F2-4D32-A978-BEFC803D94D0}" type="presOf" srcId="{AC58DF96-0C80-4661-8280-80AE2086F85A}" destId="{18F36109-1B3D-4009-88AD-308CC14B3A84}" srcOrd="0" destOrd="4"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BB248207-5B94-4CC5-8F7B-391D45948838}" type="presOf" srcId="{5D838DDE-1C74-4D3D-BC49-5CFCA91FE749}" destId="{092D3A16-88F7-463D-9DDD-3E8AE4DD74DD}" srcOrd="0" destOrd="4" presId="urn:microsoft.com/office/officeart/2005/8/layout/hList2"/>
    <dgm:cxn modelId="{863D9382-2FC8-44CB-BC93-F6E0D5BD348C}" type="presOf" srcId="{EA54DC1C-2A07-4E08-A377-EB3CB48632EE}" destId="{092D3A16-88F7-463D-9DDD-3E8AE4DD74DD}" srcOrd="0" destOrd="6"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E008B086-29A8-4555-AF2D-B146C47A83C6}" type="presOf" srcId="{4A413B37-A3AC-4EB4-9620-1875FF47AE7F}" destId="{AA2A6314-0633-427D-A259-6000B2E641CE}" srcOrd="0" destOrd="8" presId="urn:microsoft.com/office/officeart/2005/8/layout/hList2"/>
    <dgm:cxn modelId="{BE344C5C-BE48-420A-8394-379B005929C0}" type="presOf" srcId="{F3A97C05-2527-42BA-B5FD-9CCC14021A81}" destId="{18F36109-1B3D-4009-88AD-308CC14B3A84}"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A2D198FF-6155-4591-9143-8F4A9DBFAD45}" type="presOf" srcId="{9A43027D-FED5-4CD1-A681-749DADB01856}" destId="{AA2A6314-0633-427D-A259-6000B2E641CE}" srcOrd="0" destOrd="4" presId="urn:microsoft.com/office/officeart/2005/8/layout/hList2"/>
    <dgm:cxn modelId="{C5A0DB5D-A3A6-449B-807F-27979BCD70EA}" type="presOf" srcId="{817E7C43-EEF5-45B5-A7A3-ADD8FF1E5897}" destId="{092D3A16-88F7-463D-9DDD-3E8AE4DD74DD}" srcOrd="0" destOrd="7"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4A802FCA-D375-4EAF-9990-75EFDC2C65A1}" type="presOf" srcId="{94E6DCA0-586C-4EAC-86E2-A2480C2E2C91}" destId="{30C348B2-8E56-48CE-A4A1-255575F4A2B9}" srcOrd="0" destOrd="5"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E639CB49-057B-4D70-80DD-957B96F254C5}" srcId="{9807A48F-011C-4C73-8DBD-61EF056C0A7D}" destId="{6CEF2FF3-AE99-47A8-B63D-D48A0E6F7C38}" srcOrd="8" destOrd="0" parTransId="{C95809CC-AC53-49F9-86D4-30A1907AAACC}" sibTransId="{17E0DC41-F6B3-447C-A91A-3F582B13F488}"/>
    <dgm:cxn modelId="{A448D2A6-E8F0-4E43-9EC4-A8578DF2884D}" type="presOf" srcId="{3078534D-B5BC-4059-9445-0CD0DDD59B05}" destId="{30C348B2-8E56-48CE-A4A1-255575F4A2B9}" srcOrd="0" destOrd="3"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423A7E3A-5F3E-4591-A45D-8E851DAEEACB}" type="presOf" srcId="{D2F86225-2C6E-4D62-8032-D230A01C5331}" destId="{18F36109-1B3D-4009-88AD-308CC14B3A84}" srcOrd="0" destOrd="9"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19479551-AB8D-4DFB-A5EE-C0941BB4D593}" srcId="{A150867F-65AE-49F4-9766-D6AC27C5BC2D}" destId="{A8E62238-CEF3-4DD4-8067-AE992358888F}" srcOrd="3" destOrd="0" parTransId="{CDF9148A-57FE-4FF2-B131-6ACF2160BA2C}" sibTransId="{AA7BF840-4A5D-426B-9047-4434C1F3E98B}"/>
    <dgm:cxn modelId="{D2A48E2F-F8DD-48D0-85FF-4D8C323EE2D1}" type="presOf" srcId="{751CBF30-A6CE-4286-B3B7-B12E493D7851}" destId="{AA2A6314-0633-427D-A259-6000B2E641CE}" srcOrd="0" destOrd="7" presId="urn:microsoft.com/office/officeart/2005/8/layout/hList2"/>
    <dgm:cxn modelId="{2FDF5D80-020C-4199-86CB-69DB599DC581}" type="presParOf" srcId="{E9FCB7DD-5A3D-497A-B45E-8EBF508F9013}" destId="{D55033A1-FE46-44D1-B723-09479AC4990C}" srcOrd="0" destOrd="0" presId="urn:microsoft.com/office/officeart/2005/8/layout/hList2"/>
    <dgm:cxn modelId="{22374C8A-9B0E-4BC5-B92C-AC232D0AF2E1}" type="presParOf" srcId="{D55033A1-FE46-44D1-B723-09479AC4990C}" destId="{2A83A0EE-6023-4A47-B333-3E94A953A88E}" srcOrd="0" destOrd="0" presId="urn:microsoft.com/office/officeart/2005/8/layout/hList2"/>
    <dgm:cxn modelId="{58511892-B5C7-4789-AF51-271486CF3702}" type="presParOf" srcId="{D55033A1-FE46-44D1-B723-09479AC4990C}" destId="{18F36109-1B3D-4009-88AD-308CC14B3A84}" srcOrd="1" destOrd="0" presId="urn:microsoft.com/office/officeart/2005/8/layout/hList2"/>
    <dgm:cxn modelId="{35C79756-DC83-425C-899B-524494F578C6}" type="presParOf" srcId="{D55033A1-FE46-44D1-B723-09479AC4990C}" destId="{8A6F8A56-D118-4706-A174-89F9E1139853}" srcOrd="2" destOrd="0" presId="urn:microsoft.com/office/officeart/2005/8/layout/hList2"/>
    <dgm:cxn modelId="{3DCD91D6-651E-41E9-BA6B-2779D94535CA}" type="presParOf" srcId="{E9FCB7DD-5A3D-497A-B45E-8EBF508F9013}" destId="{517AE37F-62A3-40AF-99FA-C65D4EF9DD71}" srcOrd="1" destOrd="0" presId="urn:microsoft.com/office/officeart/2005/8/layout/hList2"/>
    <dgm:cxn modelId="{0B28AB0D-758B-4D87-ADE5-3B739A3C387D}" type="presParOf" srcId="{E9FCB7DD-5A3D-497A-B45E-8EBF508F9013}" destId="{A8AE7F00-B245-42E4-82B4-E1EF4171292E}" srcOrd="2" destOrd="0" presId="urn:microsoft.com/office/officeart/2005/8/layout/hList2"/>
    <dgm:cxn modelId="{3F58669A-606C-485E-A3E9-9E7861EF307A}" type="presParOf" srcId="{A8AE7F00-B245-42E4-82B4-E1EF4171292E}" destId="{48E1BDFA-2438-4265-ABC7-D8C5F28DC6B6}" srcOrd="0" destOrd="0" presId="urn:microsoft.com/office/officeart/2005/8/layout/hList2"/>
    <dgm:cxn modelId="{DB438DC8-D521-41B9-ACCE-660C056767EE}" type="presParOf" srcId="{A8AE7F00-B245-42E4-82B4-E1EF4171292E}" destId="{60BA9352-4A8E-41B4-93EB-F053321F024A}" srcOrd="1" destOrd="0" presId="urn:microsoft.com/office/officeart/2005/8/layout/hList2"/>
    <dgm:cxn modelId="{E66C838C-39A5-4DD1-9501-C6E704990635}" type="presParOf" srcId="{A8AE7F00-B245-42E4-82B4-E1EF4171292E}" destId="{64CB710C-5DBE-406F-A528-B1860FD9B937}" srcOrd="2" destOrd="0" presId="urn:microsoft.com/office/officeart/2005/8/layout/hList2"/>
    <dgm:cxn modelId="{77A9F8FE-3A01-4EE1-B94F-F80EA1D85991}" type="presParOf" srcId="{E9FCB7DD-5A3D-497A-B45E-8EBF508F9013}" destId="{8641E65F-8B23-4748-B2B5-94FB2F32B18A}" srcOrd="3" destOrd="0" presId="urn:microsoft.com/office/officeart/2005/8/layout/hList2"/>
    <dgm:cxn modelId="{BF948CC7-580D-455C-B2DD-077B3C114173}" type="presParOf" srcId="{E9FCB7DD-5A3D-497A-B45E-8EBF508F9013}" destId="{E2C7BCAB-8B7F-4A35-9CC5-CFD8A43DBF9D}" srcOrd="4" destOrd="0" presId="urn:microsoft.com/office/officeart/2005/8/layout/hList2"/>
    <dgm:cxn modelId="{B043A39E-2E2F-4C2E-ACB1-FA7FF2919D08}" type="presParOf" srcId="{E2C7BCAB-8B7F-4A35-9CC5-CFD8A43DBF9D}" destId="{B10BE160-05B7-46F5-9869-35EF9E9AAFE5}" srcOrd="0" destOrd="0" presId="urn:microsoft.com/office/officeart/2005/8/layout/hList2"/>
    <dgm:cxn modelId="{27B02AC2-CD12-46AA-89B3-4DDEA262F702}" type="presParOf" srcId="{E2C7BCAB-8B7F-4A35-9CC5-CFD8A43DBF9D}" destId="{092D3A16-88F7-463D-9DDD-3E8AE4DD74DD}" srcOrd="1" destOrd="0" presId="urn:microsoft.com/office/officeart/2005/8/layout/hList2"/>
    <dgm:cxn modelId="{E1D1A8D0-4217-4FCF-AD52-CBA5662DD3C6}" type="presParOf" srcId="{E2C7BCAB-8B7F-4A35-9CC5-CFD8A43DBF9D}" destId="{0A114643-F9CC-40BD-A466-F05246D91032}" srcOrd="2" destOrd="0" presId="urn:microsoft.com/office/officeart/2005/8/layout/hList2"/>
    <dgm:cxn modelId="{EA8CB5BE-BDA0-44AA-96FB-D4B284115B95}" type="presParOf" srcId="{E9FCB7DD-5A3D-497A-B45E-8EBF508F9013}" destId="{99C8FE16-824E-4275-823D-3C7B399A086B}" srcOrd="5" destOrd="0" presId="urn:microsoft.com/office/officeart/2005/8/layout/hList2"/>
    <dgm:cxn modelId="{DDA919D0-7920-4F18-ABFC-0AF2C73580F0}" type="presParOf" srcId="{E9FCB7DD-5A3D-497A-B45E-8EBF508F9013}" destId="{2B92A045-A3D6-41A8-8421-9137C20BB25C}" srcOrd="6" destOrd="0" presId="urn:microsoft.com/office/officeart/2005/8/layout/hList2"/>
    <dgm:cxn modelId="{BBEB2695-7EDF-4A4C-858D-2E70FD2DCD6B}" type="presParOf" srcId="{2B92A045-A3D6-41A8-8421-9137C20BB25C}" destId="{F263343A-04AB-44E0-98F3-D4B3D4406D8E}" srcOrd="0" destOrd="0" presId="urn:microsoft.com/office/officeart/2005/8/layout/hList2"/>
    <dgm:cxn modelId="{E42EC9EB-FD29-43B2-A9A0-DB8055883DAE}" type="presParOf" srcId="{2B92A045-A3D6-41A8-8421-9137C20BB25C}" destId="{AA2A6314-0633-427D-A259-6000B2E641CE}" srcOrd="1" destOrd="0" presId="urn:microsoft.com/office/officeart/2005/8/layout/hList2"/>
    <dgm:cxn modelId="{6AAC8ACE-5390-4A61-B836-0A9B15F92C9D}" type="presParOf" srcId="{2B92A045-A3D6-41A8-8421-9137C20BB25C}" destId="{B456F543-B528-4F0B-90A9-1F87471C10FB}" srcOrd="2" destOrd="0" presId="urn:microsoft.com/office/officeart/2005/8/layout/hList2"/>
    <dgm:cxn modelId="{5363B5C6-3746-4207-AEF8-211ECB0FB02F}" type="presParOf" srcId="{E9FCB7DD-5A3D-497A-B45E-8EBF508F9013}" destId="{3C0A590A-E288-4B34-9AFA-8CFA09D8CD5F}" srcOrd="7" destOrd="0" presId="urn:microsoft.com/office/officeart/2005/8/layout/hList2"/>
    <dgm:cxn modelId="{148F6296-F9B1-478E-BD4E-B69BA6F1D32E}" type="presParOf" srcId="{E9FCB7DD-5A3D-497A-B45E-8EBF508F9013}" destId="{3F726875-E9DA-429C-86F3-1C4ADBCA884E}" srcOrd="8" destOrd="0" presId="urn:microsoft.com/office/officeart/2005/8/layout/hList2"/>
    <dgm:cxn modelId="{313C8585-1078-484E-A781-7124CE7BF019}" type="presParOf" srcId="{3F726875-E9DA-429C-86F3-1C4ADBCA884E}" destId="{9AD2348E-DE98-476A-84A1-9274509D1BE9}" srcOrd="0" destOrd="0" presId="urn:microsoft.com/office/officeart/2005/8/layout/hList2"/>
    <dgm:cxn modelId="{0A67AEA6-C19C-4CF1-8D88-5C1C057D811C}" type="presParOf" srcId="{3F726875-E9DA-429C-86F3-1C4ADBCA884E}" destId="{30C348B2-8E56-48CE-A4A1-255575F4A2B9}" srcOrd="1" destOrd="0" presId="urn:microsoft.com/office/officeart/2005/8/layout/hList2"/>
    <dgm:cxn modelId="{BDC9FC4F-9645-49AA-9237-8736677A9FE1}" type="presParOf" srcId="{3F726875-E9DA-429C-86F3-1C4ADBCA884E}" destId="{B57B5005-0099-4AB9-A81A-AC3BC9F30E05}" srcOrd="2" destOrd="0" presId="urn:microsoft.com/office/officeart/2005/8/layout/hList2"/>
    <dgm:cxn modelId="{0688A9A7-1097-4899-91EC-88185E0EA86F}" type="presParOf" srcId="{E9FCB7DD-5A3D-497A-B45E-8EBF508F9013}" destId="{8A258032-DF9C-4270-9991-6F6529AF227B}" srcOrd="9" destOrd="0" presId="urn:microsoft.com/office/officeart/2005/8/layout/hList2"/>
    <dgm:cxn modelId="{7B0E4E5F-9302-4F8D-B124-E75E6484E891}" type="presParOf" srcId="{E9FCB7DD-5A3D-497A-B45E-8EBF508F9013}" destId="{509DB22A-3941-4C55-8316-49D473D7E5B3}" srcOrd="10" destOrd="0" presId="urn:microsoft.com/office/officeart/2005/8/layout/hList2"/>
    <dgm:cxn modelId="{7ECEBD50-4BF4-4F69-A25F-9542DC74B6D9}" type="presParOf" srcId="{509DB22A-3941-4C55-8316-49D473D7E5B3}" destId="{143A37BB-E128-49F7-AFAB-380B06A633E9}" srcOrd="0" destOrd="0" presId="urn:microsoft.com/office/officeart/2005/8/layout/hList2"/>
    <dgm:cxn modelId="{01793B71-81E0-42B6-ACC8-9DF14782B502}" type="presParOf" srcId="{509DB22A-3941-4C55-8316-49D473D7E5B3}" destId="{4389DF42-ADDB-42AE-B023-8C348A30AED1}" srcOrd="1" destOrd="0" presId="urn:microsoft.com/office/officeart/2005/8/layout/hList2"/>
    <dgm:cxn modelId="{F1489288-87E5-4E84-8363-0C6BC41991DD}" type="presParOf" srcId="{509DB22A-3941-4C55-8316-49D473D7E5B3}" destId="{51BB3BF6-503C-423A-ACB8-71C5A20CD88F}" srcOrd="2" destOrd="0" presId="urn:microsoft.com/office/officeart/2005/8/layout/hList2"/>
  </dgm:cxnLst>
  <dgm:bg/>
  <dgm:whole/>
</dgm:dataModel>
</file>

<file path=word/diagrams/data6.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6932F589-5287-43A9-9C94-25F7331C65E5}" srcId="{65E8FDE0-E4EC-4941-B9E4-010D6747CB71}" destId="{91361539-EA81-4BAF-A338-07C2BE7BD0C5}" srcOrd="1" destOrd="0" parTransId="{B92A938A-6224-4832-9CB7-4895028AD69D}" sibTransId="{709B10EB-BD50-4466-8063-9DDE9ECB0C1A}"/>
    <dgm:cxn modelId="{728BEDC6-2D4B-49FF-BA77-020C6B0B4F33}" type="presOf" srcId="{91361539-EA81-4BAF-A338-07C2BE7BD0C5}" destId="{1A39E4D9-186A-4227-9B61-FBF1B775F4B7}"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25F629EE-8BE0-4835-8FC7-D961EC3AED0D}" type="presOf" srcId="{65E8FDE0-E4EC-4941-B9E4-010D6747CB71}" destId="{4A2F7670-13BC-439B-A90A-116321D0D506}" srcOrd="0" destOrd="0" presId="urn:microsoft.com/office/officeart/2005/8/layout/process1"/>
    <dgm:cxn modelId="{28405E6E-A820-4FEA-84B6-6BEED3BDB6C9}" type="presOf" srcId="{709B10EB-BD50-4466-8063-9DDE9ECB0C1A}" destId="{DAFAC697-9A6F-4C8D-9739-B2FC5B31001B}" srcOrd="1" destOrd="0" presId="urn:microsoft.com/office/officeart/2005/8/layout/process1"/>
    <dgm:cxn modelId="{4BBC4523-D459-4EA3-8196-98E9B5ECF443}" type="presOf" srcId="{0E0EBA7D-4CE4-447A-B0DB-EF4311C9B642}" destId="{E1F5D7A2-FF42-4507-8012-0C990822F419}" srcOrd="1" destOrd="0" presId="urn:microsoft.com/office/officeart/2005/8/layout/process1"/>
    <dgm:cxn modelId="{082C91C3-82DB-48FC-B277-9048DAECA260}" type="presOf" srcId="{A12434EE-3FA3-4031-AB84-9B0287F8A441}" destId="{B264B8F7-656A-425F-89E4-4BC3110ECD41}" srcOrd="1" destOrd="0" presId="urn:microsoft.com/office/officeart/2005/8/layout/process1"/>
    <dgm:cxn modelId="{84FE1D94-41BD-447F-AA6A-BE83E2DBAA9B}" type="presOf" srcId="{876CBFA3-B373-47EE-8E5C-6C3A2BFC2D68}" destId="{27AC5BF1-4A2B-4E8D-8B6A-CF152AAB1C88}" srcOrd="0" destOrd="0" presId="urn:microsoft.com/office/officeart/2005/8/layout/process1"/>
    <dgm:cxn modelId="{24DE7613-D0C0-4650-AE02-8EB0B0970BDF}" type="presOf" srcId="{0E0EBA7D-4CE4-447A-B0DB-EF4311C9B642}" destId="{CFE1DC4D-B50B-414A-8CC8-0BBD3FC22071}" srcOrd="0" destOrd="0" presId="urn:microsoft.com/office/officeart/2005/8/layout/process1"/>
    <dgm:cxn modelId="{BD8E65A7-8045-4ECA-A0D8-60039719E47D}" type="presOf" srcId="{56C86794-E9CE-47EB-9634-3CD6DC9E7DE3}" destId="{AE1D9692-2CDF-456C-A82F-E462FDCF137F}" srcOrd="0" destOrd="0" presId="urn:microsoft.com/office/officeart/2005/8/layout/process1"/>
    <dgm:cxn modelId="{561B5DED-2768-4714-B81B-128C97A4FE8B}" type="presOf" srcId="{709B10EB-BD50-4466-8063-9DDE9ECB0C1A}" destId="{0863D882-1268-4662-8D21-44277EA01FCC}"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021A75AD-77FC-4FC8-B671-7049699B9BBE}" type="presOf" srcId="{A12434EE-3FA3-4031-AB84-9B0287F8A441}" destId="{BA7A4BD4-09BC-4916-A64E-B5EEBFDEDD0A}"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BC08AAE7-5E4B-4CD9-95F1-DDC6FA083D3C}" type="presOf" srcId="{01571C4C-4548-42EA-96C1-847C9270528E}" destId="{64E3967F-1B37-4A90-8F08-17D70F131FC8}" srcOrd="0" destOrd="0" presId="urn:microsoft.com/office/officeart/2005/8/layout/process1"/>
    <dgm:cxn modelId="{870CECF1-AC25-4C3D-935F-D7C19A0C3163}" type="presParOf" srcId="{4A2F7670-13BC-439B-A90A-116321D0D506}" destId="{27AC5BF1-4A2B-4E8D-8B6A-CF152AAB1C88}" srcOrd="0" destOrd="0" presId="urn:microsoft.com/office/officeart/2005/8/layout/process1"/>
    <dgm:cxn modelId="{B27C78E9-2DCC-4B75-851C-3D4937A4F40F}" type="presParOf" srcId="{4A2F7670-13BC-439B-A90A-116321D0D506}" destId="{BA7A4BD4-09BC-4916-A64E-B5EEBFDEDD0A}" srcOrd="1" destOrd="0" presId="urn:microsoft.com/office/officeart/2005/8/layout/process1"/>
    <dgm:cxn modelId="{BEC858C6-CC92-4934-88B4-3550066DC55F}" type="presParOf" srcId="{BA7A4BD4-09BC-4916-A64E-B5EEBFDEDD0A}" destId="{B264B8F7-656A-425F-89E4-4BC3110ECD41}" srcOrd="0" destOrd="0" presId="urn:microsoft.com/office/officeart/2005/8/layout/process1"/>
    <dgm:cxn modelId="{B52F498A-7BCA-45C7-A5EE-B8FF7912829C}" type="presParOf" srcId="{4A2F7670-13BC-439B-A90A-116321D0D506}" destId="{1A39E4D9-186A-4227-9B61-FBF1B775F4B7}" srcOrd="2" destOrd="0" presId="urn:microsoft.com/office/officeart/2005/8/layout/process1"/>
    <dgm:cxn modelId="{080BDCB8-28E9-4A49-BC06-AB8C7314BB98}" type="presParOf" srcId="{4A2F7670-13BC-439B-A90A-116321D0D506}" destId="{0863D882-1268-4662-8D21-44277EA01FCC}" srcOrd="3" destOrd="0" presId="urn:microsoft.com/office/officeart/2005/8/layout/process1"/>
    <dgm:cxn modelId="{99271F99-FA72-47B6-B387-52B47BEF956F}" type="presParOf" srcId="{0863D882-1268-4662-8D21-44277EA01FCC}" destId="{DAFAC697-9A6F-4C8D-9739-B2FC5B31001B}" srcOrd="0" destOrd="0" presId="urn:microsoft.com/office/officeart/2005/8/layout/process1"/>
    <dgm:cxn modelId="{0A7B2BE8-FFFC-4260-AC5E-4F308217B389}" type="presParOf" srcId="{4A2F7670-13BC-439B-A90A-116321D0D506}" destId="{64E3967F-1B37-4A90-8F08-17D70F131FC8}" srcOrd="4" destOrd="0" presId="urn:microsoft.com/office/officeart/2005/8/layout/process1"/>
    <dgm:cxn modelId="{99106BCD-0745-4BAD-9E06-B998F834564B}" type="presParOf" srcId="{4A2F7670-13BC-439B-A90A-116321D0D506}" destId="{CFE1DC4D-B50B-414A-8CC8-0BBD3FC22071}" srcOrd="5" destOrd="0" presId="urn:microsoft.com/office/officeart/2005/8/layout/process1"/>
    <dgm:cxn modelId="{5B6F277A-700F-49E3-B74B-6FB6B73B4103}" type="presParOf" srcId="{CFE1DC4D-B50B-414A-8CC8-0BBD3FC22071}" destId="{E1F5D7A2-FF42-4507-8012-0C990822F419}" srcOrd="0" destOrd="0" presId="urn:microsoft.com/office/officeart/2005/8/layout/process1"/>
    <dgm:cxn modelId="{FC89C96C-F507-4975-8A0C-77C46EEFCF29}" type="presParOf" srcId="{4A2F7670-13BC-439B-A90A-116321D0D506}" destId="{AE1D9692-2CDF-456C-A82F-E462FDCF137F}" srcOrd="6"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EE84BBF5-C02D-4492-A4D0-468FE04D4C3E}" type="presOf" srcId="{D27399DC-300D-44FB-82D8-8B1863833AFF}" destId="{7D6F724C-1F07-4724-81B0-9B77A14D1DD0}" srcOrd="0"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5D966473-0C79-48E6-975B-A3D5D42984E9}" srcId="{29739324-4BA5-4059-93A1-2A2AC0D18D93}" destId="{1C82DFB2-6154-48A3-B40C-0C2304C44FBB}" srcOrd="0" destOrd="0" parTransId="{E956C411-A00B-46A3-94D3-37EA9290F88B}" sibTransId="{37C83194-33C3-496D-A96F-B2A26569056C}"/>
    <dgm:cxn modelId="{3D339528-DFDE-437B-8660-B7923860FCB2}" type="presOf" srcId="{C14EEF86-C75F-4A84-897E-B3AE19547D6F}" destId="{107FF514-10FB-4791-B567-60CDEFFDC18D}" srcOrd="1"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80E59F2B-82CC-4ECF-B4B6-EC15D98A75C1}" srcId="{1CF8C635-8BFB-4583-A003-0571CFAB3C99}" destId="{96447DEF-E420-4563-B364-E0978A83CA6C}" srcOrd="1" destOrd="0" parTransId="{9AC458FF-2712-4267-9299-AE0B118C8ADF}" sibTransId="{993059E8-70F3-4C43-9E95-F0BDDD8AAC27}"/>
    <dgm:cxn modelId="{314D86BF-425A-4B91-AE0D-41AF0FA75E4E}" type="presOf" srcId="{EC4E9CA0-88CC-4553-BDDF-1BE2C7620C4F}" destId="{A9222DAA-11E8-4880-89BC-22600BA72BDE}" srcOrd="1" destOrd="0" presId="urn:microsoft.com/office/officeart/2005/8/layout/hierarchy2"/>
    <dgm:cxn modelId="{1572A15A-E3BC-4B48-B183-8536E382CEFC}" type="presOf" srcId="{E8F5E1CB-B1BD-4DE5-B06C-085D7A91ADDB}" destId="{02C54124-6356-4278-870B-06534DDCD745}" srcOrd="1" destOrd="0" presId="urn:microsoft.com/office/officeart/2005/8/layout/hierarchy2"/>
    <dgm:cxn modelId="{DC24DBDB-3A22-4061-BD61-8E14492F210F}" type="presOf" srcId="{42CD2B85-0585-47F5-B1F0-BDA6CBAF38EE}" destId="{EAF548AD-85C2-405D-B4A8-A9F937DE883E}" srcOrd="1" destOrd="0" presId="urn:microsoft.com/office/officeart/2005/8/layout/hierarchy2"/>
    <dgm:cxn modelId="{58B225B9-38BE-4230-B280-7FBB497CDFFE}" type="presOf" srcId="{EC4E9CA0-88CC-4553-BDDF-1BE2C7620C4F}" destId="{C0554D2C-3AF3-4B4D-8249-C731413BD19C}" srcOrd="0" destOrd="0" presId="urn:microsoft.com/office/officeart/2005/8/layout/hierarchy2"/>
    <dgm:cxn modelId="{035893F6-8CB3-4433-B30D-9A89DF06859D}" type="presOf" srcId="{96447DEF-E420-4563-B364-E0978A83CA6C}" destId="{732A512B-2053-42A4-8E28-D7E095C68E1D}" srcOrd="0" destOrd="0" presId="urn:microsoft.com/office/officeart/2005/8/layout/hierarchy2"/>
    <dgm:cxn modelId="{D82E3922-A13B-4892-B21C-50EC7092D035}" type="presOf" srcId="{9AC458FF-2712-4267-9299-AE0B118C8ADF}" destId="{BF760E50-709A-457B-AEBD-DC0C5455C292}" srcOrd="1"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49C241C4-5FC0-44CE-B2C6-92D4D639DB21}" type="presOf" srcId="{C14EEF86-C75F-4A84-897E-B3AE19547D6F}" destId="{4CEB76D3-53D1-4947-83B0-DF71B9714922}"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A76C3D3B-B105-4FFD-A837-E61A9A3BF72F}" type="presOf" srcId="{ED17302A-F520-47A9-949F-CBBDAF4B70E7}" destId="{814731CE-5844-4703-9D98-E9B1793F971D}" srcOrd="1" destOrd="0" presId="urn:microsoft.com/office/officeart/2005/8/layout/hierarchy2"/>
    <dgm:cxn modelId="{CCFC9699-F72F-45FD-8F22-96D35DA13BFA}" srcId="{1CF8C635-8BFB-4583-A003-0571CFAB3C99}" destId="{29739324-4BA5-4059-93A1-2A2AC0D18D93}" srcOrd="3" destOrd="0" parTransId="{ED17302A-F520-47A9-949F-CBBDAF4B70E7}" sibTransId="{8FF72788-7C29-40E9-8C90-44A85135FFD0}"/>
    <dgm:cxn modelId="{61CDC953-90CC-478D-9D60-7EFEAE7AB2C9}" type="presOf" srcId="{1C82DFB2-6154-48A3-B40C-0C2304C44FBB}" destId="{F0198031-3CCC-4798-929B-22DD1DBCEA00}" srcOrd="0" destOrd="0" presId="urn:microsoft.com/office/officeart/2005/8/layout/hierarchy2"/>
    <dgm:cxn modelId="{88F5CEEC-2E5F-4E05-90A2-6282B2D91823}" type="presOf" srcId="{A42F31A5-A1F4-4699-8FB6-9801228FBD4D}" destId="{F0349C05-B4CE-4B26-A331-B321B6EE4A11}" srcOrd="0" destOrd="0" presId="urn:microsoft.com/office/officeart/2005/8/layout/hierarchy2"/>
    <dgm:cxn modelId="{3E0CEDAF-634C-461D-BA68-242746099464}" type="presOf" srcId="{42CD2B85-0585-47F5-B1F0-BDA6CBAF38EE}" destId="{09EE536A-A4AB-4C06-BDC7-405BEAEF6EBB}" srcOrd="0" destOrd="0" presId="urn:microsoft.com/office/officeart/2005/8/layout/hierarchy2"/>
    <dgm:cxn modelId="{53E760B0-0C97-433E-8F04-B3A697E0A2F5}" type="presOf" srcId="{5B2D904F-FD8F-4FA8-8413-6F636C9D2612}" destId="{9C35527F-8FA1-48D6-B328-C28DE783D075}" srcOrd="1" destOrd="0" presId="urn:microsoft.com/office/officeart/2005/8/layout/hierarchy2"/>
    <dgm:cxn modelId="{86325F74-ECA6-4BB3-9A12-B9435724DAC0}" type="presOf" srcId="{9DFB41B3-5E22-41CC-A1F1-5F1A55A51327}" destId="{82D14586-A2B6-4BC2-BA98-A2AD441C0BDC}" srcOrd="1" destOrd="0" presId="urn:microsoft.com/office/officeart/2005/8/layout/hierarchy2"/>
    <dgm:cxn modelId="{FEE9506A-EB9D-4B1B-BA13-88FE4FF7A2D8}" type="presOf" srcId="{22C2449A-DF41-41F7-81ED-4F8A25CBF0A0}" destId="{1D18718E-19BF-4045-B047-FFF2B22756C4}" srcOrd="0" destOrd="0" presId="urn:microsoft.com/office/officeart/2005/8/layout/hierarchy2"/>
    <dgm:cxn modelId="{5C9E85CA-BF7A-4F7A-A84C-2AD60B7DC314}" type="presOf" srcId="{30DC7557-0C94-4197-897E-0A731070401C}" destId="{F883A8B4-E9CC-4984-B2C1-C980FB13C2A9}" srcOrd="0" destOrd="0" presId="urn:microsoft.com/office/officeart/2005/8/layout/hierarchy2"/>
    <dgm:cxn modelId="{EB8EF8A3-B97B-40A4-A9D0-876EAA8F9AB0}" type="presOf" srcId="{E8F5E1CB-B1BD-4DE5-B06C-085D7A91ADDB}" destId="{1F23B395-FC00-47EF-AA5C-F735F3DA9D55}" srcOrd="0" destOrd="0" presId="urn:microsoft.com/office/officeart/2005/8/layout/hierarchy2"/>
    <dgm:cxn modelId="{D2380C25-3069-4F65-9F39-6D1D6BB5CA0B}" type="presOf" srcId="{5B2D904F-FD8F-4FA8-8413-6F636C9D2612}" destId="{436F65E4-C2AD-4323-8921-805DA0FB9F0B}" srcOrd="0" destOrd="0" presId="urn:microsoft.com/office/officeart/2005/8/layout/hierarchy2"/>
    <dgm:cxn modelId="{A7D712F4-7656-4ABB-BC32-D13276AB3602}" type="presOf" srcId="{E956C411-A00B-46A3-94D3-37EA9290F88B}" destId="{6DA3BFA7-81F2-478F-B189-8CCC1890387B}" srcOrd="1" destOrd="0" presId="urn:microsoft.com/office/officeart/2005/8/layout/hierarchy2"/>
    <dgm:cxn modelId="{5B1E9FA8-FBBA-4A90-AAEB-6EB73551DB61}" type="presOf" srcId="{ED17302A-F520-47A9-949F-CBBDAF4B70E7}" destId="{98C8E7D7-2E60-4014-A2A7-4325B2134412}" srcOrd="0" destOrd="0" presId="urn:microsoft.com/office/officeart/2005/8/layout/hierarchy2"/>
    <dgm:cxn modelId="{5C0D1979-E89B-4684-8B65-2120C607B722}" type="presOf" srcId="{9264E9A8-97E8-432C-AE1C-7FAE68BC1B96}" destId="{8BF25119-3118-4C56-BF3B-ED3F8C37F5A0}" srcOrd="0" destOrd="0" presId="urn:microsoft.com/office/officeart/2005/8/layout/hierarchy2"/>
    <dgm:cxn modelId="{230D5B40-6925-4578-A08B-339071F143D1}" type="presOf" srcId="{29739324-4BA5-4059-93A1-2A2AC0D18D93}" destId="{B10EA014-E80F-4D87-8811-5F7AF8E8D052}" srcOrd="0" destOrd="0" presId="urn:microsoft.com/office/officeart/2005/8/layout/hierarchy2"/>
    <dgm:cxn modelId="{69E76CFA-51E8-466F-9BC5-90DE8A4EBD5B}" type="presOf" srcId="{9AC458FF-2712-4267-9299-AE0B118C8ADF}" destId="{8E3932EE-CFFF-4212-AAA0-04C6D23DEAF4}" srcOrd="0" destOrd="0" presId="urn:microsoft.com/office/officeart/2005/8/layout/hierarchy2"/>
    <dgm:cxn modelId="{74B9BCC0-84F5-4274-A83F-B12E749E0EFA}" type="presOf" srcId="{E631EFD1-8258-41DB-B2DD-4C4FDFFF514F}" destId="{DBDBD0FD-7F86-4F6A-A859-E786D6914F41}" srcOrd="1" destOrd="0" presId="urn:microsoft.com/office/officeart/2005/8/layout/hierarchy2"/>
    <dgm:cxn modelId="{36705E9D-7F8B-4C75-87AD-FE5AF6218B41}" type="presOf" srcId="{D27399DC-300D-44FB-82D8-8B1863833AFF}" destId="{B1125C33-581F-421E-814B-CA106CB3A5DE}" srcOrd="1"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55187E-B954-4A15-80AA-95EA4404E15B}" srcId="{1B10D6E2-19E0-4E7A-A536-0B11AAA60ACA}" destId="{A42F31A5-A1F4-4699-8FB6-9801228FBD4D}" srcOrd="0" destOrd="0" parTransId="{22C2449A-DF41-41F7-81ED-4F8A25CBF0A0}" sibTransId="{8220F3A7-F794-485D-A932-9D14B3D55CE2}"/>
    <dgm:cxn modelId="{E89A8A05-FEE1-4B18-BFF5-AB7774C30569}" type="presOf" srcId="{22C2449A-DF41-41F7-81ED-4F8A25CBF0A0}" destId="{30B134D7-677D-4129-B8DA-E0C6F35C233A}" srcOrd="1"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9F660AA7-2C95-4F5B-9AD5-43C0BAEB607B}" type="presOf" srcId="{9759A916-890E-4EEB-BADA-47E8BDFA330A}" destId="{C8C466C0-065D-4296-95AF-F5C45421B9DF}" srcOrd="0" destOrd="0" presId="urn:microsoft.com/office/officeart/2005/8/layout/hierarchy2"/>
    <dgm:cxn modelId="{70BA3BED-07C2-4EC6-9190-1B83A07B9005}" type="presOf" srcId="{E631EFD1-8258-41DB-B2DD-4C4FDFFF514F}" destId="{75E7B020-788B-4206-857F-CEC2C728B1A4}" srcOrd="0" destOrd="0" presId="urn:microsoft.com/office/officeart/2005/8/layout/hierarchy2"/>
    <dgm:cxn modelId="{1A4E2309-3A5B-4A28-A781-427C8FAB6E8B}" srcId="{16181263-D82D-4F94-B4DB-E926F2E2E797}" destId="{4D0B13CF-DC87-4FE0-8759-1ABEFA809C7A}" srcOrd="0" destOrd="0" parTransId="{E8F5E1CB-B1BD-4DE5-B06C-085D7A91ADDB}" sibTransId="{32EBDAD8-C9AE-45A7-9CDB-E644E601A59E}"/>
    <dgm:cxn modelId="{64A8C584-716C-416D-B1EE-D0228A3D0F6C}" type="presOf" srcId="{1CF8C635-8BFB-4583-A003-0571CFAB3C99}" destId="{C30B27F5-92D0-4019-8501-3BC61C9E21E5}" srcOrd="0" destOrd="0" presId="urn:microsoft.com/office/officeart/2005/8/layout/hierarchy2"/>
    <dgm:cxn modelId="{0C1DC203-2DE9-40DE-B290-F458D920EBCB}" type="presOf" srcId="{2E67EDBF-A9AF-40C6-AA37-865E155EFEBC}" destId="{BF55DFA3-6174-42B7-B757-A2559294C9D8}" srcOrd="0" destOrd="0" presId="urn:microsoft.com/office/officeart/2005/8/layout/hierarchy2"/>
    <dgm:cxn modelId="{A96285F8-AF39-4CDD-B6D8-A05921D26280}" type="presOf" srcId="{0E52EE33-BC00-467C-9DB9-7377979FAA6D}" destId="{67B9D899-217E-4B6C-9974-72F5522F44D5}" srcOrd="0" destOrd="0" presId="urn:microsoft.com/office/officeart/2005/8/layout/hierarchy2"/>
    <dgm:cxn modelId="{3E806999-82D7-408B-8102-F2D863C9AE07}" type="presOf" srcId="{E956C411-A00B-46A3-94D3-37EA9290F88B}" destId="{54C5B53D-E4AC-458E-8177-83D8736DEE2A}" srcOrd="0" destOrd="0" presId="urn:microsoft.com/office/officeart/2005/8/layout/hierarchy2"/>
    <dgm:cxn modelId="{01F255E1-0E81-43FB-8375-202120ABEEE9}" type="presOf" srcId="{1B10D6E2-19E0-4E7A-A536-0B11AAA60ACA}" destId="{83E83AEC-B306-4680-A4A6-CED78B59F855}" srcOrd="0" destOrd="0" presId="urn:microsoft.com/office/officeart/2005/8/layout/hierarchy2"/>
    <dgm:cxn modelId="{9E8B3CC6-9B82-4ED0-ADA3-6BC6FCF7CCB8}" type="presOf" srcId="{16181263-D82D-4F94-B4DB-E926F2E2E797}" destId="{D682C0CE-8E07-48EB-A5CE-1160DB910293}" srcOrd="0" destOrd="0" presId="urn:microsoft.com/office/officeart/2005/8/layout/hierarchy2"/>
    <dgm:cxn modelId="{988D0F4D-968F-4D8C-BE52-7EEBA720495D}" type="presOf" srcId="{E9B4B7D8-4B6E-467F-930A-CA9F44F84628}" destId="{58F0758E-D7C5-4EB6-A1C9-42337F9657DE}" srcOrd="0" destOrd="0" presId="urn:microsoft.com/office/officeart/2005/8/layout/hierarchy2"/>
    <dgm:cxn modelId="{0AFC80A3-3DB8-4BF5-8D99-288B482642E5}" type="presOf" srcId="{4D0B13CF-DC87-4FE0-8759-1ABEFA809C7A}" destId="{DDD32C84-C479-4C8B-8D75-C19FED4F942E}"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6E70EDE5-990F-44C5-A1E2-D32BA2DC2A47}" srcId="{1CF8C635-8BFB-4583-A003-0571CFAB3C99}" destId="{1B10D6E2-19E0-4E7A-A536-0B11AAA60ACA}" srcOrd="0" destOrd="0" parTransId="{5B2D904F-FD8F-4FA8-8413-6F636C9D2612}" sibTransId="{18BBC219-8338-4E78-B572-189270BCAF80}"/>
    <dgm:cxn modelId="{45118A77-8F93-45B8-8783-EA595A371C89}" type="presOf" srcId="{9DFB41B3-5E22-41CC-A1F1-5F1A55A51327}" destId="{5CC87DD0-CAD0-4EE2-82D6-2659B662D9B9}" srcOrd="0" destOrd="0" presId="urn:microsoft.com/office/officeart/2005/8/layout/hierarchy2"/>
    <dgm:cxn modelId="{38052361-A46A-4C73-9C3B-6EF26570528B}" type="presParOf" srcId="{C8C466C0-065D-4296-95AF-F5C45421B9DF}" destId="{EE1D8B0C-166A-44F0-AC71-22D449F28845}" srcOrd="0" destOrd="0" presId="urn:microsoft.com/office/officeart/2005/8/layout/hierarchy2"/>
    <dgm:cxn modelId="{F0939E70-8E73-4F4E-ABDF-7F6F150D4775}" type="presParOf" srcId="{EE1D8B0C-166A-44F0-AC71-22D449F28845}" destId="{C30B27F5-92D0-4019-8501-3BC61C9E21E5}" srcOrd="0" destOrd="0" presId="urn:microsoft.com/office/officeart/2005/8/layout/hierarchy2"/>
    <dgm:cxn modelId="{C8D9DC12-CA2D-48B8-8CBF-18296D0C13B3}" type="presParOf" srcId="{EE1D8B0C-166A-44F0-AC71-22D449F28845}" destId="{74D71525-49DF-4485-9867-8E1A141D88F8}" srcOrd="1" destOrd="0" presId="urn:microsoft.com/office/officeart/2005/8/layout/hierarchy2"/>
    <dgm:cxn modelId="{145A17BD-9A65-4A98-A11A-793F7DC62124}" type="presParOf" srcId="{74D71525-49DF-4485-9867-8E1A141D88F8}" destId="{436F65E4-C2AD-4323-8921-805DA0FB9F0B}" srcOrd="0" destOrd="0" presId="urn:microsoft.com/office/officeart/2005/8/layout/hierarchy2"/>
    <dgm:cxn modelId="{1E209F3D-4894-4C3E-8A6F-621303B61BD2}" type="presParOf" srcId="{436F65E4-C2AD-4323-8921-805DA0FB9F0B}" destId="{9C35527F-8FA1-48D6-B328-C28DE783D075}" srcOrd="0" destOrd="0" presId="urn:microsoft.com/office/officeart/2005/8/layout/hierarchy2"/>
    <dgm:cxn modelId="{B6D96A5B-BC34-4A46-84DA-C154AF87E2C1}" type="presParOf" srcId="{74D71525-49DF-4485-9867-8E1A141D88F8}" destId="{C347ABEA-6AE6-41D3-B23E-42994AC5F8F2}" srcOrd="1" destOrd="0" presId="urn:microsoft.com/office/officeart/2005/8/layout/hierarchy2"/>
    <dgm:cxn modelId="{4A05B82D-83D4-4C34-B060-5AD55841B707}" type="presParOf" srcId="{C347ABEA-6AE6-41D3-B23E-42994AC5F8F2}" destId="{83E83AEC-B306-4680-A4A6-CED78B59F855}" srcOrd="0" destOrd="0" presId="urn:microsoft.com/office/officeart/2005/8/layout/hierarchy2"/>
    <dgm:cxn modelId="{31162C0C-7354-4500-A7AA-A8B1C6D2D971}" type="presParOf" srcId="{C347ABEA-6AE6-41D3-B23E-42994AC5F8F2}" destId="{DF99365C-AB1E-4CED-9D9B-6F00F6AA7F02}" srcOrd="1" destOrd="0" presId="urn:microsoft.com/office/officeart/2005/8/layout/hierarchy2"/>
    <dgm:cxn modelId="{A1EE02B9-3562-47EA-A0E7-D683B01F23E9}" type="presParOf" srcId="{DF99365C-AB1E-4CED-9D9B-6F00F6AA7F02}" destId="{1D18718E-19BF-4045-B047-FFF2B22756C4}" srcOrd="0" destOrd="0" presId="urn:microsoft.com/office/officeart/2005/8/layout/hierarchy2"/>
    <dgm:cxn modelId="{925C77A7-E309-402E-9983-CFB392AA9AFE}" type="presParOf" srcId="{1D18718E-19BF-4045-B047-FFF2B22756C4}" destId="{30B134D7-677D-4129-B8DA-E0C6F35C233A}" srcOrd="0" destOrd="0" presId="urn:microsoft.com/office/officeart/2005/8/layout/hierarchy2"/>
    <dgm:cxn modelId="{A57DEAE8-EEEF-4D2A-942D-31F9019BF691}" type="presParOf" srcId="{DF99365C-AB1E-4CED-9D9B-6F00F6AA7F02}" destId="{E1625DA3-E863-405A-A95F-2C73CB080891}" srcOrd="1" destOrd="0" presId="urn:microsoft.com/office/officeart/2005/8/layout/hierarchy2"/>
    <dgm:cxn modelId="{3959236E-0B27-4590-8A4A-AAD26B75489E}" type="presParOf" srcId="{E1625DA3-E863-405A-A95F-2C73CB080891}" destId="{F0349C05-B4CE-4B26-A331-B321B6EE4A11}" srcOrd="0" destOrd="0" presId="urn:microsoft.com/office/officeart/2005/8/layout/hierarchy2"/>
    <dgm:cxn modelId="{313FC392-8202-4410-BFB9-D46D6CC72A27}" type="presParOf" srcId="{E1625DA3-E863-405A-A95F-2C73CB080891}" destId="{F5B4E0EA-3C60-4FE5-8926-33C3C041EEF3}" srcOrd="1" destOrd="0" presId="urn:microsoft.com/office/officeart/2005/8/layout/hierarchy2"/>
    <dgm:cxn modelId="{4F52ED67-9ECB-44FA-989C-749C6A887AF2}" type="presParOf" srcId="{74D71525-49DF-4485-9867-8E1A141D88F8}" destId="{8E3932EE-CFFF-4212-AAA0-04C6D23DEAF4}" srcOrd="2" destOrd="0" presId="urn:microsoft.com/office/officeart/2005/8/layout/hierarchy2"/>
    <dgm:cxn modelId="{EBB3A7BE-1C8F-43AC-9021-196ECEE7434A}" type="presParOf" srcId="{8E3932EE-CFFF-4212-AAA0-04C6D23DEAF4}" destId="{BF760E50-709A-457B-AEBD-DC0C5455C292}" srcOrd="0" destOrd="0" presId="urn:microsoft.com/office/officeart/2005/8/layout/hierarchy2"/>
    <dgm:cxn modelId="{0E4CB300-4577-4FC6-9E6F-81FA6867898D}" type="presParOf" srcId="{74D71525-49DF-4485-9867-8E1A141D88F8}" destId="{B42E754B-68F1-48DC-B151-B608F60A7197}" srcOrd="3" destOrd="0" presId="urn:microsoft.com/office/officeart/2005/8/layout/hierarchy2"/>
    <dgm:cxn modelId="{4C779EDE-3FCC-4F3A-B3DF-327D45BD7132}" type="presParOf" srcId="{B42E754B-68F1-48DC-B151-B608F60A7197}" destId="{732A512B-2053-42A4-8E28-D7E095C68E1D}" srcOrd="0" destOrd="0" presId="urn:microsoft.com/office/officeart/2005/8/layout/hierarchy2"/>
    <dgm:cxn modelId="{4193F99A-A6B0-4311-B20B-78D9A4CC6837}" type="presParOf" srcId="{B42E754B-68F1-48DC-B151-B608F60A7197}" destId="{ADF750EA-9AE8-439A-B4C6-BD834D6E8097}" srcOrd="1" destOrd="0" presId="urn:microsoft.com/office/officeart/2005/8/layout/hierarchy2"/>
    <dgm:cxn modelId="{0C53DF49-CB1F-4E39-A590-A23CE7D0F84E}" type="presParOf" srcId="{ADF750EA-9AE8-439A-B4C6-BD834D6E8097}" destId="{7D6F724C-1F07-4724-81B0-9B77A14D1DD0}" srcOrd="0" destOrd="0" presId="urn:microsoft.com/office/officeart/2005/8/layout/hierarchy2"/>
    <dgm:cxn modelId="{996AD332-4970-49CD-B934-05FE4E4F2CA1}" type="presParOf" srcId="{7D6F724C-1F07-4724-81B0-9B77A14D1DD0}" destId="{B1125C33-581F-421E-814B-CA106CB3A5DE}" srcOrd="0" destOrd="0" presId="urn:microsoft.com/office/officeart/2005/8/layout/hierarchy2"/>
    <dgm:cxn modelId="{D7A75EE5-4D56-4B98-9247-1FFD48EDD19F}" type="presParOf" srcId="{ADF750EA-9AE8-439A-B4C6-BD834D6E8097}" destId="{21D7E272-38B0-450B-829C-C68661EAFE22}" srcOrd="1" destOrd="0" presId="urn:microsoft.com/office/officeart/2005/8/layout/hierarchy2"/>
    <dgm:cxn modelId="{23F86A13-1D31-4E75-931D-05F1008AC226}" type="presParOf" srcId="{21D7E272-38B0-450B-829C-C68661EAFE22}" destId="{67B9D899-217E-4B6C-9974-72F5522F44D5}" srcOrd="0" destOrd="0" presId="urn:microsoft.com/office/officeart/2005/8/layout/hierarchy2"/>
    <dgm:cxn modelId="{7C9C81E9-EC1E-4238-BB88-CEE13D89F6EA}" type="presParOf" srcId="{21D7E272-38B0-450B-829C-C68661EAFE22}" destId="{AD240E49-EDA5-4544-85CD-1BA191393D89}" srcOrd="1" destOrd="0" presId="urn:microsoft.com/office/officeart/2005/8/layout/hierarchy2"/>
    <dgm:cxn modelId="{E05FF8B7-4B05-42F6-99F8-1288B16A14E9}" type="presParOf" srcId="{74D71525-49DF-4485-9867-8E1A141D88F8}" destId="{4CEB76D3-53D1-4947-83B0-DF71B9714922}" srcOrd="4" destOrd="0" presId="urn:microsoft.com/office/officeart/2005/8/layout/hierarchy2"/>
    <dgm:cxn modelId="{32E3539F-E458-46BC-9EB9-D1B971A80856}" type="presParOf" srcId="{4CEB76D3-53D1-4947-83B0-DF71B9714922}" destId="{107FF514-10FB-4791-B567-60CDEFFDC18D}" srcOrd="0" destOrd="0" presId="urn:microsoft.com/office/officeart/2005/8/layout/hierarchy2"/>
    <dgm:cxn modelId="{FC3AC306-2C91-4611-856B-E5DD7B41E17C}" type="presParOf" srcId="{74D71525-49DF-4485-9867-8E1A141D88F8}" destId="{F9404212-2331-40F1-A5FE-9F45780A2DDD}" srcOrd="5" destOrd="0" presId="urn:microsoft.com/office/officeart/2005/8/layout/hierarchy2"/>
    <dgm:cxn modelId="{93016F99-1042-4321-BD25-03FF774F9F48}" type="presParOf" srcId="{F9404212-2331-40F1-A5FE-9F45780A2DDD}" destId="{D682C0CE-8E07-48EB-A5CE-1160DB910293}" srcOrd="0" destOrd="0" presId="urn:microsoft.com/office/officeart/2005/8/layout/hierarchy2"/>
    <dgm:cxn modelId="{6163E732-25FC-4C0A-89EF-83BEF67B1C5D}" type="presParOf" srcId="{F9404212-2331-40F1-A5FE-9F45780A2DDD}" destId="{1ACB8637-B8F8-4A78-9ACC-3DDEE8FEC726}" srcOrd="1" destOrd="0" presId="urn:microsoft.com/office/officeart/2005/8/layout/hierarchy2"/>
    <dgm:cxn modelId="{0F9813D8-E278-4360-BE2D-15430097FB5B}" type="presParOf" srcId="{1ACB8637-B8F8-4A78-9ACC-3DDEE8FEC726}" destId="{1F23B395-FC00-47EF-AA5C-F735F3DA9D55}" srcOrd="0" destOrd="0" presId="urn:microsoft.com/office/officeart/2005/8/layout/hierarchy2"/>
    <dgm:cxn modelId="{A4B7B7AE-7A50-4A85-8B7E-046C01DCDBED}" type="presParOf" srcId="{1F23B395-FC00-47EF-AA5C-F735F3DA9D55}" destId="{02C54124-6356-4278-870B-06534DDCD745}" srcOrd="0" destOrd="0" presId="urn:microsoft.com/office/officeart/2005/8/layout/hierarchy2"/>
    <dgm:cxn modelId="{11F1A4A9-BAF4-47CE-809A-D6F5B3CCD6BC}" type="presParOf" srcId="{1ACB8637-B8F8-4A78-9ACC-3DDEE8FEC726}" destId="{DD25DAE4-EF09-44AC-92C7-0FE9111AC83A}" srcOrd="1" destOrd="0" presId="urn:microsoft.com/office/officeart/2005/8/layout/hierarchy2"/>
    <dgm:cxn modelId="{785D058F-205A-4B29-88A2-C08F779AB378}" type="presParOf" srcId="{DD25DAE4-EF09-44AC-92C7-0FE9111AC83A}" destId="{DDD32C84-C479-4C8B-8D75-C19FED4F942E}" srcOrd="0" destOrd="0" presId="urn:microsoft.com/office/officeart/2005/8/layout/hierarchy2"/>
    <dgm:cxn modelId="{705767DB-9453-4050-B687-BB5295C5069F}" type="presParOf" srcId="{DD25DAE4-EF09-44AC-92C7-0FE9111AC83A}" destId="{2E827E0E-C4E2-4B85-A05E-9184B7E94C78}" srcOrd="1" destOrd="0" presId="urn:microsoft.com/office/officeart/2005/8/layout/hierarchy2"/>
    <dgm:cxn modelId="{2F4D73A1-D2AA-4443-9255-CFAB6C480501}" type="presParOf" srcId="{74D71525-49DF-4485-9867-8E1A141D88F8}" destId="{98C8E7D7-2E60-4014-A2A7-4325B2134412}" srcOrd="6" destOrd="0" presId="urn:microsoft.com/office/officeart/2005/8/layout/hierarchy2"/>
    <dgm:cxn modelId="{39275851-EB42-4C66-BD75-E8974FA5BEF0}" type="presParOf" srcId="{98C8E7D7-2E60-4014-A2A7-4325B2134412}" destId="{814731CE-5844-4703-9D98-E9B1793F971D}" srcOrd="0" destOrd="0" presId="urn:microsoft.com/office/officeart/2005/8/layout/hierarchy2"/>
    <dgm:cxn modelId="{0CDE2B47-E5E0-4035-AAA1-ADFC009DF588}" type="presParOf" srcId="{74D71525-49DF-4485-9867-8E1A141D88F8}" destId="{D16D0907-8EB7-4019-9673-08BDE487FC81}" srcOrd="7" destOrd="0" presId="urn:microsoft.com/office/officeart/2005/8/layout/hierarchy2"/>
    <dgm:cxn modelId="{CBB819EB-81E6-44BC-90DF-F458E8516D83}" type="presParOf" srcId="{D16D0907-8EB7-4019-9673-08BDE487FC81}" destId="{B10EA014-E80F-4D87-8811-5F7AF8E8D052}" srcOrd="0" destOrd="0" presId="urn:microsoft.com/office/officeart/2005/8/layout/hierarchy2"/>
    <dgm:cxn modelId="{9DC102DE-3C8C-4595-9E68-5E51F661D022}" type="presParOf" srcId="{D16D0907-8EB7-4019-9673-08BDE487FC81}" destId="{EFC954FB-F246-4633-8747-4298CCDF5B73}" srcOrd="1" destOrd="0" presId="urn:microsoft.com/office/officeart/2005/8/layout/hierarchy2"/>
    <dgm:cxn modelId="{444C551F-1C3F-4583-89E1-C7589AD42865}" type="presParOf" srcId="{EFC954FB-F246-4633-8747-4298CCDF5B73}" destId="{54C5B53D-E4AC-458E-8177-83D8736DEE2A}" srcOrd="0" destOrd="0" presId="urn:microsoft.com/office/officeart/2005/8/layout/hierarchy2"/>
    <dgm:cxn modelId="{53CC79CE-A2AA-4288-BD18-8C0B52C4CA95}" type="presParOf" srcId="{54C5B53D-E4AC-458E-8177-83D8736DEE2A}" destId="{6DA3BFA7-81F2-478F-B189-8CCC1890387B}" srcOrd="0" destOrd="0" presId="urn:microsoft.com/office/officeart/2005/8/layout/hierarchy2"/>
    <dgm:cxn modelId="{5BC0627A-E739-46EF-9611-4759B16D08B0}" type="presParOf" srcId="{EFC954FB-F246-4633-8747-4298CCDF5B73}" destId="{31DE52CC-F830-4294-A692-1463F734B572}" srcOrd="1" destOrd="0" presId="urn:microsoft.com/office/officeart/2005/8/layout/hierarchy2"/>
    <dgm:cxn modelId="{DF00D15D-8C8D-489F-A859-DED19AAEFFAA}" type="presParOf" srcId="{31DE52CC-F830-4294-A692-1463F734B572}" destId="{F0198031-3CCC-4798-929B-22DD1DBCEA00}" srcOrd="0" destOrd="0" presId="urn:microsoft.com/office/officeart/2005/8/layout/hierarchy2"/>
    <dgm:cxn modelId="{B24ED6BD-4CF1-4013-8B6A-0D1E480F5C9D}" type="presParOf" srcId="{31DE52CC-F830-4294-A692-1463F734B572}" destId="{9F59BA6C-9D7A-4197-A30A-102BF2578854}" srcOrd="1" destOrd="0" presId="urn:microsoft.com/office/officeart/2005/8/layout/hierarchy2"/>
    <dgm:cxn modelId="{0FC7F5F6-C833-4E44-B5BB-C36A61C8ACBB}" type="presParOf" srcId="{74D71525-49DF-4485-9867-8E1A141D88F8}" destId="{C0554D2C-3AF3-4B4D-8249-C731413BD19C}" srcOrd="8" destOrd="0" presId="urn:microsoft.com/office/officeart/2005/8/layout/hierarchy2"/>
    <dgm:cxn modelId="{FB6C1237-8CAC-48F8-B3D9-4384DC70B96A}" type="presParOf" srcId="{C0554D2C-3AF3-4B4D-8249-C731413BD19C}" destId="{A9222DAA-11E8-4880-89BC-22600BA72BDE}" srcOrd="0" destOrd="0" presId="urn:microsoft.com/office/officeart/2005/8/layout/hierarchy2"/>
    <dgm:cxn modelId="{1492954B-01AD-419A-BB2A-FAAF78E3990E}" type="presParOf" srcId="{74D71525-49DF-4485-9867-8E1A141D88F8}" destId="{5D304C03-6117-4F58-9C49-9E94177FD5D8}" srcOrd="9" destOrd="0" presId="urn:microsoft.com/office/officeart/2005/8/layout/hierarchy2"/>
    <dgm:cxn modelId="{9D592E49-599E-4BDA-8A1E-816B418C0D06}" type="presParOf" srcId="{5D304C03-6117-4F58-9C49-9E94177FD5D8}" destId="{BF55DFA3-6174-42B7-B757-A2559294C9D8}" srcOrd="0" destOrd="0" presId="urn:microsoft.com/office/officeart/2005/8/layout/hierarchy2"/>
    <dgm:cxn modelId="{349238EB-5057-402A-84B1-BA224E5573A8}" type="presParOf" srcId="{5D304C03-6117-4F58-9C49-9E94177FD5D8}" destId="{BB06A7D8-0D4C-4735-851D-9C61EFB2FC74}" srcOrd="1" destOrd="0" presId="urn:microsoft.com/office/officeart/2005/8/layout/hierarchy2"/>
    <dgm:cxn modelId="{9DEB9BB9-F7D6-4EDD-8297-4525B2AFA6B3}" type="presParOf" srcId="{BB06A7D8-0D4C-4735-851D-9C61EFB2FC74}" destId="{5CC87DD0-CAD0-4EE2-82D6-2659B662D9B9}" srcOrd="0" destOrd="0" presId="urn:microsoft.com/office/officeart/2005/8/layout/hierarchy2"/>
    <dgm:cxn modelId="{765A1024-68E3-430C-844B-448B03D82C12}" type="presParOf" srcId="{5CC87DD0-CAD0-4EE2-82D6-2659B662D9B9}" destId="{82D14586-A2B6-4BC2-BA98-A2AD441C0BDC}" srcOrd="0" destOrd="0" presId="urn:microsoft.com/office/officeart/2005/8/layout/hierarchy2"/>
    <dgm:cxn modelId="{8B8944A9-AE20-4DEF-AA9D-521F6B312FA0}" type="presParOf" srcId="{BB06A7D8-0D4C-4735-851D-9C61EFB2FC74}" destId="{410638A5-CED3-49E3-960A-B91B8873F686}" srcOrd="1" destOrd="0" presId="urn:microsoft.com/office/officeart/2005/8/layout/hierarchy2"/>
    <dgm:cxn modelId="{163FA9EA-F94B-4CD8-B236-F12FD1471554}" type="presParOf" srcId="{410638A5-CED3-49E3-960A-B91B8873F686}" destId="{F883A8B4-E9CC-4984-B2C1-C980FB13C2A9}" srcOrd="0" destOrd="0" presId="urn:microsoft.com/office/officeart/2005/8/layout/hierarchy2"/>
    <dgm:cxn modelId="{44685268-C87A-4937-AA3A-A485B542750C}" type="presParOf" srcId="{410638A5-CED3-49E3-960A-B91B8873F686}" destId="{42B50DAC-704C-419E-BDAC-385A7D4E3ED8}" srcOrd="1" destOrd="0" presId="urn:microsoft.com/office/officeart/2005/8/layout/hierarchy2"/>
    <dgm:cxn modelId="{CAE42B3A-923F-4BDB-BF4B-DE671F3FA474}" type="presParOf" srcId="{74D71525-49DF-4485-9867-8E1A141D88F8}" destId="{09EE536A-A4AB-4C06-BDC7-405BEAEF6EBB}" srcOrd="10" destOrd="0" presId="urn:microsoft.com/office/officeart/2005/8/layout/hierarchy2"/>
    <dgm:cxn modelId="{258B5E01-59F3-4C0D-A797-0F08014CF63B}" type="presParOf" srcId="{09EE536A-A4AB-4C06-BDC7-405BEAEF6EBB}" destId="{EAF548AD-85C2-405D-B4A8-A9F937DE883E}" srcOrd="0" destOrd="0" presId="urn:microsoft.com/office/officeart/2005/8/layout/hierarchy2"/>
    <dgm:cxn modelId="{AEAEFB34-664A-4E70-8EA0-1E3C8613AA03}" type="presParOf" srcId="{74D71525-49DF-4485-9867-8E1A141D88F8}" destId="{808D701D-B2CF-4BB9-9010-EEF5E74C538E}" srcOrd="11" destOrd="0" presId="urn:microsoft.com/office/officeart/2005/8/layout/hierarchy2"/>
    <dgm:cxn modelId="{CA444193-B0B0-4768-A4A7-9277126A1283}" type="presParOf" srcId="{808D701D-B2CF-4BB9-9010-EEF5E74C538E}" destId="{8BF25119-3118-4C56-BF3B-ED3F8C37F5A0}" srcOrd="0" destOrd="0" presId="urn:microsoft.com/office/officeart/2005/8/layout/hierarchy2"/>
    <dgm:cxn modelId="{1E3416F4-F219-4882-B84A-429F1E99B0CE}" type="presParOf" srcId="{808D701D-B2CF-4BB9-9010-EEF5E74C538E}" destId="{FACF6AB8-F000-479E-AB1A-EC581D860E8E}" srcOrd="1" destOrd="0" presId="urn:microsoft.com/office/officeart/2005/8/layout/hierarchy2"/>
    <dgm:cxn modelId="{79898184-80CB-4903-BC91-626E843EA409}" type="presParOf" srcId="{FACF6AB8-F000-479E-AB1A-EC581D860E8E}" destId="{75E7B020-788B-4206-857F-CEC2C728B1A4}" srcOrd="0" destOrd="0" presId="urn:microsoft.com/office/officeart/2005/8/layout/hierarchy2"/>
    <dgm:cxn modelId="{8468A692-84DF-4D6A-B56B-29FA90C2CE0F}" type="presParOf" srcId="{75E7B020-788B-4206-857F-CEC2C728B1A4}" destId="{DBDBD0FD-7F86-4F6A-A859-E786D6914F41}" srcOrd="0" destOrd="0" presId="urn:microsoft.com/office/officeart/2005/8/layout/hierarchy2"/>
    <dgm:cxn modelId="{36F08A6C-D397-49E4-8262-46A0D0C02CFD}" type="presParOf" srcId="{FACF6AB8-F000-479E-AB1A-EC581D860E8E}" destId="{10493CB8-9990-464F-8BA1-318BDCAFB708}" srcOrd="1" destOrd="0" presId="urn:microsoft.com/office/officeart/2005/8/layout/hierarchy2"/>
    <dgm:cxn modelId="{FB329476-91B7-43D0-B6C6-528CFCD7D837}" type="presParOf" srcId="{10493CB8-9990-464F-8BA1-318BDCAFB708}" destId="{58F0758E-D7C5-4EB6-A1C9-42337F9657DE}" srcOrd="0" destOrd="0" presId="urn:microsoft.com/office/officeart/2005/8/layout/hierarchy2"/>
    <dgm:cxn modelId="{4FE14632-177F-4CE1-80D9-346A92085392}" type="presParOf" srcId="{10493CB8-9990-464F-8BA1-318BDCAFB708}" destId="{2899CA1B-B809-4694-A7B2-C249143F526D}"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3d1" qsCatId="3D" csTypeId="urn:microsoft.com/office/officeart/2005/8/colors/accent3_4" csCatId="accent3" phldr="1"/>
      <dgm:spPr/>
      <dgm:t>
        <a:bodyPr/>
        <a:lstStyle/>
        <a:p>
          <a:endParaRPr lang="es-AR"/>
        </a:p>
      </dgm:t>
    </dgm:pt>
    <dgm:pt modelId="{BD50600C-AB04-4896-9623-D8ED871EC5F5}">
      <dgm:prSet phldrT="[Texto]"/>
      <dgm:spPr/>
      <dgm:t>
        <a:bodyPr/>
        <a:lstStyle/>
        <a:p>
          <a:pPr algn="ctr"/>
          <a:r>
            <a:rPr lang="es-AR"/>
            <a:t>SueldoPersonal=HorasTrabajada+Alimentación+Transporte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45AD5CDB-DD51-460B-91FC-AFAC0291EE79}" type="presOf" srcId="{BD50600C-AB04-4896-9623-D8ED871EC5F5}" destId="{F186DAE0-0710-4033-A4CE-D5AB253DB5C7}"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F81BCA01-9F4B-4A04-BD87-2281251561F6}" type="presOf" srcId="{617F4C7B-AAE8-4D11-B415-EBA37C2D464D}" destId="{AAE1A2AB-B6FE-473F-99A3-36AEE78AC0BA}" srcOrd="0" destOrd="0" presId="urn:microsoft.com/office/officeart/2005/8/layout/default"/>
    <dgm:cxn modelId="{78E365CD-FFA6-45AB-9DBD-6F302DABAA1E}" type="presParOf" srcId="{AAE1A2AB-B6FE-473F-99A3-36AEE78AC0BA}" destId="{F186DAE0-0710-4033-A4CE-D5AB253DB5C7}" srcOrd="0" destOrd="0" presId="urn:microsoft.com/office/officeart/2005/8/layout/default"/>
  </dgm:cxnLst>
  <dgm:bg/>
  <dgm:whole/>
</dgm:dataModel>
</file>

<file path=word/diagrams/data9.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simple5" qsCatId="simple"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E3499BE4-9923-454B-B4B5-FD1D7181CD97}" type="presOf" srcId="{4EEAFADD-0A8D-4F04-86BE-8BB4E34F1165}" destId="{714F4E78-1C3D-48CF-9DE2-1DED38AFF04D}" srcOrd="0" destOrd="0" presId="urn:microsoft.com/office/officeart/2005/8/layout/default"/>
    <dgm:cxn modelId="{58DD6F64-CC22-443C-9DB7-DA0CE616CF9A}"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01410569-2007-4D5A-B67A-F0F6E4ED20C4}"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F073-9669-4C72-819C-AF031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68</Pages>
  <Words>15807</Words>
  <Characters>86940</Characters>
  <Application>Microsoft Office Word</Application>
  <DocSecurity>0</DocSecurity>
  <Lines>724</Lines>
  <Paragraphs>205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102542</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37</cp:revision>
  <dcterms:created xsi:type="dcterms:W3CDTF">2009-02-28T23:17:00Z</dcterms:created>
  <dcterms:modified xsi:type="dcterms:W3CDTF">2009-03-02T02:15:00Z</dcterms:modified>
</cp:coreProperties>
</file>