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diagrams/layout5.xml" ContentType="application/vnd.openxmlformats-officedocument.drawingml.diagramLayout+xml"/>
  <Override PartName="/word/diagrams/layout6.xml" ContentType="application/vnd.openxmlformats-officedocument.drawingml.diagramLayout+xml"/>
  <Override PartName="/word/theme/theme1.xml" ContentType="application/vnd.openxmlformats-officedocument.theme+xml"/>
  <Override PartName="/word/header2.xml" ContentType="application/vnd.openxmlformats-officedocument.wordprocessingml.header+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891" w:rsidRPr="00DC7273" w:rsidRDefault="00B44B5B" w:rsidP="005D7F64">
      <w:pPr>
        <w:jc w:val="center"/>
        <w:rPr>
          <w:rFonts w:ascii="Calibri" w:hAnsi="Calibri"/>
          <w:b/>
          <w:noProof/>
          <w:color w:val="000000"/>
          <w:sz w:val="22"/>
          <w:szCs w:val="22"/>
          <w:lang w:val="en-US"/>
        </w:rPr>
      </w:pPr>
      <w:r w:rsidRPr="00DC7273">
        <w:rPr>
          <w:rFonts w:ascii="Calibri" w:hAnsi="Calibri"/>
          <w:b/>
          <w:noProof/>
          <w:color w:val="000000"/>
          <w:sz w:val="22"/>
          <w:szCs w:val="22"/>
          <w:lang w:val="en-US"/>
        </w:rPr>
        <w:t xml:space="preserve">Super Triumph: </w:t>
      </w:r>
      <w:commentRangeStart w:id="0"/>
      <w:r w:rsidRPr="00DC7273">
        <w:rPr>
          <w:rFonts w:ascii="Calibri" w:hAnsi="Calibri"/>
          <w:b/>
          <w:i/>
          <w:noProof/>
          <w:color w:val="000000"/>
          <w:sz w:val="22"/>
          <w:szCs w:val="22"/>
          <w:lang w:val="en-US"/>
        </w:rPr>
        <w:t>Fast and Furious</w:t>
      </w:r>
      <w:commentRangeEnd w:id="0"/>
      <w:r w:rsidR="00341135">
        <w:rPr>
          <w:rStyle w:val="Refdecomentario"/>
        </w:rPr>
        <w:commentReference w:id="0"/>
      </w:r>
    </w:p>
    <w:p w:rsidR="00255891" w:rsidRPr="00DC7273" w:rsidRDefault="00255891" w:rsidP="005D7F64">
      <w:pPr>
        <w:jc w:val="center"/>
        <w:rPr>
          <w:rFonts w:ascii="Calibri" w:hAnsi="Calibri"/>
          <w:noProof/>
          <w:color w:val="000000"/>
          <w:sz w:val="22"/>
          <w:szCs w:val="22"/>
          <w:lang w:val="en-US"/>
        </w:rPr>
      </w:pPr>
      <w:r w:rsidRPr="00DC7273">
        <w:rPr>
          <w:rFonts w:ascii="Calibri" w:hAnsi="Calibri"/>
          <w:noProof/>
          <w:color w:val="000000"/>
          <w:sz w:val="22"/>
          <w:szCs w:val="22"/>
          <w:lang w:val="en-US"/>
        </w:rPr>
        <w:t>IMind</w:t>
      </w: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255891" w:rsidP="005D7F64">
      <w:pPr>
        <w:jc w:val="center"/>
        <w:rPr>
          <w:rFonts w:ascii="Calibri" w:hAnsi="Calibri"/>
          <w:noProof/>
          <w:color w:val="000000"/>
          <w:sz w:val="22"/>
          <w:szCs w:val="22"/>
          <w:lang w:val="en-US"/>
        </w:rPr>
      </w:pPr>
    </w:p>
    <w:p w:rsidR="00255891" w:rsidRPr="00DC7273" w:rsidRDefault="00E259FF" w:rsidP="005D7F64">
      <w:pPr>
        <w:jc w:val="center"/>
        <w:rPr>
          <w:rFonts w:ascii="Calibri" w:hAnsi="Calibri"/>
          <w:noProof/>
          <w:color w:val="000000"/>
          <w:sz w:val="22"/>
          <w:szCs w:val="22"/>
          <w:lang w:val="es-CO"/>
        </w:rPr>
      </w:pPr>
      <w:r w:rsidRPr="00DC7273">
        <w:rPr>
          <w:rFonts w:ascii="Calibri" w:hAnsi="Calibri"/>
          <w:noProof/>
          <w:color w:val="000000"/>
          <w:sz w:val="22"/>
          <w:szCs w:val="22"/>
          <w:lang w:val="es-CO"/>
        </w:rPr>
        <w:t>6 de Marzo del 2009</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F213ED" w:rsidP="005D7F64">
      <w:pPr>
        <w:jc w:val="center"/>
        <w:rPr>
          <w:rFonts w:ascii="Calibri" w:hAnsi="Calibri"/>
          <w:noProof/>
          <w:color w:val="000000"/>
          <w:sz w:val="22"/>
          <w:szCs w:val="22"/>
          <w:lang w:val="es-CO"/>
        </w:rPr>
      </w:pPr>
      <w:r>
        <w:rPr>
          <w:rFonts w:ascii="Calibri" w:hAnsi="Calibri"/>
          <w:noProof/>
          <w:color w:val="000000"/>
          <w:sz w:val="22"/>
          <w:szCs w:val="22"/>
          <w:lang w:val="es-CO"/>
        </w:rPr>
        <w:t>Versión 2</w:t>
      </w:r>
      <w:r w:rsidR="00255891" w:rsidRPr="00DC7273">
        <w:rPr>
          <w:rFonts w:ascii="Calibri" w:hAnsi="Calibri"/>
          <w:noProof/>
          <w:color w:val="000000"/>
          <w:sz w:val="22"/>
          <w:szCs w:val="22"/>
          <w:lang w:val="es-CO"/>
        </w:rPr>
        <w:t>.</w:t>
      </w:r>
      <w:r>
        <w:rPr>
          <w:rFonts w:ascii="Calibri" w:hAnsi="Calibri"/>
          <w:noProof/>
          <w:color w:val="000000"/>
          <w:sz w:val="22"/>
          <w:szCs w:val="22"/>
          <w:lang w:val="es-CO"/>
        </w:rPr>
        <w:t>1</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D62BB1" w:rsidP="005D7F64">
      <w:pPr>
        <w:jc w:val="center"/>
        <w:rPr>
          <w:rFonts w:ascii="Calibri" w:hAnsi="Calibri"/>
          <w:noProof/>
          <w:color w:val="000000"/>
          <w:sz w:val="22"/>
          <w:szCs w:val="22"/>
          <w:lang w:val="es-CO"/>
        </w:rPr>
      </w:pPr>
      <w:r>
        <w:rPr>
          <w:rFonts w:ascii="Calibri" w:hAnsi="Calibri"/>
          <w:noProof/>
          <w:color w:val="000000"/>
          <w:sz w:val="22"/>
          <w:szCs w:val="22"/>
          <w:lang w:val="es-ES_tradnl" w:eastAsia="es-ES_tradnl"/>
        </w:rPr>
        <w:drawing>
          <wp:inline distT="0" distB="0" distL="0" distR="0">
            <wp:extent cx="1488440" cy="190309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srcRect/>
                    <a:stretch>
                      <a:fillRect/>
                    </a:stretch>
                  </pic:blipFill>
                  <pic:spPr bwMode="auto">
                    <a:xfrm>
                      <a:off x="0" y="0"/>
                      <a:ext cx="1488440" cy="1903095"/>
                    </a:xfrm>
                    <a:prstGeom prst="rect">
                      <a:avLst/>
                    </a:prstGeom>
                    <a:noFill/>
                    <a:ln w="9525">
                      <a:noFill/>
                      <a:miter lim="800000"/>
                      <a:headEnd/>
                      <a:tailEnd/>
                    </a:ln>
                  </pic:spPr>
                </pic:pic>
              </a:graphicData>
            </a:graphic>
          </wp:inline>
        </w:drawing>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Default="00255891" w:rsidP="005D7F64">
      <w:pPr>
        <w:jc w:val="center"/>
        <w:rPr>
          <w:rFonts w:ascii="Calibri" w:hAnsi="Calibri"/>
          <w:noProof/>
          <w:color w:val="000000"/>
          <w:sz w:val="22"/>
          <w:szCs w:val="22"/>
          <w:lang w:val="es-CO"/>
        </w:rPr>
      </w:pPr>
    </w:p>
    <w:p w:rsidR="00262249" w:rsidRPr="00DC7273" w:rsidRDefault="00262249" w:rsidP="005D7F64">
      <w:pPr>
        <w:jc w:val="center"/>
        <w:rPr>
          <w:rFonts w:ascii="Calibri" w:hAnsi="Calibri"/>
          <w:noProof/>
          <w:color w:val="000000"/>
          <w:sz w:val="22"/>
          <w:szCs w:val="22"/>
          <w:lang w:val="es-CO"/>
        </w:rPr>
      </w:pPr>
    </w:p>
    <w:p w:rsidR="00990322" w:rsidRDefault="00990322" w:rsidP="00990322">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Ana María González Urueta</w:t>
      </w:r>
    </w:p>
    <w:p w:rsidR="00262249" w:rsidRDefault="00262249" w:rsidP="00262249">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 xml:space="preserve">Carlos Fernando Jaramillo Ortiz </w:t>
      </w:r>
    </w:p>
    <w:p w:rsidR="00262249" w:rsidRDefault="00262249" w:rsidP="00262249">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t xml:space="preserve">María </w:t>
      </w:r>
      <w:r w:rsidRPr="00813EA7">
        <w:rPr>
          <w:rFonts w:asciiTheme="minorHAnsi" w:hAnsiTheme="minorHAnsi"/>
          <w:noProof/>
          <w:color w:val="000000"/>
          <w:sz w:val="22"/>
          <w:szCs w:val="22"/>
          <w:lang w:val="es-CO"/>
        </w:rPr>
        <w:t xml:space="preserve">Ximena Narvaéz </w:t>
      </w:r>
      <w:r>
        <w:rPr>
          <w:rFonts w:asciiTheme="minorHAnsi" w:hAnsiTheme="minorHAnsi"/>
          <w:noProof/>
          <w:color w:val="000000"/>
          <w:sz w:val="22"/>
          <w:szCs w:val="22"/>
          <w:lang w:val="es-CO"/>
        </w:rPr>
        <w:t>Barrera</w:t>
      </w:r>
    </w:p>
    <w:p w:rsidR="00262249" w:rsidRPr="00813EA7" w:rsidRDefault="00262249" w:rsidP="00262249">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Tatiana Alejandra Oquendo Garzón</w:t>
      </w:r>
    </w:p>
    <w:p w:rsidR="00262249" w:rsidRPr="00813EA7" w:rsidRDefault="00262249" w:rsidP="00262249">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Victor Hugo Villalobos Rodriguez</w:t>
      </w:r>
    </w:p>
    <w:p w:rsidR="00990322" w:rsidRPr="00813EA7" w:rsidRDefault="00990322" w:rsidP="00990322">
      <w:pPr>
        <w:jc w:val="center"/>
        <w:rPr>
          <w:rFonts w:asciiTheme="minorHAnsi" w:hAnsiTheme="minorHAnsi"/>
          <w:noProof/>
          <w:color w:val="000000"/>
          <w:sz w:val="22"/>
          <w:szCs w:val="22"/>
          <w:lang w:val="es-CO"/>
        </w:rPr>
      </w:pPr>
      <w:r w:rsidRPr="00813EA7">
        <w:rPr>
          <w:rFonts w:asciiTheme="minorHAnsi" w:hAnsiTheme="minorHAnsi"/>
          <w:noProof/>
          <w:color w:val="000000"/>
          <w:sz w:val="22"/>
          <w:szCs w:val="22"/>
          <w:lang w:val="es-CO"/>
        </w:rPr>
        <w:t>Laura Catalina Zorro</w:t>
      </w:r>
      <w:r>
        <w:rPr>
          <w:rFonts w:asciiTheme="minorHAnsi" w:hAnsiTheme="minorHAnsi"/>
          <w:noProof/>
          <w:color w:val="000000"/>
          <w:sz w:val="22"/>
          <w:szCs w:val="22"/>
          <w:lang w:val="es-CO"/>
        </w:rPr>
        <w:t xml:space="preserve"> Jimé</w:t>
      </w:r>
      <w:r w:rsidRPr="00813EA7">
        <w:rPr>
          <w:rFonts w:asciiTheme="minorHAnsi" w:hAnsiTheme="minorHAnsi"/>
          <w:noProof/>
          <w:color w:val="000000"/>
          <w:sz w:val="22"/>
          <w:szCs w:val="22"/>
          <w:lang w:val="es-CO"/>
        </w:rPr>
        <w:t>nez</w:t>
      </w:r>
    </w:p>
    <w:p w:rsidR="00E259FF" w:rsidRPr="00DC7273" w:rsidRDefault="00E259FF" w:rsidP="00E869CD">
      <w:pPr>
        <w:pStyle w:val="Ttulo1"/>
        <w:rPr>
          <w:rFonts w:ascii="Calibri" w:hAnsi="Calibri"/>
          <w:noProof/>
          <w:color w:val="000000"/>
          <w:sz w:val="22"/>
          <w:szCs w:val="22"/>
          <w:lang w:val="es-CO"/>
        </w:rPr>
      </w:pPr>
    </w:p>
    <w:p w:rsidR="00EF3164" w:rsidRDefault="00EF3164">
      <w:pPr>
        <w:rPr>
          <w:rFonts w:ascii="Calibri" w:hAnsi="Calibri"/>
          <w:bCs/>
          <w:noProof/>
          <w:color w:val="000000"/>
          <w:kern w:val="32"/>
          <w:sz w:val="28"/>
          <w:szCs w:val="22"/>
          <w:lang w:val="es-CO"/>
        </w:rPr>
      </w:pPr>
      <w:r>
        <w:rPr>
          <w:rFonts w:ascii="Calibri" w:hAnsi="Calibri"/>
          <w:b/>
          <w:noProof/>
          <w:color w:val="000000"/>
          <w:sz w:val="28"/>
          <w:szCs w:val="22"/>
          <w:lang w:val="es-CO"/>
        </w:rPr>
        <w:br w:type="page"/>
      </w:r>
    </w:p>
    <w:p w:rsidR="00E80ABD" w:rsidRPr="00C4213E" w:rsidRDefault="00E80ABD" w:rsidP="00E80ABD">
      <w:pPr>
        <w:pStyle w:val="Ttulo1"/>
        <w:rPr>
          <w:ins w:id="1" w:author="WinuE" w:date="2009-02-28T00:13:00Z"/>
          <w:rFonts w:ascii="Calibri" w:hAnsi="Calibri"/>
          <w:noProof/>
          <w:color w:val="000000"/>
          <w:sz w:val="22"/>
          <w:szCs w:val="22"/>
          <w:lang w:val="es-CO"/>
        </w:rPr>
      </w:pPr>
      <w:bookmarkStart w:id="2" w:name="_Toc223509130"/>
      <w:ins w:id="3" w:author="WinuE" w:date="2009-02-28T00:13:00Z">
        <w:r w:rsidRPr="00C4213E">
          <w:rPr>
            <w:rFonts w:ascii="Calibri" w:hAnsi="Calibri"/>
            <w:noProof/>
            <w:color w:val="000000"/>
            <w:sz w:val="28"/>
            <w:szCs w:val="22"/>
            <w:lang w:val="es-CO"/>
          </w:rPr>
          <w:lastRenderedPageBreak/>
          <w:t>PAGINA DE FIRMAS</w:t>
        </w:r>
      </w:ins>
    </w:p>
    <w:p w:rsidR="00E80ABD" w:rsidRPr="00DC7273" w:rsidRDefault="00E80ABD" w:rsidP="00E80ABD">
      <w:pPr>
        <w:jc w:val="center"/>
        <w:rPr>
          <w:ins w:id="4" w:author="WinuE" w:date="2009-02-28T00:13:00Z"/>
          <w:rFonts w:ascii="Calibri" w:hAnsi="Calibri"/>
          <w:noProof/>
          <w:color w:val="000000"/>
          <w:sz w:val="22"/>
          <w:szCs w:val="22"/>
          <w:lang w:val="es-CO"/>
        </w:rPr>
      </w:pPr>
    </w:p>
    <w:p w:rsidR="00E80ABD" w:rsidRPr="00DC7273" w:rsidRDefault="00E80ABD" w:rsidP="00E80ABD">
      <w:pPr>
        <w:autoSpaceDE w:val="0"/>
        <w:autoSpaceDN w:val="0"/>
        <w:adjustRightInd w:val="0"/>
        <w:jc w:val="both"/>
        <w:rPr>
          <w:ins w:id="5" w:author="WinuE" w:date="2009-02-28T00:13:00Z"/>
          <w:rFonts w:ascii="Calibri" w:hAnsi="Calibri"/>
          <w:noProof/>
          <w:color w:val="000000"/>
          <w:sz w:val="22"/>
          <w:szCs w:val="22"/>
          <w:lang w:val="es-CO"/>
        </w:rPr>
      </w:pPr>
      <w:ins w:id="6" w:author="WinuE" w:date="2009-02-28T00:13:00Z">
        <w:r w:rsidRPr="00DC7273">
          <w:rPr>
            <w:rFonts w:ascii="Calibri" w:hAnsi="Calibri"/>
            <w:noProof/>
            <w:color w:val="000000"/>
            <w:sz w:val="22"/>
            <w:szCs w:val="22"/>
            <w:lang w:val="es-CO"/>
          </w:rPr>
          <w:t xml:space="preserve">El presente documento es aprobado por las personas referenciadas a continuación: </w:t>
        </w:r>
      </w:ins>
    </w:p>
    <w:p w:rsidR="00E80ABD" w:rsidRPr="00DC7273" w:rsidRDefault="00E80ABD" w:rsidP="00E80ABD">
      <w:pPr>
        <w:autoSpaceDE w:val="0"/>
        <w:autoSpaceDN w:val="0"/>
        <w:adjustRightInd w:val="0"/>
        <w:jc w:val="both"/>
        <w:rPr>
          <w:ins w:id="7" w:author="WinuE" w:date="2009-02-28T00:13:00Z"/>
          <w:rFonts w:ascii="Calibri" w:hAnsi="Calibri"/>
          <w:noProof/>
          <w:color w:val="000000"/>
          <w:sz w:val="22"/>
          <w:szCs w:val="22"/>
          <w:lang w:val="es-CO"/>
        </w:rPr>
      </w:pPr>
    </w:p>
    <w:p w:rsidR="00E80ABD" w:rsidRPr="00DC7273" w:rsidRDefault="00E80ABD" w:rsidP="00E80ABD">
      <w:pPr>
        <w:autoSpaceDE w:val="0"/>
        <w:autoSpaceDN w:val="0"/>
        <w:adjustRightInd w:val="0"/>
        <w:jc w:val="both"/>
        <w:rPr>
          <w:ins w:id="8" w:author="WinuE" w:date="2009-02-28T00:13:00Z"/>
          <w:rFonts w:ascii="Calibri" w:hAnsi="Calibri"/>
          <w:noProof/>
          <w:color w:val="000000"/>
          <w:sz w:val="22"/>
          <w:szCs w:val="22"/>
          <w:lang w:val="es-CO"/>
        </w:rPr>
      </w:pPr>
    </w:p>
    <w:p w:rsidR="00E80ABD" w:rsidRDefault="00E80ABD" w:rsidP="00E80ABD">
      <w:pPr>
        <w:autoSpaceDE w:val="0"/>
        <w:autoSpaceDN w:val="0"/>
        <w:adjustRightInd w:val="0"/>
        <w:jc w:val="both"/>
        <w:rPr>
          <w:ins w:id="9" w:author="WinuE" w:date="2009-02-28T00:13:00Z"/>
          <w:rFonts w:ascii="Calibri" w:hAnsi="Calibri"/>
          <w:b/>
          <w:bCs/>
          <w:noProof/>
          <w:color w:val="000000"/>
          <w:sz w:val="22"/>
          <w:szCs w:val="22"/>
          <w:lang w:val="es-CO"/>
        </w:rPr>
      </w:pPr>
    </w:p>
    <w:p w:rsidR="00E80ABD" w:rsidRDefault="00E80ABD" w:rsidP="00E80ABD">
      <w:pPr>
        <w:autoSpaceDE w:val="0"/>
        <w:autoSpaceDN w:val="0"/>
        <w:adjustRightInd w:val="0"/>
        <w:jc w:val="both"/>
        <w:rPr>
          <w:ins w:id="10" w:author="WinuE" w:date="2009-02-28T00:13:00Z"/>
          <w:rFonts w:ascii="Calibri" w:hAnsi="Calibri"/>
          <w:b/>
          <w:bCs/>
          <w:noProof/>
          <w:color w:val="000000"/>
          <w:sz w:val="22"/>
          <w:szCs w:val="22"/>
          <w:lang w:val="es-CO"/>
        </w:rPr>
      </w:pPr>
    </w:p>
    <w:p w:rsidR="00E80ABD" w:rsidRDefault="00E80ABD" w:rsidP="00E80ABD">
      <w:pPr>
        <w:autoSpaceDE w:val="0"/>
        <w:autoSpaceDN w:val="0"/>
        <w:adjustRightInd w:val="0"/>
        <w:jc w:val="both"/>
        <w:rPr>
          <w:ins w:id="11" w:author="WinuE" w:date="2009-02-28T00:13:00Z"/>
          <w:rFonts w:ascii="Calibri" w:hAnsi="Calibri"/>
          <w:b/>
          <w:bCs/>
          <w:noProof/>
          <w:color w:val="000000"/>
          <w:sz w:val="22"/>
          <w:szCs w:val="22"/>
          <w:lang w:val="es-CO"/>
        </w:rPr>
      </w:pPr>
    </w:p>
    <w:p w:rsidR="00E80ABD" w:rsidRDefault="00E80ABD" w:rsidP="00E80ABD">
      <w:pPr>
        <w:autoSpaceDE w:val="0"/>
        <w:autoSpaceDN w:val="0"/>
        <w:adjustRightInd w:val="0"/>
        <w:jc w:val="both"/>
        <w:rPr>
          <w:ins w:id="12" w:author="WinuE" w:date="2009-02-28T00:13:00Z"/>
          <w:rFonts w:ascii="Calibri" w:hAnsi="Calibri"/>
          <w:b/>
          <w:bCs/>
          <w:noProof/>
          <w:color w:val="000000"/>
          <w:sz w:val="22"/>
          <w:szCs w:val="22"/>
          <w:lang w:val="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2"/>
        <w:gridCol w:w="4322"/>
      </w:tblGrid>
      <w:tr w:rsidR="00E80ABD" w:rsidTr="00E80ABD">
        <w:trPr>
          <w:ins w:id="13" w:author="WinuE" w:date="2009-02-28T00:13:00Z"/>
        </w:trPr>
        <w:tc>
          <w:tcPr>
            <w:tcW w:w="4322" w:type="dxa"/>
          </w:tcPr>
          <w:p w:rsidR="00E80ABD" w:rsidRDefault="00E80ABD" w:rsidP="00E80ABD">
            <w:pPr>
              <w:autoSpaceDE w:val="0"/>
              <w:autoSpaceDN w:val="0"/>
              <w:adjustRightInd w:val="0"/>
              <w:jc w:val="both"/>
              <w:rPr>
                <w:ins w:id="14" w:author="WinuE" w:date="2009-02-28T00:13:00Z"/>
                <w:rFonts w:ascii="Calibri" w:hAnsi="Calibri"/>
                <w:b/>
                <w:bCs/>
                <w:noProof/>
                <w:color w:val="000000"/>
                <w:sz w:val="22"/>
                <w:szCs w:val="22"/>
                <w:lang w:val="es-CO"/>
              </w:rPr>
            </w:pPr>
          </w:p>
          <w:p w:rsidR="00E80ABD" w:rsidRDefault="00AA00AF" w:rsidP="00E80ABD">
            <w:pPr>
              <w:autoSpaceDE w:val="0"/>
              <w:autoSpaceDN w:val="0"/>
              <w:adjustRightInd w:val="0"/>
              <w:jc w:val="both"/>
              <w:rPr>
                <w:ins w:id="15" w:author="WinuE" w:date="2009-02-28T00:13:00Z"/>
                <w:rFonts w:ascii="Calibri" w:hAnsi="Calibri"/>
                <w:b/>
                <w:bCs/>
                <w:noProof/>
                <w:color w:val="000000"/>
                <w:sz w:val="22"/>
                <w:szCs w:val="22"/>
                <w:lang w:val="es-CO"/>
              </w:rPr>
            </w:pPr>
            <w:ins w:id="16" w:author="WinuE" w:date="2009-02-28T00:13:00Z">
              <w:r>
                <w:rPr>
                  <w:rFonts w:ascii="Calibri" w:hAnsi="Calibri"/>
                  <w:b/>
                  <w:bCs/>
                  <w:noProof/>
                  <w:color w:val="000000"/>
                  <w:sz w:val="22"/>
                  <w:szCs w:val="22"/>
                  <w:lang w:val="es-ES_tradnl" w:eastAsia="es-ES_tradnl"/>
                </w:rPr>
                <w:pict>
                  <v:shapetype id="_x0000_t32" coordsize="21600,21600" o:spt="32" o:oned="t" path="m,l21600,21600e" filled="f">
                    <v:path arrowok="t" fillok="f" o:connecttype="none"/>
                    <o:lock v:ext="edit" shapetype="t"/>
                  </v:shapetype>
                  <v:shape id="_x0000_s1029" type="#_x0000_t32" style="position:absolute;left:0;text-align:left;margin-left:-.5pt;margin-top:9.1pt;width:161.6pt;height:0;z-index:251660288" o:connectortype="straight"/>
                </w:pict>
              </w:r>
            </w:ins>
          </w:p>
          <w:p w:rsidR="00E80ABD" w:rsidRDefault="00E80ABD" w:rsidP="00E80ABD">
            <w:pPr>
              <w:autoSpaceDE w:val="0"/>
              <w:autoSpaceDN w:val="0"/>
              <w:adjustRightInd w:val="0"/>
              <w:rPr>
                <w:ins w:id="17" w:author="WinuE" w:date="2009-02-28T00:13:00Z"/>
                <w:rFonts w:ascii="Calibri" w:hAnsi="Calibri"/>
                <w:noProof/>
                <w:color w:val="000000"/>
                <w:sz w:val="22"/>
                <w:szCs w:val="22"/>
                <w:lang w:val="es-CO"/>
              </w:rPr>
            </w:pPr>
            <w:ins w:id="18" w:author="WinuE" w:date="2009-02-28T00:13:00Z">
              <w:r w:rsidRPr="00DC7273">
                <w:rPr>
                  <w:rFonts w:ascii="Calibri" w:hAnsi="Calibri"/>
                  <w:noProof/>
                  <w:color w:val="000000"/>
                  <w:sz w:val="22"/>
                  <w:szCs w:val="22"/>
                  <w:lang w:val="es-CO"/>
                </w:rPr>
                <w:t>Miguel Eduardo Torres Moreno</w:t>
              </w:r>
            </w:ins>
          </w:p>
          <w:p w:rsidR="00E80ABD" w:rsidRPr="00806A75" w:rsidRDefault="00E80ABD" w:rsidP="00E80ABD">
            <w:pPr>
              <w:autoSpaceDE w:val="0"/>
              <w:autoSpaceDN w:val="0"/>
              <w:adjustRightInd w:val="0"/>
              <w:jc w:val="both"/>
              <w:rPr>
                <w:ins w:id="19" w:author="WinuE" w:date="2009-02-28T00:13:00Z"/>
                <w:rFonts w:ascii="Calibri" w:hAnsi="Calibri"/>
                <w:b/>
                <w:bCs/>
                <w:noProof/>
                <w:color w:val="000000"/>
                <w:sz w:val="22"/>
                <w:szCs w:val="22"/>
                <w:lang w:val="es-CO"/>
              </w:rPr>
            </w:pPr>
            <w:ins w:id="20" w:author="WinuE" w:date="2009-02-28T00:13:00Z">
              <w:r>
                <w:rPr>
                  <w:rFonts w:ascii="Calibri" w:hAnsi="Calibri"/>
                  <w:b/>
                  <w:bCs/>
                  <w:noProof/>
                  <w:color w:val="000000"/>
                  <w:sz w:val="22"/>
                  <w:szCs w:val="22"/>
                  <w:lang w:val="es-CO"/>
                </w:rPr>
                <w:t>C</w:t>
              </w:r>
              <w:r w:rsidRPr="00DC7273">
                <w:rPr>
                  <w:rFonts w:ascii="Calibri" w:hAnsi="Calibri"/>
                  <w:b/>
                  <w:bCs/>
                  <w:noProof/>
                  <w:color w:val="000000"/>
                  <w:sz w:val="22"/>
                  <w:szCs w:val="22"/>
                  <w:lang w:val="es-CO"/>
                </w:rPr>
                <w:t>liente</w:t>
              </w:r>
            </w:ins>
          </w:p>
        </w:tc>
        <w:tc>
          <w:tcPr>
            <w:tcW w:w="4322" w:type="dxa"/>
          </w:tcPr>
          <w:p w:rsidR="00E80ABD" w:rsidRDefault="00E80ABD" w:rsidP="00E80ABD">
            <w:pPr>
              <w:autoSpaceDE w:val="0"/>
              <w:autoSpaceDN w:val="0"/>
              <w:adjustRightInd w:val="0"/>
              <w:jc w:val="both"/>
              <w:rPr>
                <w:ins w:id="21" w:author="WinuE" w:date="2009-02-28T00:13:00Z"/>
                <w:rFonts w:ascii="Calibri" w:hAnsi="Calibri"/>
                <w:b/>
                <w:bCs/>
                <w:noProof/>
                <w:color w:val="000000"/>
                <w:sz w:val="22"/>
                <w:szCs w:val="22"/>
                <w:lang w:val="es-CO"/>
              </w:rPr>
            </w:pPr>
          </w:p>
          <w:p w:rsidR="00E80ABD" w:rsidRDefault="00AA00AF" w:rsidP="00E80ABD">
            <w:pPr>
              <w:autoSpaceDE w:val="0"/>
              <w:autoSpaceDN w:val="0"/>
              <w:adjustRightInd w:val="0"/>
              <w:jc w:val="both"/>
              <w:rPr>
                <w:ins w:id="22" w:author="WinuE" w:date="2009-02-28T00:13:00Z"/>
                <w:rFonts w:ascii="Calibri" w:hAnsi="Calibri"/>
                <w:b/>
                <w:bCs/>
                <w:noProof/>
                <w:color w:val="000000"/>
                <w:sz w:val="22"/>
                <w:szCs w:val="22"/>
                <w:lang w:val="es-CO"/>
              </w:rPr>
            </w:pPr>
            <w:ins w:id="23" w:author="WinuE" w:date="2009-02-28T00:13:00Z">
              <w:r>
                <w:rPr>
                  <w:rFonts w:ascii="Calibri" w:hAnsi="Calibri"/>
                  <w:b/>
                  <w:bCs/>
                  <w:noProof/>
                  <w:color w:val="000000"/>
                  <w:sz w:val="22"/>
                  <w:szCs w:val="22"/>
                  <w:lang w:val="es-ES_tradnl" w:eastAsia="es-ES_tradnl"/>
                </w:rPr>
                <w:pict>
                  <v:shape id="_x0000_s1031" type="#_x0000_t32" style="position:absolute;left:0;text-align:left;margin-left:-.1pt;margin-top:9.1pt;width:161.6pt;height:0;z-index:251662336" o:connectortype="straight"/>
                </w:pict>
              </w:r>
            </w:ins>
          </w:p>
          <w:p w:rsidR="00E80ABD" w:rsidRDefault="00E80ABD" w:rsidP="00E80ABD">
            <w:pPr>
              <w:autoSpaceDE w:val="0"/>
              <w:autoSpaceDN w:val="0"/>
              <w:adjustRightInd w:val="0"/>
              <w:rPr>
                <w:ins w:id="24" w:author="WinuE" w:date="2009-02-28T00:13:00Z"/>
                <w:rFonts w:ascii="Calibri" w:hAnsi="Calibri"/>
                <w:bCs/>
                <w:noProof/>
                <w:color w:val="000000"/>
                <w:sz w:val="22"/>
                <w:szCs w:val="22"/>
                <w:lang w:val="es-CO"/>
              </w:rPr>
            </w:pPr>
            <w:ins w:id="25" w:author="WinuE" w:date="2009-02-28T00:13:00Z">
              <w:r>
                <w:rPr>
                  <w:rFonts w:ascii="Calibri" w:hAnsi="Calibri"/>
                  <w:bCs/>
                  <w:noProof/>
                  <w:color w:val="000000"/>
                  <w:sz w:val="22"/>
                  <w:szCs w:val="22"/>
                  <w:lang w:val="es-CO"/>
                </w:rPr>
                <w:t>Ana Marí</w:t>
              </w:r>
              <w:r w:rsidRPr="00DC7273">
                <w:rPr>
                  <w:rFonts w:ascii="Calibri" w:hAnsi="Calibri"/>
                  <w:bCs/>
                  <w:noProof/>
                  <w:color w:val="000000"/>
                  <w:sz w:val="22"/>
                  <w:szCs w:val="22"/>
                  <w:lang w:val="es-CO"/>
                </w:rPr>
                <w:t xml:space="preserve">a </w:t>
              </w:r>
              <w:r>
                <w:rPr>
                  <w:rFonts w:ascii="Calibri" w:hAnsi="Calibri"/>
                  <w:bCs/>
                  <w:noProof/>
                  <w:color w:val="000000"/>
                  <w:sz w:val="22"/>
                  <w:szCs w:val="22"/>
                  <w:lang w:val="es-CO"/>
                </w:rPr>
                <w:t>Gonzá</w:t>
              </w:r>
              <w:r w:rsidRPr="00DC7273">
                <w:rPr>
                  <w:rFonts w:ascii="Calibri" w:hAnsi="Calibri"/>
                  <w:bCs/>
                  <w:noProof/>
                  <w:color w:val="000000"/>
                  <w:sz w:val="22"/>
                  <w:szCs w:val="22"/>
                  <w:lang w:val="es-CO"/>
                </w:rPr>
                <w:t>lez Urueta</w:t>
              </w:r>
            </w:ins>
          </w:p>
          <w:p w:rsidR="00E80ABD" w:rsidRPr="00443813" w:rsidRDefault="00E80ABD" w:rsidP="00E80ABD">
            <w:pPr>
              <w:autoSpaceDE w:val="0"/>
              <w:autoSpaceDN w:val="0"/>
              <w:adjustRightInd w:val="0"/>
              <w:jc w:val="both"/>
              <w:rPr>
                <w:ins w:id="26" w:author="WinuE" w:date="2009-02-28T00:13:00Z"/>
                <w:rFonts w:ascii="Calibri" w:hAnsi="Calibri"/>
                <w:bCs/>
                <w:noProof/>
                <w:color w:val="000000"/>
                <w:sz w:val="22"/>
                <w:szCs w:val="22"/>
                <w:lang w:val="es-CO"/>
              </w:rPr>
            </w:pPr>
            <w:ins w:id="27" w:author="WinuE" w:date="2009-02-28T00:13:00Z">
              <w:r>
                <w:rPr>
                  <w:rFonts w:ascii="Calibri" w:hAnsi="Calibri"/>
                  <w:b/>
                  <w:bCs/>
                  <w:noProof/>
                  <w:color w:val="000000"/>
                  <w:sz w:val="22"/>
                  <w:szCs w:val="22"/>
                  <w:lang w:val="es-CO"/>
                </w:rPr>
                <w:t>Director de Proyecto</w:t>
              </w:r>
            </w:ins>
          </w:p>
        </w:tc>
      </w:tr>
      <w:tr w:rsidR="00E80ABD" w:rsidTr="00E80ABD">
        <w:trPr>
          <w:ins w:id="28" w:author="WinuE" w:date="2009-02-28T00:13:00Z"/>
        </w:trPr>
        <w:tc>
          <w:tcPr>
            <w:tcW w:w="4322" w:type="dxa"/>
          </w:tcPr>
          <w:p w:rsidR="00E80ABD" w:rsidRDefault="00E80ABD" w:rsidP="00E80ABD">
            <w:pPr>
              <w:autoSpaceDE w:val="0"/>
              <w:autoSpaceDN w:val="0"/>
              <w:adjustRightInd w:val="0"/>
              <w:jc w:val="both"/>
              <w:rPr>
                <w:ins w:id="29" w:author="WinuE" w:date="2009-02-28T00:13:00Z"/>
                <w:rFonts w:ascii="Calibri" w:hAnsi="Calibri"/>
                <w:b/>
                <w:bCs/>
                <w:noProof/>
                <w:color w:val="000000"/>
                <w:sz w:val="22"/>
                <w:szCs w:val="22"/>
                <w:lang w:val="es-CO"/>
              </w:rPr>
            </w:pPr>
          </w:p>
          <w:p w:rsidR="00E80ABD" w:rsidRDefault="00E80ABD" w:rsidP="00E80ABD">
            <w:pPr>
              <w:autoSpaceDE w:val="0"/>
              <w:autoSpaceDN w:val="0"/>
              <w:adjustRightInd w:val="0"/>
              <w:jc w:val="both"/>
              <w:rPr>
                <w:ins w:id="30" w:author="WinuE" w:date="2009-02-28T00:13:00Z"/>
                <w:rFonts w:ascii="Calibri" w:hAnsi="Calibri"/>
                <w:b/>
                <w:bCs/>
                <w:noProof/>
                <w:color w:val="000000"/>
                <w:sz w:val="22"/>
                <w:szCs w:val="22"/>
                <w:lang w:val="es-CO"/>
              </w:rPr>
            </w:pPr>
          </w:p>
          <w:p w:rsidR="00E80ABD" w:rsidRDefault="00E80ABD" w:rsidP="00E80ABD">
            <w:pPr>
              <w:autoSpaceDE w:val="0"/>
              <w:autoSpaceDN w:val="0"/>
              <w:adjustRightInd w:val="0"/>
              <w:jc w:val="both"/>
              <w:rPr>
                <w:ins w:id="31" w:author="WinuE" w:date="2009-02-28T00:13:00Z"/>
                <w:rFonts w:ascii="Calibri" w:hAnsi="Calibri"/>
                <w:b/>
                <w:bCs/>
                <w:noProof/>
                <w:color w:val="000000"/>
                <w:sz w:val="22"/>
                <w:szCs w:val="22"/>
                <w:lang w:val="es-CO"/>
              </w:rPr>
            </w:pPr>
          </w:p>
          <w:p w:rsidR="00E80ABD" w:rsidRDefault="00E80ABD" w:rsidP="00E80ABD">
            <w:pPr>
              <w:autoSpaceDE w:val="0"/>
              <w:autoSpaceDN w:val="0"/>
              <w:adjustRightInd w:val="0"/>
              <w:jc w:val="both"/>
              <w:rPr>
                <w:ins w:id="32" w:author="WinuE" w:date="2009-02-28T00:13:00Z"/>
                <w:rFonts w:ascii="Calibri" w:hAnsi="Calibri"/>
                <w:b/>
                <w:bCs/>
                <w:noProof/>
                <w:color w:val="000000"/>
                <w:sz w:val="22"/>
                <w:szCs w:val="22"/>
                <w:lang w:val="es-CO"/>
              </w:rPr>
            </w:pPr>
          </w:p>
          <w:p w:rsidR="00E80ABD" w:rsidRDefault="00AA00AF" w:rsidP="00E80ABD">
            <w:pPr>
              <w:autoSpaceDE w:val="0"/>
              <w:autoSpaceDN w:val="0"/>
              <w:adjustRightInd w:val="0"/>
              <w:jc w:val="both"/>
              <w:rPr>
                <w:ins w:id="33" w:author="WinuE" w:date="2009-02-28T00:13:00Z"/>
                <w:rFonts w:ascii="Calibri" w:hAnsi="Calibri"/>
                <w:b/>
                <w:bCs/>
                <w:noProof/>
                <w:color w:val="000000"/>
                <w:sz w:val="22"/>
                <w:szCs w:val="22"/>
                <w:lang w:val="es-CO"/>
              </w:rPr>
            </w:pPr>
            <w:ins w:id="34" w:author="WinuE" w:date="2009-02-28T00:13:00Z">
              <w:r>
                <w:rPr>
                  <w:rFonts w:ascii="Calibri" w:hAnsi="Calibri"/>
                  <w:b/>
                  <w:bCs/>
                  <w:noProof/>
                  <w:color w:val="000000"/>
                  <w:sz w:val="22"/>
                  <w:szCs w:val="22"/>
                  <w:lang w:val="es-ES_tradnl" w:eastAsia="es-ES_tradnl"/>
                </w:rPr>
                <w:pict>
                  <v:shape id="_x0000_s1032" type="#_x0000_t32" style="position:absolute;left:0;text-align:left;margin-left:-.5pt;margin-top:4.3pt;width:161.6pt;height:0;z-index:251663360" o:connectortype="straight"/>
                </w:pict>
              </w:r>
            </w:ins>
          </w:p>
          <w:p w:rsidR="00E80ABD" w:rsidRDefault="00E80ABD" w:rsidP="00E80ABD">
            <w:pPr>
              <w:autoSpaceDE w:val="0"/>
              <w:autoSpaceDN w:val="0"/>
              <w:adjustRightInd w:val="0"/>
              <w:rPr>
                <w:ins w:id="35" w:author="WinuE" w:date="2009-02-28T00:13:00Z"/>
                <w:rFonts w:ascii="Calibri" w:hAnsi="Calibri"/>
                <w:bCs/>
                <w:noProof/>
                <w:color w:val="000000"/>
                <w:sz w:val="22"/>
                <w:szCs w:val="22"/>
                <w:lang w:val="es-CO"/>
              </w:rPr>
            </w:pPr>
            <w:ins w:id="36" w:author="WinuE" w:date="2009-02-28T00:13:00Z">
              <w:r w:rsidRPr="00DC7273">
                <w:rPr>
                  <w:rFonts w:ascii="Calibri" w:hAnsi="Calibri"/>
                  <w:bCs/>
                  <w:noProof/>
                  <w:color w:val="000000"/>
                  <w:sz w:val="22"/>
                  <w:szCs w:val="22"/>
                  <w:lang w:val="es-CO"/>
                </w:rPr>
                <w:t>Victor Hugo Villalobos Rodriguez</w:t>
              </w:r>
            </w:ins>
          </w:p>
          <w:p w:rsidR="00E80ABD" w:rsidRPr="00806A75" w:rsidRDefault="00E80ABD" w:rsidP="00E80ABD">
            <w:pPr>
              <w:autoSpaceDE w:val="0"/>
              <w:autoSpaceDN w:val="0"/>
              <w:adjustRightInd w:val="0"/>
              <w:jc w:val="both"/>
              <w:rPr>
                <w:ins w:id="37" w:author="WinuE" w:date="2009-02-28T00:13:00Z"/>
                <w:rFonts w:ascii="Calibri" w:hAnsi="Calibri"/>
                <w:b/>
                <w:bCs/>
                <w:noProof/>
                <w:color w:val="000000"/>
                <w:sz w:val="22"/>
                <w:szCs w:val="22"/>
                <w:lang w:val="es-CO"/>
              </w:rPr>
            </w:pPr>
            <w:ins w:id="38" w:author="WinuE" w:date="2009-02-28T00:13:00Z">
              <w:r>
                <w:rPr>
                  <w:rFonts w:ascii="Calibri" w:hAnsi="Calibri"/>
                  <w:b/>
                  <w:bCs/>
                  <w:noProof/>
                  <w:color w:val="000000"/>
                  <w:sz w:val="22"/>
                  <w:szCs w:val="22"/>
                  <w:lang w:val="es-CO"/>
                </w:rPr>
                <w:t>Director de Desarrollo</w:t>
              </w:r>
            </w:ins>
          </w:p>
        </w:tc>
        <w:tc>
          <w:tcPr>
            <w:tcW w:w="4322" w:type="dxa"/>
          </w:tcPr>
          <w:p w:rsidR="00E80ABD" w:rsidRDefault="00E80ABD" w:rsidP="00E80ABD">
            <w:pPr>
              <w:autoSpaceDE w:val="0"/>
              <w:autoSpaceDN w:val="0"/>
              <w:adjustRightInd w:val="0"/>
              <w:jc w:val="both"/>
              <w:rPr>
                <w:ins w:id="39" w:author="WinuE" w:date="2009-02-28T00:13:00Z"/>
                <w:rFonts w:ascii="Calibri" w:hAnsi="Calibri"/>
                <w:b/>
                <w:bCs/>
                <w:noProof/>
                <w:color w:val="000000"/>
                <w:sz w:val="22"/>
                <w:szCs w:val="22"/>
                <w:lang w:val="es-CO"/>
              </w:rPr>
            </w:pPr>
          </w:p>
          <w:p w:rsidR="00E80ABD" w:rsidRDefault="00E80ABD" w:rsidP="00E80ABD">
            <w:pPr>
              <w:autoSpaceDE w:val="0"/>
              <w:autoSpaceDN w:val="0"/>
              <w:adjustRightInd w:val="0"/>
              <w:jc w:val="both"/>
              <w:rPr>
                <w:ins w:id="40" w:author="WinuE" w:date="2009-02-28T00:13:00Z"/>
                <w:rFonts w:ascii="Calibri" w:hAnsi="Calibri"/>
                <w:b/>
                <w:bCs/>
                <w:noProof/>
                <w:color w:val="000000"/>
                <w:sz w:val="22"/>
                <w:szCs w:val="22"/>
                <w:lang w:val="es-CO"/>
              </w:rPr>
            </w:pPr>
          </w:p>
          <w:p w:rsidR="00E80ABD" w:rsidRDefault="00E80ABD" w:rsidP="00E80ABD">
            <w:pPr>
              <w:autoSpaceDE w:val="0"/>
              <w:autoSpaceDN w:val="0"/>
              <w:adjustRightInd w:val="0"/>
              <w:jc w:val="both"/>
              <w:rPr>
                <w:ins w:id="41" w:author="WinuE" w:date="2009-02-28T00:13:00Z"/>
                <w:rFonts w:ascii="Calibri" w:hAnsi="Calibri"/>
                <w:b/>
                <w:bCs/>
                <w:noProof/>
                <w:color w:val="000000"/>
                <w:sz w:val="22"/>
                <w:szCs w:val="22"/>
                <w:lang w:val="es-CO"/>
              </w:rPr>
            </w:pPr>
          </w:p>
          <w:p w:rsidR="00E80ABD" w:rsidRDefault="00E80ABD" w:rsidP="00E80ABD">
            <w:pPr>
              <w:autoSpaceDE w:val="0"/>
              <w:autoSpaceDN w:val="0"/>
              <w:adjustRightInd w:val="0"/>
              <w:jc w:val="both"/>
              <w:rPr>
                <w:ins w:id="42" w:author="WinuE" w:date="2009-02-28T00:13:00Z"/>
                <w:rFonts w:ascii="Calibri" w:hAnsi="Calibri"/>
                <w:b/>
                <w:bCs/>
                <w:noProof/>
                <w:color w:val="000000"/>
                <w:sz w:val="22"/>
                <w:szCs w:val="22"/>
                <w:lang w:val="es-CO"/>
              </w:rPr>
            </w:pPr>
          </w:p>
          <w:p w:rsidR="00E80ABD" w:rsidRDefault="00AA00AF" w:rsidP="00E80ABD">
            <w:pPr>
              <w:autoSpaceDE w:val="0"/>
              <w:autoSpaceDN w:val="0"/>
              <w:adjustRightInd w:val="0"/>
              <w:jc w:val="both"/>
              <w:rPr>
                <w:ins w:id="43" w:author="WinuE" w:date="2009-02-28T00:13:00Z"/>
                <w:rFonts w:ascii="Calibri" w:hAnsi="Calibri"/>
                <w:b/>
                <w:bCs/>
                <w:noProof/>
                <w:color w:val="000000"/>
                <w:sz w:val="22"/>
                <w:szCs w:val="22"/>
                <w:lang w:val="es-CO"/>
              </w:rPr>
            </w:pPr>
            <w:ins w:id="44" w:author="WinuE" w:date="2009-02-28T00:13:00Z">
              <w:r>
                <w:rPr>
                  <w:rFonts w:ascii="Calibri" w:hAnsi="Calibri"/>
                  <w:b/>
                  <w:bCs/>
                  <w:noProof/>
                  <w:color w:val="000000"/>
                  <w:sz w:val="22"/>
                  <w:szCs w:val="22"/>
                  <w:lang w:val="es-ES_tradnl" w:eastAsia="es-ES_tradnl"/>
                </w:rPr>
                <w:pict>
                  <v:shape id="_x0000_s1030" type="#_x0000_t32" style="position:absolute;left:0;text-align:left;margin-left:-.1pt;margin-top:4.3pt;width:161.6pt;height:0;z-index:251661312" o:connectortype="straight"/>
                </w:pict>
              </w:r>
            </w:ins>
          </w:p>
          <w:p w:rsidR="00E80ABD" w:rsidRPr="00806A75" w:rsidRDefault="00E80ABD" w:rsidP="00E80ABD">
            <w:pPr>
              <w:autoSpaceDE w:val="0"/>
              <w:autoSpaceDN w:val="0"/>
              <w:adjustRightInd w:val="0"/>
              <w:jc w:val="both"/>
              <w:rPr>
                <w:ins w:id="45" w:author="WinuE" w:date="2009-02-28T00:13:00Z"/>
                <w:rFonts w:ascii="Calibri" w:hAnsi="Calibri"/>
                <w:b/>
                <w:bCs/>
                <w:noProof/>
                <w:color w:val="000000"/>
                <w:sz w:val="22"/>
                <w:szCs w:val="22"/>
                <w:lang w:val="es-CO"/>
              </w:rPr>
            </w:pPr>
            <w:ins w:id="46" w:author="WinuE" w:date="2009-02-28T00:13:00Z">
              <w:r w:rsidRPr="00DC7273">
                <w:rPr>
                  <w:rFonts w:ascii="Calibri" w:hAnsi="Calibri"/>
                  <w:noProof/>
                  <w:color w:val="000000"/>
                  <w:sz w:val="22"/>
                  <w:szCs w:val="22"/>
                  <w:lang w:val="es-CO"/>
                </w:rPr>
                <w:t>Tatiana Alejandra Oquendo Garzón</w:t>
              </w:r>
            </w:ins>
          </w:p>
          <w:p w:rsidR="00E80ABD" w:rsidRPr="00443813" w:rsidRDefault="00E80ABD" w:rsidP="00E80ABD">
            <w:pPr>
              <w:autoSpaceDE w:val="0"/>
              <w:autoSpaceDN w:val="0"/>
              <w:adjustRightInd w:val="0"/>
              <w:jc w:val="both"/>
              <w:rPr>
                <w:ins w:id="47" w:author="WinuE" w:date="2009-02-28T00:13:00Z"/>
                <w:rFonts w:ascii="Calibri" w:hAnsi="Calibri"/>
                <w:noProof/>
                <w:color w:val="000000"/>
                <w:sz w:val="22"/>
                <w:szCs w:val="22"/>
                <w:lang w:val="es-CO"/>
              </w:rPr>
            </w:pPr>
            <w:ins w:id="48" w:author="WinuE" w:date="2009-02-28T00:13:00Z">
              <w:r>
                <w:rPr>
                  <w:rFonts w:ascii="Calibri" w:hAnsi="Calibri"/>
                  <w:b/>
                  <w:bCs/>
                  <w:noProof/>
                  <w:color w:val="000000"/>
                  <w:sz w:val="22"/>
                  <w:szCs w:val="22"/>
                  <w:lang w:val="es-CO"/>
                </w:rPr>
                <w:t>Director de Calidad y Manejo de Riesgos</w:t>
              </w:r>
            </w:ins>
          </w:p>
        </w:tc>
      </w:tr>
      <w:tr w:rsidR="00E80ABD" w:rsidTr="00E80ABD">
        <w:trPr>
          <w:ins w:id="49" w:author="WinuE" w:date="2009-02-28T00:13:00Z"/>
        </w:trPr>
        <w:tc>
          <w:tcPr>
            <w:tcW w:w="4322" w:type="dxa"/>
          </w:tcPr>
          <w:p w:rsidR="00E80ABD" w:rsidRDefault="00E80ABD" w:rsidP="00E80ABD">
            <w:pPr>
              <w:autoSpaceDE w:val="0"/>
              <w:autoSpaceDN w:val="0"/>
              <w:adjustRightInd w:val="0"/>
              <w:jc w:val="both"/>
              <w:rPr>
                <w:ins w:id="50" w:author="WinuE" w:date="2009-02-28T00:13:00Z"/>
                <w:rFonts w:ascii="Calibri" w:hAnsi="Calibri"/>
                <w:b/>
                <w:bCs/>
                <w:noProof/>
                <w:color w:val="000000"/>
                <w:sz w:val="22"/>
                <w:szCs w:val="22"/>
                <w:lang w:val="es-CO"/>
              </w:rPr>
            </w:pPr>
          </w:p>
          <w:p w:rsidR="00E80ABD" w:rsidRDefault="00E80ABD" w:rsidP="00E80ABD">
            <w:pPr>
              <w:autoSpaceDE w:val="0"/>
              <w:autoSpaceDN w:val="0"/>
              <w:adjustRightInd w:val="0"/>
              <w:jc w:val="both"/>
              <w:rPr>
                <w:ins w:id="51" w:author="WinuE" w:date="2009-02-28T00:13:00Z"/>
                <w:rFonts w:ascii="Calibri" w:hAnsi="Calibri"/>
                <w:b/>
                <w:bCs/>
                <w:noProof/>
                <w:color w:val="000000"/>
                <w:sz w:val="22"/>
                <w:szCs w:val="22"/>
                <w:lang w:val="es-CO"/>
              </w:rPr>
            </w:pPr>
          </w:p>
          <w:p w:rsidR="00E80ABD" w:rsidRDefault="00E80ABD" w:rsidP="00E80ABD">
            <w:pPr>
              <w:autoSpaceDE w:val="0"/>
              <w:autoSpaceDN w:val="0"/>
              <w:adjustRightInd w:val="0"/>
              <w:jc w:val="both"/>
              <w:rPr>
                <w:ins w:id="52" w:author="WinuE" w:date="2009-02-28T00:13:00Z"/>
                <w:rFonts w:ascii="Calibri" w:hAnsi="Calibri"/>
                <w:b/>
                <w:bCs/>
                <w:noProof/>
                <w:color w:val="000000"/>
                <w:sz w:val="22"/>
                <w:szCs w:val="22"/>
                <w:lang w:val="es-CO"/>
              </w:rPr>
            </w:pPr>
          </w:p>
          <w:p w:rsidR="00E80ABD" w:rsidRDefault="00E80ABD" w:rsidP="00E80ABD">
            <w:pPr>
              <w:autoSpaceDE w:val="0"/>
              <w:autoSpaceDN w:val="0"/>
              <w:adjustRightInd w:val="0"/>
              <w:jc w:val="both"/>
              <w:rPr>
                <w:ins w:id="53" w:author="WinuE" w:date="2009-02-28T00:13:00Z"/>
                <w:rFonts w:ascii="Calibri" w:hAnsi="Calibri"/>
                <w:b/>
                <w:bCs/>
                <w:noProof/>
                <w:color w:val="000000"/>
                <w:sz w:val="22"/>
                <w:szCs w:val="22"/>
                <w:lang w:val="es-CO"/>
              </w:rPr>
            </w:pPr>
          </w:p>
          <w:p w:rsidR="00E80ABD" w:rsidRDefault="00AA00AF" w:rsidP="00E80ABD">
            <w:pPr>
              <w:autoSpaceDE w:val="0"/>
              <w:autoSpaceDN w:val="0"/>
              <w:adjustRightInd w:val="0"/>
              <w:jc w:val="both"/>
              <w:rPr>
                <w:ins w:id="54" w:author="WinuE" w:date="2009-02-28T00:13:00Z"/>
                <w:rFonts w:ascii="Calibri" w:hAnsi="Calibri"/>
                <w:b/>
                <w:bCs/>
                <w:noProof/>
                <w:color w:val="000000"/>
                <w:sz w:val="22"/>
                <w:szCs w:val="22"/>
                <w:lang w:val="es-CO"/>
              </w:rPr>
            </w:pPr>
            <w:ins w:id="55" w:author="WinuE" w:date="2009-02-28T00:13:00Z">
              <w:r>
                <w:rPr>
                  <w:rFonts w:ascii="Calibri" w:hAnsi="Calibri"/>
                  <w:b/>
                  <w:bCs/>
                  <w:noProof/>
                  <w:color w:val="000000"/>
                  <w:sz w:val="22"/>
                  <w:szCs w:val="22"/>
                  <w:lang w:val="es-ES_tradnl" w:eastAsia="es-ES_tradnl"/>
                </w:rPr>
                <w:pict>
                  <v:shape id="_x0000_s1033" type="#_x0000_t32" style="position:absolute;left:0;text-align:left;margin-left:-.5pt;margin-top:8.65pt;width:161.6pt;height:0;z-index:251664384" o:connectortype="straight"/>
                </w:pict>
              </w:r>
            </w:ins>
          </w:p>
          <w:p w:rsidR="00E80ABD" w:rsidRDefault="00E80ABD" w:rsidP="00E80ABD">
            <w:pPr>
              <w:autoSpaceDE w:val="0"/>
              <w:autoSpaceDN w:val="0"/>
              <w:adjustRightInd w:val="0"/>
              <w:jc w:val="both"/>
              <w:rPr>
                <w:ins w:id="56" w:author="WinuE" w:date="2009-02-28T00:13:00Z"/>
                <w:rFonts w:ascii="Calibri" w:hAnsi="Calibri"/>
                <w:bCs/>
                <w:noProof/>
                <w:color w:val="000000"/>
                <w:sz w:val="22"/>
                <w:szCs w:val="22"/>
                <w:lang w:val="es-CO"/>
              </w:rPr>
            </w:pPr>
            <w:ins w:id="57" w:author="WinuE" w:date="2009-02-28T00:13:00Z">
              <w:r w:rsidRPr="00443813">
                <w:rPr>
                  <w:rFonts w:ascii="Calibri" w:hAnsi="Calibri"/>
                  <w:bCs/>
                  <w:noProof/>
                  <w:color w:val="000000"/>
                  <w:sz w:val="22"/>
                  <w:szCs w:val="22"/>
                  <w:lang w:val="es-CO"/>
                </w:rPr>
                <w:t xml:space="preserve">María Ximena Narváez Barrera  </w:t>
              </w:r>
            </w:ins>
          </w:p>
          <w:p w:rsidR="00E80ABD" w:rsidRPr="00806A75" w:rsidRDefault="00E80ABD" w:rsidP="00E80ABD">
            <w:pPr>
              <w:autoSpaceDE w:val="0"/>
              <w:autoSpaceDN w:val="0"/>
              <w:adjustRightInd w:val="0"/>
              <w:jc w:val="both"/>
              <w:rPr>
                <w:ins w:id="58" w:author="WinuE" w:date="2009-02-28T00:13:00Z"/>
                <w:rFonts w:ascii="Calibri" w:hAnsi="Calibri"/>
                <w:b/>
                <w:bCs/>
                <w:noProof/>
                <w:color w:val="000000"/>
                <w:sz w:val="22"/>
                <w:szCs w:val="22"/>
                <w:lang w:val="es-CO"/>
              </w:rPr>
            </w:pPr>
            <w:ins w:id="59" w:author="WinuE" w:date="2009-02-28T00:13:00Z">
              <w:r>
                <w:rPr>
                  <w:rFonts w:ascii="Calibri" w:hAnsi="Calibri"/>
                  <w:b/>
                  <w:bCs/>
                  <w:noProof/>
                  <w:color w:val="000000"/>
                  <w:sz w:val="22"/>
                  <w:szCs w:val="22"/>
                  <w:lang w:val="es-CO"/>
                </w:rPr>
                <w:t>Analista de Requerimientos</w:t>
              </w:r>
            </w:ins>
          </w:p>
        </w:tc>
        <w:tc>
          <w:tcPr>
            <w:tcW w:w="4322" w:type="dxa"/>
          </w:tcPr>
          <w:p w:rsidR="00E80ABD" w:rsidRDefault="00E80ABD" w:rsidP="00E80ABD">
            <w:pPr>
              <w:autoSpaceDE w:val="0"/>
              <w:autoSpaceDN w:val="0"/>
              <w:adjustRightInd w:val="0"/>
              <w:jc w:val="both"/>
              <w:rPr>
                <w:ins w:id="60" w:author="WinuE" w:date="2009-02-28T00:13:00Z"/>
                <w:rFonts w:ascii="Calibri" w:hAnsi="Calibri"/>
                <w:b/>
                <w:bCs/>
                <w:noProof/>
                <w:color w:val="000000"/>
                <w:sz w:val="22"/>
                <w:szCs w:val="22"/>
                <w:lang w:val="es-CO"/>
              </w:rPr>
            </w:pPr>
          </w:p>
          <w:p w:rsidR="00E80ABD" w:rsidRDefault="00E80ABD" w:rsidP="00E80ABD">
            <w:pPr>
              <w:autoSpaceDE w:val="0"/>
              <w:autoSpaceDN w:val="0"/>
              <w:adjustRightInd w:val="0"/>
              <w:jc w:val="both"/>
              <w:rPr>
                <w:ins w:id="61" w:author="WinuE" w:date="2009-02-28T00:13:00Z"/>
                <w:rFonts w:ascii="Calibri" w:hAnsi="Calibri"/>
                <w:b/>
                <w:bCs/>
                <w:noProof/>
                <w:color w:val="000000"/>
                <w:sz w:val="22"/>
                <w:szCs w:val="22"/>
                <w:lang w:val="es-CO"/>
              </w:rPr>
            </w:pPr>
          </w:p>
          <w:p w:rsidR="00E80ABD" w:rsidRDefault="00E80ABD" w:rsidP="00E80ABD">
            <w:pPr>
              <w:autoSpaceDE w:val="0"/>
              <w:autoSpaceDN w:val="0"/>
              <w:adjustRightInd w:val="0"/>
              <w:jc w:val="both"/>
              <w:rPr>
                <w:ins w:id="62" w:author="WinuE" w:date="2009-02-28T00:13:00Z"/>
                <w:rFonts w:ascii="Calibri" w:hAnsi="Calibri"/>
                <w:b/>
                <w:bCs/>
                <w:noProof/>
                <w:color w:val="000000"/>
                <w:sz w:val="22"/>
                <w:szCs w:val="22"/>
                <w:lang w:val="es-CO"/>
              </w:rPr>
            </w:pPr>
          </w:p>
          <w:p w:rsidR="00E80ABD" w:rsidRDefault="00E80ABD" w:rsidP="00E80ABD">
            <w:pPr>
              <w:autoSpaceDE w:val="0"/>
              <w:autoSpaceDN w:val="0"/>
              <w:adjustRightInd w:val="0"/>
              <w:jc w:val="both"/>
              <w:rPr>
                <w:ins w:id="63" w:author="WinuE" w:date="2009-02-28T00:13:00Z"/>
                <w:rFonts w:ascii="Calibri" w:hAnsi="Calibri"/>
                <w:b/>
                <w:bCs/>
                <w:noProof/>
                <w:color w:val="000000"/>
                <w:sz w:val="22"/>
                <w:szCs w:val="22"/>
                <w:lang w:val="es-CO"/>
              </w:rPr>
            </w:pPr>
          </w:p>
          <w:p w:rsidR="00E80ABD" w:rsidRDefault="00AA00AF" w:rsidP="00E80ABD">
            <w:pPr>
              <w:autoSpaceDE w:val="0"/>
              <w:autoSpaceDN w:val="0"/>
              <w:adjustRightInd w:val="0"/>
              <w:jc w:val="both"/>
              <w:rPr>
                <w:ins w:id="64" w:author="WinuE" w:date="2009-02-28T00:13:00Z"/>
                <w:rFonts w:ascii="Calibri" w:hAnsi="Calibri"/>
                <w:b/>
                <w:bCs/>
                <w:noProof/>
                <w:color w:val="000000"/>
                <w:sz w:val="22"/>
                <w:szCs w:val="22"/>
                <w:lang w:val="es-CO"/>
              </w:rPr>
            </w:pPr>
            <w:ins w:id="65" w:author="WinuE" w:date="2009-02-28T00:13:00Z">
              <w:r>
                <w:rPr>
                  <w:rFonts w:ascii="Calibri" w:hAnsi="Calibri"/>
                  <w:b/>
                  <w:bCs/>
                  <w:noProof/>
                  <w:color w:val="000000"/>
                  <w:sz w:val="22"/>
                  <w:szCs w:val="22"/>
                  <w:lang w:val="es-ES_tradnl" w:eastAsia="es-ES_tradnl"/>
                </w:rPr>
                <w:pict>
                  <v:shape id="_x0000_s1034" type="#_x0000_t32" style="position:absolute;left:0;text-align:left;margin-left:-.1pt;margin-top:8.65pt;width:161.6pt;height:0;z-index:251665408" o:connectortype="straight"/>
                </w:pict>
              </w:r>
            </w:ins>
          </w:p>
          <w:p w:rsidR="00E80ABD" w:rsidRDefault="00E80ABD" w:rsidP="00E80ABD">
            <w:pPr>
              <w:autoSpaceDE w:val="0"/>
              <w:autoSpaceDN w:val="0"/>
              <w:adjustRightInd w:val="0"/>
              <w:rPr>
                <w:ins w:id="66" w:author="WinuE" w:date="2009-02-28T00:13:00Z"/>
                <w:rFonts w:ascii="Calibri" w:hAnsi="Calibri"/>
                <w:bCs/>
                <w:noProof/>
                <w:color w:val="000000"/>
                <w:sz w:val="22"/>
                <w:szCs w:val="22"/>
                <w:lang w:val="es-CO"/>
              </w:rPr>
            </w:pPr>
            <w:ins w:id="67" w:author="WinuE" w:date="2009-02-28T00:13:00Z">
              <w:r w:rsidRPr="00DC7273">
                <w:rPr>
                  <w:rFonts w:ascii="Calibri" w:hAnsi="Calibri"/>
                  <w:bCs/>
                  <w:noProof/>
                  <w:color w:val="000000"/>
                  <w:sz w:val="22"/>
                  <w:szCs w:val="22"/>
                  <w:lang w:val="es-CO"/>
                </w:rPr>
                <w:t>Carlos Fernando Jaramillo Ortiz</w:t>
              </w:r>
            </w:ins>
          </w:p>
          <w:p w:rsidR="00E80ABD" w:rsidRDefault="00E80ABD" w:rsidP="00E80ABD">
            <w:pPr>
              <w:autoSpaceDE w:val="0"/>
              <w:autoSpaceDN w:val="0"/>
              <w:adjustRightInd w:val="0"/>
              <w:rPr>
                <w:ins w:id="68" w:author="WinuE" w:date="2009-02-28T00:13:00Z"/>
                <w:rFonts w:ascii="Calibri" w:hAnsi="Calibri"/>
                <w:b/>
                <w:bCs/>
                <w:noProof/>
                <w:color w:val="000000"/>
                <w:sz w:val="22"/>
                <w:szCs w:val="22"/>
                <w:lang w:val="es-CO"/>
              </w:rPr>
            </w:pPr>
            <w:ins w:id="69" w:author="WinuE" w:date="2009-02-28T00:13:00Z">
              <w:r>
                <w:rPr>
                  <w:rFonts w:ascii="Calibri" w:hAnsi="Calibri"/>
                  <w:b/>
                  <w:bCs/>
                  <w:noProof/>
                  <w:color w:val="000000"/>
                  <w:sz w:val="22"/>
                  <w:szCs w:val="22"/>
                  <w:lang w:val="es-CO"/>
                </w:rPr>
                <w:t>Administrador de Configuración y   Documentación</w:t>
              </w:r>
            </w:ins>
          </w:p>
        </w:tc>
      </w:tr>
      <w:tr w:rsidR="00E80ABD" w:rsidTr="00E80ABD">
        <w:trPr>
          <w:ins w:id="70" w:author="WinuE" w:date="2009-02-28T00:13:00Z"/>
        </w:trPr>
        <w:tc>
          <w:tcPr>
            <w:tcW w:w="8644" w:type="dxa"/>
            <w:gridSpan w:val="2"/>
            <w:vAlign w:val="center"/>
          </w:tcPr>
          <w:p w:rsidR="00E80ABD" w:rsidRDefault="00E80ABD" w:rsidP="00E80ABD">
            <w:pPr>
              <w:autoSpaceDE w:val="0"/>
              <w:autoSpaceDN w:val="0"/>
              <w:adjustRightInd w:val="0"/>
              <w:jc w:val="center"/>
              <w:rPr>
                <w:ins w:id="71" w:author="WinuE" w:date="2009-02-28T00:13:00Z"/>
                <w:rFonts w:ascii="Calibri" w:hAnsi="Calibri"/>
                <w:b/>
                <w:bCs/>
                <w:noProof/>
                <w:color w:val="000000"/>
                <w:sz w:val="22"/>
                <w:szCs w:val="22"/>
                <w:lang w:val="es-CO"/>
              </w:rPr>
            </w:pPr>
          </w:p>
          <w:p w:rsidR="00E80ABD" w:rsidRDefault="00E80ABD" w:rsidP="00E80ABD">
            <w:pPr>
              <w:autoSpaceDE w:val="0"/>
              <w:autoSpaceDN w:val="0"/>
              <w:adjustRightInd w:val="0"/>
              <w:jc w:val="center"/>
              <w:rPr>
                <w:ins w:id="72" w:author="WinuE" w:date="2009-02-28T00:13:00Z"/>
                <w:rFonts w:ascii="Calibri" w:hAnsi="Calibri"/>
                <w:b/>
                <w:bCs/>
                <w:noProof/>
                <w:color w:val="000000"/>
                <w:sz w:val="22"/>
                <w:szCs w:val="22"/>
                <w:lang w:val="es-CO"/>
              </w:rPr>
            </w:pPr>
          </w:p>
          <w:p w:rsidR="00E80ABD" w:rsidRDefault="00E80ABD" w:rsidP="00E80ABD">
            <w:pPr>
              <w:autoSpaceDE w:val="0"/>
              <w:autoSpaceDN w:val="0"/>
              <w:adjustRightInd w:val="0"/>
              <w:jc w:val="center"/>
              <w:rPr>
                <w:ins w:id="73" w:author="WinuE" w:date="2009-02-28T00:13:00Z"/>
                <w:rFonts w:ascii="Calibri" w:hAnsi="Calibri"/>
                <w:b/>
                <w:bCs/>
                <w:noProof/>
                <w:color w:val="000000"/>
                <w:sz w:val="22"/>
                <w:szCs w:val="22"/>
                <w:lang w:val="es-CO"/>
              </w:rPr>
            </w:pPr>
          </w:p>
          <w:p w:rsidR="00E80ABD" w:rsidRDefault="00E80ABD" w:rsidP="00E80ABD">
            <w:pPr>
              <w:autoSpaceDE w:val="0"/>
              <w:autoSpaceDN w:val="0"/>
              <w:adjustRightInd w:val="0"/>
              <w:jc w:val="center"/>
              <w:rPr>
                <w:ins w:id="74" w:author="WinuE" w:date="2009-02-28T00:13:00Z"/>
                <w:rFonts w:ascii="Calibri" w:hAnsi="Calibri"/>
                <w:b/>
                <w:bCs/>
                <w:noProof/>
                <w:color w:val="000000"/>
                <w:sz w:val="22"/>
                <w:szCs w:val="22"/>
                <w:lang w:val="es-CO"/>
              </w:rPr>
            </w:pPr>
          </w:p>
          <w:p w:rsidR="00E80ABD" w:rsidRDefault="00E80ABD" w:rsidP="00E80ABD">
            <w:pPr>
              <w:autoSpaceDE w:val="0"/>
              <w:autoSpaceDN w:val="0"/>
              <w:adjustRightInd w:val="0"/>
              <w:jc w:val="center"/>
              <w:rPr>
                <w:ins w:id="75" w:author="WinuE" w:date="2009-02-28T00:13:00Z"/>
                <w:rFonts w:ascii="Calibri" w:hAnsi="Calibri"/>
                <w:b/>
                <w:bCs/>
                <w:noProof/>
                <w:color w:val="000000"/>
                <w:sz w:val="22"/>
                <w:szCs w:val="22"/>
                <w:lang w:val="es-CO"/>
              </w:rPr>
            </w:pPr>
          </w:p>
          <w:p w:rsidR="00E80ABD" w:rsidRDefault="00AA00AF" w:rsidP="00E80ABD">
            <w:pPr>
              <w:jc w:val="center"/>
              <w:rPr>
                <w:ins w:id="76" w:author="WinuE" w:date="2009-02-28T00:13:00Z"/>
                <w:rFonts w:ascii="Calibri" w:hAnsi="Calibri"/>
                <w:noProof/>
                <w:color w:val="000000"/>
                <w:sz w:val="22"/>
                <w:szCs w:val="22"/>
                <w:lang w:val="es-CO"/>
              </w:rPr>
            </w:pPr>
            <w:ins w:id="77" w:author="WinuE" w:date="2009-02-28T00:13:00Z">
              <w:r w:rsidRPr="00AA00AF">
                <w:rPr>
                  <w:rFonts w:ascii="Calibri" w:hAnsi="Calibri"/>
                  <w:b/>
                  <w:bCs/>
                  <w:noProof/>
                  <w:color w:val="000000"/>
                  <w:sz w:val="22"/>
                  <w:szCs w:val="22"/>
                  <w:lang w:val="es-ES_tradnl" w:eastAsia="es-ES_tradnl"/>
                </w:rPr>
                <w:pict>
                  <v:shape id="_x0000_s1035" type="#_x0000_t32" style="position:absolute;left:0;text-align:left;margin-left:138.3pt;margin-top:6.8pt;width:161.6pt;height:0;z-index:251666432" o:connectortype="straight"/>
                </w:pict>
              </w:r>
            </w:ins>
          </w:p>
          <w:p w:rsidR="00E80ABD" w:rsidRDefault="00E80ABD" w:rsidP="00E80ABD">
            <w:pPr>
              <w:jc w:val="center"/>
              <w:rPr>
                <w:ins w:id="78" w:author="WinuE" w:date="2009-02-28T00:13:00Z"/>
                <w:rFonts w:ascii="Calibri" w:hAnsi="Calibri"/>
                <w:noProof/>
                <w:color w:val="000000"/>
                <w:sz w:val="22"/>
                <w:szCs w:val="22"/>
                <w:lang w:val="es-CO"/>
              </w:rPr>
            </w:pPr>
            <w:ins w:id="79" w:author="WinuE" w:date="2009-02-28T00:13:00Z">
              <w:r>
                <w:rPr>
                  <w:rFonts w:ascii="Calibri" w:hAnsi="Calibri"/>
                  <w:noProof/>
                  <w:color w:val="000000"/>
                  <w:sz w:val="22"/>
                  <w:szCs w:val="22"/>
                  <w:lang w:val="es-CO"/>
                </w:rPr>
                <w:t>Laura Catalina Zorro Jimé</w:t>
              </w:r>
              <w:r w:rsidRPr="00DC7273">
                <w:rPr>
                  <w:rFonts w:ascii="Calibri" w:hAnsi="Calibri"/>
                  <w:noProof/>
                  <w:color w:val="000000"/>
                  <w:sz w:val="22"/>
                  <w:szCs w:val="22"/>
                  <w:lang w:val="es-CO"/>
                </w:rPr>
                <w:t>nez</w:t>
              </w:r>
            </w:ins>
          </w:p>
          <w:p w:rsidR="00E80ABD" w:rsidRPr="00806A75" w:rsidRDefault="00E80ABD" w:rsidP="00E80ABD">
            <w:pPr>
              <w:rPr>
                <w:ins w:id="80" w:author="WinuE" w:date="2009-02-28T00:13:00Z"/>
                <w:rFonts w:ascii="Calibri" w:hAnsi="Calibri"/>
                <w:noProof/>
                <w:color w:val="000000"/>
                <w:sz w:val="22"/>
                <w:szCs w:val="22"/>
                <w:lang w:val="es-CO"/>
              </w:rPr>
            </w:pPr>
            <w:ins w:id="81" w:author="WinuE" w:date="2009-02-28T00:13:00Z">
              <w:r>
                <w:rPr>
                  <w:rFonts w:ascii="Calibri" w:hAnsi="Calibri"/>
                  <w:b/>
                  <w:bCs/>
                  <w:noProof/>
                  <w:color w:val="000000"/>
                  <w:sz w:val="22"/>
                  <w:szCs w:val="22"/>
                  <w:lang w:val="es-CO"/>
                </w:rPr>
                <w:t xml:space="preserve">                                                           Arquitecto</w:t>
              </w:r>
            </w:ins>
          </w:p>
        </w:tc>
      </w:tr>
      <w:tr w:rsidR="00E80ABD" w:rsidTr="00E80ABD">
        <w:trPr>
          <w:ins w:id="82" w:author="WinuE" w:date="2009-02-28T00:13:00Z"/>
        </w:trPr>
        <w:tc>
          <w:tcPr>
            <w:tcW w:w="8644" w:type="dxa"/>
            <w:gridSpan w:val="2"/>
            <w:vAlign w:val="center"/>
          </w:tcPr>
          <w:p w:rsidR="00E80ABD" w:rsidRPr="00806A75" w:rsidRDefault="00E80ABD" w:rsidP="00E80ABD">
            <w:pPr>
              <w:autoSpaceDE w:val="0"/>
              <w:autoSpaceDN w:val="0"/>
              <w:adjustRightInd w:val="0"/>
              <w:jc w:val="center"/>
              <w:rPr>
                <w:ins w:id="83" w:author="WinuE" w:date="2009-02-28T00:13:00Z"/>
                <w:rFonts w:ascii="Calibri" w:hAnsi="Calibri"/>
                <w:b/>
                <w:bCs/>
                <w:noProof/>
                <w:color w:val="000000"/>
                <w:sz w:val="22"/>
                <w:szCs w:val="22"/>
                <w:lang w:val="es-ES"/>
              </w:rPr>
            </w:pPr>
          </w:p>
        </w:tc>
      </w:tr>
    </w:tbl>
    <w:p w:rsidR="00E80ABD" w:rsidRDefault="00E80ABD" w:rsidP="00E80ABD">
      <w:pPr>
        <w:autoSpaceDE w:val="0"/>
        <w:autoSpaceDN w:val="0"/>
        <w:adjustRightInd w:val="0"/>
        <w:jc w:val="both"/>
        <w:rPr>
          <w:ins w:id="84" w:author="WinuE" w:date="2009-02-28T00:13:00Z"/>
          <w:rFonts w:ascii="Calibri" w:hAnsi="Calibri"/>
          <w:b/>
          <w:bCs/>
          <w:noProof/>
          <w:color w:val="000000"/>
          <w:sz w:val="22"/>
          <w:szCs w:val="22"/>
          <w:lang w:val="es-CO"/>
        </w:rPr>
        <w:sectPr w:rsidR="00E80ABD" w:rsidSect="006E0414">
          <w:headerReference w:type="default" r:id="rId10"/>
          <w:footerReference w:type="default" r:id="rId11"/>
          <w:pgSz w:w="11906" w:h="16838"/>
          <w:pgMar w:top="1417" w:right="1701" w:bottom="1417" w:left="1701" w:header="708" w:footer="708" w:gutter="0"/>
          <w:cols w:space="708"/>
          <w:titlePg/>
          <w:docGrid w:linePitch="360"/>
        </w:sectPr>
      </w:pPr>
    </w:p>
    <w:bookmarkEnd w:id="2"/>
    <w:p w:rsidR="004570AB" w:rsidRPr="00DC7273" w:rsidDel="00E80ABD" w:rsidRDefault="004570AB" w:rsidP="00975457">
      <w:pPr>
        <w:rPr>
          <w:del w:id="85" w:author="WinuE" w:date="2009-02-28T00:14:00Z"/>
          <w:rFonts w:ascii="Calibri" w:hAnsi="Calibri"/>
          <w:noProof/>
          <w:color w:val="000000"/>
          <w:sz w:val="22"/>
          <w:szCs w:val="22"/>
          <w:lang w:val="es-CO"/>
        </w:rPr>
      </w:pPr>
    </w:p>
    <w:p w:rsidR="00AB4AFB" w:rsidRPr="006E0414" w:rsidRDefault="00AB4AFB" w:rsidP="006E0414">
      <w:pPr>
        <w:tabs>
          <w:tab w:val="left" w:pos="7250"/>
        </w:tabs>
        <w:rPr>
          <w:rFonts w:ascii="Calibri" w:hAnsi="Calibri"/>
          <w:sz w:val="28"/>
          <w:szCs w:val="22"/>
          <w:lang w:val="es-CO"/>
        </w:rPr>
        <w:sectPr w:rsidR="00AB4AFB" w:rsidRPr="006E0414" w:rsidSect="00150800">
          <w:headerReference w:type="default" r:id="rId12"/>
          <w:footerReference w:type="default" r:id="rId13"/>
          <w:type w:val="continuous"/>
          <w:pgSz w:w="11906" w:h="16838"/>
          <w:pgMar w:top="1417" w:right="1701" w:bottom="1417" w:left="1701" w:header="708" w:footer="708" w:gutter="0"/>
          <w:cols w:space="708"/>
          <w:titlePg/>
          <w:docGrid w:linePitch="360"/>
        </w:sectPr>
      </w:pPr>
    </w:p>
    <w:p w:rsidR="00255891" w:rsidRDefault="00255891" w:rsidP="00975457">
      <w:pPr>
        <w:rPr>
          <w:rFonts w:ascii="Calibri" w:hAnsi="Calibri"/>
          <w:b/>
          <w:noProof/>
          <w:color w:val="000000"/>
          <w:sz w:val="28"/>
          <w:szCs w:val="22"/>
          <w:lang w:val="es-CO"/>
        </w:rPr>
      </w:pPr>
      <w:r w:rsidRPr="00DC7273">
        <w:rPr>
          <w:rFonts w:ascii="Calibri" w:hAnsi="Calibri"/>
          <w:b/>
          <w:noProof/>
          <w:color w:val="000000"/>
          <w:sz w:val="28"/>
          <w:szCs w:val="22"/>
          <w:lang w:val="es-CO"/>
        </w:rPr>
        <w:lastRenderedPageBreak/>
        <w:t>HISTORIAL DE CAMBIOS</w:t>
      </w:r>
    </w:p>
    <w:p w:rsidR="00AB4AFB" w:rsidRDefault="00AB4AFB" w:rsidP="00975457">
      <w:pPr>
        <w:rPr>
          <w:rFonts w:ascii="Calibri" w:hAnsi="Calibri"/>
          <w:b/>
          <w:noProof/>
          <w:color w:val="000000"/>
          <w:sz w:val="28"/>
          <w:szCs w:val="22"/>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843"/>
        <w:gridCol w:w="1559"/>
        <w:gridCol w:w="4111"/>
        <w:gridCol w:w="3692"/>
        <w:gridCol w:w="2829"/>
      </w:tblGrid>
      <w:tr w:rsidR="00AB4AFB" w:rsidRPr="00AB4AFB" w:rsidTr="001B11A5">
        <w:trPr>
          <w:trHeight w:val="397"/>
        </w:trPr>
        <w:tc>
          <w:tcPr>
            <w:tcW w:w="1843"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Version</w:t>
            </w:r>
          </w:p>
        </w:tc>
        <w:tc>
          <w:tcPr>
            <w:tcW w:w="155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Fecha</w:t>
            </w:r>
          </w:p>
        </w:tc>
        <w:tc>
          <w:tcPr>
            <w:tcW w:w="4111"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Secciòn del Documento Modificado</w:t>
            </w:r>
          </w:p>
        </w:tc>
        <w:tc>
          <w:tcPr>
            <w:tcW w:w="3692"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Descripcion de cambios (Corta)</w:t>
            </w:r>
          </w:p>
        </w:tc>
        <w:tc>
          <w:tcPr>
            <w:tcW w:w="2829" w:type="dxa"/>
            <w:shd w:val="clear" w:color="auto" w:fill="D9D9D9" w:themeFill="background1" w:themeFillShade="D9"/>
            <w:vAlign w:val="center"/>
          </w:tcPr>
          <w:p w:rsidR="00AB4AFB" w:rsidRPr="00AB4AFB" w:rsidRDefault="00AB4AFB" w:rsidP="00975457">
            <w:pPr>
              <w:rPr>
                <w:rFonts w:ascii="Calibri" w:hAnsi="Calibri"/>
                <w:b/>
                <w:noProof/>
                <w:color w:val="000000"/>
                <w:sz w:val="20"/>
                <w:szCs w:val="20"/>
                <w:lang w:val="es-CO"/>
              </w:rPr>
            </w:pPr>
            <w:r w:rsidRPr="00AB4AFB">
              <w:rPr>
                <w:rFonts w:ascii="Calibri" w:hAnsi="Calibri"/>
                <w:noProof/>
                <w:color w:val="000000"/>
                <w:sz w:val="20"/>
                <w:szCs w:val="20"/>
                <w:lang w:val="es-CO"/>
              </w:rPr>
              <w:t>Responsables (S)</w:t>
            </w:r>
          </w:p>
        </w:tc>
      </w:tr>
      <w:tr w:rsidR="00AB4AFB" w:rsidRPr="00AB4AFB" w:rsidTr="001B11A5">
        <w:trPr>
          <w:trHeight w:val="397"/>
        </w:trPr>
        <w:tc>
          <w:tcPr>
            <w:tcW w:w="1843" w:type="dxa"/>
          </w:tcPr>
          <w:p w:rsidR="00AB4AFB" w:rsidRPr="00AB4AFB" w:rsidRDefault="00AB4AFB" w:rsidP="00975457">
            <w:pPr>
              <w:rPr>
                <w:rFonts w:ascii="Calibri" w:hAnsi="Calibri"/>
                <w:bCs/>
                <w:noProof/>
                <w:color w:val="000000"/>
                <w:sz w:val="20"/>
                <w:szCs w:val="20"/>
                <w:lang w:val="es-CO"/>
              </w:rPr>
            </w:pPr>
            <w:r w:rsidRPr="00AB4AFB">
              <w:rPr>
                <w:rFonts w:ascii="Calibri" w:hAnsi="Calibri"/>
                <w:bCs/>
                <w:noProof/>
                <w:color w:val="000000"/>
                <w:sz w:val="20"/>
                <w:szCs w:val="20"/>
                <w:lang w:val="es-CO"/>
              </w:rPr>
              <w:t>SPMP Versión 1.0</w:t>
            </w:r>
          </w:p>
        </w:tc>
        <w:tc>
          <w:tcPr>
            <w:tcW w:w="1559" w:type="dxa"/>
          </w:tcPr>
          <w:p w:rsidR="00AB4AFB" w:rsidRPr="00AB4AFB" w:rsidRDefault="00AB4AFB" w:rsidP="00975457">
            <w:pPr>
              <w:rPr>
                <w:rFonts w:ascii="Calibri" w:hAnsi="Calibri"/>
                <w:b/>
                <w:noProof/>
                <w:color w:val="000000"/>
                <w:sz w:val="20"/>
                <w:szCs w:val="20"/>
                <w:lang w:val="es-CO"/>
              </w:rPr>
            </w:pPr>
            <w:r>
              <w:rPr>
                <w:rFonts w:ascii="Calibri" w:hAnsi="Calibri"/>
                <w:bCs/>
                <w:noProof/>
                <w:color w:val="000000"/>
                <w:sz w:val="20"/>
                <w:szCs w:val="20"/>
                <w:lang w:val="es-CO"/>
              </w:rPr>
              <w:t>20/02/2009</w:t>
            </w:r>
          </w:p>
        </w:tc>
        <w:tc>
          <w:tcPr>
            <w:tcW w:w="4111"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Integración de todo el documento</w:t>
            </w:r>
          </w:p>
        </w:tc>
        <w:tc>
          <w:tcPr>
            <w:tcW w:w="3692"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Primera versión del spmp sin correciones</w:t>
            </w:r>
          </w:p>
        </w:tc>
        <w:tc>
          <w:tcPr>
            <w:tcW w:w="2829" w:type="dxa"/>
          </w:tcPr>
          <w:p w:rsidR="00AB4AFB" w:rsidRPr="00AB4AFB" w:rsidRDefault="00AB4AFB" w:rsidP="00975457">
            <w:pPr>
              <w:rPr>
                <w:rFonts w:ascii="Calibri" w:hAnsi="Calibri"/>
                <w:b/>
                <w:noProof/>
                <w:color w:val="000000"/>
                <w:sz w:val="20"/>
                <w:szCs w:val="20"/>
                <w:lang w:val="es-CO"/>
              </w:rPr>
            </w:pPr>
            <w:r w:rsidRPr="00AB4AFB">
              <w:rPr>
                <w:rFonts w:ascii="Calibri" w:hAnsi="Calibri"/>
                <w:bCs/>
                <w:noProof/>
                <w:color w:val="000000"/>
                <w:sz w:val="20"/>
                <w:szCs w:val="20"/>
                <w:lang w:val="es-CO"/>
              </w:rPr>
              <w:t>Todos los miembros del equipo</w:t>
            </w:r>
          </w:p>
        </w:tc>
      </w:tr>
      <w:tr w:rsidR="00AB4AFB" w:rsidRPr="00AB4AFB" w:rsidTr="001B11A5">
        <w:trPr>
          <w:trHeight w:val="397"/>
        </w:trPr>
        <w:tc>
          <w:tcPr>
            <w:tcW w:w="1843" w:type="dxa"/>
          </w:tcPr>
          <w:p w:rsidR="00AB4AFB" w:rsidRPr="00AB4AFB" w:rsidRDefault="00AC3D85" w:rsidP="00975457">
            <w:pPr>
              <w:rPr>
                <w:rFonts w:ascii="Calibri" w:hAnsi="Calibri"/>
                <w:b/>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22/02/2009</w:t>
            </w:r>
          </w:p>
        </w:tc>
        <w:tc>
          <w:tcPr>
            <w:tcW w:w="4111" w:type="dxa"/>
          </w:tcPr>
          <w:p w:rsidR="001B11A5" w:rsidRDefault="001B11A5" w:rsidP="00975457">
            <w:pPr>
              <w:rPr>
                <w:rFonts w:ascii="Calibri" w:hAnsi="Calibri"/>
                <w:noProof/>
                <w:color w:val="000000"/>
                <w:sz w:val="20"/>
                <w:szCs w:val="20"/>
                <w:lang w:val="es-CO"/>
              </w:rPr>
            </w:pPr>
            <w:r>
              <w:rPr>
                <w:rFonts w:ascii="Calibri" w:hAnsi="Calibri"/>
                <w:noProof/>
                <w:color w:val="000000"/>
                <w:sz w:val="20"/>
                <w:szCs w:val="20"/>
                <w:lang w:val="es-CO"/>
              </w:rPr>
              <w:t>Cambios seccion 1.1.5</w:t>
            </w:r>
          </w:p>
          <w:p w:rsidR="00AC3D85"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seccion 1.1.6</w:t>
            </w:r>
          </w:p>
          <w:p w:rsidR="00AB4AFB" w:rsidRP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5.3.5</w:t>
            </w:r>
          </w:p>
          <w:p w:rsidR="00AC3D85" w:rsidRDefault="00AC3D85" w:rsidP="00975457">
            <w:pPr>
              <w:rPr>
                <w:rFonts w:ascii="Calibri" w:hAnsi="Calibri"/>
                <w:noProof/>
                <w:color w:val="000000"/>
                <w:sz w:val="20"/>
                <w:szCs w:val="20"/>
                <w:lang w:val="es-CO"/>
              </w:rPr>
            </w:pPr>
            <w:r w:rsidRPr="00AC3D85">
              <w:rPr>
                <w:rFonts w:ascii="Calibri" w:hAnsi="Calibri"/>
                <w:noProof/>
                <w:color w:val="000000"/>
                <w:sz w:val="20"/>
                <w:szCs w:val="20"/>
                <w:lang w:val="es-CO"/>
              </w:rPr>
              <w:t>Cambios sección 2</w:t>
            </w:r>
          </w:p>
          <w:p w:rsidR="001B11A5" w:rsidRPr="00AC3D85" w:rsidRDefault="001B11A5" w:rsidP="00975457">
            <w:pPr>
              <w:rPr>
                <w:rFonts w:ascii="Calibri" w:hAnsi="Calibri"/>
                <w:noProof/>
                <w:color w:val="000000"/>
                <w:sz w:val="20"/>
                <w:szCs w:val="20"/>
                <w:lang w:val="es-CO"/>
              </w:rPr>
            </w:pPr>
            <w:r>
              <w:rPr>
                <w:rFonts w:ascii="Calibri" w:hAnsi="Calibri"/>
                <w:noProof/>
                <w:color w:val="000000"/>
                <w:sz w:val="20"/>
                <w:szCs w:val="20"/>
                <w:lang w:val="es-CO"/>
              </w:rPr>
              <w:t>Actualicaciòn sección 4.3</w:t>
            </w:r>
          </w:p>
        </w:tc>
        <w:tc>
          <w:tcPr>
            <w:tcW w:w="3692" w:type="dxa"/>
          </w:tcPr>
          <w:p w:rsidR="00AB4AFB" w:rsidRPr="00AC3D85" w:rsidRDefault="00AC3D85" w:rsidP="00975457">
            <w:pPr>
              <w:rPr>
                <w:rFonts w:ascii="Calibri" w:hAnsi="Calibri"/>
                <w:noProof/>
                <w:color w:val="000000"/>
                <w:sz w:val="20"/>
                <w:szCs w:val="20"/>
                <w:lang w:val="es-CO"/>
              </w:rPr>
            </w:pPr>
            <w:r>
              <w:rPr>
                <w:rFonts w:ascii="Calibri" w:hAnsi="Calibri"/>
                <w:noProof/>
                <w:color w:val="000000"/>
                <w:sz w:val="20"/>
                <w:szCs w:val="20"/>
                <w:lang w:val="es-CO"/>
              </w:rPr>
              <w:t>Actualización del contenido y revision en la redacciòn</w:t>
            </w:r>
          </w:p>
        </w:tc>
        <w:tc>
          <w:tcPr>
            <w:tcW w:w="2829" w:type="dxa"/>
          </w:tcPr>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Carlos</w:t>
            </w:r>
            <w:r>
              <w:rPr>
                <w:rFonts w:ascii="Calibri" w:hAnsi="Calibri"/>
                <w:noProof/>
                <w:color w:val="000000"/>
                <w:sz w:val="20"/>
                <w:szCs w:val="20"/>
                <w:lang w:val="es-CO"/>
              </w:rPr>
              <w:t xml:space="preserve"> </w:t>
            </w:r>
            <w:r w:rsidRPr="00AC3D85">
              <w:rPr>
                <w:rFonts w:ascii="Calibri" w:hAnsi="Calibri"/>
                <w:noProof/>
                <w:color w:val="000000"/>
                <w:sz w:val="20"/>
                <w:szCs w:val="20"/>
                <w:lang w:val="es-CO"/>
              </w:rPr>
              <w:t xml:space="preserve">Jaramillo Ortiz </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Ana María González</w:t>
            </w:r>
          </w:p>
          <w:p w:rsidR="00AC3D85" w:rsidRPr="00AC3D85" w:rsidRDefault="00AC3D85" w:rsidP="00AC3D85">
            <w:pPr>
              <w:rPr>
                <w:rFonts w:ascii="Calibri" w:hAnsi="Calibri"/>
                <w:noProof/>
                <w:color w:val="000000"/>
                <w:sz w:val="20"/>
                <w:szCs w:val="20"/>
                <w:lang w:val="es-CO"/>
              </w:rPr>
            </w:pPr>
            <w:r w:rsidRPr="00AC3D85">
              <w:rPr>
                <w:rFonts w:ascii="Calibri" w:hAnsi="Calibri"/>
                <w:noProof/>
                <w:color w:val="000000"/>
                <w:sz w:val="20"/>
                <w:szCs w:val="20"/>
                <w:lang w:val="es-CO"/>
              </w:rPr>
              <w:t xml:space="preserve">Tatiana Alejandra Oquendo </w:t>
            </w:r>
          </w:p>
          <w:p w:rsidR="00AC3D85" w:rsidRPr="00AC3D85" w:rsidRDefault="00AC3D85" w:rsidP="00AC3D85">
            <w:pPr>
              <w:rPr>
                <w:rFonts w:ascii="Calibri" w:hAnsi="Calibri"/>
                <w:noProof/>
                <w:color w:val="000000"/>
                <w:sz w:val="20"/>
                <w:szCs w:val="20"/>
                <w:lang w:val="es-CO"/>
              </w:rPr>
            </w:pPr>
            <w:r>
              <w:rPr>
                <w:rFonts w:ascii="Calibri" w:hAnsi="Calibri"/>
                <w:noProof/>
                <w:color w:val="000000"/>
                <w:sz w:val="20"/>
                <w:szCs w:val="20"/>
                <w:lang w:val="es-CO"/>
              </w:rPr>
              <w:t xml:space="preserve">Laura </w:t>
            </w:r>
            <w:r w:rsidRPr="00AC3D85">
              <w:rPr>
                <w:rFonts w:ascii="Calibri" w:hAnsi="Calibri"/>
                <w:noProof/>
                <w:color w:val="000000"/>
                <w:sz w:val="20"/>
                <w:szCs w:val="20"/>
                <w:lang w:val="es-CO"/>
              </w:rPr>
              <w:t xml:space="preserve"> Zorro Jimenez</w:t>
            </w:r>
          </w:p>
          <w:p w:rsidR="00AC3D85" w:rsidRPr="00AC3D85" w:rsidRDefault="00AC3D85" w:rsidP="00975457">
            <w:pPr>
              <w:rPr>
                <w:rFonts w:ascii="Calibri" w:hAnsi="Calibri"/>
                <w:noProof/>
                <w:color w:val="000000"/>
                <w:sz w:val="20"/>
                <w:szCs w:val="20"/>
                <w:lang w:val="es-CO"/>
              </w:rPr>
            </w:pPr>
          </w:p>
        </w:tc>
      </w:tr>
      <w:tr w:rsidR="00AC3D85" w:rsidRPr="00AB4AFB" w:rsidTr="001B11A5">
        <w:trPr>
          <w:trHeight w:val="397"/>
        </w:trPr>
        <w:tc>
          <w:tcPr>
            <w:tcW w:w="1843" w:type="dxa"/>
          </w:tcPr>
          <w:p w:rsidR="00AC3D85" w:rsidRDefault="00AC3D8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w:t>
            </w:r>
            <w:r w:rsidR="00036E38">
              <w:rPr>
                <w:rFonts w:ascii="Calibri" w:hAnsi="Calibri"/>
                <w:bCs/>
                <w:noProof/>
                <w:color w:val="000000"/>
                <w:sz w:val="20"/>
                <w:szCs w:val="20"/>
                <w:lang w:val="es-CO"/>
              </w:rPr>
              <w:t>1</w:t>
            </w:r>
          </w:p>
        </w:tc>
        <w:tc>
          <w:tcPr>
            <w:tcW w:w="1559" w:type="dxa"/>
          </w:tcPr>
          <w:p w:rsidR="00AC3D85" w:rsidRPr="00AC3D85" w:rsidRDefault="00CD7F2E" w:rsidP="00975457">
            <w:pPr>
              <w:rPr>
                <w:rFonts w:ascii="Calibri" w:hAnsi="Calibri"/>
                <w:noProof/>
                <w:color w:val="000000"/>
                <w:sz w:val="20"/>
                <w:szCs w:val="20"/>
                <w:lang w:val="es-CO"/>
              </w:rPr>
            </w:pPr>
            <w:r>
              <w:rPr>
                <w:rFonts w:ascii="Calibri" w:hAnsi="Calibri"/>
                <w:noProof/>
                <w:color w:val="000000"/>
                <w:sz w:val="20"/>
                <w:szCs w:val="20"/>
                <w:lang w:val="es-CO"/>
              </w:rPr>
              <w:t>22</w:t>
            </w:r>
            <w:r w:rsidR="00036E38">
              <w:rPr>
                <w:rFonts w:ascii="Calibri" w:hAnsi="Calibri"/>
                <w:noProof/>
                <w:color w:val="000000"/>
                <w:sz w:val="20"/>
                <w:szCs w:val="20"/>
                <w:lang w:val="es-CO"/>
              </w:rPr>
              <w:t>/02/2009</w:t>
            </w:r>
          </w:p>
        </w:tc>
        <w:tc>
          <w:tcPr>
            <w:tcW w:w="4111" w:type="dxa"/>
          </w:tcPr>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5.5</w:t>
            </w:r>
          </w:p>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7.5</w:t>
            </w:r>
          </w:p>
          <w:p w:rsidR="00036E38" w:rsidRDefault="00036E38" w:rsidP="00975457">
            <w:pPr>
              <w:rPr>
                <w:rFonts w:ascii="Calibri" w:hAnsi="Calibri"/>
                <w:noProof/>
                <w:color w:val="000000"/>
                <w:sz w:val="20"/>
                <w:szCs w:val="20"/>
                <w:lang w:val="es-CO"/>
              </w:rPr>
            </w:pPr>
            <w:r>
              <w:rPr>
                <w:rFonts w:ascii="Calibri" w:hAnsi="Calibri"/>
                <w:noProof/>
                <w:color w:val="000000"/>
                <w:sz w:val="20"/>
                <w:szCs w:val="20"/>
                <w:lang w:val="es-CO"/>
              </w:rPr>
              <w:t>Actualizacion sección 7.6</w:t>
            </w:r>
          </w:p>
          <w:p w:rsidR="00036E38" w:rsidRPr="00AC3D85" w:rsidRDefault="00036E38" w:rsidP="00036E38">
            <w:pPr>
              <w:rPr>
                <w:rFonts w:ascii="Calibri" w:hAnsi="Calibri"/>
                <w:noProof/>
                <w:color w:val="000000"/>
                <w:sz w:val="20"/>
                <w:szCs w:val="20"/>
                <w:lang w:val="es-CO"/>
              </w:rPr>
            </w:pPr>
            <w:r>
              <w:rPr>
                <w:rFonts w:ascii="Calibri" w:hAnsi="Calibri"/>
                <w:noProof/>
                <w:color w:val="000000"/>
                <w:sz w:val="20"/>
                <w:szCs w:val="20"/>
                <w:lang w:val="es-CO"/>
              </w:rPr>
              <w:t>Actualizacion sección 8</w:t>
            </w:r>
          </w:p>
        </w:tc>
        <w:tc>
          <w:tcPr>
            <w:tcW w:w="3692" w:type="dxa"/>
          </w:tcPr>
          <w:p w:rsidR="00AC3D85" w:rsidRDefault="00036E38" w:rsidP="00975457">
            <w:pPr>
              <w:rPr>
                <w:rFonts w:ascii="Calibri" w:hAnsi="Calibri"/>
                <w:noProof/>
                <w:color w:val="000000"/>
                <w:sz w:val="20"/>
                <w:szCs w:val="20"/>
                <w:lang w:val="es-CO"/>
              </w:rPr>
            </w:pPr>
            <w:r>
              <w:rPr>
                <w:rFonts w:ascii="Calibri" w:hAnsi="Calibri"/>
                <w:noProof/>
                <w:color w:val="000000"/>
                <w:sz w:val="20"/>
                <w:szCs w:val="20"/>
                <w:lang w:val="es-CO"/>
              </w:rPr>
              <w:t>Creación de de contenido en cada una de las secciones</w:t>
            </w:r>
          </w:p>
        </w:tc>
        <w:tc>
          <w:tcPr>
            <w:tcW w:w="2829" w:type="dxa"/>
          </w:tcPr>
          <w:p w:rsidR="00AC3D85" w:rsidRDefault="00036E38" w:rsidP="00AC3D85">
            <w:pPr>
              <w:rPr>
                <w:rFonts w:ascii="Calibri" w:hAnsi="Calibri"/>
                <w:noProof/>
                <w:color w:val="000000"/>
                <w:sz w:val="20"/>
                <w:szCs w:val="20"/>
                <w:lang w:val="es-CO"/>
              </w:rPr>
            </w:pPr>
            <w:r>
              <w:rPr>
                <w:rFonts w:ascii="Calibri" w:hAnsi="Calibri"/>
                <w:noProof/>
                <w:color w:val="000000"/>
                <w:sz w:val="20"/>
                <w:szCs w:val="20"/>
                <w:lang w:val="es-CO"/>
              </w:rPr>
              <w:t>Carlos Jaramillo Ortiz</w:t>
            </w:r>
          </w:p>
          <w:p w:rsidR="00036E38" w:rsidRDefault="00036E38" w:rsidP="00AC3D85">
            <w:pPr>
              <w:rPr>
                <w:rFonts w:ascii="Calibri" w:hAnsi="Calibri"/>
                <w:noProof/>
                <w:color w:val="000000"/>
                <w:sz w:val="20"/>
                <w:szCs w:val="20"/>
                <w:lang w:val="es-CO"/>
              </w:rPr>
            </w:pPr>
            <w:r>
              <w:rPr>
                <w:rFonts w:ascii="Calibri" w:hAnsi="Calibri"/>
                <w:noProof/>
                <w:color w:val="000000"/>
                <w:sz w:val="20"/>
                <w:szCs w:val="20"/>
                <w:lang w:val="es-CO"/>
              </w:rPr>
              <w:t>Victor Hugo Villalobos</w:t>
            </w:r>
          </w:p>
          <w:p w:rsidR="00036E38" w:rsidRPr="00AC3D85" w:rsidRDefault="00036E38"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r w:rsidR="001B11A5" w:rsidRPr="00AB4AFB" w:rsidTr="001B11A5">
        <w:trPr>
          <w:trHeight w:val="397"/>
        </w:trPr>
        <w:tc>
          <w:tcPr>
            <w:tcW w:w="1843" w:type="dxa"/>
          </w:tcPr>
          <w:p w:rsidR="001B11A5" w:rsidRDefault="001B11A5" w:rsidP="00975457">
            <w:pPr>
              <w:rPr>
                <w:rFonts w:ascii="Calibri" w:hAnsi="Calibri"/>
                <w:bCs/>
                <w:noProof/>
                <w:color w:val="000000"/>
                <w:sz w:val="20"/>
                <w:szCs w:val="20"/>
                <w:lang w:val="es-CO"/>
              </w:rPr>
            </w:pPr>
            <w:r>
              <w:rPr>
                <w:rFonts w:ascii="Calibri" w:hAnsi="Calibri"/>
                <w:bCs/>
                <w:noProof/>
                <w:color w:val="000000"/>
                <w:sz w:val="20"/>
                <w:szCs w:val="20"/>
                <w:lang w:val="es-CO"/>
              </w:rPr>
              <w:t>SPMP Versión 2</w:t>
            </w:r>
            <w:r w:rsidRPr="00AB4AFB">
              <w:rPr>
                <w:rFonts w:ascii="Calibri" w:hAnsi="Calibri"/>
                <w:bCs/>
                <w:noProof/>
                <w:color w:val="000000"/>
                <w:sz w:val="20"/>
                <w:szCs w:val="20"/>
                <w:lang w:val="es-CO"/>
              </w:rPr>
              <w:t>.0</w:t>
            </w:r>
          </w:p>
        </w:tc>
        <w:tc>
          <w:tcPr>
            <w:tcW w:w="1559" w:type="dxa"/>
          </w:tcPr>
          <w:p w:rsidR="001B11A5" w:rsidRPr="00AC3D85" w:rsidRDefault="001B11A5" w:rsidP="00975457">
            <w:pPr>
              <w:rPr>
                <w:rFonts w:ascii="Calibri" w:hAnsi="Calibri"/>
                <w:noProof/>
                <w:color w:val="000000"/>
                <w:sz w:val="20"/>
                <w:szCs w:val="20"/>
                <w:lang w:val="es-CO"/>
              </w:rPr>
            </w:pPr>
          </w:p>
        </w:tc>
        <w:tc>
          <w:tcPr>
            <w:tcW w:w="4111" w:type="dxa"/>
          </w:tcPr>
          <w:p w:rsidR="001B11A5" w:rsidRPr="00AC3D85" w:rsidRDefault="001B11A5" w:rsidP="00975457">
            <w:pPr>
              <w:rPr>
                <w:rFonts w:ascii="Calibri" w:hAnsi="Calibri"/>
                <w:noProof/>
                <w:color w:val="000000"/>
                <w:sz w:val="20"/>
                <w:szCs w:val="20"/>
                <w:lang w:val="es-CO"/>
              </w:rPr>
            </w:pPr>
          </w:p>
        </w:tc>
        <w:tc>
          <w:tcPr>
            <w:tcW w:w="3692" w:type="dxa"/>
          </w:tcPr>
          <w:p w:rsidR="001B11A5" w:rsidRDefault="001B11A5" w:rsidP="00975457">
            <w:pPr>
              <w:rPr>
                <w:rFonts w:ascii="Calibri" w:hAnsi="Calibri"/>
                <w:noProof/>
                <w:color w:val="000000"/>
                <w:sz w:val="20"/>
                <w:szCs w:val="20"/>
                <w:lang w:val="es-CO"/>
              </w:rPr>
            </w:pPr>
          </w:p>
        </w:tc>
        <w:tc>
          <w:tcPr>
            <w:tcW w:w="2829" w:type="dxa"/>
          </w:tcPr>
          <w:p w:rsidR="001B11A5" w:rsidRPr="00AC3D85" w:rsidRDefault="001B11A5" w:rsidP="00AC3D85">
            <w:pPr>
              <w:rPr>
                <w:rFonts w:ascii="Calibri" w:hAnsi="Calibri"/>
                <w:noProof/>
                <w:color w:val="000000"/>
                <w:sz w:val="20"/>
                <w:szCs w:val="20"/>
                <w:lang w:val="es-CO"/>
              </w:rPr>
            </w:pPr>
          </w:p>
        </w:tc>
      </w:tr>
    </w:tbl>
    <w:p w:rsidR="00AB4AFB" w:rsidRPr="00A43560" w:rsidRDefault="00AB4AFB" w:rsidP="00AB4AFB">
      <w:pPr>
        <w:pStyle w:val="Epgrafe"/>
        <w:jc w:val="center"/>
        <w:rPr>
          <w:rFonts w:ascii="Calibri" w:hAnsi="Calibri"/>
          <w:color w:val="000000"/>
          <w:szCs w:val="18"/>
        </w:rPr>
      </w:pPr>
      <w:bookmarkStart w:id="86" w:name="_Toc223523735"/>
      <w:bookmarkStart w:id="87" w:name="_Toc223546649"/>
      <w:bookmarkStart w:id="88" w:name="_Toc223547023"/>
      <w:bookmarkStart w:id="89" w:name="_Toc223547036"/>
      <w:r w:rsidRPr="00A43560">
        <w:rPr>
          <w:rFonts w:ascii="Calibri" w:hAnsi="Calibri"/>
          <w:color w:val="000000"/>
          <w:szCs w:val="18"/>
        </w:rPr>
        <w:t xml:space="preserve">Tabla </w:t>
      </w:r>
      <w:r w:rsidR="00AA00AF" w:rsidRPr="00A43560">
        <w:rPr>
          <w:rFonts w:ascii="Calibri" w:hAnsi="Calibri"/>
          <w:color w:val="000000"/>
          <w:szCs w:val="18"/>
        </w:rPr>
        <w:fldChar w:fldCharType="begin"/>
      </w:r>
      <w:r w:rsidRPr="00A43560">
        <w:rPr>
          <w:rFonts w:ascii="Calibri" w:hAnsi="Calibri"/>
          <w:color w:val="000000"/>
          <w:szCs w:val="18"/>
        </w:rPr>
        <w:instrText xml:space="preserve"> SEQ Tabla \* ARABIC </w:instrText>
      </w:r>
      <w:r w:rsidR="00AA00AF" w:rsidRPr="00A43560">
        <w:rPr>
          <w:rFonts w:ascii="Calibri" w:hAnsi="Calibri"/>
          <w:color w:val="000000"/>
          <w:szCs w:val="18"/>
        </w:rPr>
        <w:fldChar w:fldCharType="separate"/>
      </w:r>
      <w:r w:rsidR="008E58FD">
        <w:rPr>
          <w:rFonts w:ascii="Calibri" w:hAnsi="Calibri"/>
          <w:noProof/>
          <w:color w:val="000000"/>
          <w:szCs w:val="18"/>
        </w:rPr>
        <w:t>1</w:t>
      </w:r>
      <w:r w:rsidR="00AA00AF" w:rsidRPr="00A43560">
        <w:rPr>
          <w:rFonts w:ascii="Calibri" w:hAnsi="Calibri"/>
          <w:color w:val="000000"/>
          <w:szCs w:val="18"/>
        </w:rPr>
        <w:fldChar w:fldCharType="end"/>
      </w:r>
      <w:r w:rsidR="00A43560" w:rsidRPr="00A43560">
        <w:rPr>
          <w:rFonts w:ascii="Calibri" w:hAnsi="Calibri"/>
          <w:color w:val="000000"/>
          <w:szCs w:val="18"/>
        </w:rPr>
        <w:t>.</w:t>
      </w:r>
      <w:r w:rsidRPr="00A43560">
        <w:rPr>
          <w:rFonts w:ascii="Calibri" w:hAnsi="Calibri"/>
          <w:color w:val="000000"/>
          <w:szCs w:val="18"/>
        </w:rPr>
        <w:t xml:space="preserve"> Historial cambios</w:t>
      </w:r>
      <w:bookmarkEnd w:id="86"/>
      <w:bookmarkEnd w:id="87"/>
      <w:bookmarkEnd w:id="88"/>
      <w:bookmarkEnd w:id="89"/>
    </w:p>
    <w:p w:rsidR="00AB4AFB" w:rsidRPr="00A43560" w:rsidRDefault="00AB4AFB" w:rsidP="001860E0">
      <w:pPr>
        <w:rPr>
          <w:rFonts w:ascii="Calibri" w:hAnsi="Calibri"/>
          <w:b/>
          <w:noProof/>
          <w:color w:val="000000"/>
          <w:szCs w:val="22"/>
          <w:lang w:val="es-CO"/>
        </w:rPr>
        <w:sectPr w:rsidR="00AB4AFB" w:rsidRPr="00A43560" w:rsidSect="0049208C">
          <w:pgSz w:w="16838" w:h="11906" w:orient="landscape"/>
          <w:pgMar w:top="1701" w:right="1418" w:bottom="1701" w:left="1418" w:header="709" w:footer="709" w:gutter="0"/>
          <w:cols w:space="708"/>
          <w:docGrid w:linePitch="360"/>
        </w:sectPr>
      </w:pPr>
    </w:p>
    <w:p w:rsidR="00255891" w:rsidRPr="00C4213E" w:rsidRDefault="00B9345B" w:rsidP="00AB4AFB">
      <w:pPr>
        <w:rPr>
          <w:rFonts w:ascii="Calibri" w:hAnsi="Calibri"/>
          <w:b/>
        </w:rPr>
      </w:pPr>
      <w:r w:rsidRPr="00C4213E">
        <w:rPr>
          <w:rFonts w:ascii="Calibri" w:hAnsi="Calibri"/>
          <w:b/>
          <w:sz w:val="28"/>
        </w:rPr>
        <w:lastRenderedPageBreak/>
        <w:t>P</w:t>
      </w:r>
      <w:r w:rsidR="00255891" w:rsidRPr="00C4213E">
        <w:rPr>
          <w:rFonts w:ascii="Calibri" w:hAnsi="Calibri"/>
          <w:b/>
          <w:sz w:val="28"/>
        </w:rPr>
        <w:t>REFACIO</w:t>
      </w: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255891" w:rsidRPr="00DC7273" w:rsidRDefault="00255891" w:rsidP="005D7F64">
      <w:pPr>
        <w:jc w:val="center"/>
        <w:rPr>
          <w:rFonts w:ascii="Calibri" w:hAnsi="Calibri"/>
          <w:noProof/>
          <w:color w:val="000000"/>
          <w:sz w:val="22"/>
          <w:szCs w:val="22"/>
          <w:lang w:val="es-CO"/>
        </w:rPr>
      </w:pPr>
    </w:p>
    <w:p w:rsidR="005C0A52" w:rsidRPr="00DC7273" w:rsidRDefault="005C0A52" w:rsidP="005C0A52">
      <w:pPr>
        <w:jc w:val="both"/>
        <w:rPr>
          <w:ins w:id="90" w:author="WinuE" w:date="2009-02-27T14:43:00Z"/>
          <w:rFonts w:ascii="Calibri" w:hAnsi="Calibri"/>
          <w:noProof/>
          <w:color w:val="000000"/>
          <w:sz w:val="22"/>
          <w:szCs w:val="22"/>
          <w:lang w:val="es-CO"/>
        </w:rPr>
      </w:pPr>
      <w:ins w:id="91" w:author="WinuE" w:date="2009-02-27T14:43:00Z">
        <w:r>
          <w:rPr>
            <w:rFonts w:ascii="Calibri" w:hAnsi="Calibri"/>
            <w:noProof/>
            <w:color w:val="000000"/>
            <w:sz w:val="22"/>
            <w:szCs w:val="22"/>
            <w:lang w:val="es-CO"/>
          </w:rPr>
          <w:t xml:space="preserve">En </w:t>
        </w:r>
        <w:r w:rsidRPr="00DC7273">
          <w:rPr>
            <w:rFonts w:ascii="Calibri" w:hAnsi="Calibri"/>
            <w:noProof/>
            <w:color w:val="000000"/>
            <w:sz w:val="22"/>
            <w:szCs w:val="22"/>
            <w:lang w:val="es-CO"/>
          </w:rPr>
          <w:t xml:space="preserve">cualquier organización con un propósito u objetivo en común, existen diversas maneras de estructurar y mantener controlada la evolución de uno o varios proyectos a realizar. Este proceso puede darse según las </w:t>
        </w:r>
        <w:r>
          <w:rPr>
            <w:rFonts w:ascii="Calibri" w:hAnsi="Calibri"/>
            <w:noProof/>
            <w:color w:val="000000"/>
            <w:sz w:val="22"/>
            <w:szCs w:val="22"/>
            <w:lang w:val="es-CO"/>
          </w:rPr>
          <w:t xml:space="preserve">necesidades, </w:t>
        </w:r>
        <w:r w:rsidRPr="00DC7273">
          <w:rPr>
            <w:rFonts w:ascii="Calibri" w:hAnsi="Calibri"/>
            <w:noProof/>
            <w:color w:val="000000"/>
            <w:sz w:val="22"/>
            <w:szCs w:val="22"/>
            <w:lang w:val="es-CO"/>
          </w:rPr>
          <w:t xml:space="preserve">prioridades, fortalezas y los mejores modelos de desarrollo efectuados a la empresa correspondiente, </w:t>
        </w:r>
        <w:r>
          <w:rPr>
            <w:rFonts w:ascii="Calibri" w:hAnsi="Calibri"/>
            <w:noProof/>
            <w:color w:val="000000"/>
            <w:sz w:val="22"/>
            <w:szCs w:val="22"/>
            <w:lang w:val="es-CO"/>
          </w:rPr>
          <w:t xml:space="preserve">sin embargo la mayoría </w:t>
        </w:r>
        <w:r w:rsidRPr="00DC7273">
          <w:rPr>
            <w:rFonts w:ascii="Calibri" w:hAnsi="Calibri"/>
            <w:noProof/>
            <w:color w:val="000000"/>
            <w:sz w:val="22"/>
            <w:szCs w:val="22"/>
            <w:lang w:val="es-CO"/>
          </w:rPr>
          <w:t xml:space="preserve">tienen el mismo objetivo: satisfacer al cliente y ganarse </w:t>
        </w:r>
        <w:r>
          <w:rPr>
            <w:rFonts w:ascii="Calibri" w:hAnsi="Calibri"/>
            <w:noProof/>
            <w:color w:val="000000"/>
            <w:sz w:val="22"/>
            <w:szCs w:val="22"/>
            <w:lang w:val="es-CO"/>
          </w:rPr>
          <w:t xml:space="preserve">su confianza, lo que llevará obtener </w:t>
        </w:r>
        <w:r w:rsidRPr="00DC7273">
          <w:rPr>
            <w:rFonts w:ascii="Calibri" w:hAnsi="Calibri"/>
            <w:noProof/>
            <w:color w:val="000000"/>
            <w:sz w:val="22"/>
            <w:szCs w:val="22"/>
            <w:lang w:val="es-CO"/>
          </w:rPr>
          <w:t>muchos otros más para llegar al éxito.</w:t>
        </w:r>
      </w:ins>
    </w:p>
    <w:p w:rsidR="005C0A52" w:rsidRPr="00DC7273" w:rsidRDefault="005C0A52" w:rsidP="005C0A52">
      <w:pPr>
        <w:jc w:val="both"/>
        <w:rPr>
          <w:ins w:id="92" w:author="WinuE" w:date="2009-02-27T14:43:00Z"/>
          <w:rFonts w:ascii="Calibri" w:hAnsi="Calibri"/>
          <w:noProof/>
          <w:color w:val="000000"/>
          <w:sz w:val="22"/>
          <w:szCs w:val="22"/>
          <w:lang w:val="es-CO"/>
        </w:rPr>
      </w:pPr>
    </w:p>
    <w:p w:rsidR="005C0A52" w:rsidRPr="00DC7273" w:rsidRDefault="005C0A52" w:rsidP="005C0A52">
      <w:pPr>
        <w:jc w:val="both"/>
        <w:rPr>
          <w:ins w:id="93" w:author="WinuE" w:date="2009-02-27T14:43:00Z"/>
          <w:rFonts w:ascii="Calibri" w:hAnsi="Calibri"/>
          <w:noProof/>
          <w:color w:val="000000"/>
          <w:sz w:val="22"/>
          <w:szCs w:val="22"/>
          <w:lang w:val="es-CO"/>
        </w:rPr>
      </w:pPr>
    </w:p>
    <w:p w:rsidR="005C0A52" w:rsidRPr="00DC7273" w:rsidRDefault="005C0A52" w:rsidP="005C0A52">
      <w:pPr>
        <w:jc w:val="both"/>
        <w:rPr>
          <w:ins w:id="94" w:author="WinuE" w:date="2009-02-27T14:43:00Z"/>
          <w:rFonts w:ascii="Calibri" w:hAnsi="Calibri"/>
          <w:noProof/>
          <w:color w:val="000000"/>
          <w:sz w:val="22"/>
          <w:szCs w:val="22"/>
          <w:lang w:val="es-CO"/>
        </w:rPr>
      </w:pPr>
      <w:ins w:id="95" w:author="WinuE" w:date="2009-02-27T14:43:00Z">
        <w:r>
          <w:rPr>
            <w:rFonts w:ascii="Calibri" w:hAnsi="Calibri"/>
            <w:noProof/>
            <w:color w:val="000000"/>
            <w:sz w:val="22"/>
            <w:szCs w:val="22"/>
            <w:lang w:val="es-CO"/>
          </w:rPr>
          <w:t xml:space="preserve">Un </w:t>
        </w:r>
        <w:r w:rsidRPr="00DC7273">
          <w:rPr>
            <w:rFonts w:ascii="Calibri" w:hAnsi="Calibri"/>
            <w:noProof/>
            <w:color w:val="000000"/>
            <w:sz w:val="22"/>
            <w:szCs w:val="22"/>
            <w:lang w:val="es-CO"/>
          </w:rPr>
          <w:t>cliente</w:t>
        </w:r>
        <w:r>
          <w:rPr>
            <w:rFonts w:ascii="Calibri" w:hAnsi="Calibri"/>
            <w:noProof/>
            <w:color w:val="000000"/>
            <w:sz w:val="22"/>
            <w:szCs w:val="22"/>
            <w:lang w:val="es-CO"/>
          </w:rPr>
          <w:t>,</w:t>
        </w:r>
        <w:r w:rsidRPr="00DC7273">
          <w:rPr>
            <w:rFonts w:ascii="Calibri" w:hAnsi="Calibri"/>
            <w:noProof/>
            <w:color w:val="000000"/>
            <w:sz w:val="22"/>
            <w:szCs w:val="22"/>
            <w:lang w:val="es-CO"/>
          </w:rPr>
          <w:t xml:space="preserve"> </w:t>
        </w:r>
        <w:r>
          <w:rPr>
            <w:rFonts w:ascii="Calibri" w:hAnsi="Calibri"/>
            <w:noProof/>
            <w:color w:val="000000"/>
            <w:sz w:val="22"/>
            <w:szCs w:val="22"/>
            <w:lang w:val="es-CO"/>
          </w:rPr>
          <w:t xml:space="preserve">con </w:t>
        </w:r>
        <w:r w:rsidRPr="00DC7273">
          <w:rPr>
            <w:rFonts w:ascii="Calibri" w:hAnsi="Calibri"/>
            <w:noProof/>
            <w:color w:val="000000"/>
            <w:sz w:val="22"/>
            <w:szCs w:val="22"/>
            <w:lang w:val="es-CO"/>
          </w:rPr>
          <w:t>necesidades y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ins>
    </w:p>
    <w:p w:rsidR="005C0A52" w:rsidRPr="00DC7273" w:rsidRDefault="005C0A52" w:rsidP="005C0A52">
      <w:pPr>
        <w:jc w:val="both"/>
        <w:rPr>
          <w:ins w:id="96" w:author="WinuE" w:date="2009-02-27T14:43:00Z"/>
          <w:rFonts w:ascii="Calibri" w:hAnsi="Calibri"/>
          <w:noProof/>
          <w:color w:val="000000"/>
          <w:sz w:val="22"/>
          <w:szCs w:val="22"/>
          <w:lang w:val="es-CO"/>
        </w:rPr>
      </w:pPr>
    </w:p>
    <w:p w:rsidR="005C0A52" w:rsidRPr="00DC7273" w:rsidRDefault="005C0A52" w:rsidP="005C0A52">
      <w:pPr>
        <w:jc w:val="both"/>
        <w:rPr>
          <w:ins w:id="97" w:author="WinuE" w:date="2009-02-27T14:43:00Z"/>
          <w:rFonts w:ascii="Calibri" w:hAnsi="Calibri"/>
          <w:noProof/>
          <w:color w:val="000000"/>
          <w:sz w:val="22"/>
          <w:szCs w:val="22"/>
          <w:lang w:val="es-CO"/>
        </w:rPr>
      </w:pPr>
    </w:p>
    <w:p w:rsidR="005C0A52" w:rsidRPr="00DC7273" w:rsidRDefault="005C0A52" w:rsidP="005C0A52">
      <w:pPr>
        <w:jc w:val="both"/>
        <w:rPr>
          <w:ins w:id="98" w:author="WinuE" w:date="2009-02-27T14:43:00Z"/>
          <w:rFonts w:ascii="Calibri" w:hAnsi="Calibri"/>
          <w:noProof/>
          <w:color w:val="000000"/>
          <w:sz w:val="22"/>
          <w:szCs w:val="22"/>
          <w:lang w:val="es-CO"/>
        </w:rPr>
      </w:pPr>
      <w:ins w:id="99" w:author="WinuE" w:date="2009-02-27T14:43:00Z">
        <w:r w:rsidRPr="00DC7273">
          <w:rPr>
            <w:rFonts w:ascii="Calibri" w:hAnsi="Calibr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ins>
    </w:p>
    <w:p w:rsidR="00255891" w:rsidRPr="00DC7273" w:rsidDel="005C0A52" w:rsidRDefault="00255891" w:rsidP="00501D20">
      <w:pPr>
        <w:jc w:val="both"/>
        <w:rPr>
          <w:del w:id="100" w:author="WinuE" w:date="2009-02-27T14:43:00Z"/>
          <w:rFonts w:ascii="Calibri" w:hAnsi="Calibri"/>
          <w:noProof/>
          <w:color w:val="000000"/>
          <w:sz w:val="22"/>
          <w:szCs w:val="22"/>
          <w:lang w:val="es-CO"/>
        </w:rPr>
      </w:pPr>
      <w:del w:id="101" w:author="WinuE" w:date="2009-02-27T14:43:00Z">
        <w:r w:rsidRPr="00DC7273" w:rsidDel="005C0A52">
          <w:rPr>
            <w:rFonts w:ascii="Calibri" w:hAnsi="Calibri"/>
            <w:noProof/>
            <w:color w:val="000000"/>
            <w:sz w:val="22"/>
            <w:szCs w:val="22"/>
            <w:lang w:val="es-CO"/>
          </w:rPr>
          <w:delText>Para cualquier organización con un propósito u objetivo en común, existen diversas maneras de estructurar y mantener controlada la evolución de uno o varios proyectos a realizar. Este proceso puede darse según las prioridades, las fortalezas y los mejores modelos de desarrollo efectuados a la empresa correspondiente, pero casi todas tienen el mismo objetivo: satisfacer al cliente y asimismo ganarse la confianza de este y  muchos otros más para llegar al éxito.</w:delText>
        </w:r>
      </w:del>
    </w:p>
    <w:p w:rsidR="00255891" w:rsidRPr="00DC7273" w:rsidDel="005C0A52" w:rsidRDefault="00255891" w:rsidP="00501D20">
      <w:pPr>
        <w:jc w:val="both"/>
        <w:rPr>
          <w:del w:id="102" w:author="WinuE" w:date="2009-02-27T14:43:00Z"/>
          <w:rFonts w:ascii="Calibri" w:hAnsi="Calibri"/>
          <w:noProof/>
          <w:color w:val="000000"/>
          <w:sz w:val="22"/>
          <w:szCs w:val="22"/>
          <w:lang w:val="es-CO"/>
        </w:rPr>
      </w:pPr>
    </w:p>
    <w:p w:rsidR="00255891" w:rsidRPr="00DC7273" w:rsidDel="005C0A52" w:rsidRDefault="00255891" w:rsidP="00501D20">
      <w:pPr>
        <w:jc w:val="both"/>
        <w:rPr>
          <w:del w:id="103" w:author="WinuE" w:date="2009-02-27T14:43:00Z"/>
          <w:rFonts w:ascii="Calibri" w:hAnsi="Calibri"/>
          <w:noProof/>
          <w:color w:val="000000"/>
          <w:sz w:val="22"/>
          <w:szCs w:val="22"/>
          <w:lang w:val="es-CO"/>
        </w:rPr>
      </w:pPr>
    </w:p>
    <w:p w:rsidR="00255891" w:rsidRPr="00DC7273" w:rsidDel="005C0A52" w:rsidRDefault="00255891" w:rsidP="00501D20">
      <w:pPr>
        <w:jc w:val="both"/>
        <w:rPr>
          <w:del w:id="104" w:author="WinuE" w:date="2009-02-27T14:43:00Z"/>
          <w:rFonts w:ascii="Calibri" w:hAnsi="Calibri"/>
          <w:noProof/>
          <w:color w:val="000000"/>
          <w:sz w:val="22"/>
          <w:szCs w:val="22"/>
          <w:lang w:val="es-CO"/>
        </w:rPr>
      </w:pPr>
      <w:del w:id="105" w:author="WinuE" w:date="2009-02-27T14:43:00Z">
        <w:r w:rsidRPr="00DC7273" w:rsidDel="005C0A52">
          <w:rPr>
            <w:rFonts w:ascii="Calibri" w:hAnsi="Calibri"/>
            <w:noProof/>
            <w:color w:val="000000"/>
            <w:sz w:val="22"/>
            <w:szCs w:val="22"/>
            <w:lang w:val="es-CO"/>
          </w:rPr>
          <w:delText>Para cualquier cliente que tiene unas necesidades y unos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delText>
        </w:r>
      </w:del>
    </w:p>
    <w:p w:rsidR="00255891" w:rsidRPr="00DC7273" w:rsidDel="005C0A52" w:rsidRDefault="00255891" w:rsidP="00501D20">
      <w:pPr>
        <w:jc w:val="both"/>
        <w:rPr>
          <w:del w:id="106" w:author="WinuE" w:date="2009-02-27T14:43:00Z"/>
          <w:rFonts w:ascii="Calibri" w:hAnsi="Calibri"/>
          <w:noProof/>
          <w:color w:val="000000"/>
          <w:sz w:val="22"/>
          <w:szCs w:val="22"/>
          <w:lang w:val="es-CO"/>
        </w:rPr>
      </w:pPr>
    </w:p>
    <w:p w:rsidR="00255891" w:rsidRPr="00DC7273" w:rsidDel="005C0A52" w:rsidRDefault="00255891" w:rsidP="00501D20">
      <w:pPr>
        <w:jc w:val="both"/>
        <w:rPr>
          <w:del w:id="107" w:author="WinuE" w:date="2009-02-27T14:43:00Z"/>
          <w:rFonts w:ascii="Calibri" w:hAnsi="Calibri"/>
          <w:noProof/>
          <w:color w:val="000000"/>
          <w:sz w:val="22"/>
          <w:szCs w:val="22"/>
          <w:lang w:val="es-CO"/>
        </w:rPr>
      </w:pPr>
    </w:p>
    <w:p w:rsidR="00255891" w:rsidRPr="00DC7273" w:rsidDel="005C0A52" w:rsidRDefault="00255891" w:rsidP="00501D20">
      <w:pPr>
        <w:jc w:val="both"/>
        <w:rPr>
          <w:del w:id="108" w:author="WinuE" w:date="2009-02-27T14:43:00Z"/>
          <w:rFonts w:ascii="Calibri" w:hAnsi="Calibri"/>
          <w:noProof/>
          <w:color w:val="000000"/>
          <w:sz w:val="22"/>
          <w:szCs w:val="22"/>
          <w:lang w:val="es-CO"/>
        </w:rPr>
      </w:pPr>
      <w:del w:id="109" w:author="WinuE" w:date="2009-02-27T14:43:00Z">
        <w:r w:rsidRPr="00DC7273" w:rsidDel="005C0A52">
          <w:rPr>
            <w:rFonts w:ascii="Calibri" w:hAnsi="Calibri"/>
            <w:noProof/>
            <w:color w:val="000000"/>
            <w:sz w:val="22"/>
            <w:szCs w:val="22"/>
            <w:lang w:val="es-CO"/>
          </w:rPr>
          <w:delTex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delText>
        </w:r>
      </w:del>
    </w:p>
    <w:p w:rsidR="00255891" w:rsidRPr="00DC7273" w:rsidRDefault="00255891" w:rsidP="00501D20">
      <w:pPr>
        <w:jc w:val="both"/>
        <w:rPr>
          <w:rFonts w:ascii="Calibri" w:hAnsi="Calibri"/>
          <w:noProof/>
          <w:color w:val="000000"/>
          <w:sz w:val="22"/>
          <w:szCs w:val="22"/>
          <w:lang w:val="es-CO"/>
        </w:rPr>
      </w:pPr>
    </w:p>
    <w:p w:rsidR="00255891" w:rsidRPr="00DC7273" w:rsidRDefault="00255891" w:rsidP="00501D20">
      <w:pPr>
        <w:jc w:val="both"/>
        <w:rPr>
          <w:rFonts w:ascii="Calibri" w:hAnsi="Calibri"/>
          <w:noProof/>
          <w:color w:val="000000"/>
          <w:sz w:val="22"/>
          <w:szCs w:val="22"/>
          <w:lang w:val="es-CO"/>
        </w:rPr>
      </w:pPr>
    </w:p>
    <w:p w:rsidR="00255891" w:rsidRPr="00DC7273" w:rsidRDefault="00255891">
      <w:pPr>
        <w:rPr>
          <w:rFonts w:ascii="Calibri" w:hAnsi="Calibri"/>
          <w:b/>
          <w:noProof/>
          <w:color w:val="000000"/>
          <w:sz w:val="22"/>
          <w:szCs w:val="22"/>
          <w:lang w:val="es-CO"/>
        </w:rPr>
      </w:pPr>
      <w:r w:rsidRPr="00DC7273">
        <w:rPr>
          <w:rFonts w:ascii="Calibri" w:hAnsi="Calibri"/>
          <w:b/>
          <w:noProof/>
          <w:color w:val="000000"/>
          <w:sz w:val="22"/>
          <w:szCs w:val="22"/>
          <w:lang w:val="es-CO"/>
        </w:rPr>
        <w:br w:type="page"/>
      </w:r>
    </w:p>
    <w:p w:rsidR="00255891" w:rsidRPr="00C4213E" w:rsidRDefault="00255891" w:rsidP="00C4213E">
      <w:pPr>
        <w:rPr>
          <w:rFonts w:ascii="Calibri" w:hAnsi="Calibri"/>
          <w:b/>
          <w:noProof/>
          <w:color w:val="000000"/>
          <w:sz w:val="28"/>
          <w:szCs w:val="22"/>
          <w:lang w:val="es-CO"/>
        </w:rPr>
      </w:pPr>
      <w:r w:rsidRPr="00C4213E">
        <w:rPr>
          <w:rFonts w:ascii="Calibri" w:hAnsi="Calibri"/>
          <w:b/>
          <w:noProof/>
          <w:color w:val="000000"/>
          <w:sz w:val="28"/>
          <w:szCs w:val="22"/>
          <w:lang w:val="es-CO"/>
        </w:rPr>
        <w:lastRenderedPageBreak/>
        <w:t>TABLA DE CONTENIDO</w:t>
      </w:r>
    </w:p>
    <w:p w:rsidR="00255891" w:rsidRDefault="00255891" w:rsidP="002D1849">
      <w:pPr>
        <w:jc w:val="center"/>
        <w:rPr>
          <w:rFonts w:ascii="Calibri" w:hAnsi="Calibri"/>
          <w:noProof/>
          <w:color w:val="000000"/>
          <w:sz w:val="22"/>
          <w:szCs w:val="22"/>
          <w:lang w:val="es-CO"/>
        </w:rPr>
      </w:pPr>
    </w:p>
    <w:p w:rsidR="00C4213E" w:rsidRPr="00DC7273" w:rsidRDefault="00C4213E" w:rsidP="002D1849">
      <w:pPr>
        <w:jc w:val="center"/>
        <w:rPr>
          <w:rFonts w:ascii="Calibri" w:hAnsi="Calibri"/>
          <w:noProof/>
          <w:color w:val="000000"/>
          <w:sz w:val="22"/>
          <w:szCs w:val="22"/>
          <w:lang w:val="es-CO"/>
        </w:rPr>
      </w:pPr>
    </w:p>
    <w:p w:rsidR="005C0A52" w:rsidRPr="005C0A52" w:rsidRDefault="00AA00AF">
      <w:pPr>
        <w:pStyle w:val="TDC1"/>
        <w:tabs>
          <w:tab w:val="right" w:leader="dot" w:pos="8494"/>
        </w:tabs>
        <w:rPr>
          <w:ins w:id="110" w:author="WinuE" w:date="2009-02-27T14:43:00Z"/>
          <w:rFonts w:asciiTheme="minorHAnsi" w:eastAsiaTheme="minorEastAsia" w:hAnsiTheme="minorHAnsi" w:cstheme="minorBidi"/>
          <w:noProof/>
          <w:sz w:val="22"/>
          <w:szCs w:val="22"/>
          <w:lang w:val="es-ES_tradnl" w:eastAsia="es-ES_tradnl"/>
        </w:rPr>
      </w:pPr>
      <w:r w:rsidRPr="00AA00AF">
        <w:rPr>
          <w:rFonts w:asciiTheme="minorHAnsi" w:hAnsiTheme="minorHAnsi"/>
          <w:color w:val="000000"/>
          <w:sz w:val="22"/>
          <w:szCs w:val="22"/>
          <w:rPrChange w:id="111" w:author="WinuE" w:date="2009-02-27T14:43:00Z">
            <w:rPr>
              <w:rFonts w:ascii="Calibri" w:hAnsi="Calibri"/>
              <w:color w:val="000000"/>
              <w:sz w:val="22"/>
              <w:szCs w:val="22"/>
              <w:u w:val="single"/>
            </w:rPr>
          </w:rPrChange>
        </w:rPr>
        <w:fldChar w:fldCharType="begin"/>
      </w:r>
      <w:r w:rsidRPr="00AA00AF">
        <w:rPr>
          <w:rFonts w:asciiTheme="minorHAnsi" w:hAnsiTheme="minorHAnsi"/>
          <w:color w:val="000000"/>
          <w:sz w:val="22"/>
          <w:szCs w:val="22"/>
          <w:rPrChange w:id="112" w:author="WinuE" w:date="2009-02-27T14:43:00Z">
            <w:rPr>
              <w:rFonts w:ascii="Calibri" w:hAnsi="Calibri"/>
              <w:color w:val="000000"/>
              <w:sz w:val="22"/>
              <w:szCs w:val="22"/>
            </w:rPr>
          </w:rPrChange>
        </w:rPr>
        <w:instrText xml:space="preserve"> TOC \o "1-3" \h \z \u </w:instrText>
      </w:r>
      <w:r w:rsidRPr="00AA00AF">
        <w:rPr>
          <w:rFonts w:asciiTheme="minorHAnsi" w:hAnsiTheme="minorHAnsi"/>
          <w:color w:val="000000"/>
          <w:sz w:val="22"/>
          <w:szCs w:val="22"/>
          <w:rPrChange w:id="113" w:author="WinuE" w:date="2009-02-27T14:43:00Z">
            <w:rPr>
              <w:rFonts w:ascii="Calibri" w:hAnsi="Calibri"/>
              <w:color w:val="000000"/>
              <w:sz w:val="22"/>
              <w:szCs w:val="22"/>
              <w:u w:val="single"/>
            </w:rPr>
          </w:rPrChange>
        </w:rPr>
        <w:fldChar w:fldCharType="separate"/>
      </w:r>
      <w:ins w:id="114" w:author="WinuE" w:date="2009-02-27T14:43:00Z">
        <w:r w:rsidRPr="00AA00AF">
          <w:rPr>
            <w:rStyle w:val="Hipervnculo"/>
            <w:rFonts w:asciiTheme="minorHAnsi" w:hAnsiTheme="minorHAnsi"/>
            <w:noProof/>
            <w:sz w:val="22"/>
            <w:szCs w:val="22"/>
            <w:rPrChange w:id="115" w:author="WinuE" w:date="2009-02-27T14:43:00Z">
              <w:rPr>
                <w:rStyle w:val="Hipervnculo"/>
                <w:noProof/>
              </w:rPr>
            </w:rPrChange>
          </w:rPr>
          <w:fldChar w:fldCharType="begin"/>
        </w:r>
        <w:r w:rsidRPr="00AA00AF">
          <w:rPr>
            <w:rStyle w:val="Hipervnculo"/>
            <w:rFonts w:asciiTheme="minorHAnsi" w:hAnsiTheme="minorHAnsi"/>
            <w:noProof/>
            <w:sz w:val="22"/>
            <w:szCs w:val="22"/>
            <w:rPrChange w:id="116" w:author="WinuE" w:date="2009-02-27T14:43:00Z">
              <w:rPr>
                <w:rStyle w:val="Hipervnculo"/>
                <w:noProof/>
              </w:rPr>
            </w:rPrChange>
          </w:rPr>
          <w:instrText xml:space="preserve"> </w:instrText>
        </w:r>
        <w:r w:rsidRPr="00AA00AF">
          <w:rPr>
            <w:rFonts w:asciiTheme="minorHAnsi" w:hAnsiTheme="minorHAnsi"/>
            <w:noProof/>
            <w:sz w:val="22"/>
            <w:szCs w:val="22"/>
            <w:rPrChange w:id="117" w:author="WinuE" w:date="2009-02-27T14:43:00Z">
              <w:rPr>
                <w:noProof/>
                <w:color w:val="0000FF"/>
                <w:u w:val="single"/>
              </w:rPr>
            </w:rPrChange>
          </w:rPr>
          <w:instrText>HYPERLINK \l "_Toc223509130"</w:instrText>
        </w:r>
        <w:r w:rsidRPr="00AA00AF">
          <w:rPr>
            <w:rStyle w:val="Hipervnculo"/>
            <w:rFonts w:asciiTheme="minorHAnsi" w:hAnsiTheme="minorHAnsi"/>
            <w:noProof/>
            <w:sz w:val="22"/>
            <w:szCs w:val="22"/>
            <w:rPrChange w:id="118"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119" w:author="WinuE" w:date="2009-02-27T14:43:00Z">
              <w:rPr>
                <w:rStyle w:val="Hipervnculo"/>
                <w:noProof/>
              </w:rPr>
            </w:rPrChange>
          </w:rPr>
          <w:fldChar w:fldCharType="separate"/>
        </w:r>
        <w:r w:rsidRPr="00AA00AF">
          <w:rPr>
            <w:rStyle w:val="Hipervnculo"/>
            <w:rFonts w:asciiTheme="minorHAnsi" w:hAnsiTheme="minorHAnsi"/>
            <w:noProof/>
            <w:sz w:val="22"/>
            <w:szCs w:val="22"/>
            <w:lang w:val="es-CO"/>
            <w:rPrChange w:id="120" w:author="WinuE" w:date="2009-02-27T14:43:00Z">
              <w:rPr>
                <w:rStyle w:val="Hipervnculo"/>
                <w:rFonts w:ascii="Calibri" w:hAnsi="Calibri"/>
                <w:noProof/>
                <w:lang w:val="es-CO"/>
              </w:rPr>
            </w:rPrChange>
          </w:rPr>
          <w:t>PAGINA DE FIRMAS</w:t>
        </w:r>
        <w:r w:rsidRPr="00AA00AF">
          <w:rPr>
            <w:rFonts w:asciiTheme="minorHAnsi" w:hAnsiTheme="minorHAnsi"/>
            <w:noProof/>
            <w:webHidden/>
            <w:sz w:val="22"/>
            <w:szCs w:val="22"/>
            <w:rPrChange w:id="121" w:author="WinuE" w:date="2009-02-27T14:43:00Z">
              <w:rPr>
                <w:noProof/>
                <w:webHidden/>
                <w:color w:val="0000FF"/>
                <w:u w:val="single"/>
              </w:rPr>
            </w:rPrChange>
          </w:rPr>
          <w:tab/>
        </w:r>
        <w:r w:rsidRPr="00AA00AF">
          <w:rPr>
            <w:rFonts w:asciiTheme="minorHAnsi" w:hAnsiTheme="minorHAnsi"/>
            <w:noProof/>
            <w:webHidden/>
            <w:sz w:val="22"/>
            <w:szCs w:val="22"/>
            <w:rPrChange w:id="122" w:author="WinuE" w:date="2009-02-27T14:43:00Z">
              <w:rPr>
                <w:noProof/>
                <w:webHidden/>
                <w:color w:val="0000FF"/>
                <w:u w:val="single"/>
              </w:rPr>
            </w:rPrChange>
          </w:rPr>
          <w:fldChar w:fldCharType="begin"/>
        </w:r>
        <w:r w:rsidRPr="00AA00AF">
          <w:rPr>
            <w:rFonts w:asciiTheme="minorHAnsi" w:hAnsiTheme="minorHAnsi"/>
            <w:noProof/>
            <w:webHidden/>
            <w:sz w:val="22"/>
            <w:szCs w:val="22"/>
            <w:rPrChange w:id="123" w:author="WinuE" w:date="2009-02-27T14:43:00Z">
              <w:rPr>
                <w:noProof/>
                <w:webHidden/>
                <w:color w:val="0000FF"/>
                <w:u w:val="single"/>
              </w:rPr>
            </w:rPrChange>
          </w:rPr>
          <w:instrText xml:space="preserve"> PAGEREF _Toc223509130 \h </w:instrText>
        </w:r>
      </w:ins>
      <w:r w:rsidRPr="00AA00AF">
        <w:rPr>
          <w:rFonts w:asciiTheme="minorHAnsi" w:hAnsiTheme="minorHAnsi"/>
          <w:noProof/>
          <w:webHidden/>
          <w:sz w:val="22"/>
          <w:szCs w:val="22"/>
          <w:rPrChange w:id="124"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125" w:author="WinuE" w:date="2009-02-27T14:43:00Z">
            <w:rPr>
              <w:noProof/>
              <w:webHidden/>
              <w:color w:val="0000FF"/>
              <w:u w:val="single"/>
            </w:rPr>
          </w:rPrChange>
        </w:rPr>
        <w:fldChar w:fldCharType="separate"/>
      </w:r>
      <w:ins w:id="126" w:author="WinuE" w:date="2009-02-27T14:43:00Z">
        <w:r w:rsidRPr="00AA00AF">
          <w:rPr>
            <w:rFonts w:asciiTheme="minorHAnsi" w:hAnsiTheme="minorHAnsi"/>
            <w:noProof/>
            <w:webHidden/>
            <w:sz w:val="22"/>
            <w:szCs w:val="22"/>
            <w:rPrChange w:id="127" w:author="WinuE" w:date="2009-02-27T14:43:00Z">
              <w:rPr>
                <w:noProof/>
                <w:webHidden/>
                <w:color w:val="0000FF"/>
                <w:u w:val="single"/>
              </w:rPr>
            </w:rPrChange>
          </w:rPr>
          <w:t>2</w:t>
        </w:r>
        <w:r w:rsidRPr="00AA00AF">
          <w:rPr>
            <w:rFonts w:asciiTheme="minorHAnsi" w:hAnsiTheme="minorHAnsi"/>
            <w:noProof/>
            <w:webHidden/>
            <w:sz w:val="22"/>
            <w:szCs w:val="22"/>
            <w:rPrChange w:id="128"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129" w:author="WinuE" w:date="2009-02-27T14:43:00Z">
              <w:rPr>
                <w:rStyle w:val="Hipervnculo"/>
                <w:noProof/>
              </w:rPr>
            </w:rPrChange>
          </w:rPr>
          <w:fldChar w:fldCharType="end"/>
        </w:r>
      </w:ins>
    </w:p>
    <w:p w:rsidR="005C0A52" w:rsidRPr="005C0A52" w:rsidRDefault="00AA00AF">
      <w:pPr>
        <w:pStyle w:val="TDC1"/>
        <w:tabs>
          <w:tab w:val="right" w:leader="dot" w:pos="8494"/>
        </w:tabs>
        <w:rPr>
          <w:ins w:id="130" w:author="WinuE" w:date="2009-02-27T14:43:00Z"/>
          <w:rFonts w:asciiTheme="minorHAnsi" w:eastAsiaTheme="minorEastAsia" w:hAnsiTheme="minorHAnsi" w:cstheme="minorBidi"/>
          <w:noProof/>
          <w:sz w:val="22"/>
          <w:szCs w:val="22"/>
          <w:lang w:val="es-ES_tradnl" w:eastAsia="es-ES_tradnl"/>
        </w:rPr>
      </w:pPr>
      <w:ins w:id="131" w:author="WinuE" w:date="2009-02-27T14:43:00Z">
        <w:r w:rsidRPr="00AA00AF">
          <w:rPr>
            <w:rStyle w:val="Hipervnculo"/>
            <w:rFonts w:asciiTheme="minorHAnsi" w:hAnsiTheme="minorHAnsi"/>
            <w:noProof/>
            <w:sz w:val="22"/>
            <w:szCs w:val="22"/>
            <w:rPrChange w:id="132" w:author="WinuE" w:date="2009-02-27T14:43:00Z">
              <w:rPr>
                <w:rStyle w:val="Hipervnculo"/>
                <w:noProof/>
              </w:rPr>
            </w:rPrChange>
          </w:rPr>
          <w:fldChar w:fldCharType="begin"/>
        </w:r>
        <w:r w:rsidRPr="00AA00AF">
          <w:rPr>
            <w:rStyle w:val="Hipervnculo"/>
            <w:rFonts w:asciiTheme="minorHAnsi" w:hAnsiTheme="minorHAnsi"/>
            <w:noProof/>
            <w:sz w:val="22"/>
            <w:szCs w:val="22"/>
            <w:rPrChange w:id="133" w:author="WinuE" w:date="2009-02-27T14:43:00Z">
              <w:rPr>
                <w:rStyle w:val="Hipervnculo"/>
                <w:noProof/>
              </w:rPr>
            </w:rPrChange>
          </w:rPr>
          <w:instrText xml:space="preserve"> </w:instrText>
        </w:r>
        <w:r w:rsidRPr="00AA00AF">
          <w:rPr>
            <w:rFonts w:asciiTheme="minorHAnsi" w:hAnsiTheme="minorHAnsi"/>
            <w:noProof/>
            <w:sz w:val="22"/>
            <w:szCs w:val="22"/>
            <w:rPrChange w:id="134" w:author="WinuE" w:date="2009-02-27T14:43:00Z">
              <w:rPr>
                <w:noProof/>
                <w:color w:val="0000FF"/>
                <w:u w:val="single"/>
              </w:rPr>
            </w:rPrChange>
          </w:rPr>
          <w:instrText>HYPERLINK \l "_Toc223509131"</w:instrText>
        </w:r>
        <w:r w:rsidRPr="00AA00AF">
          <w:rPr>
            <w:rStyle w:val="Hipervnculo"/>
            <w:rFonts w:asciiTheme="minorHAnsi" w:hAnsiTheme="minorHAnsi"/>
            <w:noProof/>
            <w:sz w:val="22"/>
            <w:szCs w:val="22"/>
            <w:rPrChange w:id="135"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136" w:author="WinuE" w:date="2009-02-27T14:43:00Z">
              <w:rPr>
                <w:rStyle w:val="Hipervnculo"/>
                <w:noProof/>
              </w:rPr>
            </w:rPrChange>
          </w:rPr>
          <w:fldChar w:fldCharType="separate"/>
        </w:r>
        <w:r w:rsidRPr="00AA00AF">
          <w:rPr>
            <w:rStyle w:val="Hipervnculo"/>
            <w:rFonts w:asciiTheme="minorHAnsi" w:hAnsiTheme="minorHAnsi"/>
            <w:noProof/>
            <w:sz w:val="22"/>
            <w:szCs w:val="22"/>
            <w:lang w:val="es-CO"/>
            <w:rPrChange w:id="137" w:author="WinuE" w:date="2009-02-27T14:43:00Z">
              <w:rPr>
                <w:rStyle w:val="Hipervnculo"/>
                <w:rFonts w:ascii="Calibri" w:hAnsi="Calibri"/>
                <w:noProof/>
                <w:lang w:val="es-CO"/>
              </w:rPr>
            </w:rPrChange>
          </w:rPr>
          <w:t>LISTA DE FIGURAS</w:t>
        </w:r>
        <w:r w:rsidRPr="00AA00AF">
          <w:rPr>
            <w:rFonts w:asciiTheme="minorHAnsi" w:hAnsiTheme="minorHAnsi"/>
            <w:noProof/>
            <w:webHidden/>
            <w:sz w:val="22"/>
            <w:szCs w:val="22"/>
            <w:rPrChange w:id="138" w:author="WinuE" w:date="2009-02-27T14:43:00Z">
              <w:rPr>
                <w:noProof/>
                <w:webHidden/>
                <w:color w:val="0000FF"/>
                <w:u w:val="single"/>
              </w:rPr>
            </w:rPrChange>
          </w:rPr>
          <w:tab/>
        </w:r>
        <w:r w:rsidRPr="00AA00AF">
          <w:rPr>
            <w:rFonts w:asciiTheme="minorHAnsi" w:hAnsiTheme="minorHAnsi"/>
            <w:noProof/>
            <w:webHidden/>
            <w:sz w:val="22"/>
            <w:szCs w:val="22"/>
            <w:rPrChange w:id="139" w:author="WinuE" w:date="2009-02-27T14:43:00Z">
              <w:rPr>
                <w:noProof/>
                <w:webHidden/>
                <w:color w:val="0000FF"/>
                <w:u w:val="single"/>
              </w:rPr>
            </w:rPrChange>
          </w:rPr>
          <w:fldChar w:fldCharType="begin"/>
        </w:r>
        <w:r w:rsidRPr="00AA00AF">
          <w:rPr>
            <w:rFonts w:asciiTheme="minorHAnsi" w:hAnsiTheme="minorHAnsi"/>
            <w:noProof/>
            <w:webHidden/>
            <w:sz w:val="22"/>
            <w:szCs w:val="22"/>
            <w:rPrChange w:id="140" w:author="WinuE" w:date="2009-02-27T14:43:00Z">
              <w:rPr>
                <w:noProof/>
                <w:webHidden/>
                <w:color w:val="0000FF"/>
                <w:u w:val="single"/>
              </w:rPr>
            </w:rPrChange>
          </w:rPr>
          <w:instrText xml:space="preserve"> PAGEREF _Toc223509131 \h </w:instrText>
        </w:r>
      </w:ins>
      <w:r w:rsidRPr="00AA00AF">
        <w:rPr>
          <w:rFonts w:asciiTheme="minorHAnsi" w:hAnsiTheme="minorHAnsi"/>
          <w:noProof/>
          <w:webHidden/>
          <w:sz w:val="22"/>
          <w:szCs w:val="22"/>
          <w:rPrChange w:id="141"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142" w:author="WinuE" w:date="2009-02-27T14:43:00Z">
            <w:rPr>
              <w:noProof/>
              <w:webHidden/>
              <w:color w:val="0000FF"/>
              <w:u w:val="single"/>
            </w:rPr>
          </w:rPrChange>
        </w:rPr>
        <w:fldChar w:fldCharType="separate"/>
      </w:r>
      <w:ins w:id="143" w:author="WinuE" w:date="2009-02-27T14:43:00Z">
        <w:r w:rsidRPr="00AA00AF">
          <w:rPr>
            <w:rFonts w:asciiTheme="minorHAnsi" w:hAnsiTheme="minorHAnsi"/>
            <w:noProof/>
            <w:webHidden/>
            <w:sz w:val="22"/>
            <w:szCs w:val="22"/>
            <w:rPrChange w:id="144" w:author="WinuE" w:date="2009-02-27T14:43:00Z">
              <w:rPr>
                <w:noProof/>
                <w:webHidden/>
                <w:color w:val="0000FF"/>
                <w:u w:val="single"/>
              </w:rPr>
            </w:rPrChange>
          </w:rPr>
          <w:t>7</w:t>
        </w:r>
        <w:r w:rsidRPr="00AA00AF">
          <w:rPr>
            <w:rFonts w:asciiTheme="minorHAnsi" w:hAnsiTheme="minorHAnsi"/>
            <w:noProof/>
            <w:webHidden/>
            <w:sz w:val="22"/>
            <w:szCs w:val="22"/>
            <w:rPrChange w:id="145"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146" w:author="WinuE" w:date="2009-02-27T14:43:00Z">
              <w:rPr>
                <w:rStyle w:val="Hipervnculo"/>
                <w:noProof/>
              </w:rPr>
            </w:rPrChange>
          </w:rPr>
          <w:fldChar w:fldCharType="end"/>
        </w:r>
      </w:ins>
    </w:p>
    <w:p w:rsidR="005C0A52" w:rsidRPr="005C0A52" w:rsidRDefault="00AA00AF">
      <w:pPr>
        <w:pStyle w:val="TDC1"/>
        <w:tabs>
          <w:tab w:val="right" w:leader="dot" w:pos="8494"/>
        </w:tabs>
        <w:rPr>
          <w:ins w:id="147" w:author="WinuE" w:date="2009-02-27T14:43:00Z"/>
          <w:rFonts w:asciiTheme="minorHAnsi" w:eastAsiaTheme="minorEastAsia" w:hAnsiTheme="minorHAnsi" w:cstheme="minorBidi"/>
          <w:noProof/>
          <w:sz w:val="22"/>
          <w:szCs w:val="22"/>
          <w:lang w:val="es-ES_tradnl" w:eastAsia="es-ES_tradnl"/>
        </w:rPr>
      </w:pPr>
      <w:ins w:id="148" w:author="WinuE" w:date="2009-02-27T14:43:00Z">
        <w:r w:rsidRPr="00AA00AF">
          <w:rPr>
            <w:rStyle w:val="Hipervnculo"/>
            <w:rFonts w:asciiTheme="minorHAnsi" w:hAnsiTheme="minorHAnsi"/>
            <w:noProof/>
            <w:sz w:val="22"/>
            <w:szCs w:val="22"/>
            <w:rPrChange w:id="149" w:author="WinuE" w:date="2009-02-27T14:43:00Z">
              <w:rPr>
                <w:rStyle w:val="Hipervnculo"/>
                <w:noProof/>
              </w:rPr>
            </w:rPrChange>
          </w:rPr>
          <w:fldChar w:fldCharType="begin"/>
        </w:r>
        <w:r w:rsidRPr="00AA00AF">
          <w:rPr>
            <w:rStyle w:val="Hipervnculo"/>
            <w:rFonts w:asciiTheme="minorHAnsi" w:hAnsiTheme="minorHAnsi"/>
            <w:noProof/>
            <w:sz w:val="22"/>
            <w:szCs w:val="22"/>
            <w:rPrChange w:id="150" w:author="WinuE" w:date="2009-02-27T14:43:00Z">
              <w:rPr>
                <w:rStyle w:val="Hipervnculo"/>
                <w:noProof/>
              </w:rPr>
            </w:rPrChange>
          </w:rPr>
          <w:instrText xml:space="preserve"> </w:instrText>
        </w:r>
        <w:r w:rsidRPr="00AA00AF">
          <w:rPr>
            <w:rFonts w:asciiTheme="minorHAnsi" w:hAnsiTheme="minorHAnsi"/>
            <w:noProof/>
            <w:sz w:val="22"/>
            <w:szCs w:val="22"/>
            <w:rPrChange w:id="151" w:author="WinuE" w:date="2009-02-27T14:43:00Z">
              <w:rPr>
                <w:noProof/>
                <w:color w:val="0000FF"/>
                <w:u w:val="single"/>
              </w:rPr>
            </w:rPrChange>
          </w:rPr>
          <w:instrText>HYPERLINK \l "_Toc223509132"</w:instrText>
        </w:r>
        <w:r w:rsidRPr="00AA00AF">
          <w:rPr>
            <w:rStyle w:val="Hipervnculo"/>
            <w:rFonts w:asciiTheme="minorHAnsi" w:hAnsiTheme="minorHAnsi"/>
            <w:noProof/>
            <w:sz w:val="22"/>
            <w:szCs w:val="22"/>
            <w:rPrChange w:id="152"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153" w:author="WinuE" w:date="2009-02-27T14:43:00Z">
              <w:rPr>
                <w:rStyle w:val="Hipervnculo"/>
                <w:noProof/>
              </w:rPr>
            </w:rPrChange>
          </w:rPr>
          <w:fldChar w:fldCharType="separate"/>
        </w:r>
        <w:r w:rsidRPr="00AA00AF">
          <w:rPr>
            <w:rStyle w:val="Hipervnculo"/>
            <w:rFonts w:asciiTheme="minorHAnsi" w:hAnsiTheme="minorHAnsi"/>
            <w:noProof/>
            <w:sz w:val="22"/>
            <w:szCs w:val="22"/>
            <w:rPrChange w:id="154" w:author="WinuE" w:date="2009-02-27T14:43:00Z">
              <w:rPr>
                <w:rStyle w:val="Hipervnculo"/>
                <w:rFonts w:ascii="Calibri" w:hAnsi="Calibri"/>
                <w:noProof/>
              </w:rPr>
            </w:rPrChange>
          </w:rPr>
          <w:t>No se encuentran elementos de tabla de ilustraciones.LISTA DE TABLAS</w:t>
        </w:r>
        <w:r w:rsidRPr="00AA00AF">
          <w:rPr>
            <w:rFonts w:asciiTheme="minorHAnsi" w:hAnsiTheme="minorHAnsi"/>
            <w:noProof/>
            <w:webHidden/>
            <w:sz w:val="22"/>
            <w:szCs w:val="22"/>
            <w:rPrChange w:id="155" w:author="WinuE" w:date="2009-02-27T14:43:00Z">
              <w:rPr>
                <w:noProof/>
                <w:webHidden/>
                <w:color w:val="0000FF"/>
                <w:u w:val="single"/>
              </w:rPr>
            </w:rPrChange>
          </w:rPr>
          <w:tab/>
        </w:r>
        <w:r w:rsidRPr="00AA00AF">
          <w:rPr>
            <w:rFonts w:asciiTheme="minorHAnsi" w:hAnsiTheme="minorHAnsi"/>
            <w:noProof/>
            <w:webHidden/>
            <w:sz w:val="22"/>
            <w:szCs w:val="22"/>
            <w:rPrChange w:id="156" w:author="WinuE" w:date="2009-02-27T14:43:00Z">
              <w:rPr>
                <w:noProof/>
                <w:webHidden/>
                <w:color w:val="0000FF"/>
                <w:u w:val="single"/>
              </w:rPr>
            </w:rPrChange>
          </w:rPr>
          <w:fldChar w:fldCharType="begin"/>
        </w:r>
        <w:r w:rsidRPr="00AA00AF">
          <w:rPr>
            <w:rFonts w:asciiTheme="minorHAnsi" w:hAnsiTheme="minorHAnsi"/>
            <w:noProof/>
            <w:webHidden/>
            <w:sz w:val="22"/>
            <w:szCs w:val="22"/>
            <w:rPrChange w:id="157" w:author="WinuE" w:date="2009-02-27T14:43:00Z">
              <w:rPr>
                <w:noProof/>
                <w:webHidden/>
                <w:color w:val="0000FF"/>
                <w:u w:val="single"/>
              </w:rPr>
            </w:rPrChange>
          </w:rPr>
          <w:instrText xml:space="preserve"> PAGEREF _Toc223509132 \h </w:instrText>
        </w:r>
      </w:ins>
      <w:r w:rsidRPr="00AA00AF">
        <w:rPr>
          <w:rFonts w:asciiTheme="minorHAnsi" w:hAnsiTheme="minorHAnsi"/>
          <w:noProof/>
          <w:webHidden/>
          <w:sz w:val="22"/>
          <w:szCs w:val="22"/>
          <w:rPrChange w:id="158"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159" w:author="WinuE" w:date="2009-02-27T14:43:00Z">
            <w:rPr>
              <w:noProof/>
              <w:webHidden/>
              <w:color w:val="0000FF"/>
              <w:u w:val="single"/>
            </w:rPr>
          </w:rPrChange>
        </w:rPr>
        <w:fldChar w:fldCharType="separate"/>
      </w:r>
      <w:ins w:id="160" w:author="WinuE" w:date="2009-02-27T14:43:00Z">
        <w:r w:rsidRPr="00AA00AF">
          <w:rPr>
            <w:rFonts w:asciiTheme="minorHAnsi" w:hAnsiTheme="minorHAnsi"/>
            <w:noProof/>
            <w:webHidden/>
            <w:sz w:val="22"/>
            <w:szCs w:val="22"/>
            <w:rPrChange w:id="161" w:author="WinuE" w:date="2009-02-27T14:43:00Z">
              <w:rPr>
                <w:noProof/>
                <w:webHidden/>
                <w:color w:val="0000FF"/>
                <w:u w:val="single"/>
              </w:rPr>
            </w:rPrChange>
          </w:rPr>
          <w:t>7</w:t>
        </w:r>
        <w:r w:rsidRPr="00AA00AF">
          <w:rPr>
            <w:rFonts w:asciiTheme="minorHAnsi" w:hAnsiTheme="minorHAnsi"/>
            <w:noProof/>
            <w:webHidden/>
            <w:sz w:val="22"/>
            <w:szCs w:val="22"/>
            <w:rPrChange w:id="162"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163" w:author="WinuE" w:date="2009-02-27T14:43:00Z">
              <w:rPr>
                <w:rStyle w:val="Hipervnculo"/>
                <w:noProof/>
              </w:rPr>
            </w:rPrChange>
          </w:rPr>
          <w:fldChar w:fldCharType="end"/>
        </w:r>
      </w:ins>
    </w:p>
    <w:p w:rsidR="005C0A52" w:rsidRPr="005C0A52" w:rsidRDefault="00AA00AF">
      <w:pPr>
        <w:pStyle w:val="TDC1"/>
        <w:tabs>
          <w:tab w:val="right" w:leader="dot" w:pos="8494"/>
        </w:tabs>
        <w:rPr>
          <w:ins w:id="164" w:author="WinuE" w:date="2009-02-27T14:43:00Z"/>
          <w:rFonts w:asciiTheme="minorHAnsi" w:eastAsiaTheme="minorEastAsia" w:hAnsiTheme="minorHAnsi" w:cstheme="minorBidi"/>
          <w:noProof/>
          <w:sz w:val="22"/>
          <w:szCs w:val="22"/>
          <w:lang w:val="es-ES_tradnl" w:eastAsia="es-ES_tradnl"/>
        </w:rPr>
      </w:pPr>
      <w:ins w:id="165" w:author="WinuE" w:date="2009-02-27T14:43:00Z">
        <w:r w:rsidRPr="00AA00AF">
          <w:rPr>
            <w:rStyle w:val="Hipervnculo"/>
            <w:rFonts w:asciiTheme="minorHAnsi" w:hAnsiTheme="minorHAnsi"/>
            <w:noProof/>
            <w:sz w:val="22"/>
            <w:szCs w:val="22"/>
            <w:rPrChange w:id="166" w:author="WinuE" w:date="2009-02-27T14:43:00Z">
              <w:rPr>
                <w:rStyle w:val="Hipervnculo"/>
                <w:noProof/>
              </w:rPr>
            </w:rPrChange>
          </w:rPr>
          <w:fldChar w:fldCharType="begin"/>
        </w:r>
        <w:r w:rsidRPr="00AA00AF">
          <w:rPr>
            <w:rStyle w:val="Hipervnculo"/>
            <w:rFonts w:asciiTheme="minorHAnsi" w:hAnsiTheme="minorHAnsi"/>
            <w:noProof/>
            <w:sz w:val="22"/>
            <w:szCs w:val="22"/>
            <w:rPrChange w:id="167" w:author="WinuE" w:date="2009-02-27T14:43:00Z">
              <w:rPr>
                <w:rStyle w:val="Hipervnculo"/>
                <w:noProof/>
              </w:rPr>
            </w:rPrChange>
          </w:rPr>
          <w:instrText xml:space="preserve"> </w:instrText>
        </w:r>
        <w:r w:rsidRPr="00AA00AF">
          <w:rPr>
            <w:rFonts w:asciiTheme="minorHAnsi" w:hAnsiTheme="minorHAnsi"/>
            <w:noProof/>
            <w:sz w:val="22"/>
            <w:szCs w:val="22"/>
            <w:rPrChange w:id="168" w:author="WinuE" w:date="2009-02-27T14:43:00Z">
              <w:rPr>
                <w:noProof/>
                <w:color w:val="0000FF"/>
                <w:u w:val="single"/>
              </w:rPr>
            </w:rPrChange>
          </w:rPr>
          <w:instrText>HYPERLINK \l "_Toc223509133"</w:instrText>
        </w:r>
        <w:r w:rsidRPr="00AA00AF">
          <w:rPr>
            <w:rStyle w:val="Hipervnculo"/>
            <w:rFonts w:asciiTheme="minorHAnsi" w:hAnsiTheme="minorHAnsi"/>
            <w:noProof/>
            <w:sz w:val="22"/>
            <w:szCs w:val="22"/>
            <w:rPrChange w:id="169"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170" w:author="WinuE" w:date="2009-02-27T14:43:00Z">
              <w:rPr>
                <w:rStyle w:val="Hipervnculo"/>
                <w:noProof/>
              </w:rPr>
            </w:rPrChange>
          </w:rPr>
          <w:fldChar w:fldCharType="separate"/>
        </w:r>
        <w:r w:rsidRPr="00AA00AF">
          <w:rPr>
            <w:rStyle w:val="Hipervnculo"/>
            <w:rFonts w:asciiTheme="minorHAnsi" w:hAnsiTheme="minorHAnsi"/>
            <w:noProof/>
            <w:sz w:val="22"/>
            <w:szCs w:val="22"/>
            <w:rPrChange w:id="171" w:author="WinuE" w:date="2009-02-27T14:43:00Z">
              <w:rPr>
                <w:rStyle w:val="Hipervnculo"/>
                <w:rFonts w:ascii="Calibri" w:hAnsi="Calibri"/>
                <w:noProof/>
              </w:rPr>
            </w:rPrChange>
          </w:rPr>
          <w:t>LISTA DE TABLAS</w:t>
        </w:r>
        <w:r w:rsidRPr="00AA00AF">
          <w:rPr>
            <w:rFonts w:asciiTheme="minorHAnsi" w:hAnsiTheme="minorHAnsi"/>
            <w:noProof/>
            <w:webHidden/>
            <w:sz w:val="22"/>
            <w:szCs w:val="22"/>
            <w:rPrChange w:id="172" w:author="WinuE" w:date="2009-02-27T14:43:00Z">
              <w:rPr>
                <w:noProof/>
                <w:webHidden/>
                <w:color w:val="0000FF"/>
                <w:u w:val="single"/>
              </w:rPr>
            </w:rPrChange>
          </w:rPr>
          <w:tab/>
        </w:r>
        <w:r w:rsidRPr="00AA00AF">
          <w:rPr>
            <w:rFonts w:asciiTheme="minorHAnsi" w:hAnsiTheme="minorHAnsi"/>
            <w:noProof/>
            <w:webHidden/>
            <w:sz w:val="22"/>
            <w:szCs w:val="22"/>
            <w:rPrChange w:id="173" w:author="WinuE" w:date="2009-02-27T14:43:00Z">
              <w:rPr>
                <w:noProof/>
                <w:webHidden/>
                <w:color w:val="0000FF"/>
                <w:u w:val="single"/>
              </w:rPr>
            </w:rPrChange>
          </w:rPr>
          <w:fldChar w:fldCharType="begin"/>
        </w:r>
        <w:r w:rsidRPr="00AA00AF">
          <w:rPr>
            <w:rFonts w:asciiTheme="minorHAnsi" w:hAnsiTheme="minorHAnsi"/>
            <w:noProof/>
            <w:webHidden/>
            <w:sz w:val="22"/>
            <w:szCs w:val="22"/>
            <w:rPrChange w:id="174" w:author="WinuE" w:date="2009-02-27T14:43:00Z">
              <w:rPr>
                <w:noProof/>
                <w:webHidden/>
                <w:color w:val="0000FF"/>
                <w:u w:val="single"/>
              </w:rPr>
            </w:rPrChange>
          </w:rPr>
          <w:instrText xml:space="preserve"> PAGEREF _Toc223509133 \h </w:instrText>
        </w:r>
      </w:ins>
      <w:r w:rsidRPr="00AA00AF">
        <w:rPr>
          <w:rFonts w:asciiTheme="minorHAnsi" w:hAnsiTheme="minorHAnsi"/>
          <w:noProof/>
          <w:webHidden/>
          <w:sz w:val="22"/>
          <w:szCs w:val="22"/>
          <w:rPrChange w:id="175"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176" w:author="WinuE" w:date="2009-02-27T14:43:00Z">
            <w:rPr>
              <w:noProof/>
              <w:webHidden/>
              <w:color w:val="0000FF"/>
              <w:u w:val="single"/>
            </w:rPr>
          </w:rPrChange>
        </w:rPr>
        <w:fldChar w:fldCharType="separate"/>
      </w:r>
      <w:ins w:id="177" w:author="WinuE" w:date="2009-02-27T14:43:00Z">
        <w:r w:rsidRPr="00AA00AF">
          <w:rPr>
            <w:rFonts w:asciiTheme="minorHAnsi" w:hAnsiTheme="minorHAnsi"/>
            <w:noProof/>
            <w:webHidden/>
            <w:sz w:val="22"/>
            <w:szCs w:val="22"/>
            <w:rPrChange w:id="178" w:author="WinuE" w:date="2009-02-27T14:43:00Z">
              <w:rPr>
                <w:noProof/>
                <w:webHidden/>
                <w:color w:val="0000FF"/>
                <w:u w:val="single"/>
              </w:rPr>
            </w:rPrChange>
          </w:rPr>
          <w:t>8</w:t>
        </w:r>
        <w:r w:rsidRPr="00AA00AF">
          <w:rPr>
            <w:rFonts w:asciiTheme="minorHAnsi" w:hAnsiTheme="minorHAnsi"/>
            <w:noProof/>
            <w:webHidden/>
            <w:sz w:val="22"/>
            <w:szCs w:val="22"/>
            <w:rPrChange w:id="179"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180" w:author="WinuE" w:date="2009-02-27T14:43:00Z">
              <w:rPr>
                <w:rStyle w:val="Hipervnculo"/>
                <w:noProof/>
              </w:rPr>
            </w:rPrChange>
          </w:rPr>
          <w:fldChar w:fldCharType="end"/>
        </w:r>
      </w:ins>
    </w:p>
    <w:p w:rsidR="005C0A52" w:rsidRPr="005C0A52" w:rsidRDefault="00AA00AF">
      <w:pPr>
        <w:pStyle w:val="TDC1"/>
        <w:tabs>
          <w:tab w:val="left" w:pos="480"/>
          <w:tab w:val="right" w:leader="dot" w:pos="8494"/>
        </w:tabs>
        <w:rPr>
          <w:ins w:id="181" w:author="WinuE" w:date="2009-02-27T14:43:00Z"/>
          <w:rFonts w:asciiTheme="minorHAnsi" w:eastAsiaTheme="minorEastAsia" w:hAnsiTheme="minorHAnsi" w:cstheme="minorBidi"/>
          <w:noProof/>
          <w:sz w:val="22"/>
          <w:szCs w:val="22"/>
          <w:lang w:val="es-ES_tradnl" w:eastAsia="es-ES_tradnl"/>
        </w:rPr>
      </w:pPr>
      <w:ins w:id="182" w:author="WinuE" w:date="2009-02-27T14:43:00Z">
        <w:r w:rsidRPr="00AA00AF">
          <w:rPr>
            <w:rStyle w:val="Hipervnculo"/>
            <w:rFonts w:asciiTheme="minorHAnsi" w:hAnsiTheme="minorHAnsi"/>
            <w:noProof/>
            <w:sz w:val="22"/>
            <w:szCs w:val="22"/>
            <w:rPrChange w:id="183" w:author="WinuE" w:date="2009-02-27T14:43:00Z">
              <w:rPr>
                <w:rStyle w:val="Hipervnculo"/>
                <w:noProof/>
              </w:rPr>
            </w:rPrChange>
          </w:rPr>
          <w:fldChar w:fldCharType="begin"/>
        </w:r>
        <w:r w:rsidRPr="00AA00AF">
          <w:rPr>
            <w:rStyle w:val="Hipervnculo"/>
            <w:rFonts w:asciiTheme="minorHAnsi" w:hAnsiTheme="minorHAnsi"/>
            <w:noProof/>
            <w:sz w:val="22"/>
            <w:szCs w:val="22"/>
            <w:rPrChange w:id="184" w:author="WinuE" w:date="2009-02-27T14:43:00Z">
              <w:rPr>
                <w:rStyle w:val="Hipervnculo"/>
                <w:noProof/>
              </w:rPr>
            </w:rPrChange>
          </w:rPr>
          <w:instrText xml:space="preserve"> </w:instrText>
        </w:r>
        <w:r w:rsidRPr="00AA00AF">
          <w:rPr>
            <w:rFonts w:asciiTheme="minorHAnsi" w:hAnsiTheme="minorHAnsi"/>
            <w:noProof/>
            <w:sz w:val="22"/>
            <w:szCs w:val="22"/>
            <w:rPrChange w:id="185" w:author="WinuE" w:date="2009-02-27T14:43:00Z">
              <w:rPr>
                <w:noProof/>
                <w:color w:val="0000FF"/>
                <w:u w:val="single"/>
              </w:rPr>
            </w:rPrChange>
          </w:rPr>
          <w:instrText>HYPERLINK \l "_Toc223509134"</w:instrText>
        </w:r>
        <w:r w:rsidRPr="00AA00AF">
          <w:rPr>
            <w:rStyle w:val="Hipervnculo"/>
            <w:rFonts w:asciiTheme="minorHAnsi" w:hAnsiTheme="minorHAnsi"/>
            <w:noProof/>
            <w:sz w:val="22"/>
            <w:szCs w:val="22"/>
            <w:rPrChange w:id="186"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187" w:author="WinuE" w:date="2009-02-27T14:43:00Z">
              <w:rPr>
                <w:rStyle w:val="Hipervnculo"/>
                <w:noProof/>
              </w:rPr>
            </w:rPrChange>
          </w:rPr>
          <w:fldChar w:fldCharType="separate"/>
        </w:r>
        <w:r w:rsidRPr="00AA00AF">
          <w:rPr>
            <w:rStyle w:val="Hipervnculo"/>
            <w:rFonts w:asciiTheme="minorHAnsi" w:hAnsiTheme="minorHAnsi"/>
            <w:noProof/>
            <w:sz w:val="22"/>
            <w:szCs w:val="22"/>
            <w:lang w:val="es-CO"/>
            <w:rPrChange w:id="188" w:author="WinuE" w:date="2009-02-27T14:43:00Z">
              <w:rPr>
                <w:rStyle w:val="Hipervnculo"/>
                <w:rFonts w:ascii="Calibri" w:hAnsi="Calibri"/>
                <w:noProof/>
                <w:lang w:val="es-CO"/>
              </w:rPr>
            </w:rPrChange>
          </w:rPr>
          <w:t>1.</w:t>
        </w:r>
        <w:r w:rsidRPr="00AA00AF">
          <w:rPr>
            <w:rFonts w:asciiTheme="minorHAnsi" w:eastAsiaTheme="minorEastAsia" w:hAnsiTheme="minorHAnsi" w:cstheme="minorBidi"/>
            <w:noProof/>
            <w:sz w:val="22"/>
            <w:szCs w:val="22"/>
            <w:lang w:val="es-ES_tradnl" w:eastAsia="es-ES_tradnl"/>
            <w:rPrChange w:id="18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lang w:val="es-CO"/>
            <w:rPrChange w:id="190" w:author="WinuE" w:date="2009-02-27T14:43:00Z">
              <w:rPr>
                <w:rStyle w:val="Hipervnculo"/>
                <w:rFonts w:ascii="Calibri" w:hAnsi="Calibri"/>
                <w:noProof/>
                <w:lang w:val="es-CO"/>
              </w:rPr>
            </w:rPrChange>
          </w:rPr>
          <w:t>VISION GENERAL DEL PROYECTO</w:t>
        </w:r>
        <w:r w:rsidRPr="00AA00AF">
          <w:rPr>
            <w:rFonts w:asciiTheme="minorHAnsi" w:hAnsiTheme="minorHAnsi"/>
            <w:noProof/>
            <w:webHidden/>
            <w:sz w:val="22"/>
            <w:szCs w:val="22"/>
            <w:rPrChange w:id="191" w:author="WinuE" w:date="2009-02-27T14:43:00Z">
              <w:rPr>
                <w:noProof/>
                <w:webHidden/>
                <w:color w:val="0000FF"/>
                <w:u w:val="single"/>
              </w:rPr>
            </w:rPrChange>
          </w:rPr>
          <w:tab/>
        </w:r>
        <w:r w:rsidRPr="00AA00AF">
          <w:rPr>
            <w:rFonts w:asciiTheme="minorHAnsi" w:hAnsiTheme="minorHAnsi"/>
            <w:noProof/>
            <w:webHidden/>
            <w:sz w:val="22"/>
            <w:szCs w:val="22"/>
            <w:rPrChange w:id="192" w:author="WinuE" w:date="2009-02-27T14:43:00Z">
              <w:rPr>
                <w:noProof/>
                <w:webHidden/>
                <w:color w:val="0000FF"/>
                <w:u w:val="single"/>
              </w:rPr>
            </w:rPrChange>
          </w:rPr>
          <w:fldChar w:fldCharType="begin"/>
        </w:r>
        <w:r w:rsidRPr="00AA00AF">
          <w:rPr>
            <w:rFonts w:asciiTheme="minorHAnsi" w:hAnsiTheme="minorHAnsi"/>
            <w:noProof/>
            <w:webHidden/>
            <w:sz w:val="22"/>
            <w:szCs w:val="22"/>
            <w:rPrChange w:id="193" w:author="WinuE" w:date="2009-02-27T14:43:00Z">
              <w:rPr>
                <w:noProof/>
                <w:webHidden/>
                <w:color w:val="0000FF"/>
                <w:u w:val="single"/>
              </w:rPr>
            </w:rPrChange>
          </w:rPr>
          <w:instrText xml:space="preserve"> PAGEREF _Toc223509134 \h </w:instrText>
        </w:r>
      </w:ins>
      <w:r w:rsidRPr="00AA00AF">
        <w:rPr>
          <w:rFonts w:asciiTheme="minorHAnsi" w:hAnsiTheme="minorHAnsi"/>
          <w:noProof/>
          <w:webHidden/>
          <w:sz w:val="22"/>
          <w:szCs w:val="22"/>
          <w:rPrChange w:id="194"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195" w:author="WinuE" w:date="2009-02-27T14:43:00Z">
            <w:rPr>
              <w:noProof/>
              <w:webHidden/>
              <w:color w:val="0000FF"/>
              <w:u w:val="single"/>
            </w:rPr>
          </w:rPrChange>
        </w:rPr>
        <w:fldChar w:fldCharType="separate"/>
      </w:r>
      <w:ins w:id="196" w:author="WinuE" w:date="2009-02-27T14:43:00Z">
        <w:r w:rsidRPr="00AA00AF">
          <w:rPr>
            <w:rFonts w:asciiTheme="minorHAnsi" w:hAnsiTheme="minorHAnsi"/>
            <w:noProof/>
            <w:webHidden/>
            <w:sz w:val="22"/>
            <w:szCs w:val="22"/>
            <w:rPrChange w:id="197" w:author="WinuE" w:date="2009-02-27T14:43:00Z">
              <w:rPr>
                <w:noProof/>
                <w:webHidden/>
                <w:color w:val="0000FF"/>
                <w:u w:val="single"/>
              </w:rPr>
            </w:rPrChange>
          </w:rPr>
          <w:t>9</w:t>
        </w:r>
        <w:r w:rsidRPr="00AA00AF">
          <w:rPr>
            <w:rFonts w:asciiTheme="minorHAnsi" w:hAnsiTheme="minorHAnsi"/>
            <w:noProof/>
            <w:webHidden/>
            <w:sz w:val="22"/>
            <w:szCs w:val="22"/>
            <w:rPrChange w:id="198"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199" w:author="WinuE" w:date="2009-02-27T14:43:00Z">
              <w:rPr>
                <w:rStyle w:val="Hipervnculo"/>
                <w:noProof/>
              </w:rPr>
            </w:rPrChange>
          </w:rPr>
          <w:fldChar w:fldCharType="end"/>
        </w:r>
      </w:ins>
    </w:p>
    <w:p w:rsidR="005C0A52" w:rsidRPr="005C0A52" w:rsidRDefault="00AA00AF">
      <w:pPr>
        <w:pStyle w:val="TDC2"/>
        <w:tabs>
          <w:tab w:val="left" w:pos="880"/>
          <w:tab w:val="right" w:leader="dot" w:pos="8494"/>
        </w:tabs>
        <w:rPr>
          <w:ins w:id="200" w:author="WinuE" w:date="2009-02-27T14:43:00Z"/>
          <w:rFonts w:asciiTheme="minorHAnsi" w:eastAsiaTheme="minorEastAsia" w:hAnsiTheme="minorHAnsi" w:cstheme="minorBidi"/>
          <w:noProof/>
          <w:sz w:val="22"/>
          <w:szCs w:val="22"/>
          <w:lang w:val="es-ES_tradnl" w:eastAsia="es-ES_tradnl"/>
        </w:rPr>
      </w:pPr>
      <w:ins w:id="201" w:author="WinuE" w:date="2009-02-27T14:43:00Z">
        <w:r w:rsidRPr="00AA00AF">
          <w:rPr>
            <w:rStyle w:val="Hipervnculo"/>
            <w:rFonts w:asciiTheme="minorHAnsi" w:hAnsiTheme="minorHAnsi"/>
            <w:noProof/>
            <w:sz w:val="22"/>
            <w:szCs w:val="22"/>
            <w:rPrChange w:id="202" w:author="WinuE" w:date="2009-02-27T14:43:00Z">
              <w:rPr>
                <w:rStyle w:val="Hipervnculo"/>
                <w:noProof/>
              </w:rPr>
            </w:rPrChange>
          </w:rPr>
          <w:fldChar w:fldCharType="begin"/>
        </w:r>
        <w:r w:rsidRPr="00AA00AF">
          <w:rPr>
            <w:rStyle w:val="Hipervnculo"/>
            <w:rFonts w:asciiTheme="minorHAnsi" w:hAnsiTheme="minorHAnsi"/>
            <w:noProof/>
            <w:sz w:val="22"/>
            <w:szCs w:val="22"/>
            <w:rPrChange w:id="203" w:author="WinuE" w:date="2009-02-27T14:43:00Z">
              <w:rPr>
                <w:rStyle w:val="Hipervnculo"/>
                <w:noProof/>
              </w:rPr>
            </w:rPrChange>
          </w:rPr>
          <w:instrText xml:space="preserve"> </w:instrText>
        </w:r>
        <w:r w:rsidRPr="00AA00AF">
          <w:rPr>
            <w:rFonts w:asciiTheme="minorHAnsi" w:hAnsiTheme="minorHAnsi"/>
            <w:noProof/>
            <w:sz w:val="22"/>
            <w:szCs w:val="22"/>
            <w:rPrChange w:id="204" w:author="WinuE" w:date="2009-02-27T14:43:00Z">
              <w:rPr>
                <w:noProof/>
                <w:color w:val="0000FF"/>
                <w:u w:val="single"/>
              </w:rPr>
            </w:rPrChange>
          </w:rPr>
          <w:instrText>HYPERLINK \l "_Toc223509135"</w:instrText>
        </w:r>
        <w:r w:rsidRPr="00AA00AF">
          <w:rPr>
            <w:rStyle w:val="Hipervnculo"/>
            <w:rFonts w:asciiTheme="minorHAnsi" w:hAnsiTheme="minorHAnsi"/>
            <w:noProof/>
            <w:sz w:val="22"/>
            <w:szCs w:val="22"/>
            <w:rPrChange w:id="205"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206" w:author="WinuE" w:date="2009-02-27T14:43:00Z">
              <w:rPr>
                <w:rStyle w:val="Hipervnculo"/>
                <w:noProof/>
              </w:rPr>
            </w:rPrChange>
          </w:rPr>
          <w:fldChar w:fldCharType="separate"/>
        </w:r>
        <w:r w:rsidRPr="00AA00AF">
          <w:rPr>
            <w:rStyle w:val="Hipervnculo"/>
            <w:rFonts w:asciiTheme="minorHAnsi" w:hAnsiTheme="minorHAnsi"/>
            <w:noProof/>
            <w:sz w:val="22"/>
            <w:szCs w:val="22"/>
            <w:rPrChange w:id="207" w:author="WinuE" w:date="2009-02-27T14:43:00Z">
              <w:rPr>
                <w:rStyle w:val="Hipervnculo"/>
                <w:rFonts w:ascii="Calibri" w:hAnsi="Calibri"/>
                <w:noProof/>
              </w:rPr>
            </w:rPrChange>
          </w:rPr>
          <w:t>1.1</w:t>
        </w:r>
        <w:r w:rsidRPr="00AA00AF">
          <w:rPr>
            <w:rFonts w:asciiTheme="minorHAnsi" w:eastAsiaTheme="minorEastAsia" w:hAnsiTheme="minorHAnsi" w:cstheme="minorBidi"/>
            <w:noProof/>
            <w:sz w:val="22"/>
            <w:szCs w:val="22"/>
            <w:lang w:val="es-ES_tradnl" w:eastAsia="es-ES_tradnl"/>
            <w:rPrChange w:id="20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209" w:author="WinuE" w:date="2009-02-27T14:43:00Z">
              <w:rPr>
                <w:rStyle w:val="Hipervnculo"/>
                <w:rFonts w:ascii="Calibri" w:hAnsi="Calibri"/>
                <w:noProof/>
              </w:rPr>
            </w:rPrChange>
          </w:rPr>
          <w:t>RESUMEN DEL PROYECTO</w:t>
        </w:r>
        <w:r w:rsidRPr="00AA00AF">
          <w:rPr>
            <w:rFonts w:asciiTheme="minorHAnsi" w:hAnsiTheme="minorHAnsi"/>
            <w:noProof/>
            <w:webHidden/>
            <w:sz w:val="22"/>
            <w:szCs w:val="22"/>
            <w:rPrChange w:id="210" w:author="WinuE" w:date="2009-02-27T14:43:00Z">
              <w:rPr>
                <w:noProof/>
                <w:webHidden/>
                <w:color w:val="0000FF"/>
                <w:u w:val="single"/>
              </w:rPr>
            </w:rPrChange>
          </w:rPr>
          <w:tab/>
        </w:r>
        <w:r w:rsidRPr="00AA00AF">
          <w:rPr>
            <w:rFonts w:asciiTheme="minorHAnsi" w:hAnsiTheme="minorHAnsi"/>
            <w:noProof/>
            <w:webHidden/>
            <w:sz w:val="22"/>
            <w:szCs w:val="22"/>
            <w:rPrChange w:id="211" w:author="WinuE" w:date="2009-02-27T14:43:00Z">
              <w:rPr>
                <w:noProof/>
                <w:webHidden/>
                <w:color w:val="0000FF"/>
                <w:u w:val="single"/>
              </w:rPr>
            </w:rPrChange>
          </w:rPr>
          <w:fldChar w:fldCharType="begin"/>
        </w:r>
        <w:r w:rsidRPr="00AA00AF">
          <w:rPr>
            <w:rFonts w:asciiTheme="minorHAnsi" w:hAnsiTheme="minorHAnsi"/>
            <w:noProof/>
            <w:webHidden/>
            <w:sz w:val="22"/>
            <w:szCs w:val="22"/>
            <w:rPrChange w:id="212" w:author="WinuE" w:date="2009-02-27T14:43:00Z">
              <w:rPr>
                <w:noProof/>
                <w:webHidden/>
                <w:color w:val="0000FF"/>
                <w:u w:val="single"/>
              </w:rPr>
            </w:rPrChange>
          </w:rPr>
          <w:instrText xml:space="preserve"> PAGEREF _Toc223509135 \h </w:instrText>
        </w:r>
      </w:ins>
      <w:r w:rsidRPr="00AA00AF">
        <w:rPr>
          <w:rFonts w:asciiTheme="minorHAnsi" w:hAnsiTheme="minorHAnsi"/>
          <w:noProof/>
          <w:webHidden/>
          <w:sz w:val="22"/>
          <w:szCs w:val="22"/>
          <w:rPrChange w:id="213"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214" w:author="WinuE" w:date="2009-02-27T14:43:00Z">
            <w:rPr>
              <w:noProof/>
              <w:webHidden/>
              <w:color w:val="0000FF"/>
              <w:u w:val="single"/>
            </w:rPr>
          </w:rPrChange>
        </w:rPr>
        <w:fldChar w:fldCharType="separate"/>
      </w:r>
      <w:ins w:id="215" w:author="WinuE" w:date="2009-02-27T14:43:00Z">
        <w:r w:rsidRPr="00AA00AF">
          <w:rPr>
            <w:rFonts w:asciiTheme="minorHAnsi" w:hAnsiTheme="minorHAnsi"/>
            <w:noProof/>
            <w:webHidden/>
            <w:sz w:val="22"/>
            <w:szCs w:val="22"/>
            <w:rPrChange w:id="216" w:author="WinuE" w:date="2009-02-27T14:43:00Z">
              <w:rPr>
                <w:noProof/>
                <w:webHidden/>
                <w:color w:val="0000FF"/>
                <w:u w:val="single"/>
              </w:rPr>
            </w:rPrChange>
          </w:rPr>
          <w:t>9</w:t>
        </w:r>
        <w:r w:rsidRPr="00AA00AF">
          <w:rPr>
            <w:rFonts w:asciiTheme="minorHAnsi" w:hAnsiTheme="minorHAnsi"/>
            <w:noProof/>
            <w:webHidden/>
            <w:sz w:val="22"/>
            <w:szCs w:val="22"/>
            <w:rPrChange w:id="217"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218" w:author="WinuE" w:date="2009-02-27T14:43:00Z">
              <w:rPr>
                <w:rStyle w:val="Hipervnculo"/>
                <w:noProof/>
              </w:rPr>
            </w:rPrChange>
          </w:rPr>
          <w:fldChar w:fldCharType="end"/>
        </w:r>
      </w:ins>
    </w:p>
    <w:p w:rsidR="005C0A52" w:rsidRPr="005C0A52" w:rsidRDefault="00AA00AF">
      <w:pPr>
        <w:pStyle w:val="TDC3"/>
        <w:tabs>
          <w:tab w:val="left" w:pos="1320"/>
          <w:tab w:val="right" w:leader="dot" w:pos="8494"/>
        </w:tabs>
        <w:rPr>
          <w:ins w:id="219" w:author="WinuE" w:date="2009-02-27T14:43:00Z"/>
          <w:rFonts w:asciiTheme="minorHAnsi" w:eastAsiaTheme="minorEastAsia" w:hAnsiTheme="minorHAnsi" w:cstheme="minorBidi"/>
          <w:noProof/>
          <w:sz w:val="22"/>
          <w:szCs w:val="22"/>
          <w:lang w:val="es-ES_tradnl" w:eastAsia="es-ES_tradnl"/>
        </w:rPr>
      </w:pPr>
      <w:ins w:id="220" w:author="WinuE" w:date="2009-02-27T14:43:00Z">
        <w:r w:rsidRPr="00AA00AF">
          <w:rPr>
            <w:rStyle w:val="Hipervnculo"/>
            <w:rFonts w:asciiTheme="minorHAnsi" w:hAnsiTheme="minorHAnsi"/>
            <w:noProof/>
            <w:sz w:val="22"/>
            <w:szCs w:val="22"/>
            <w:rPrChange w:id="221" w:author="WinuE" w:date="2009-02-27T14:43:00Z">
              <w:rPr>
                <w:rStyle w:val="Hipervnculo"/>
                <w:noProof/>
              </w:rPr>
            </w:rPrChange>
          </w:rPr>
          <w:fldChar w:fldCharType="begin"/>
        </w:r>
        <w:r w:rsidRPr="00AA00AF">
          <w:rPr>
            <w:rStyle w:val="Hipervnculo"/>
            <w:rFonts w:asciiTheme="minorHAnsi" w:hAnsiTheme="minorHAnsi"/>
            <w:noProof/>
            <w:sz w:val="22"/>
            <w:szCs w:val="22"/>
            <w:rPrChange w:id="222" w:author="WinuE" w:date="2009-02-27T14:43:00Z">
              <w:rPr>
                <w:rStyle w:val="Hipervnculo"/>
                <w:noProof/>
              </w:rPr>
            </w:rPrChange>
          </w:rPr>
          <w:instrText xml:space="preserve"> </w:instrText>
        </w:r>
        <w:r w:rsidRPr="00AA00AF">
          <w:rPr>
            <w:rFonts w:asciiTheme="minorHAnsi" w:hAnsiTheme="minorHAnsi"/>
            <w:noProof/>
            <w:sz w:val="22"/>
            <w:szCs w:val="22"/>
            <w:rPrChange w:id="223" w:author="WinuE" w:date="2009-02-27T14:43:00Z">
              <w:rPr>
                <w:noProof/>
                <w:color w:val="0000FF"/>
                <w:u w:val="single"/>
              </w:rPr>
            </w:rPrChange>
          </w:rPr>
          <w:instrText>HYPERLINK \l "_Toc223509136"</w:instrText>
        </w:r>
        <w:r w:rsidRPr="00AA00AF">
          <w:rPr>
            <w:rStyle w:val="Hipervnculo"/>
            <w:rFonts w:asciiTheme="minorHAnsi" w:hAnsiTheme="minorHAnsi"/>
            <w:noProof/>
            <w:sz w:val="22"/>
            <w:szCs w:val="22"/>
            <w:rPrChange w:id="224"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225" w:author="WinuE" w:date="2009-02-27T14:43:00Z">
              <w:rPr>
                <w:rStyle w:val="Hipervnculo"/>
                <w:noProof/>
              </w:rPr>
            </w:rPrChange>
          </w:rPr>
          <w:fldChar w:fldCharType="separate"/>
        </w:r>
        <w:r w:rsidRPr="00AA00AF">
          <w:rPr>
            <w:rStyle w:val="Hipervnculo"/>
            <w:rFonts w:asciiTheme="minorHAnsi" w:hAnsiTheme="minorHAnsi"/>
            <w:noProof/>
            <w:sz w:val="22"/>
            <w:szCs w:val="22"/>
            <w:rPrChange w:id="226" w:author="WinuE" w:date="2009-02-27T14:43:00Z">
              <w:rPr>
                <w:rStyle w:val="Hipervnculo"/>
                <w:rFonts w:ascii="Calibri" w:hAnsi="Calibri"/>
                <w:noProof/>
              </w:rPr>
            </w:rPrChange>
          </w:rPr>
          <w:t>1.1.1</w:t>
        </w:r>
        <w:r w:rsidRPr="00AA00AF">
          <w:rPr>
            <w:rFonts w:asciiTheme="minorHAnsi" w:eastAsiaTheme="minorEastAsia" w:hAnsiTheme="minorHAnsi" w:cstheme="minorBidi"/>
            <w:noProof/>
            <w:sz w:val="22"/>
            <w:szCs w:val="22"/>
            <w:lang w:val="es-ES_tradnl" w:eastAsia="es-ES_tradnl"/>
            <w:rPrChange w:id="22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228" w:author="WinuE" w:date="2009-02-27T14:43:00Z">
              <w:rPr>
                <w:rStyle w:val="Hipervnculo"/>
                <w:rFonts w:ascii="Calibri" w:hAnsi="Calibri"/>
                <w:noProof/>
              </w:rPr>
            </w:rPrChange>
          </w:rPr>
          <w:t>Propósito</w:t>
        </w:r>
        <w:r w:rsidRPr="00AA00AF">
          <w:rPr>
            <w:rFonts w:asciiTheme="minorHAnsi" w:hAnsiTheme="minorHAnsi"/>
            <w:noProof/>
            <w:webHidden/>
            <w:sz w:val="22"/>
            <w:szCs w:val="22"/>
            <w:rPrChange w:id="229" w:author="WinuE" w:date="2009-02-27T14:43:00Z">
              <w:rPr>
                <w:noProof/>
                <w:webHidden/>
                <w:color w:val="0000FF"/>
                <w:u w:val="single"/>
              </w:rPr>
            </w:rPrChange>
          </w:rPr>
          <w:tab/>
        </w:r>
        <w:r w:rsidRPr="00AA00AF">
          <w:rPr>
            <w:rFonts w:asciiTheme="minorHAnsi" w:hAnsiTheme="minorHAnsi"/>
            <w:noProof/>
            <w:webHidden/>
            <w:sz w:val="22"/>
            <w:szCs w:val="22"/>
            <w:rPrChange w:id="230" w:author="WinuE" w:date="2009-02-27T14:43:00Z">
              <w:rPr>
                <w:noProof/>
                <w:webHidden/>
                <w:color w:val="0000FF"/>
                <w:u w:val="single"/>
              </w:rPr>
            </w:rPrChange>
          </w:rPr>
          <w:fldChar w:fldCharType="begin"/>
        </w:r>
        <w:r w:rsidRPr="00AA00AF">
          <w:rPr>
            <w:rFonts w:asciiTheme="minorHAnsi" w:hAnsiTheme="minorHAnsi"/>
            <w:noProof/>
            <w:webHidden/>
            <w:sz w:val="22"/>
            <w:szCs w:val="22"/>
            <w:rPrChange w:id="231" w:author="WinuE" w:date="2009-02-27T14:43:00Z">
              <w:rPr>
                <w:noProof/>
                <w:webHidden/>
                <w:color w:val="0000FF"/>
                <w:u w:val="single"/>
              </w:rPr>
            </w:rPrChange>
          </w:rPr>
          <w:instrText xml:space="preserve"> PAGEREF _Toc223509136 \h </w:instrText>
        </w:r>
      </w:ins>
      <w:r w:rsidRPr="00AA00AF">
        <w:rPr>
          <w:rFonts w:asciiTheme="minorHAnsi" w:hAnsiTheme="minorHAnsi"/>
          <w:noProof/>
          <w:webHidden/>
          <w:sz w:val="22"/>
          <w:szCs w:val="22"/>
          <w:rPrChange w:id="232"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233" w:author="WinuE" w:date="2009-02-27T14:43:00Z">
            <w:rPr>
              <w:noProof/>
              <w:webHidden/>
              <w:color w:val="0000FF"/>
              <w:u w:val="single"/>
            </w:rPr>
          </w:rPrChange>
        </w:rPr>
        <w:fldChar w:fldCharType="separate"/>
      </w:r>
      <w:ins w:id="234" w:author="WinuE" w:date="2009-02-27T14:43:00Z">
        <w:r w:rsidRPr="00AA00AF">
          <w:rPr>
            <w:rFonts w:asciiTheme="minorHAnsi" w:hAnsiTheme="minorHAnsi"/>
            <w:noProof/>
            <w:webHidden/>
            <w:sz w:val="22"/>
            <w:szCs w:val="22"/>
            <w:rPrChange w:id="235" w:author="WinuE" w:date="2009-02-27T14:43:00Z">
              <w:rPr>
                <w:noProof/>
                <w:webHidden/>
                <w:color w:val="0000FF"/>
                <w:u w:val="single"/>
              </w:rPr>
            </w:rPrChange>
          </w:rPr>
          <w:t>9</w:t>
        </w:r>
        <w:r w:rsidRPr="00AA00AF">
          <w:rPr>
            <w:rFonts w:asciiTheme="minorHAnsi" w:hAnsiTheme="minorHAnsi"/>
            <w:noProof/>
            <w:webHidden/>
            <w:sz w:val="22"/>
            <w:szCs w:val="22"/>
            <w:rPrChange w:id="236"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237" w:author="WinuE" w:date="2009-02-27T14:43:00Z">
              <w:rPr>
                <w:rStyle w:val="Hipervnculo"/>
                <w:noProof/>
              </w:rPr>
            </w:rPrChange>
          </w:rPr>
          <w:fldChar w:fldCharType="end"/>
        </w:r>
      </w:ins>
    </w:p>
    <w:p w:rsidR="005C0A52" w:rsidRPr="005C0A52" w:rsidRDefault="00AA00AF">
      <w:pPr>
        <w:pStyle w:val="TDC3"/>
        <w:tabs>
          <w:tab w:val="left" w:pos="1320"/>
          <w:tab w:val="right" w:leader="dot" w:pos="8494"/>
        </w:tabs>
        <w:rPr>
          <w:ins w:id="238" w:author="WinuE" w:date="2009-02-27T14:43:00Z"/>
          <w:rFonts w:asciiTheme="minorHAnsi" w:eastAsiaTheme="minorEastAsia" w:hAnsiTheme="minorHAnsi" w:cstheme="minorBidi"/>
          <w:noProof/>
          <w:sz w:val="22"/>
          <w:szCs w:val="22"/>
          <w:lang w:val="es-ES_tradnl" w:eastAsia="es-ES_tradnl"/>
        </w:rPr>
      </w:pPr>
      <w:ins w:id="239" w:author="WinuE" w:date="2009-02-27T14:43:00Z">
        <w:r w:rsidRPr="00AA00AF">
          <w:rPr>
            <w:rStyle w:val="Hipervnculo"/>
            <w:rFonts w:asciiTheme="minorHAnsi" w:hAnsiTheme="minorHAnsi"/>
            <w:noProof/>
            <w:sz w:val="22"/>
            <w:szCs w:val="22"/>
            <w:rPrChange w:id="240" w:author="WinuE" w:date="2009-02-27T14:43:00Z">
              <w:rPr>
                <w:rStyle w:val="Hipervnculo"/>
                <w:noProof/>
              </w:rPr>
            </w:rPrChange>
          </w:rPr>
          <w:fldChar w:fldCharType="begin"/>
        </w:r>
        <w:r w:rsidRPr="00AA00AF">
          <w:rPr>
            <w:rStyle w:val="Hipervnculo"/>
            <w:rFonts w:asciiTheme="minorHAnsi" w:hAnsiTheme="minorHAnsi"/>
            <w:noProof/>
            <w:sz w:val="22"/>
            <w:szCs w:val="22"/>
            <w:rPrChange w:id="241" w:author="WinuE" w:date="2009-02-27T14:43:00Z">
              <w:rPr>
                <w:rStyle w:val="Hipervnculo"/>
                <w:noProof/>
              </w:rPr>
            </w:rPrChange>
          </w:rPr>
          <w:instrText xml:space="preserve"> </w:instrText>
        </w:r>
        <w:r w:rsidRPr="00AA00AF">
          <w:rPr>
            <w:rFonts w:asciiTheme="minorHAnsi" w:hAnsiTheme="minorHAnsi"/>
            <w:noProof/>
            <w:sz w:val="22"/>
            <w:szCs w:val="22"/>
            <w:rPrChange w:id="242" w:author="WinuE" w:date="2009-02-27T14:43:00Z">
              <w:rPr>
                <w:noProof/>
                <w:color w:val="0000FF"/>
                <w:u w:val="single"/>
              </w:rPr>
            </w:rPrChange>
          </w:rPr>
          <w:instrText>HYPERLINK \l "_Toc223509137"</w:instrText>
        </w:r>
        <w:r w:rsidRPr="00AA00AF">
          <w:rPr>
            <w:rStyle w:val="Hipervnculo"/>
            <w:rFonts w:asciiTheme="minorHAnsi" w:hAnsiTheme="minorHAnsi"/>
            <w:noProof/>
            <w:sz w:val="22"/>
            <w:szCs w:val="22"/>
            <w:rPrChange w:id="243"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244" w:author="WinuE" w:date="2009-02-27T14:43:00Z">
              <w:rPr>
                <w:rStyle w:val="Hipervnculo"/>
                <w:noProof/>
              </w:rPr>
            </w:rPrChange>
          </w:rPr>
          <w:fldChar w:fldCharType="separate"/>
        </w:r>
        <w:r w:rsidRPr="00AA00AF">
          <w:rPr>
            <w:rStyle w:val="Hipervnculo"/>
            <w:rFonts w:asciiTheme="minorHAnsi" w:hAnsiTheme="minorHAnsi"/>
            <w:noProof/>
            <w:sz w:val="22"/>
            <w:szCs w:val="22"/>
            <w:lang w:val="es-CO"/>
            <w:rPrChange w:id="245" w:author="WinuE" w:date="2009-02-27T14:43:00Z">
              <w:rPr>
                <w:rStyle w:val="Hipervnculo"/>
                <w:rFonts w:ascii="Calibri" w:hAnsi="Calibri"/>
                <w:noProof/>
                <w:lang w:val="es-CO"/>
              </w:rPr>
            </w:rPrChange>
          </w:rPr>
          <w:t>1.1.2</w:t>
        </w:r>
        <w:r w:rsidRPr="00AA00AF">
          <w:rPr>
            <w:rFonts w:asciiTheme="minorHAnsi" w:eastAsiaTheme="minorEastAsia" w:hAnsiTheme="minorHAnsi" w:cstheme="minorBidi"/>
            <w:noProof/>
            <w:sz w:val="22"/>
            <w:szCs w:val="22"/>
            <w:lang w:val="es-ES_tradnl" w:eastAsia="es-ES_tradnl"/>
            <w:rPrChange w:id="24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lang w:val="es-CO"/>
            <w:rPrChange w:id="247" w:author="WinuE" w:date="2009-02-27T14:43:00Z">
              <w:rPr>
                <w:rStyle w:val="Hipervnculo"/>
                <w:rFonts w:ascii="Calibri" w:hAnsi="Calibri"/>
                <w:noProof/>
                <w:lang w:val="es-CO"/>
              </w:rPr>
            </w:rPrChange>
          </w:rPr>
          <w:t>Alcance</w:t>
        </w:r>
        <w:r w:rsidRPr="00AA00AF">
          <w:rPr>
            <w:rFonts w:asciiTheme="minorHAnsi" w:hAnsiTheme="minorHAnsi"/>
            <w:noProof/>
            <w:webHidden/>
            <w:sz w:val="22"/>
            <w:szCs w:val="22"/>
            <w:rPrChange w:id="248" w:author="WinuE" w:date="2009-02-27T14:43:00Z">
              <w:rPr>
                <w:noProof/>
                <w:webHidden/>
                <w:color w:val="0000FF"/>
                <w:u w:val="single"/>
              </w:rPr>
            </w:rPrChange>
          </w:rPr>
          <w:tab/>
        </w:r>
        <w:r w:rsidRPr="00AA00AF">
          <w:rPr>
            <w:rFonts w:asciiTheme="minorHAnsi" w:hAnsiTheme="minorHAnsi"/>
            <w:noProof/>
            <w:webHidden/>
            <w:sz w:val="22"/>
            <w:szCs w:val="22"/>
            <w:rPrChange w:id="249" w:author="WinuE" w:date="2009-02-27T14:43:00Z">
              <w:rPr>
                <w:noProof/>
                <w:webHidden/>
                <w:color w:val="0000FF"/>
                <w:u w:val="single"/>
              </w:rPr>
            </w:rPrChange>
          </w:rPr>
          <w:fldChar w:fldCharType="begin"/>
        </w:r>
        <w:r w:rsidRPr="00AA00AF">
          <w:rPr>
            <w:rFonts w:asciiTheme="minorHAnsi" w:hAnsiTheme="minorHAnsi"/>
            <w:noProof/>
            <w:webHidden/>
            <w:sz w:val="22"/>
            <w:szCs w:val="22"/>
            <w:rPrChange w:id="250" w:author="WinuE" w:date="2009-02-27T14:43:00Z">
              <w:rPr>
                <w:noProof/>
                <w:webHidden/>
                <w:color w:val="0000FF"/>
                <w:u w:val="single"/>
              </w:rPr>
            </w:rPrChange>
          </w:rPr>
          <w:instrText xml:space="preserve"> PAGEREF _Toc223509137 \h </w:instrText>
        </w:r>
      </w:ins>
      <w:r w:rsidRPr="00AA00AF">
        <w:rPr>
          <w:rFonts w:asciiTheme="minorHAnsi" w:hAnsiTheme="minorHAnsi"/>
          <w:noProof/>
          <w:webHidden/>
          <w:sz w:val="22"/>
          <w:szCs w:val="22"/>
          <w:rPrChange w:id="251"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252" w:author="WinuE" w:date="2009-02-27T14:43:00Z">
            <w:rPr>
              <w:noProof/>
              <w:webHidden/>
              <w:color w:val="0000FF"/>
              <w:u w:val="single"/>
            </w:rPr>
          </w:rPrChange>
        </w:rPr>
        <w:fldChar w:fldCharType="separate"/>
      </w:r>
      <w:ins w:id="253" w:author="WinuE" w:date="2009-02-27T14:43:00Z">
        <w:r w:rsidRPr="00AA00AF">
          <w:rPr>
            <w:rFonts w:asciiTheme="minorHAnsi" w:hAnsiTheme="minorHAnsi"/>
            <w:noProof/>
            <w:webHidden/>
            <w:sz w:val="22"/>
            <w:szCs w:val="22"/>
            <w:rPrChange w:id="254" w:author="WinuE" w:date="2009-02-27T14:43:00Z">
              <w:rPr>
                <w:noProof/>
                <w:webHidden/>
                <w:color w:val="0000FF"/>
                <w:u w:val="single"/>
              </w:rPr>
            </w:rPrChange>
          </w:rPr>
          <w:t>9</w:t>
        </w:r>
        <w:r w:rsidRPr="00AA00AF">
          <w:rPr>
            <w:rFonts w:asciiTheme="minorHAnsi" w:hAnsiTheme="minorHAnsi"/>
            <w:noProof/>
            <w:webHidden/>
            <w:sz w:val="22"/>
            <w:szCs w:val="22"/>
            <w:rPrChange w:id="255"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256" w:author="WinuE" w:date="2009-02-27T14:43:00Z">
              <w:rPr>
                <w:rStyle w:val="Hipervnculo"/>
                <w:noProof/>
              </w:rPr>
            </w:rPrChange>
          </w:rPr>
          <w:fldChar w:fldCharType="end"/>
        </w:r>
      </w:ins>
    </w:p>
    <w:p w:rsidR="005C0A52" w:rsidRPr="005C0A52" w:rsidRDefault="00AA00AF">
      <w:pPr>
        <w:pStyle w:val="TDC3"/>
        <w:tabs>
          <w:tab w:val="left" w:pos="1320"/>
          <w:tab w:val="right" w:leader="dot" w:pos="8494"/>
        </w:tabs>
        <w:rPr>
          <w:ins w:id="257" w:author="WinuE" w:date="2009-02-27T14:43:00Z"/>
          <w:rFonts w:asciiTheme="minorHAnsi" w:eastAsiaTheme="minorEastAsia" w:hAnsiTheme="minorHAnsi" w:cstheme="minorBidi"/>
          <w:noProof/>
          <w:sz w:val="22"/>
          <w:szCs w:val="22"/>
          <w:lang w:val="es-ES_tradnl" w:eastAsia="es-ES_tradnl"/>
        </w:rPr>
      </w:pPr>
      <w:ins w:id="258" w:author="WinuE" w:date="2009-02-27T14:43:00Z">
        <w:r w:rsidRPr="00AA00AF">
          <w:rPr>
            <w:rStyle w:val="Hipervnculo"/>
            <w:rFonts w:asciiTheme="minorHAnsi" w:hAnsiTheme="minorHAnsi"/>
            <w:noProof/>
            <w:sz w:val="22"/>
            <w:szCs w:val="22"/>
            <w:rPrChange w:id="259" w:author="WinuE" w:date="2009-02-27T14:43:00Z">
              <w:rPr>
                <w:rStyle w:val="Hipervnculo"/>
                <w:noProof/>
              </w:rPr>
            </w:rPrChange>
          </w:rPr>
          <w:fldChar w:fldCharType="begin"/>
        </w:r>
        <w:r w:rsidRPr="00AA00AF">
          <w:rPr>
            <w:rStyle w:val="Hipervnculo"/>
            <w:rFonts w:asciiTheme="minorHAnsi" w:hAnsiTheme="minorHAnsi"/>
            <w:noProof/>
            <w:sz w:val="22"/>
            <w:szCs w:val="22"/>
            <w:rPrChange w:id="260" w:author="WinuE" w:date="2009-02-27T14:43:00Z">
              <w:rPr>
                <w:rStyle w:val="Hipervnculo"/>
                <w:noProof/>
              </w:rPr>
            </w:rPrChange>
          </w:rPr>
          <w:instrText xml:space="preserve"> </w:instrText>
        </w:r>
        <w:r w:rsidRPr="00AA00AF">
          <w:rPr>
            <w:rFonts w:asciiTheme="minorHAnsi" w:hAnsiTheme="minorHAnsi"/>
            <w:noProof/>
            <w:sz w:val="22"/>
            <w:szCs w:val="22"/>
            <w:rPrChange w:id="261" w:author="WinuE" w:date="2009-02-27T14:43:00Z">
              <w:rPr>
                <w:noProof/>
                <w:color w:val="0000FF"/>
                <w:u w:val="single"/>
              </w:rPr>
            </w:rPrChange>
          </w:rPr>
          <w:instrText>HYPERLINK \l "_Toc223509138"</w:instrText>
        </w:r>
        <w:r w:rsidRPr="00AA00AF">
          <w:rPr>
            <w:rStyle w:val="Hipervnculo"/>
            <w:rFonts w:asciiTheme="minorHAnsi" w:hAnsiTheme="minorHAnsi"/>
            <w:noProof/>
            <w:sz w:val="22"/>
            <w:szCs w:val="22"/>
            <w:rPrChange w:id="262"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263" w:author="WinuE" w:date="2009-02-27T14:43:00Z">
              <w:rPr>
                <w:rStyle w:val="Hipervnculo"/>
                <w:noProof/>
              </w:rPr>
            </w:rPrChange>
          </w:rPr>
          <w:fldChar w:fldCharType="separate"/>
        </w:r>
        <w:r w:rsidRPr="00AA00AF">
          <w:rPr>
            <w:rStyle w:val="Hipervnculo"/>
            <w:rFonts w:asciiTheme="minorHAnsi" w:hAnsiTheme="minorHAnsi"/>
            <w:noProof/>
            <w:sz w:val="22"/>
            <w:szCs w:val="22"/>
            <w:lang w:val="es-CO"/>
            <w:rPrChange w:id="264" w:author="WinuE" w:date="2009-02-27T14:43:00Z">
              <w:rPr>
                <w:rStyle w:val="Hipervnculo"/>
                <w:rFonts w:ascii="Calibri" w:hAnsi="Calibri"/>
                <w:noProof/>
                <w:lang w:val="es-CO"/>
              </w:rPr>
            </w:rPrChange>
          </w:rPr>
          <w:t>1.1.3</w:t>
        </w:r>
        <w:r w:rsidRPr="00AA00AF">
          <w:rPr>
            <w:rFonts w:asciiTheme="minorHAnsi" w:eastAsiaTheme="minorEastAsia" w:hAnsiTheme="minorHAnsi" w:cstheme="minorBidi"/>
            <w:noProof/>
            <w:sz w:val="22"/>
            <w:szCs w:val="22"/>
            <w:lang w:val="es-ES_tradnl" w:eastAsia="es-ES_tradnl"/>
            <w:rPrChange w:id="26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lang w:val="es-CO"/>
            <w:rPrChange w:id="266" w:author="WinuE" w:date="2009-02-27T14:43:00Z">
              <w:rPr>
                <w:rStyle w:val="Hipervnculo"/>
                <w:rFonts w:ascii="Calibri" w:hAnsi="Calibri"/>
                <w:noProof/>
                <w:lang w:val="es-CO"/>
              </w:rPr>
            </w:rPrChange>
          </w:rPr>
          <w:t>Objetivos</w:t>
        </w:r>
        <w:r w:rsidRPr="00AA00AF">
          <w:rPr>
            <w:rFonts w:asciiTheme="minorHAnsi" w:hAnsiTheme="minorHAnsi"/>
            <w:noProof/>
            <w:webHidden/>
            <w:sz w:val="22"/>
            <w:szCs w:val="22"/>
            <w:rPrChange w:id="267" w:author="WinuE" w:date="2009-02-27T14:43:00Z">
              <w:rPr>
                <w:noProof/>
                <w:webHidden/>
                <w:color w:val="0000FF"/>
                <w:u w:val="single"/>
              </w:rPr>
            </w:rPrChange>
          </w:rPr>
          <w:tab/>
        </w:r>
        <w:r w:rsidRPr="00AA00AF">
          <w:rPr>
            <w:rFonts w:asciiTheme="minorHAnsi" w:hAnsiTheme="minorHAnsi"/>
            <w:noProof/>
            <w:webHidden/>
            <w:sz w:val="22"/>
            <w:szCs w:val="22"/>
            <w:rPrChange w:id="268" w:author="WinuE" w:date="2009-02-27T14:43:00Z">
              <w:rPr>
                <w:noProof/>
                <w:webHidden/>
                <w:color w:val="0000FF"/>
                <w:u w:val="single"/>
              </w:rPr>
            </w:rPrChange>
          </w:rPr>
          <w:fldChar w:fldCharType="begin"/>
        </w:r>
        <w:r w:rsidRPr="00AA00AF">
          <w:rPr>
            <w:rFonts w:asciiTheme="minorHAnsi" w:hAnsiTheme="minorHAnsi"/>
            <w:noProof/>
            <w:webHidden/>
            <w:sz w:val="22"/>
            <w:szCs w:val="22"/>
            <w:rPrChange w:id="269" w:author="WinuE" w:date="2009-02-27T14:43:00Z">
              <w:rPr>
                <w:noProof/>
                <w:webHidden/>
                <w:color w:val="0000FF"/>
                <w:u w:val="single"/>
              </w:rPr>
            </w:rPrChange>
          </w:rPr>
          <w:instrText xml:space="preserve"> PAGEREF _Toc223509138 \h </w:instrText>
        </w:r>
      </w:ins>
      <w:r w:rsidRPr="00AA00AF">
        <w:rPr>
          <w:rFonts w:asciiTheme="minorHAnsi" w:hAnsiTheme="minorHAnsi"/>
          <w:noProof/>
          <w:webHidden/>
          <w:sz w:val="22"/>
          <w:szCs w:val="22"/>
          <w:rPrChange w:id="270"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271" w:author="WinuE" w:date="2009-02-27T14:43:00Z">
            <w:rPr>
              <w:noProof/>
              <w:webHidden/>
              <w:color w:val="0000FF"/>
              <w:u w:val="single"/>
            </w:rPr>
          </w:rPrChange>
        </w:rPr>
        <w:fldChar w:fldCharType="separate"/>
      </w:r>
      <w:ins w:id="272" w:author="WinuE" w:date="2009-02-27T14:43:00Z">
        <w:r w:rsidRPr="00AA00AF">
          <w:rPr>
            <w:rFonts w:asciiTheme="minorHAnsi" w:hAnsiTheme="minorHAnsi"/>
            <w:noProof/>
            <w:webHidden/>
            <w:sz w:val="22"/>
            <w:szCs w:val="22"/>
            <w:rPrChange w:id="273" w:author="WinuE" w:date="2009-02-27T14:43:00Z">
              <w:rPr>
                <w:noProof/>
                <w:webHidden/>
                <w:color w:val="0000FF"/>
                <w:u w:val="single"/>
              </w:rPr>
            </w:rPrChange>
          </w:rPr>
          <w:t>10</w:t>
        </w:r>
        <w:r w:rsidRPr="00AA00AF">
          <w:rPr>
            <w:rFonts w:asciiTheme="minorHAnsi" w:hAnsiTheme="minorHAnsi"/>
            <w:noProof/>
            <w:webHidden/>
            <w:sz w:val="22"/>
            <w:szCs w:val="22"/>
            <w:rPrChange w:id="274"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275" w:author="WinuE" w:date="2009-02-27T14:43:00Z">
              <w:rPr>
                <w:rStyle w:val="Hipervnculo"/>
                <w:noProof/>
              </w:rPr>
            </w:rPrChange>
          </w:rPr>
          <w:fldChar w:fldCharType="end"/>
        </w:r>
      </w:ins>
    </w:p>
    <w:p w:rsidR="005C0A52" w:rsidRPr="005C0A52" w:rsidRDefault="00AA00AF">
      <w:pPr>
        <w:pStyle w:val="TDC3"/>
        <w:tabs>
          <w:tab w:val="left" w:pos="1320"/>
          <w:tab w:val="right" w:leader="dot" w:pos="8494"/>
        </w:tabs>
        <w:rPr>
          <w:ins w:id="276" w:author="WinuE" w:date="2009-02-27T14:43:00Z"/>
          <w:rFonts w:asciiTheme="minorHAnsi" w:eastAsiaTheme="minorEastAsia" w:hAnsiTheme="minorHAnsi" w:cstheme="minorBidi"/>
          <w:noProof/>
          <w:sz w:val="22"/>
          <w:szCs w:val="22"/>
          <w:lang w:val="es-ES_tradnl" w:eastAsia="es-ES_tradnl"/>
        </w:rPr>
      </w:pPr>
      <w:ins w:id="277" w:author="WinuE" w:date="2009-02-27T14:43:00Z">
        <w:r w:rsidRPr="00AA00AF">
          <w:rPr>
            <w:rStyle w:val="Hipervnculo"/>
            <w:rFonts w:asciiTheme="minorHAnsi" w:hAnsiTheme="minorHAnsi"/>
            <w:noProof/>
            <w:sz w:val="22"/>
            <w:szCs w:val="22"/>
            <w:rPrChange w:id="278" w:author="WinuE" w:date="2009-02-27T14:43:00Z">
              <w:rPr>
                <w:rStyle w:val="Hipervnculo"/>
                <w:noProof/>
              </w:rPr>
            </w:rPrChange>
          </w:rPr>
          <w:fldChar w:fldCharType="begin"/>
        </w:r>
        <w:r w:rsidRPr="00AA00AF">
          <w:rPr>
            <w:rStyle w:val="Hipervnculo"/>
            <w:rFonts w:asciiTheme="minorHAnsi" w:hAnsiTheme="minorHAnsi"/>
            <w:noProof/>
            <w:sz w:val="22"/>
            <w:szCs w:val="22"/>
            <w:rPrChange w:id="279" w:author="WinuE" w:date="2009-02-27T14:43:00Z">
              <w:rPr>
                <w:rStyle w:val="Hipervnculo"/>
                <w:noProof/>
              </w:rPr>
            </w:rPrChange>
          </w:rPr>
          <w:instrText xml:space="preserve"> </w:instrText>
        </w:r>
        <w:r w:rsidRPr="00AA00AF">
          <w:rPr>
            <w:rFonts w:asciiTheme="minorHAnsi" w:hAnsiTheme="minorHAnsi"/>
            <w:noProof/>
            <w:sz w:val="22"/>
            <w:szCs w:val="22"/>
            <w:rPrChange w:id="280" w:author="WinuE" w:date="2009-02-27T14:43:00Z">
              <w:rPr>
                <w:noProof/>
                <w:color w:val="0000FF"/>
                <w:u w:val="single"/>
              </w:rPr>
            </w:rPrChange>
          </w:rPr>
          <w:instrText>HYPERLINK \l "_Toc223509139"</w:instrText>
        </w:r>
        <w:r w:rsidRPr="00AA00AF">
          <w:rPr>
            <w:rStyle w:val="Hipervnculo"/>
            <w:rFonts w:asciiTheme="minorHAnsi" w:hAnsiTheme="minorHAnsi"/>
            <w:noProof/>
            <w:sz w:val="22"/>
            <w:szCs w:val="22"/>
            <w:rPrChange w:id="281"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282" w:author="WinuE" w:date="2009-02-27T14:43:00Z">
              <w:rPr>
                <w:rStyle w:val="Hipervnculo"/>
                <w:noProof/>
              </w:rPr>
            </w:rPrChange>
          </w:rPr>
          <w:fldChar w:fldCharType="separate"/>
        </w:r>
        <w:r w:rsidRPr="00AA00AF">
          <w:rPr>
            <w:rStyle w:val="Hipervnculo"/>
            <w:rFonts w:asciiTheme="minorHAnsi" w:hAnsiTheme="minorHAnsi"/>
            <w:noProof/>
            <w:sz w:val="22"/>
            <w:szCs w:val="22"/>
            <w:rPrChange w:id="283" w:author="WinuE" w:date="2009-02-27T14:43:00Z">
              <w:rPr>
                <w:rStyle w:val="Hipervnculo"/>
                <w:rFonts w:ascii="Calibri" w:hAnsi="Calibri"/>
                <w:noProof/>
              </w:rPr>
            </w:rPrChange>
          </w:rPr>
          <w:t>1.1.4</w:t>
        </w:r>
        <w:r w:rsidRPr="00AA00AF">
          <w:rPr>
            <w:rFonts w:asciiTheme="minorHAnsi" w:eastAsiaTheme="minorEastAsia" w:hAnsiTheme="minorHAnsi" w:cstheme="minorBidi"/>
            <w:noProof/>
            <w:sz w:val="22"/>
            <w:szCs w:val="22"/>
            <w:lang w:val="es-ES_tradnl" w:eastAsia="es-ES_tradnl"/>
            <w:rPrChange w:id="28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285" w:author="WinuE" w:date="2009-02-27T14:43:00Z">
              <w:rPr>
                <w:rStyle w:val="Hipervnculo"/>
                <w:rFonts w:ascii="Calibri" w:hAnsi="Calibri"/>
                <w:noProof/>
              </w:rPr>
            </w:rPrChange>
          </w:rPr>
          <w:t>Suposiciones y Restricciones</w:t>
        </w:r>
        <w:r w:rsidRPr="00AA00AF">
          <w:rPr>
            <w:rFonts w:asciiTheme="minorHAnsi" w:hAnsiTheme="minorHAnsi"/>
            <w:noProof/>
            <w:webHidden/>
            <w:sz w:val="22"/>
            <w:szCs w:val="22"/>
            <w:rPrChange w:id="286" w:author="WinuE" w:date="2009-02-27T14:43:00Z">
              <w:rPr>
                <w:noProof/>
                <w:webHidden/>
                <w:color w:val="0000FF"/>
                <w:u w:val="single"/>
              </w:rPr>
            </w:rPrChange>
          </w:rPr>
          <w:tab/>
        </w:r>
        <w:r w:rsidRPr="00AA00AF">
          <w:rPr>
            <w:rFonts w:asciiTheme="minorHAnsi" w:hAnsiTheme="minorHAnsi"/>
            <w:noProof/>
            <w:webHidden/>
            <w:sz w:val="22"/>
            <w:szCs w:val="22"/>
            <w:rPrChange w:id="287" w:author="WinuE" w:date="2009-02-27T14:43:00Z">
              <w:rPr>
                <w:noProof/>
                <w:webHidden/>
                <w:color w:val="0000FF"/>
                <w:u w:val="single"/>
              </w:rPr>
            </w:rPrChange>
          </w:rPr>
          <w:fldChar w:fldCharType="begin"/>
        </w:r>
        <w:r w:rsidRPr="00AA00AF">
          <w:rPr>
            <w:rFonts w:asciiTheme="minorHAnsi" w:hAnsiTheme="minorHAnsi"/>
            <w:noProof/>
            <w:webHidden/>
            <w:sz w:val="22"/>
            <w:szCs w:val="22"/>
            <w:rPrChange w:id="288" w:author="WinuE" w:date="2009-02-27T14:43:00Z">
              <w:rPr>
                <w:noProof/>
                <w:webHidden/>
                <w:color w:val="0000FF"/>
                <w:u w:val="single"/>
              </w:rPr>
            </w:rPrChange>
          </w:rPr>
          <w:instrText xml:space="preserve"> PAGEREF _Toc223509139 \h </w:instrText>
        </w:r>
      </w:ins>
      <w:r w:rsidRPr="00AA00AF">
        <w:rPr>
          <w:rFonts w:asciiTheme="minorHAnsi" w:hAnsiTheme="minorHAnsi"/>
          <w:noProof/>
          <w:webHidden/>
          <w:sz w:val="22"/>
          <w:szCs w:val="22"/>
          <w:rPrChange w:id="289"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290" w:author="WinuE" w:date="2009-02-27T14:43:00Z">
            <w:rPr>
              <w:noProof/>
              <w:webHidden/>
              <w:color w:val="0000FF"/>
              <w:u w:val="single"/>
            </w:rPr>
          </w:rPrChange>
        </w:rPr>
        <w:fldChar w:fldCharType="separate"/>
      </w:r>
      <w:ins w:id="291" w:author="WinuE" w:date="2009-02-27T14:43:00Z">
        <w:r w:rsidRPr="00AA00AF">
          <w:rPr>
            <w:rFonts w:asciiTheme="minorHAnsi" w:hAnsiTheme="minorHAnsi"/>
            <w:noProof/>
            <w:webHidden/>
            <w:sz w:val="22"/>
            <w:szCs w:val="22"/>
            <w:rPrChange w:id="292" w:author="WinuE" w:date="2009-02-27T14:43:00Z">
              <w:rPr>
                <w:noProof/>
                <w:webHidden/>
                <w:color w:val="0000FF"/>
                <w:u w:val="single"/>
              </w:rPr>
            </w:rPrChange>
          </w:rPr>
          <w:t>11</w:t>
        </w:r>
        <w:r w:rsidRPr="00AA00AF">
          <w:rPr>
            <w:rFonts w:asciiTheme="minorHAnsi" w:hAnsiTheme="minorHAnsi"/>
            <w:noProof/>
            <w:webHidden/>
            <w:sz w:val="22"/>
            <w:szCs w:val="22"/>
            <w:rPrChange w:id="293"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294" w:author="WinuE" w:date="2009-02-27T14:43:00Z">
              <w:rPr>
                <w:rStyle w:val="Hipervnculo"/>
                <w:noProof/>
              </w:rPr>
            </w:rPrChange>
          </w:rPr>
          <w:fldChar w:fldCharType="end"/>
        </w:r>
      </w:ins>
    </w:p>
    <w:p w:rsidR="005C0A52" w:rsidRPr="005C0A52" w:rsidRDefault="00AA00AF">
      <w:pPr>
        <w:pStyle w:val="TDC3"/>
        <w:tabs>
          <w:tab w:val="left" w:pos="1320"/>
          <w:tab w:val="right" w:leader="dot" w:pos="8494"/>
        </w:tabs>
        <w:rPr>
          <w:ins w:id="295" w:author="WinuE" w:date="2009-02-27T14:43:00Z"/>
          <w:rFonts w:asciiTheme="minorHAnsi" w:eastAsiaTheme="minorEastAsia" w:hAnsiTheme="minorHAnsi" w:cstheme="minorBidi"/>
          <w:noProof/>
          <w:sz w:val="22"/>
          <w:szCs w:val="22"/>
          <w:lang w:val="es-ES_tradnl" w:eastAsia="es-ES_tradnl"/>
        </w:rPr>
      </w:pPr>
      <w:ins w:id="296" w:author="WinuE" w:date="2009-02-27T14:43:00Z">
        <w:r w:rsidRPr="00AA00AF">
          <w:rPr>
            <w:rStyle w:val="Hipervnculo"/>
            <w:rFonts w:asciiTheme="minorHAnsi" w:hAnsiTheme="minorHAnsi"/>
            <w:noProof/>
            <w:sz w:val="22"/>
            <w:szCs w:val="22"/>
            <w:rPrChange w:id="297" w:author="WinuE" w:date="2009-02-27T14:43:00Z">
              <w:rPr>
                <w:rStyle w:val="Hipervnculo"/>
                <w:noProof/>
              </w:rPr>
            </w:rPrChange>
          </w:rPr>
          <w:fldChar w:fldCharType="begin"/>
        </w:r>
        <w:r w:rsidRPr="00AA00AF">
          <w:rPr>
            <w:rStyle w:val="Hipervnculo"/>
            <w:rFonts w:asciiTheme="minorHAnsi" w:hAnsiTheme="minorHAnsi"/>
            <w:noProof/>
            <w:sz w:val="22"/>
            <w:szCs w:val="22"/>
            <w:rPrChange w:id="298" w:author="WinuE" w:date="2009-02-27T14:43:00Z">
              <w:rPr>
                <w:rStyle w:val="Hipervnculo"/>
                <w:noProof/>
              </w:rPr>
            </w:rPrChange>
          </w:rPr>
          <w:instrText xml:space="preserve"> </w:instrText>
        </w:r>
        <w:r w:rsidRPr="00AA00AF">
          <w:rPr>
            <w:rFonts w:asciiTheme="minorHAnsi" w:hAnsiTheme="minorHAnsi"/>
            <w:noProof/>
            <w:sz w:val="22"/>
            <w:szCs w:val="22"/>
            <w:rPrChange w:id="299" w:author="WinuE" w:date="2009-02-27T14:43:00Z">
              <w:rPr>
                <w:noProof/>
                <w:color w:val="0000FF"/>
                <w:u w:val="single"/>
              </w:rPr>
            </w:rPrChange>
          </w:rPr>
          <w:instrText>HYPERLINK \l "_Toc223509140"</w:instrText>
        </w:r>
        <w:r w:rsidRPr="00AA00AF">
          <w:rPr>
            <w:rStyle w:val="Hipervnculo"/>
            <w:rFonts w:asciiTheme="minorHAnsi" w:hAnsiTheme="minorHAnsi"/>
            <w:noProof/>
            <w:sz w:val="22"/>
            <w:szCs w:val="22"/>
            <w:rPrChange w:id="300"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301" w:author="WinuE" w:date="2009-02-27T14:43:00Z">
              <w:rPr>
                <w:rStyle w:val="Hipervnculo"/>
                <w:noProof/>
              </w:rPr>
            </w:rPrChange>
          </w:rPr>
          <w:fldChar w:fldCharType="separate"/>
        </w:r>
        <w:r w:rsidRPr="00AA00AF">
          <w:rPr>
            <w:rStyle w:val="Hipervnculo"/>
            <w:rFonts w:asciiTheme="minorHAnsi" w:hAnsiTheme="minorHAnsi"/>
            <w:noProof/>
            <w:sz w:val="22"/>
            <w:szCs w:val="22"/>
            <w:rPrChange w:id="302" w:author="WinuE" w:date="2009-02-27T14:43:00Z">
              <w:rPr>
                <w:rStyle w:val="Hipervnculo"/>
                <w:rFonts w:ascii="Calibri" w:hAnsi="Calibri"/>
                <w:noProof/>
              </w:rPr>
            </w:rPrChange>
          </w:rPr>
          <w:t>1.1.5</w:t>
        </w:r>
        <w:r w:rsidRPr="00AA00AF">
          <w:rPr>
            <w:rFonts w:asciiTheme="minorHAnsi" w:eastAsiaTheme="minorEastAsia" w:hAnsiTheme="minorHAnsi" w:cstheme="minorBidi"/>
            <w:noProof/>
            <w:sz w:val="22"/>
            <w:szCs w:val="22"/>
            <w:lang w:val="es-ES_tradnl" w:eastAsia="es-ES_tradnl"/>
            <w:rPrChange w:id="30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304" w:author="WinuE" w:date="2009-02-27T14:43:00Z">
              <w:rPr>
                <w:rStyle w:val="Hipervnculo"/>
                <w:rFonts w:ascii="Calibri" w:hAnsi="Calibri"/>
                <w:noProof/>
              </w:rPr>
            </w:rPrChange>
          </w:rPr>
          <w:t>Entregables del Proyecto</w:t>
        </w:r>
        <w:r w:rsidRPr="00AA00AF">
          <w:rPr>
            <w:rFonts w:asciiTheme="minorHAnsi" w:hAnsiTheme="minorHAnsi"/>
            <w:noProof/>
            <w:webHidden/>
            <w:sz w:val="22"/>
            <w:szCs w:val="22"/>
            <w:rPrChange w:id="305" w:author="WinuE" w:date="2009-02-27T14:43:00Z">
              <w:rPr>
                <w:noProof/>
                <w:webHidden/>
                <w:color w:val="0000FF"/>
                <w:u w:val="single"/>
              </w:rPr>
            </w:rPrChange>
          </w:rPr>
          <w:tab/>
        </w:r>
        <w:r w:rsidRPr="00AA00AF">
          <w:rPr>
            <w:rFonts w:asciiTheme="minorHAnsi" w:hAnsiTheme="minorHAnsi"/>
            <w:noProof/>
            <w:webHidden/>
            <w:sz w:val="22"/>
            <w:szCs w:val="22"/>
            <w:rPrChange w:id="306" w:author="WinuE" w:date="2009-02-27T14:43:00Z">
              <w:rPr>
                <w:noProof/>
                <w:webHidden/>
                <w:color w:val="0000FF"/>
                <w:u w:val="single"/>
              </w:rPr>
            </w:rPrChange>
          </w:rPr>
          <w:fldChar w:fldCharType="begin"/>
        </w:r>
        <w:r w:rsidRPr="00AA00AF">
          <w:rPr>
            <w:rFonts w:asciiTheme="minorHAnsi" w:hAnsiTheme="minorHAnsi"/>
            <w:noProof/>
            <w:webHidden/>
            <w:sz w:val="22"/>
            <w:szCs w:val="22"/>
            <w:rPrChange w:id="307" w:author="WinuE" w:date="2009-02-27T14:43:00Z">
              <w:rPr>
                <w:noProof/>
                <w:webHidden/>
                <w:color w:val="0000FF"/>
                <w:u w:val="single"/>
              </w:rPr>
            </w:rPrChange>
          </w:rPr>
          <w:instrText xml:space="preserve"> PAGEREF _Toc223509140 \h </w:instrText>
        </w:r>
      </w:ins>
      <w:r w:rsidRPr="00AA00AF">
        <w:rPr>
          <w:rFonts w:asciiTheme="minorHAnsi" w:hAnsiTheme="minorHAnsi"/>
          <w:noProof/>
          <w:webHidden/>
          <w:sz w:val="22"/>
          <w:szCs w:val="22"/>
          <w:rPrChange w:id="308"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309" w:author="WinuE" w:date="2009-02-27T14:43:00Z">
            <w:rPr>
              <w:noProof/>
              <w:webHidden/>
              <w:color w:val="0000FF"/>
              <w:u w:val="single"/>
            </w:rPr>
          </w:rPrChange>
        </w:rPr>
        <w:fldChar w:fldCharType="separate"/>
      </w:r>
      <w:ins w:id="310" w:author="WinuE" w:date="2009-02-27T14:43:00Z">
        <w:r w:rsidRPr="00AA00AF">
          <w:rPr>
            <w:rFonts w:asciiTheme="minorHAnsi" w:hAnsiTheme="minorHAnsi"/>
            <w:noProof/>
            <w:webHidden/>
            <w:sz w:val="22"/>
            <w:szCs w:val="22"/>
            <w:rPrChange w:id="311" w:author="WinuE" w:date="2009-02-27T14:43:00Z">
              <w:rPr>
                <w:noProof/>
                <w:webHidden/>
                <w:color w:val="0000FF"/>
                <w:u w:val="single"/>
              </w:rPr>
            </w:rPrChange>
          </w:rPr>
          <w:t>12</w:t>
        </w:r>
        <w:r w:rsidRPr="00AA00AF">
          <w:rPr>
            <w:rFonts w:asciiTheme="minorHAnsi" w:hAnsiTheme="minorHAnsi"/>
            <w:noProof/>
            <w:webHidden/>
            <w:sz w:val="22"/>
            <w:szCs w:val="22"/>
            <w:rPrChange w:id="312"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313" w:author="WinuE" w:date="2009-02-27T14:43:00Z">
              <w:rPr>
                <w:rStyle w:val="Hipervnculo"/>
                <w:noProof/>
              </w:rPr>
            </w:rPrChange>
          </w:rPr>
          <w:fldChar w:fldCharType="end"/>
        </w:r>
      </w:ins>
    </w:p>
    <w:p w:rsidR="005C0A52" w:rsidRPr="005C0A52" w:rsidRDefault="00AA00AF">
      <w:pPr>
        <w:pStyle w:val="TDC3"/>
        <w:tabs>
          <w:tab w:val="left" w:pos="1320"/>
          <w:tab w:val="right" w:leader="dot" w:pos="8494"/>
        </w:tabs>
        <w:rPr>
          <w:ins w:id="314" w:author="WinuE" w:date="2009-02-27T14:43:00Z"/>
          <w:rFonts w:asciiTheme="minorHAnsi" w:eastAsiaTheme="minorEastAsia" w:hAnsiTheme="minorHAnsi" w:cstheme="minorBidi"/>
          <w:noProof/>
          <w:sz w:val="22"/>
          <w:szCs w:val="22"/>
          <w:lang w:val="es-ES_tradnl" w:eastAsia="es-ES_tradnl"/>
        </w:rPr>
      </w:pPr>
      <w:ins w:id="315" w:author="WinuE" w:date="2009-02-27T14:43:00Z">
        <w:r w:rsidRPr="00AA00AF">
          <w:rPr>
            <w:rStyle w:val="Hipervnculo"/>
            <w:rFonts w:asciiTheme="minorHAnsi" w:hAnsiTheme="minorHAnsi"/>
            <w:noProof/>
            <w:sz w:val="22"/>
            <w:szCs w:val="22"/>
            <w:rPrChange w:id="316" w:author="WinuE" w:date="2009-02-27T14:43:00Z">
              <w:rPr>
                <w:rStyle w:val="Hipervnculo"/>
                <w:noProof/>
              </w:rPr>
            </w:rPrChange>
          </w:rPr>
          <w:fldChar w:fldCharType="begin"/>
        </w:r>
        <w:r w:rsidRPr="00AA00AF">
          <w:rPr>
            <w:rStyle w:val="Hipervnculo"/>
            <w:rFonts w:asciiTheme="minorHAnsi" w:hAnsiTheme="minorHAnsi"/>
            <w:noProof/>
            <w:sz w:val="22"/>
            <w:szCs w:val="22"/>
            <w:rPrChange w:id="317" w:author="WinuE" w:date="2009-02-27T14:43:00Z">
              <w:rPr>
                <w:rStyle w:val="Hipervnculo"/>
                <w:noProof/>
              </w:rPr>
            </w:rPrChange>
          </w:rPr>
          <w:instrText xml:space="preserve"> </w:instrText>
        </w:r>
        <w:r w:rsidRPr="00AA00AF">
          <w:rPr>
            <w:rFonts w:asciiTheme="minorHAnsi" w:hAnsiTheme="minorHAnsi"/>
            <w:noProof/>
            <w:sz w:val="22"/>
            <w:szCs w:val="22"/>
            <w:rPrChange w:id="318" w:author="WinuE" w:date="2009-02-27T14:43:00Z">
              <w:rPr>
                <w:noProof/>
                <w:color w:val="0000FF"/>
                <w:u w:val="single"/>
              </w:rPr>
            </w:rPrChange>
          </w:rPr>
          <w:instrText>HYPERLINK \l "_Toc223509141"</w:instrText>
        </w:r>
        <w:r w:rsidRPr="00AA00AF">
          <w:rPr>
            <w:rStyle w:val="Hipervnculo"/>
            <w:rFonts w:asciiTheme="minorHAnsi" w:hAnsiTheme="minorHAnsi"/>
            <w:noProof/>
            <w:sz w:val="22"/>
            <w:szCs w:val="22"/>
            <w:rPrChange w:id="319"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320" w:author="WinuE" w:date="2009-02-27T14:43:00Z">
              <w:rPr>
                <w:rStyle w:val="Hipervnculo"/>
                <w:noProof/>
              </w:rPr>
            </w:rPrChange>
          </w:rPr>
          <w:fldChar w:fldCharType="separate"/>
        </w:r>
        <w:r w:rsidRPr="00AA00AF">
          <w:rPr>
            <w:rStyle w:val="Hipervnculo"/>
            <w:rFonts w:asciiTheme="minorHAnsi" w:hAnsiTheme="minorHAnsi"/>
            <w:noProof/>
            <w:sz w:val="22"/>
            <w:szCs w:val="22"/>
            <w:rPrChange w:id="321" w:author="WinuE" w:date="2009-02-27T14:43:00Z">
              <w:rPr>
                <w:rStyle w:val="Hipervnculo"/>
                <w:rFonts w:ascii="Calibri" w:hAnsi="Calibri"/>
                <w:noProof/>
              </w:rPr>
            </w:rPrChange>
          </w:rPr>
          <w:t>1.1.6</w:t>
        </w:r>
        <w:r w:rsidRPr="00AA00AF">
          <w:rPr>
            <w:rFonts w:asciiTheme="minorHAnsi" w:eastAsiaTheme="minorEastAsia" w:hAnsiTheme="minorHAnsi" w:cstheme="minorBidi"/>
            <w:noProof/>
            <w:sz w:val="22"/>
            <w:szCs w:val="22"/>
            <w:lang w:val="es-ES_tradnl" w:eastAsia="es-ES_tradnl"/>
            <w:rPrChange w:id="32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323" w:author="WinuE" w:date="2009-02-27T14:43:00Z">
              <w:rPr>
                <w:rStyle w:val="Hipervnculo"/>
                <w:rFonts w:ascii="Calibri" w:hAnsi="Calibri"/>
                <w:noProof/>
              </w:rPr>
            </w:rPrChange>
          </w:rPr>
          <w:t>Resumen de Calendarización y Presupuesto</w:t>
        </w:r>
        <w:r w:rsidRPr="00AA00AF">
          <w:rPr>
            <w:rFonts w:asciiTheme="minorHAnsi" w:hAnsiTheme="minorHAnsi"/>
            <w:noProof/>
            <w:webHidden/>
            <w:sz w:val="22"/>
            <w:szCs w:val="22"/>
            <w:rPrChange w:id="324" w:author="WinuE" w:date="2009-02-27T14:43:00Z">
              <w:rPr>
                <w:noProof/>
                <w:webHidden/>
                <w:color w:val="0000FF"/>
                <w:u w:val="single"/>
              </w:rPr>
            </w:rPrChange>
          </w:rPr>
          <w:tab/>
        </w:r>
        <w:r w:rsidRPr="00AA00AF">
          <w:rPr>
            <w:rFonts w:asciiTheme="minorHAnsi" w:hAnsiTheme="minorHAnsi"/>
            <w:noProof/>
            <w:webHidden/>
            <w:sz w:val="22"/>
            <w:szCs w:val="22"/>
            <w:rPrChange w:id="325" w:author="WinuE" w:date="2009-02-27T14:43:00Z">
              <w:rPr>
                <w:noProof/>
                <w:webHidden/>
                <w:color w:val="0000FF"/>
                <w:u w:val="single"/>
              </w:rPr>
            </w:rPrChange>
          </w:rPr>
          <w:fldChar w:fldCharType="begin"/>
        </w:r>
        <w:r w:rsidRPr="00AA00AF">
          <w:rPr>
            <w:rFonts w:asciiTheme="minorHAnsi" w:hAnsiTheme="minorHAnsi"/>
            <w:noProof/>
            <w:webHidden/>
            <w:sz w:val="22"/>
            <w:szCs w:val="22"/>
            <w:rPrChange w:id="326" w:author="WinuE" w:date="2009-02-27T14:43:00Z">
              <w:rPr>
                <w:noProof/>
                <w:webHidden/>
                <w:color w:val="0000FF"/>
                <w:u w:val="single"/>
              </w:rPr>
            </w:rPrChange>
          </w:rPr>
          <w:instrText xml:space="preserve"> PAGEREF _Toc223509141 \h </w:instrText>
        </w:r>
      </w:ins>
      <w:r w:rsidRPr="00AA00AF">
        <w:rPr>
          <w:rFonts w:asciiTheme="minorHAnsi" w:hAnsiTheme="minorHAnsi"/>
          <w:noProof/>
          <w:webHidden/>
          <w:sz w:val="22"/>
          <w:szCs w:val="22"/>
          <w:rPrChange w:id="327"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328" w:author="WinuE" w:date="2009-02-27T14:43:00Z">
            <w:rPr>
              <w:noProof/>
              <w:webHidden/>
              <w:color w:val="0000FF"/>
              <w:u w:val="single"/>
            </w:rPr>
          </w:rPrChange>
        </w:rPr>
        <w:fldChar w:fldCharType="separate"/>
      </w:r>
      <w:ins w:id="329" w:author="WinuE" w:date="2009-02-27T14:43:00Z">
        <w:r w:rsidRPr="00AA00AF">
          <w:rPr>
            <w:rFonts w:asciiTheme="minorHAnsi" w:hAnsiTheme="minorHAnsi"/>
            <w:noProof/>
            <w:webHidden/>
            <w:sz w:val="22"/>
            <w:szCs w:val="22"/>
            <w:rPrChange w:id="330" w:author="WinuE" w:date="2009-02-27T14:43:00Z">
              <w:rPr>
                <w:noProof/>
                <w:webHidden/>
                <w:color w:val="0000FF"/>
                <w:u w:val="single"/>
              </w:rPr>
            </w:rPrChange>
          </w:rPr>
          <w:t>13</w:t>
        </w:r>
        <w:r w:rsidRPr="00AA00AF">
          <w:rPr>
            <w:rFonts w:asciiTheme="minorHAnsi" w:hAnsiTheme="minorHAnsi"/>
            <w:noProof/>
            <w:webHidden/>
            <w:sz w:val="22"/>
            <w:szCs w:val="22"/>
            <w:rPrChange w:id="331"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332" w:author="WinuE" w:date="2009-02-27T14:43:00Z">
              <w:rPr>
                <w:rStyle w:val="Hipervnculo"/>
                <w:noProof/>
              </w:rPr>
            </w:rPrChange>
          </w:rPr>
          <w:fldChar w:fldCharType="end"/>
        </w:r>
      </w:ins>
    </w:p>
    <w:p w:rsidR="005C0A52" w:rsidRPr="005C0A52" w:rsidRDefault="00AA00AF">
      <w:pPr>
        <w:pStyle w:val="TDC2"/>
        <w:tabs>
          <w:tab w:val="left" w:pos="880"/>
          <w:tab w:val="right" w:leader="dot" w:pos="8494"/>
        </w:tabs>
        <w:rPr>
          <w:ins w:id="333" w:author="WinuE" w:date="2009-02-27T14:43:00Z"/>
          <w:rFonts w:asciiTheme="minorHAnsi" w:eastAsiaTheme="minorEastAsia" w:hAnsiTheme="minorHAnsi" w:cstheme="minorBidi"/>
          <w:noProof/>
          <w:sz w:val="22"/>
          <w:szCs w:val="22"/>
          <w:lang w:val="es-ES_tradnl" w:eastAsia="es-ES_tradnl"/>
        </w:rPr>
      </w:pPr>
      <w:ins w:id="334" w:author="WinuE" w:date="2009-02-27T14:43:00Z">
        <w:r w:rsidRPr="00AA00AF">
          <w:rPr>
            <w:rStyle w:val="Hipervnculo"/>
            <w:rFonts w:asciiTheme="minorHAnsi" w:hAnsiTheme="minorHAnsi"/>
            <w:noProof/>
            <w:sz w:val="22"/>
            <w:szCs w:val="22"/>
            <w:rPrChange w:id="335" w:author="WinuE" w:date="2009-02-27T14:43:00Z">
              <w:rPr>
                <w:rStyle w:val="Hipervnculo"/>
                <w:noProof/>
              </w:rPr>
            </w:rPrChange>
          </w:rPr>
          <w:fldChar w:fldCharType="begin"/>
        </w:r>
        <w:r w:rsidRPr="00AA00AF">
          <w:rPr>
            <w:rStyle w:val="Hipervnculo"/>
            <w:rFonts w:asciiTheme="minorHAnsi" w:hAnsiTheme="minorHAnsi"/>
            <w:noProof/>
            <w:sz w:val="22"/>
            <w:szCs w:val="22"/>
            <w:rPrChange w:id="336" w:author="WinuE" w:date="2009-02-27T14:43:00Z">
              <w:rPr>
                <w:rStyle w:val="Hipervnculo"/>
                <w:noProof/>
              </w:rPr>
            </w:rPrChange>
          </w:rPr>
          <w:instrText xml:space="preserve"> </w:instrText>
        </w:r>
        <w:r w:rsidRPr="00AA00AF">
          <w:rPr>
            <w:rFonts w:asciiTheme="minorHAnsi" w:hAnsiTheme="minorHAnsi"/>
            <w:noProof/>
            <w:sz w:val="22"/>
            <w:szCs w:val="22"/>
            <w:rPrChange w:id="337" w:author="WinuE" w:date="2009-02-27T14:43:00Z">
              <w:rPr>
                <w:noProof/>
                <w:color w:val="0000FF"/>
                <w:u w:val="single"/>
              </w:rPr>
            </w:rPrChange>
          </w:rPr>
          <w:instrText>HYPERLINK \l "_Toc223509142"</w:instrText>
        </w:r>
        <w:r w:rsidRPr="00AA00AF">
          <w:rPr>
            <w:rStyle w:val="Hipervnculo"/>
            <w:rFonts w:asciiTheme="minorHAnsi" w:hAnsiTheme="minorHAnsi"/>
            <w:noProof/>
            <w:sz w:val="22"/>
            <w:szCs w:val="22"/>
            <w:rPrChange w:id="338"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339" w:author="WinuE" w:date="2009-02-27T14:43:00Z">
              <w:rPr>
                <w:rStyle w:val="Hipervnculo"/>
                <w:noProof/>
              </w:rPr>
            </w:rPrChange>
          </w:rPr>
          <w:fldChar w:fldCharType="separate"/>
        </w:r>
        <w:r w:rsidRPr="00AA00AF">
          <w:rPr>
            <w:rStyle w:val="Hipervnculo"/>
            <w:rFonts w:asciiTheme="minorHAnsi" w:hAnsiTheme="minorHAnsi"/>
            <w:noProof/>
            <w:sz w:val="22"/>
            <w:szCs w:val="22"/>
            <w:rPrChange w:id="340" w:author="WinuE" w:date="2009-02-27T14:43:00Z">
              <w:rPr>
                <w:rStyle w:val="Hipervnculo"/>
                <w:rFonts w:ascii="Calibri" w:hAnsi="Calibri"/>
                <w:noProof/>
              </w:rPr>
            </w:rPrChange>
          </w:rPr>
          <w:t>1.2</w:t>
        </w:r>
        <w:r w:rsidRPr="00AA00AF">
          <w:rPr>
            <w:rFonts w:asciiTheme="minorHAnsi" w:eastAsiaTheme="minorEastAsia" w:hAnsiTheme="minorHAnsi" w:cstheme="minorBidi"/>
            <w:noProof/>
            <w:sz w:val="22"/>
            <w:szCs w:val="22"/>
            <w:lang w:val="es-ES_tradnl" w:eastAsia="es-ES_tradnl"/>
            <w:rPrChange w:id="34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342" w:author="WinuE" w:date="2009-02-27T14:43:00Z">
              <w:rPr>
                <w:rStyle w:val="Hipervnculo"/>
                <w:rFonts w:ascii="Calibri" w:hAnsi="Calibri"/>
                <w:noProof/>
              </w:rPr>
            </w:rPrChange>
          </w:rPr>
          <w:t>EVOLUCIÓN DEL PLAN</w:t>
        </w:r>
        <w:r w:rsidRPr="00AA00AF">
          <w:rPr>
            <w:rFonts w:asciiTheme="minorHAnsi" w:hAnsiTheme="minorHAnsi"/>
            <w:noProof/>
            <w:webHidden/>
            <w:sz w:val="22"/>
            <w:szCs w:val="22"/>
            <w:rPrChange w:id="343" w:author="WinuE" w:date="2009-02-27T14:43:00Z">
              <w:rPr>
                <w:noProof/>
                <w:webHidden/>
                <w:color w:val="0000FF"/>
                <w:u w:val="single"/>
              </w:rPr>
            </w:rPrChange>
          </w:rPr>
          <w:tab/>
        </w:r>
        <w:r w:rsidRPr="00AA00AF">
          <w:rPr>
            <w:rFonts w:asciiTheme="minorHAnsi" w:hAnsiTheme="minorHAnsi"/>
            <w:noProof/>
            <w:webHidden/>
            <w:sz w:val="22"/>
            <w:szCs w:val="22"/>
            <w:rPrChange w:id="344" w:author="WinuE" w:date="2009-02-27T14:43:00Z">
              <w:rPr>
                <w:noProof/>
                <w:webHidden/>
                <w:color w:val="0000FF"/>
                <w:u w:val="single"/>
              </w:rPr>
            </w:rPrChange>
          </w:rPr>
          <w:fldChar w:fldCharType="begin"/>
        </w:r>
        <w:r w:rsidRPr="00AA00AF">
          <w:rPr>
            <w:rFonts w:asciiTheme="minorHAnsi" w:hAnsiTheme="minorHAnsi"/>
            <w:noProof/>
            <w:webHidden/>
            <w:sz w:val="22"/>
            <w:szCs w:val="22"/>
            <w:rPrChange w:id="345" w:author="WinuE" w:date="2009-02-27T14:43:00Z">
              <w:rPr>
                <w:noProof/>
                <w:webHidden/>
                <w:color w:val="0000FF"/>
                <w:u w:val="single"/>
              </w:rPr>
            </w:rPrChange>
          </w:rPr>
          <w:instrText xml:space="preserve"> PAGEREF _Toc223509142 \h </w:instrText>
        </w:r>
      </w:ins>
      <w:r w:rsidRPr="00AA00AF">
        <w:rPr>
          <w:rFonts w:asciiTheme="minorHAnsi" w:hAnsiTheme="minorHAnsi"/>
          <w:noProof/>
          <w:webHidden/>
          <w:sz w:val="22"/>
          <w:szCs w:val="22"/>
          <w:rPrChange w:id="346"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347" w:author="WinuE" w:date="2009-02-27T14:43:00Z">
            <w:rPr>
              <w:noProof/>
              <w:webHidden/>
              <w:color w:val="0000FF"/>
              <w:u w:val="single"/>
            </w:rPr>
          </w:rPrChange>
        </w:rPr>
        <w:fldChar w:fldCharType="separate"/>
      </w:r>
      <w:ins w:id="348" w:author="WinuE" w:date="2009-02-27T14:43:00Z">
        <w:r w:rsidRPr="00AA00AF">
          <w:rPr>
            <w:rFonts w:asciiTheme="minorHAnsi" w:hAnsiTheme="minorHAnsi"/>
            <w:noProof/>
            <w:webHidden/>
            <w:sz w:val="22"/>
            <w:szCs w:val="22"/>
            <w:rPrChange w:id="349" w:author="WinuE" w:date="2009-02-27T14:43:00Z">
              <w:rPr>
                <w:noProof/>
                <w:webHidden/>
                <w:color w:val="0000FF"/>
                <w:u w:val="single"/>
              </w:rPr>
            </w:rPrChange>
          </w:rPr>
          <w:t>18</w:t>
        </w:r>
        <w:r w:rsidRPr="00AA00AF">
          <w:rPr>
            <w:rFonts w:asciiTheme="minorHAnsi" w:hAnsiTheme="minorHAnsi"/>
            <w:noProof/>
            <w:webHidden/>
            <w:sz w:val="22"/>
            <w:szCs w:val="22"/>
            <w:rPrChange w:id="350"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351" w:author="WinuE" w:date="2009-02-27T14:43:00Z">
              <w:rPr>
                <w:rStyle w:val="Hipervnculo"/>
                <w:noProof/>
              </w:rPr>
            </w:rPrChange>
          </w:rPr>
          <w:fldChar w:fldCharType="end"/>
        </w:r>
      </w:ins>
    </w:p>
    <w:p w:rsidR="005C0A52" w:rsidRPr="005C0A52" w:rsidRDefault="00AA00AF">
      <w:pPr>
        <w:pStyle w:val="TDC1"/>
        <w:tabs>
          <w:tab w:val="left" w:pos="480"/>
          <w:tab w:val="right" w:leader="dot" w:pos="8494"/>
        </w:tabs>
        <w:rPr>
          <w:ins w:id="352" w:author="WinuE" w:date="2009-02-27T14:43:00Z"/>
          <w:rFonts w:asciiTheme="minorHAnsi" w:eastAsiaTheme="minorEastAsia" w:hAnsiTheme="minorHAnsi" w:cstheme="minorBidi"/>
          <w:noProof/>
          <w:sz w:val="22"/>
          <w:szCs w:val="22"/>
          <w:lang w:val="es-ES_tradnl" w:eastAsia="es-ES_tradnl"/>
        </w:rPr>
      </w:pPr>
      <w:ins w:id="353" w:author="WinuE" w:date="2009-02-27T14:43:00Z">
        <w:r w:rsidRPr="00AA00AF">
          <w:rPr>
            <w:rStyle w:val="Hipervnculo"/>
            <w:rFonts w:asciiTheme="minorHAnsi" w:hAnsiTheme="minorHAnsi"/>
            <w:noProof/>
            <w:sz w:val="22"/>
            <w:szCs w:val="22"/>
            <w:rPrChange w:id="354" w:author="WinuE" w:date="2009-02-27T14:43:00Z">
              <w:rPr>
                <w:rStyle w:val="Hipervnculo"/>
                <w:noProof/>
              </w:rPr>
            </w:rPrChange>
          </w:rPr>
          <w:fldChar w:fldCharType="begin"/>
        </w:r>
        <w:r w:rsidRPr="00AA00AF">
          <w:rPr>
            <w:rStyle w:val="Hipervnculo"/>
            <w:rFonts w:asciiTheme="minorHAnsi" w:hAnsiTheme="minorHAnsi"/>
            <w:noProof/>
            <w:sz w:val="22"/>
            <w:szCs w:val="22"/>
            <w:rPrChange w:id="355" w:author="WinuE" w:date="2009-02-27T14:43:00Z">
              <w:rPr>
                <w:rStyle w:val="Hipervnculo"/>
                <w:noProof/>
              </w:rPr>
            </w:rPrChange>
          </w:rPr>
          <w:instrText xml:space="preserve"> </w:instrText>
        </w:r>
        <w:r w:rsidRPr="00AA00AF">
          <w:rPr>
            <w:rFonts w:asciiTheme="minorHAnsi" w:hAnsiTheme="minorHAnsi"/>
            <w:noProof/>
            <w:sz w:val="22"/>
            <w:szCs w:val="22"/>
            <w:rPrChange w:id="356" w:author="WinuE" w:date="2009-02-27T14:43:00Z">
              <w:rPr>
                <w:noProof/>
                <w:color w:val="0000FF"/>
                <w:u w:val="single"/>
              </w:rPr>
            </w:rPrChange>
          </w:rPr>
          <w:instrText>HYPERLINK \l "_Toc223509144"</w:instrText>
        </w:r>
        <w:r w:rsidRPr="00AA00AF">
          <w:rPr>
            <w:rStyle w:val="Hipervnculo"/>
            <w:rFonts w:asciiTheme="minorHAnsi" w:hAnsiTheme="minorHAnsi"/>
            <w:noProof/>
            <w:sz w:val="22"/>
            <w:szCs w:val="22"/>
            <w:rPrChange w:id="357"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358" w:author="WinuE" w:date="2009-02-27T14:43:00Z">
              <w:rPr>
                <w:rStyle w:val="Hipervnculo"/>
                <w:noProof/>
              </w:rPr>
            </w:rPrChange>
          </w:rPr>
          <w:fldChar w:fldCharType="separate"/>
        </w:r>
        <w:r w:rsidRPr="00AA00AF">
          <w:rPr>
            <w:rStyle w:val="Hipervnculo"/>
            <w:rFonts w:asciiTheme="minorHAnsi" w:hAnsiTheme="minorHAnsi"/>
            <w:noProof/>
            <w:sz w:val="22"/>
            <w:szCs w:val="22"/>
            <w:lang w:val="es-CO"/>
            <w:rPrChange w:id="359" w:author="WinuE" w:date="2009-02-27T14:43:00Z">
              <w:rPr>
                <w:rStyle w:val="Hipervnculo"/>
                <w:rFonts w:ascii="Calibri" w:hAnsi="Calibri"/>
                <w:noProof/>
                <w:lang w:val="es-CO"/>
              </w:rPr>
            </w:rPrChange>
          </w:rPr>
          <w:t>2.</w:t>
        </w:r>
        <w:r w:rsidRPr="00AA00AF">
          <w:rPr>
            <w:rFonts w:asciiTheme="minorHAnsi" w:eastAsiaTheme="minorEastAsia" w:hAnsiTheme="minorHAnsi" w:cstheme="minorBidi"/>
            <w:noProof/>
            <w:sz w:val="22"/>
            <w:szCs w:val="22"/>
            <w:lang w:val="es-ES_tradnl" w:eastAsia="es-ES_tradnl"/>
            <w:rPrChange w:id="36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lang w:val="es-CO"/>
            <w:rPrChange w:id="361" w:author="WinuE" w:date="2009-02-27T14:43:00Z">
              <w:rPr>
                <w:rStyle w:val="Hipervnculo"/>
                <w:rFonts w:ascii="Calibri" w:hAnsi="Calibri"/>
                <w:noProof/>
                <w:lang w:val="es-CO"/>
              </w:rPr>
            </w:rPrChange>
          </w:rPr>
          <w:t>REFERENCIAS</w:t>
        </w:r>
        <w:r w:rsidRPr="00AA00AF">
          <w:rPr>
            <w:rFonts w:asciiTheme="minorHAnsi" w:hAnsiTheme="minorHAnsi"/>
            <w:noProof/>
            <w:webHidden/>
            <w:sz w:val="22"/>
            <w:szCs w:val="22"/>
            <w:rPrChange w:id="362" w:author="WinuE" w:date="2009-02-27T14:43:00Z">
              <w:rPr>
                <w:noProof/>
                <w:webHidden/>
                <w:color w:val="0000FF"/>
                <w:u w:val="single"/>
              </w:rPr>
            </w:rPrChange>
          </w:rPr>
          <w:tab/>
        </w:r>
        <w:r w:rsidRPr="00AA00AF">
          <w:rPr>
            <w:rFonts w:asciiTheme="minorHAnsi" w:hAnsiTheme="minorHAnsi"/>
            <w:noProof/>
            <w:webHidden/>
            <w:sz w:val="22"/>
            <w:szCs w:val="22"/>
            <w:rPrChange w:id="363" w:author="WinuE" w:date="2009-02-27T14:43:00Z">
              <w:rPr>
                <w:noProof/>
                <w:webHidden/>
                <w:color w:val="0000FF"/>
                <w:u w:val="single"/>
              </w:rPr>
            </w:rPrChange>
          </w:rPr>
          <w:fldChar w:fldCharType="begin"/>
        </w:r>
        <w:r w:rsidRPr="00AA00AF">
          <w:rPr>
            <w:rFonts w:asciiTheme="minorHAnsi" w:hAnsiTheme="minorHAnsi"/>
            <w:noProof/>
            <w:webHidden/>
            <w:sz w:val="22"/>
            <w:szCs w:val="22"/>
            <w:rPrChange w:id="364" w:author="WinuE" w:date="2009-02-27T14:43:00Z">
              <w:rPr>
                <w:noProof/>
                <w:webHidden/>
                <w:color w:val="0000FF"/>
                <w:u w:val="single"/>
              </w:rPr>
            </w:rPrChange>
          </w:rPr>
          <w:instrText xml:space="preserve"> PAGEREF _Toc223509144 \h </w:instrText>
        </w:r>
      </w:ins>
      <w:r w:rsidRPr="00AA00AF">
        <w:rPr>
          <w:rFonts w:asciiTheme="minorHAnsi" w:hAnsiTheme="minorHAnsi"/>
          <w:noProof/>
          <w:webHidden/>
          <w:sz w:val="22"/>
          <w:szCs w:val="22"/>
          <w:rPrChange w:id="365"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366" w:author="WinuE" w:date="2009-02-27T14:43:00Z">
            <w:rPr>
              <w:noProof/>
              <w:webHidden/>
              <w:color w:val="0000FF"/>
              <w:u w:val="single"/>
            </w:rPr>
          </w:rPrChange>
        </w:rPr>
        <w:fldChar w:fldCharType="separate"/>
      </w:r>
      <w:ins w:id="367" w:author="WinuE" w:date="2009-02-27T14:43:00Z">
        <w:r w:rsidRPr="00AA00AF">
          <w:rPr>
            <w:rFonts w:asciiTheme="minorHAnsi" w:hAnsiTheme="minorHAnsi"/>
            <w:noProof/>
            <w:webHidden/>
            <w:sz w:val="22"/>
            <w:szCs w:val="22"/>
            <w:rPrChange w:id="368" w:author="WinuE" w:date="2009-02-27T14:43:00Z">
              <w:rPr>
                <w:noProof/>
                <w:webHidden/>
                <w:color w:val="0000FF"/>
                <w:u w:val="single"/>
              </w:rPr>
            </w:rPrChange>
          </w:rPr>
          <w:t>20</w:t>
        </w:r>
        <w:r w:rsidRPr="00AA00AF">
          <w:rPr>
            <w:rFonts w:asciiTheme="minorHAnsi" w:hAnsiTheme="minorHAnsi"/>
            <w:noProof/>
            <w:webHidden/>
            <w:sz w:val="22"/>
            <w:szCs w:val="22"/>
            <w:rPrChange w:id="369"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370" w:author="WinuE" w:date="2009-02-27T14:43:00Z">
              <w:rPr>
                <w:rStyle w:val="Hipervnculo"/>
                <w:noProof/>
              </w:rPr>
            </w:rPrChange>
          </w:rPr>
          <w:fldChar w:fldCharType="end"/>
        </w:r>
      </w:ins>
    </w:p>
    <w:p w:rsidR="005C0A52" w:rsidRPr="005C0A52" w:rsidRDefault="00AA00AF">
      <w:pPr>
        <w:pStyle w:val="TDC1"/>
        <w:tabs>
          <w:tab w:val="left" w:pos="480"/>
          <w:tab w:val="right" w:leader="dot" w:pos="8494"/>
        </w:tabs>
        <w:rPr>
          <w:ins w:id="371" w:author="WinuE" w:date="2009-02-27T14:43:00Z"/>
          <w:rFonts w:asciiTheme="minorHAnsi" w:eastAsiaTheme="minorEastAsia" w:hAnsiTheme="minorHAnsi" w:cstheme="minorBidi"/>
          <w:noProof/>
          <w:sz w:val="22"/>
          <w:szCs w:val="22"/>
          <w:lang w:val="es-ES_tradnl" w:eastAsia="es-ES_tradnl"/>
        </w:rPr>
      </w:pPr>
      <w:ins w:id="372" w:author="WinuE" w:date="2009-02-27T14:43:00Z">
        <w:r w:rsidRPr="00AA00AF">
          <w:rPr>
            <w:rStyle w:val="Hipervnculo"/>
            <w:rFonts w:asciiTheme="minorHAnsi" w:hAnsiTheme="minorHAnsi"/>
            <w:noProof/>
            <w:sz w:val="22"/>
            <w:szCs w:val="22"/>
            <w:rPrChange w:id="373" w:author="WinuE" w:date="2009-02-27T14:43:00Z">
              <w:rPr>
                <w:rStyle w:val="Hipervnculo"/>
                <w:noProof/>
              </w:rPr>
            </w:rPrChange>
          </w:rPr>
          <w:fldChar w:fldCharType="begin"/>
        </w:r>
        <w:r w:rsidRPr="00AA00AF">
          <w:rPr>
            <w:rStyle w:val="Hipervnculo"/>
            <w:rFonts w:asciiTheme="minorHAnsi" w:hAnsiTheme="minorHAnsi"/>
            <w:noProof/>
            <w:sz w:val="22"/>
            <w:szCs w:val="22"/>
            <w:rPrChange w:id="374" w:author="WinuE" w:date="2009-02-27T14:43:00Z">
              <w:rPr>
                <w:rStyle w:val="Hipervnculo"/>
                <w:noProof/>
              </w:rPr>
            </w:rPrChange>
          </w:rPr>
          <w:instrText xml:space="preserve"> </w:instrText>
        </w:r>
        <w:r w:rsidRPr="00AA00AF">
          <w:rPr>
            <w:rFonts w:asciiTheme="minorHAnsi" w:hAnsiTheme="minorHAnsi"/>
            <w:noProof/>
            <w:sz w:val="22"/>
            <w:szCs w:val="22"/>
            <w:rPrChange w:id="375" w:author="WinuE" w:date="2009-02-27T14:43:00Z">
              <w:rPr>
                <w:noProof/>
                <w:color w:val="0000FF"/>
                <w:u w:val="single"/>
              </w:rPr>
            </w:rPrChange>
          </w:rPr>
          <w:instrText>HYPERLINK \l "_Toc223509145"</w:instrText>
        </w:r>
        <w:r w:rsidRPr="00AA00AF">
          <w:rPr>
            <w:rStyle w:val="Hipervnculo"/>
            <w:rFonts w:asciiTheme="minorHAnsi" w:hAnsiTheme="minorHAnsi"/>
            <w:noProof/>
            <w:sz w:val="22"/>
            <w:szCs w:val="22"/>
            <w:rPrChange w:id="376"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377" w:author="WinuE" w:date="2009-02-27T14:43:00Z">
              <w:rPr>
                <w:rStyle w:val="Hipervnculo"/>
                <w:noProof/>
              </w:rPr>
            </w:rPrChange>
          </w:rPr>
          <w:fldChar w:fldCharType="separate"/>
        </w:r>
        <w:r w:rsidRPr="00AA00AF">
          <w:rPr>
            <w:rStyle w:val="Hipervnculo"/>
            <w:rFonts w:asciiTheme="minorHAnsi" w:hAnsiTheme="minorHAnsi"/>
            <w:noProof/>
            <w:sz w:val="22"/>
            <w:szCs w:val="22"/>
            <w:lang w:val="es-CO"/>
            <w:rPrChange w:id="378" w:author="WinuE" w:date="2009-02-27T14:43:00Z">
              <w:rPr>
                <w:rStyle w:val="Hipervnculo"/>
                <w:rFonts w:ascii="Calibri" w:hAnsi="Calibri"/>
                <w:noProof/>
                <w:lang w:val="es-CO"/>
              </w:rPr>
            </w:rPrChange>
          </w:rPr>
          <w:t>3.</w:t>
        </w:r>
        <w:r w:rsidRPr="00AA00AF">
          <w:rPr>
            <w:rFonts w:asciiTheme="minorHAnsi" w:eastAsiaTheme="minorEastAsia" w:hAnsiTheme="minorHAnsi" w:cstheme="minorBidi"/>
            <w:noProof/>
            <w:sz w:val="22"/>
            <w:szCs w:val="22"/>
            <w:lang w:val="es-ES_tradnl" w:eastAsia="es-ES_tradnl"/>
            <w:rPrChange w:id="37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lang w:val="es-CO"/>
            <w:rPrChange w:id="380" w:author="WinuE" w:date="2009-02-27T14:43:00Z">
              <w:rPr>
                <w:rStyle w:val="Hipervnculo"/>
                <w:rFonts w:ascii="Calibri" w:hAnsi="Calibri"/>
                <w:noProof/>
                <w:lang w:val="es-CO"/>
              </w:rPr>
            </w:rPrChange>
          </w:rPr>
          <w:t>DEFINICIONES Y ACRONIMOS</w:t>
        </w:r>
        <w:r w:rsidRPr="00AA00AF">
          <w:rPr>
            <w:rFonts w:asciiTheme="minorHAnsi" w:hAnsiTheme="minorHAnsi"/>
            <w:noProof/>
            <w:webHidden/>
            <w:sz w:val="22"/>
            <w:szCs w:val="22"/>
            <w:rPrChange w:id="381" w:author="WinuE" w:date="2009-02-27T14:43:00Z">
              <w:rPr>
                <w:noProof/>
                <w:webHidden/>
                <w:color w:val="0000FF"/>
                <w:u w:val="single"/>
              </w:rPr>
            </w:rPrChange>
          </w:rPr>
          <w:tab/>
        </w:r>
        <w:r w:rsidRPr="00AA00AF">
          <w:rPr>
            <w:rFonts w:asciiTheme="minorHAnsi" w:hAnsiTheme="minorHAnsi"/>
            <w:noProof/>
            <w:webHidden/>
            <w:sz w:val="22"/>
            <w:szCs w:val="22"/>
            <w:rPrChange w:id="382" w:author="WinuE" w:date="2009-02-27T14:43:00Z">
              <w:rPr>
                <w:noProof/>
                <w:webHidden/>
                <w:color w:val="0000FF"/>
                <w:u w:val="single"/>
              </w:rPr>
            </w:rPrChange>
          </w:rPr>
          <w:fldChar w:fldCharType="begin"/>
        </w:r>
        <w:r w:rsidRPr="00AA00AF">
          <w:rPr>
            <w:rFonts w:asciiTheme="minorHAnsi" w:hAnsiTheme="minorHAnsi"/>
            <w:noProof/>
            <w:webHidden/>
            <w:sz w:val="22"/>
            <w:szCs w:val="22"/>
            <w:rPrChange w:id="383" w:author="WinuE" w:date="2009-02-27T14:43:00Z">
              <w:rPr>
                <w:noProof/>
                <w:webHidden/>
                <w:color w:val="0000FF"/>
                <w:u w:val="single"/>
              </w:rPr>
            </w:rPrChange>
          </w:rPr>
          <w:instrText xml:space="preserve"> PAGEREF _Toc223509145 \h </w:instrText>
        </w:r>
      </w:ins>
      <w:r w:rsidRPr="00AA00AF">
        <w:rPr>
          <w:rFonts w:asciiTheme="minorHAnsi" w:hAnsiTheme="minorHAnsi"/>
          <w:noProof/>
          <w:webHidden/>
          <w:sz w:val="22"/>
          <w:szCs w:val="22"/>
          <w:rPrChange w:id="384"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385" w:author="WinuE" w:date="2009-02-27T14:43:00Z">
            <w:rPr>
              <w:noProof/>
              <w:webHidden/>
              <w:color w:val="0000FF"/>
              <w:u w:val="single"/>
            </w:rPr>
          </w:rPrChange>
        </w:rPr>
        <w:fldChar w:fldCharType="separate"/>
      </w:r>
      <w:ins w:id="386" w:author="WinuE" w:date="2009-02-27T14:43:00Z">
        <w:r w:rsidRPr="00AA00AF">
          <w:rPr>
            <w:rFonts w:asciiTheme="minorHAnsi" w:hAnsiTheme="minorHAnsi"/>
            <w:noProof/>
            <w:webHidden/>
            <w:sz w:val="22"/>
            <w:szCs w:val="22"/>
            <w:rPrChange w:id="387" w:author="WinuE" w:date="2009-02-27T14:43:00Z">
              <w:rPr>
                <w:noProof/>
                <w:webHidden/>
                <w:color w:val="0000FF"/>
                <w:u w:val="single"/>
              </w:rPr>
            </w:rPrChange>
          </w:rPr>
          <w:t>21</w:t>
        </w:r>
        <w:r w:rsidRPr="00AA00AF">
          <w:rPr>
            <w:rFonts w:asciiTheme="minorHAnsi" w:hAnsiTheme="minorHAnsi"/>
            <w:noProof/>
            <w:webHidden/>
            <w:sz w:val="22"/>
            <w:szCs w:val="22"/>
            <w:rPrChange w:id="388"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389" w:author="WinuE" w:date="2009-02-27T14:43:00Z">
              <w:rPr>
                <w:rStyle w:val="Hipervnculo"/>
                <w:noProof/>
              </w:rPr>
            </w:rPrChange>
          </w:rPr>
          <w:fldChar w:fldCharType="end"/>
        </w:r>
      </w:ins>
    </w:p>
    <w:p w:rsidR="005C0A52" w:rsidRPr="005C0A52" w:rsidRDefault="00AA00AF">
      <w:pPr>
        <w:pStyle w:val="TDC1"/>
        <w:tabs>
          <w:tab w:val="left" w:pos="480"/>
          <w:tab w:val="right" w:leader="dot" w:pos="8494"/>
        </w:tabs>
        <w:rPr>
          <w:ins w:id="390" w:author="WinuE" w:date="2009-02-27T14:43:00Z"/>
          <w:rFonts w:asciiTheme="minorHAnsi" w:eastAsiaTheme="minorEastAsia" w:hAnsiTheme="minorHAnsi" w:cstheme="minorBidi"/>
          <w:noProof/>
          <w:sz w:val="22"/>
          <w:szCs w:val="22"/>
          <w:lang w:val="es-ES_tradnl" w:eastAsia="es-ES_tradnl"/>
        </w:rPr>
      </w:pPr>
      <w:ins w:id="391" w:author="WinuE" w:date="2009-02-27T14:43:00Z">
        <w:r w:rsidRPr="00AA00AF">
          <w:rPr>
            <w:rStyle w:val="Hipervnculo"/>
            <w:rFonts w:asciiTheme="minorHAnsi" w:hAnsiTheme="minorHAnsi"/>
            <w:noProof/>
            <w:sz w:val="22"/>
            <w:szCs w:val="22"/>
            <w:rPrChange w:id="392" w:author="WinuE" w:date="2009-02-27T14:43:00Z">
              <w:rPr>
                <w:rStyle w:val="Hipervnculo"/>
                <w:noProof/>
              </w:rPr>
            </w:rPrChange>
          </w:rPr>
          <w:fldChar w:fldCharType="begin"/>
        </w:r>
        <w:r w:rsidRPr="00AA00AF">
          <w:rPr>
            <w:rStyle w:val="Hipervnculo"/>
            <w:rFonts w:asciiTheme="minorHAnsi" w:hAnsiTheme="minorHAnsi"/>
            <w:noProof/>
            <w:sz w:val="22"/>
            <w:szCs w:val="22"/>
            <w:rPrChange w:id="393" w:author="WinuE" w:date="2009-02-27T14:43:00Z">
              <w:rPr>
                <w:rStyle w:val="Hipervnculo"/>
                <w:noProof/>
              </w:rPr>
            </w:rPrChange>
          </w:rPr>
          <w:instrText xml:space="preserve"> </w:instrText>
        </w:r>
        <w:r w:rsidRPr="00AA00AF">
          <w:rPr>
            <w:rFonts w:asciiTheme="minorHAnsi" w:hAnsiTheme="minorHAnsi"/>
            <w:noProof/>
            <w:sz w:val="22"/>
            <w:szCs w:val="22"/>
            <w:rPrChange w:id="394" w:author="WinuE" w:date="2009-02-27T14:43:00Z">
              <w:rPr>
                <w:noProof/>
                <w:color w:val="0000FF"/>
                <w:u w:val="single"/>
              </w:rPr>
            </w:rPrChange>
          </w:rPr>
          <w:instrText>HYPERLINK \l "_Toc223509157"</w:instrText>
        </w:r>
        <w:r w:rsidRPr="00AA00AF">
          <w:rPr>
            <w:rStyle w:val="Hipervnculo"/>
            <w:rFonts w:asciiTheme="minorHAnsi" w:hAnsiTheme="minorHAnsi"/>
            <w:noProof/>
            <w:sz w:val="22"/>
            <w:szCs w:val="22"/>
            <w:rPrChange w:id="395"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396" w:author="WinuE" w:date="2009-02-27T14:43:00Z">
              <w:rPr>
                <w:rStyle w:val="Hipervnculo"/>
                <w:noProof/>
              </w:rPr>
            </w:rPrChange>
          </w:rPr>
          <w:fldChar w:fldCharType="separate"/>
        </w:r>
        <w:r w:rsidRPr="00AA00AF">
          <w:rPr>
            <w:rStyle w:val="Hipervnculo"/>
            <w:rFonts w:asciiTheme="minorHAnsi" w:hAnsiTheme="minorHAnsi"/>
            <w:noProof/>
            <w:sz w:val="22"/>
            <w:szCs w:val="22"/>
            <w:lang w:val="es-CO"/>
            <w:rPrChange w:id="397" w:author="WinuE" w:date="2009-02-27T14:43:00Z">
              <w:rPr>
                <w:rStyle w:val="Hipervnculo"/>
                <w:rFonts w:ascii="Calibri" w:hAnsi="Calibri"/>
                <w:noProof/>
                <w:lang w:val="es-CO"/>
              </w:rPr>
            </w:rPrChange>
          </w:rPr>
          <w:t>4.</w:t>
        </w:r>
        <w:r w:rsidRPr="00AA00AF">
          <w:rPr>
            <w:rFonts w:asciiTheme="minorHAnsi" w:eastAsiaTheme="minorEastAsia" w:hAnsiTheme="minorHAnsi" w:cstheme="minorBidi"/>
            <w:noProof/>
            <w:sz w:val="22"/>
            <w:szCs w:val="22"/>
            <w:lang w:val="es-ES_tradnl" w:eastAsia="es-ES_tradnl"/>
            <w:rPrChange w:id="39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lang w:val="es-CO"/>
            <w:rPrChange w:id="399" w:author="WinuE" w:date="2009-02-27T14:43:00Z">
              <w:rPr>
                <w:rStyle w:val="Hipervnculo"/>
                <w:noProof/>
                <w:lang w:val="es-CO"/>
              </w:rPr>
            </w:rPrChange>
          </w:rPr>
          <w:t>ORGANIZACIÓN DEL PROYECTO</w:t>
        </w:r>
        <w:r w:rsidRPr="00AA00AF">
          <w:rPr>
            <w:rFonts w:asciiTheme="minorHAnsi" w:hAnsiTheme="minorHAnsi"/>
            <w:noProof/>
            <w:webHidden/>
            <w:sz w:val="22"/>
            <w:szCs w:val="22"/>
            <w:rPrChange w:id="400" w:author="WinuE" w:date="2009-02-27T14:43:00Z">
              <w:rPr>
                <w:noProof/>
                <w:webHidden/>
                <w:color w:val="0000FF"/>
                <w:u w:val="single"/>
              </w:rPr>
            </w:rPrChange>
          </w:rPr>
          <w:tab/>
        </w:r>
        <w:r w:rsidRPr="00AA00AF">
          <w:rPr>
            <w:rFonts w:asciiTheme="minorHAnsi" w:hAnsiTheme="minorHAnsi"/>
            <w:noProof/>
            <w:webHidden/>
            <w:sz w:val="22"/>
            <w:szCs w:val="22"/>
            <w:rPrChange w:id="401" w:author="WinuE" w:date="2009-02-27T14:43:00Z">
              <w:rPr>
                <w:noProof/>
                <w:webHidden/>
                <w:color w:val="0000FF"/>
                <w:u w:val="single"/>
              </w:rPr>
            </w:rPrChange>
          </w:rPr>
          <w:fldChar w:fldCharType="begin"/>
        </w:r>
        <w:r w:rsidRPr="00AA00AF">
          <w:rPr>
            <w:rFonts w:asciiTheme="minorHAnsi" w:hAnsiTheme="minorHAnsi"/>
            <w:noProof/>
            <w:webHidden/>
            <w:sz w:val="22"/>
            <w:szCs w:val="22"/>
            <w:rPrChange w:id="402" w:author="WinuE" w:date="2009-02-27T14:43:00Z">
              <w:rPr>
                <w:noProof/>
                <w:webHidden/>
                <w:color w:val="0000FF"/>
                <w:u w:val="single"/>
              </w:rPr>
            </w:rPrChange>
          </w:rPr>
          <w:instrText xml:space="preserve"> PAGEREF _Toc223509157 \h </w:instrText>
        </w:r>
      </w:ins>
      <w:r w:rsidRPr="00AA00AF">
        <w:rPr>
          <w:rFonts w:asciiTheme="minorHAnsi" w:hAnsiTheme="minorHAnsi"/>
          <w:noProof/>
          <w:webHidden/>
          <w:sz w:val="22"/>
          <w:szCs w:val="22"/>
          <w:rPrChange w:id="403"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404" w:author="WinuE" w:date="2009-02-27T14:43:00Z">
            <w:rPr>
              <w:noProof/>
              <w:webHidden/>
              <w:color w:val="0000FF"/>
              <w:u w:val="single"/>
            </w:rPr>
          </w:rPrChange>
        </w:rPr>
        <w:fldChar w:fldCharType="separate"/>
      </w:r>
      <w:ins w:id="405" w:author="WinuE" w:date="2009-02-27T14:43:00Z">
        <w:r w:rsidRPr="00AA00AF">
          <w:rPr>
            <w:rFonts w:asciiTheme="minorHAnsi" w:hAnsiTheme="minorHAnsi"/>
            <w:noProof/>
            <w:webHidden/>
            <w:sz w:val="22"/>
            <w:szCs w:val="22"/>
            <w:rPrChange w:id="406" w:author="WinuE" w:date="2009-02-27T14:43:00Z">
              <w:rPr>
                <w:noProof/>
                <w:webHidden/>
                <w:color w:val="0000FF"/>
                <w:u w:val="single"/>
              </w:rPr>
            </w:rPrChange>
          </w:rPr>
          <w:t>22</w:t>
        </w:r>
        <w:r w:rsidRPr="00AA00AF">
          <w:rPr>
            <w:rFonts w:asciiTheme="minorHAnsi" w:hAnsiTheme="minorHAnsi"/>
            <w:noProof/>
            <w:webHidden/>
            <w:sz w:val="22"/>
            <w:szCs w:val="22"/>
            <w:rPrChange w:id="407"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408" w:author="WinuE" w:date="2009-02-27T14:43:00Z">
              <w:rPr>
                <w:rStyle w:val="Hipervnculo"/>
                <w:noProof/>
              </w:rPr>
            </w:rPrChange>
          </w:rPr>
          <w:fldChar w:fldCharType="end"/>
        </w:r>
      </w:ins>
    </w:p>
    <w:p w:rsidR="005C0A52" w:rsidRPr="005C0A52" w:rsidRDefault="00AA00AF">
      <w:pPr>
        <w:pStyle w:val="TDC2"/>
        <w:tabs>
          <w:tab w:val="left" w:pos="880"/>
          <w:tab w:val="right" w:leader="dot" w:pos="8494"/>
        </w:tabs>
        <w:rPr>
          <w:ins w:id="409" w:author="WinuE" w:date="2009-02-27T14:43:00Z"/>
          <w:rFonts w:asciiTheme="minorHAnsi" w:eastAsiaTheme="minorEastAsia" w:hAnsiTheme="minorHAnsi" w:cstheme="minorBidi"/>
          <w:noProof/>
          <w:sz w:val="22"/>
          <w:szCs w:val="22"/>
          <w:lang w:val="es-ES_tradnl" w:eastAsia="es-ES_tradnl"/>
        </w:rPr>
      </w:pPr>
      <w:ins w:id="410" w:author="WinuE" w:date="2009-02-27T14:43:00Z">
        <w:r w:rsidRPr="00AA00AF">
          <w:rPr>
            <w:rStyle w:val="Hipervnculo"/>
            <w:rFonts w:asciiTheme="minorHAnsi" w:hAnsiTheme="minorHAnsi"/>
            <w:noProof/>
            <w:sz w:val="22"/>
            <w:szCs w:val="22"/>
            <w:rPrChange w:id="411" w:author="WinuE" w:date="2009-02-27T14:43:00Z">
              <w:rPr>
                <w:rStyle w:val="Hipervnculo"/>
                <w:noProof/>
              </w:rPr>
            </w:rPrChange>
          </w:rPr>
          <w:fldChar w:fldCharType="begin"/>
        </w:r>
        <w:r w:rsidRPr="00AA00AF">
          <w:rPr>
            <w:rStyle w:val="Hipervnculo"/>
            <w:rFonts w:asciiTheme="minorHAnsi" w:hAnsiTheme="minorHAnsi"/>
            <w:noProof/>
            <w:sz w:val="22"/>
            <w:szCs w:val="22"/>
            <w:rPrChange w:id="412" w:author="WinuE" w:date="2009-02-27T14:43:00Z">
              <w:rPr>
                <w:rStyle w:val="Hipervnculo"/>
                <w:noProof/>
              </w:rPr>
            </w:rPrChange>
          </w:rPr>
          <w:instrText xml:space="preserve"> </w:instrText>
        </w:r>
        <w:r w:rsidRPr="00AA00AF">
          <w:rPr>
            <w:rFonts w:asciiTheme="minorHAnsi" w:hAnsiTheme="minorHAnsi"/>
            <w:noProof/>
            <w:sz w:val="22"/>
            <w:szCs w:val="22"/>
            <w:rPrChange w:id="413" w:author="WinuE" w:date="2009-02-27T14:43:00Z">
              <w:rPr>
                <w:noProof/>
                <w:color w:val="0000FF"/>
                <w:u w:val="single"/>
              </w:rPr>
            </w:rPrChange>
          </w:rPr>
          <w:instrText>HYPERLINK \l "_Toc223509158"</w:instrText>
        </w:r>
        <w:r w:rsidRPr="00AA00AF">
          <w:rPr>
            <w:rStyle w:val="Hipervnculo"/>
            <w:rFonts w:asciiTheme="minorHAnsi" w:hAnsiTheme="minorHAnsi"/>
            <w:noProof/>
            <w:sz w:val="22"/>
            <w:szCs w:val="22"/>
            <w:rPrChange w:id="414"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415" w:author="WinuE" w:date="2009-02-27T14:43:00Z">
              <w:rPr>
                <w:rStyle w:val="Hipervnculo"/>
                <w:noProof/>
              </w:rPr>
            </w:rPrChange>
          </w:rPr>
          <w:fldChar w:fldCharType="separate"/>
        </w:r>
        <w:r w:rsidRPr="00AA00AF">
          <w:rPr>
            <w:rStyle w:val="Hipervnculo"/>
            <w:rFonts w:asciiTheme="minorHAnsi" w:hAnsiTheme="minorHAnsi"/>
            <w:noProof/>
            <w:sz w:val="22"/>
            <w:szCs w:val="22"/>
            <w:rPrChange w:id="416" w:author="WinuE" w:date="2009-02-27T14:43:00Z">
              <w:rPr>
                <w:rStyle w:val="Hipervnculo"/>
                <w:rFonts w:ascii="Calibri" w:hAnsi="Calibri"/>
                <w:noProof/>
              </w:rPr>
            </w:rPrChange>
          </w:rPr>
          <w:t>4.1</w:t>
        </w:r>
        <w:r w:rsidRPr="00AA00AF">
          <w:rPr>
            <w:rFonts w:asciiTheme="minorHAnsi" w:eastAsiaTheme="minorEastAsia" w:hAnsiTheme="minorHAnsi" w:cstheme="minorBidi"/>
            <w:noProof/>
            <w:sz w:val="22"/>
            <w:szCs w:val="22"/>
            <w:lang w:val="es-ES_tradnl" w:eastAsia="es-ES_tradnl"/>
            <w:rPrChange w:id="41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418" w:author="WinuE" w:date="2009-02-27T14:43:00Z">
              <w:rPr>
                <w:rStyle w:val="Hipervnculo"/>
                <w:rFonts w:ascii="Calibri" w:hAnsi="Calibri"/>
                <w:noProof/>
              </w:rPr>
            </w:rPrChange>
          </w:rPr>
          <w:t>INTERFACES EXTERNAS</w:t>
        </w:r>
        <w:r w:rsidRPr="00AA00AF">
          <w:rPr>
            <w:rFonts w:asciiTheme="minorHAnsi" w:hAnsiTheme="minorHAnsi"/>
            <w:noProof/>
            <w:webHidden/>
            <w:sz w:val="22"/>
            <w:szCs w:val="22"/>
            <w:rPrChange w:id="419" w:author="WinuE" w:date="2009-02-27T14:43:00Z">
              <w:rPr>
                <w:noProof/>
                <w:webHidden/>
                <w:color w:val="0000FF"/>
                <w:u w:val="single"/>
              </w:rPr>
            </w:rPrChange>
          </w:rPr>
          <w:tab/>
        </w:r>
        <w:r w:rsidRPr="00AA00AF">
          <w:rPr>
            <w:rFonts w:asciiTheme="minorHAnsi" w:hAnsiTheme="minorHAnsi"/>
            <w:noProof/>
            <w:webHidden/>
            <w:sz w:val="22"/>
            <w:szCs w:val="22"/>
            <w:rPrChange w:id="420" w:author="WinuE" w:date="2009-02-27T14:43:00Z">
              <w:rPr>
                <w:noProof/>
                <w:webHidden/>
                <w:color w:val="0000FF"/>
                <w:u w:val="single"/>
              </w:rPr>
            </w:rPrChange>
          </w:rPr>
          <w:fldChar w:fldCharType="begin"/>
        </w:r>
        <w:r w:rsidRPr="00AA00AF">
          <w:rPr>
            <w:rFonts w:asciiTheme="minorHAnsi" w:hAnsiTheme="minorHAnsi"/>
            <w:noProof/>
            <w:webHidden/>
            <w:sz w:val="22"/>
            <w:szCs w:val="22"/>
            <w:rPrChange w:id="421" w:author="WinuE" w:date="2009-02-27T14:43:00Z">
              <w:rPr>
                <w:noProof/>
                <w:webHidden/>
                <w:color w:val="0000FF"/>
                <w:u w:val="single"/>
              </w:rPr>
            </w:rPrChange>
          </w:rPr>
          <w:instrText xml:space="preserve"> PAGEREF _Toc223509158 \h </w:instrText>
        </w:r>
      </w:ins>
      <w:r w:rsidRPr="00AA00AF">
        <w:rPr>
          <w:rFonts w:asciiTheme="minorHAnsi" w:hAnsiTheme="minorHAnsi"/>
          <w:noProof/>
          <w:webHidden/>
          <w:sz w:val="22"/>
          <w:szCs w:val="22"/>
          <w:rPrChange w:id="422"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423" w:author="WinuE" w:date="2009-02-27T14:43:00Z">
            <w:rPr>
              <w:noProof/>
              <w:webHidden/>
              <w:color w:val="0000FF"/>
              <w:u w:val="single"/>
            </w:rPr>
          </w:rPrChange>
        </w:rPr>
        <w:fldChar w:fldCharType="separate"/>
      </w:r>
      <w:ins w:id="424" w:author="WinuE" w:date="2009-02-27T14:43:00Z">
        <w:r w:rsidRPr="00AA00AF">
          <w:rPr>
            <w:rFonts w:asciiTheme="minorHAnsi" w:hAnsiTheme="minorHAnsi"/>
            <w:noProof/>
            <w:webHidden/>
            <w:sz w:val="22"/>
            <w:szCs w:val="22"/>
            <w:rPrChange w:id="425" w:author="WinuE" w:date="2009-02-27T14:43:00Z">
              <w:rPr>
                <w:noProof/>
                <w:webHidden/>
                <w:color w:val="0000FF"/>
                <w:u w:val="single"/>
              </w:rPr>
            </w:rPrChange>
          </w:rPr>
          <w:t>22</w:t>
        </w:r>
        <w:r w:rsidRPr="00AA00AF">
          <w:rPr>
            <w:rFonts w:asciiTheme="minorHAnsi" w:hAnsiTheme="minorHAnsi"/>
            <w:noProof/>
            <w:webHidden/>
            <w:sz w:val="22"/>
            <w:szCs w:val="22"/>
            <w:rPrChange w:id="426"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427" w:author="WinuE" w:date="2009-02-27T14:43:00Z">
              <w:rPr>
                <w:rStyle w:val="Hipervnculo"/>
                <w:noProof/>
              </w:rPr>
            </w:rPrChange>
          </w:rPr>
          <w:fldChar w:fldCharType="end"/>
        </w:r>
      </w:ins>
    </w:p>
    <w:p w:rsidR="005C0A52" w:rsidRPr="005C0A52" w:rsidRDefault="00AA00AF">
      <w:pPr>
        <w:pStyle w:val="TDC2"/>
        <w:tabs>
          <w:tab w:val="left" w:pos="880"/>
          <w:tab w:val="right" w:leader="dot" w:pos="8494"/>
        </w:tabs>
        <w:rPr>
          <w:ins w:id="428" w:author="WinuE" w:date="2009-02-27T14:43:00Z"/>
          <w:rFonts w:asciiTheme="minorHAnsi" w:eastAsiaTheme="minorEastAsia" w:hAnsiTheme="minorHAnsi" w:cstheme="minorBidi"/>
          <w:noProof/>
          <w:sz w:val="22"/>
          <w:szCs w:val="22"/>
          <w:lang w:val="es-ES_tradnl" w:eastAsia="es-ES_tradnl"/>
        </w:rPr>
      </w:pPr>
      <w:ins w:id="429" w:author="WinuE" w:date="2009-02-27T14:43:00Z">
        <w:r w:rsidRPr="00AA00AF">
          <w:rPr>
            <w:rStyle w:val="Hipervnculo"/>
            <w:rFonts w:asciiTheme="minorHAnsi" w:hAnsiTheme="minorHAnsi"/>
            <w:noProof/>
            <w:sz w:val="22"/>
            <w:szCs w:val="22"/>
            <w:rPrChange w:id="430" w:author="WinuE" w:date="2009-02-27T14:43:00Z">
              <w:rPr>
                <w:rStyle w:val="Hipervnculo"/>
                <w:noProof/>
              </w:rPr>
            </w:rPrChange>
          </w:rPr>
          <w:fldChar w:fldCharType="begin"/>
        </w:r>
        <w:r w:rsidRPr="00AA00AF">
          <w:rPr>
            <w:rStyle w:val="Hipervnculo"/>
            <w:rFonts w:asciiTheme="minorHAnsi" w:hAnsiTheme="minorHAnsi"/>
            <w:noProof/>
            <w:sz w:val="22"/>
            <w:szCs w:val="22"/>
            <w:rPrChange w:id="431" w:author="WinuE" w:date="2009-02-27T14:43:00Z">
              <w:rPr>
                <w:rStyle w:val="Hipervnculo"/>
                <w:noProof/>
              </w:rPr>
            </w:rPrChange>
          </w:rPr>
          <w:instrText xml:space="preserve"> </w:instrText>
        </w:r>
        <w:r w:rsidRPr="00AA00AF">
          <w:rPr>
            <w:rFonts w:asciiTheme="minorHAnsi" w:hAnsiTheme="minorHAnsi"/>
            <w:noProof/>
            <w:sz w:val="22"/>
            <w:szCs w:val="22"/>
            <w:rPrChange w:id="432" w:author="WinuE" w:date="2009-02-27T14:43:00Z">
              <w:rPr>
                <w:noProof/>
                <w:color w:val="0000FF"/>
                <w:u w:val="single"/>
              </w:rPr>
            </w:rPrChange>
          </w:rPr>
          <w:instrText>HYPERLINK \l "_Toc223509159"</w:instrText>
        </w:r>
        <w:r w:rsidRPr="00AA00AF">
          <w:rPr>
            <w:rStyle w:val="Hipervnculo"/>
            <w:rFonts w:asciiTheme="minorHAnsi" w:hAnsiTheme="minorHAnsi"/>
            <w:noProof/>
            <w:sz w:val="22"/>
            <w:szCs w:val="22"/>
            <w:rPrChange w:id="433"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434" w:author="WinuE" w:date="2009-02-27T14:43:00Z">
              <w:rPr>
                <w:rStyle w:val="Hipervnculo"/>
                <w:noProof/>
              </w:rPr>
            </w:rPrChange>
          </w:rPr>
          <w:fldChar w:fldCharType="separate"/>
        </w:r>
        <w:r w:rsidRPr="00AA00AF">
          <w:rPr>
            <w:rStyle w:val="Hipervnculo"/>
            <w:rFonts w:asciiTheme="minorHAnsi" w:hAnsiTheme="minorHAnsi"/>
            <w:noProof/>
            <w:sz w:val="22"/>
            <w:szCs w:val="22"/>
            <w:rPrChange w:id="435" w:author="WinuE" w:date="2009-02-27T14:43:00Z">
              <w:rPr>
                <w:rStyle w:val="Hipervnculo"/>
                <w:rFonts w:ascii="Calibri" w:hAnsi="Calibri"/>
                <w:noProof/>
              </w:rPr>
            </w:rPrChange>
          </w:rPr>
          <w:t>4.2</w:t>
        </w:r>
        <w:r w:rsidRPr="00AA00AF">
          <w:rPr>
            <w:rFonts w:asciiTheme="minorHAnsi" w:eastAsiaTheme="minorEastAsia" w:hAnsiTheme="minorHAnsi" w:cstheme="minorBidi"/>
            <w:noProof/>
            <w:sz w:val="22"/>
            <w:szCs w:val="22"/>
            <w:lang w:val="es-ES_tradnl" w:eastAsia="es-ES_tradnl"/>
            <w:rPrChange w:id="43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437" w:author="WinuE" w:date="2009-02-27T14:43:00Z">
              <w:rPr>
                <w:rStyle w:val="Hipervnculo"/>
                <w:rFonts w:ascii="Calibri" w:hAnsi="Calibri"/>
                <w:noProof/>
              </w:rPr>
            </w:rPrChange>
          </w:rPr>
          <w:t>ESTRUCTURA INTERNA</w:t>
        </w:r>
        <w:r w:rsidRPr="00AA00AF">
          <w:rPr>
            <w:rFonts w:asciiTheme="minorHAnsi" w:hAnsiTheme="minorHAnsi"/>
            <w:noProof/>
            <w:webHidden/>
            <w:sz w:val="22"/>
            <w:szCs w:val="22"/>
            <w:rPrChange w:id="438" w:author="WinuE" w:date="2009-02-27T14:43:00Z">
              <w:rPr>
                <w:noProof/>
                <w:webHidden/>
                <w:color w:val="0000FF"/>
                <w:u w:val="single"/>
              </w:rPr>
            </w:rPrChange>
          </w:rPr>
          <w:tab/>
        </w:r>
        <w:r w:rsidRPr="00AA00AF">
          <w:rPr>
            <w:rFonts w:asciiTheme="minorHAnsi" w:hAnsiTheme="minorHAnsi"/>
            <w:noProof/>
            <w:webHidden/>
            <w:sz w:val="22"/>
            <w:szCs w:val="22"/>
            <w:rPrChange w:id="439" w:author="WinuE" w:date="2009-02-27T14:43:00Z">
              <w:rPr>
                <w:noProof/>
                <w:webHidden/>
                <w:color w:val="0000FF"/>
                <w:u w:val="single"/>
              </w:rPr>
            </w:rPrChange>
          </w:rPr>
          <w:fldChar w:fldCharType="begin"/>
        </w:r>
        <w:r w:rsidRPr="00AA00AF">
          <w:rPr>
            <w:rFonts w:asciiTheme="minorHAnsi" w:hAnsiTheme="minorHAnsi"/>
            <w:noProof/>
            <w:webHidden/>
            <w:sz w:val="22"/>
            <w:szCs w:val="22"/>
            <w:rPrChange w:id="440" w:author="WinuE" w:date="2009-02-27T14:43:00Z">
              <w:rPr>
                <w:noProof/>
                <w:webHidden/>
                <w:color w:val="0000FF"/>
                <w:u w:val="single"/>
              </w:rPr>
            </w:rPrChange>
          </w:rPr>
          <w:instrText xml:space="preserve"> PAGEREF _Toc223509159 \h </w:instrText>
        </w:r>
      </w:ins>
      <w:r w:rsidRPr="00AA00AF">
        <w:rPr>
          <w:rFonts w:asciiTheme="minorHAnsi" w:hAnsiTheme="minorHAnsi"/>
          <w:noProof/>
          <w:webHidden/>
          <w:sz w:val="22"/>
          <w:szCs w:val="22"/>
          <w:rPrChange w:id="441"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442" w:author="WinuE" w:date="2009-02-27T14:43:00Z">
            <w:rPr>
              <w:noProof/>
              <w:webHidden/>
              <w:color w:val="0000FF"/>
              <w:u w:val="single"/>
            </w:rPr>
          </w:rPrChange>
        </w:rPr>
        <w:fldChar w:fldCharType="separate"/>
      </w:r>
      <w:ins w:id="443" w:author="WinuE" w:date="2009-02-27T14:43:00Z">
        <w:r w:rsidRPr="00AA00AF">
          <w:rPr>
            <w:rFonts w:asciiTheme="minorHAnsi" w:hAnsiTheme="minorHAnsi"/>
            <w:noProof/>
            <w:webHidden/>
            <w:sz w:val="22"/>
            <w:szCs w:val="22"/>
            <w:rPrChange w:id="444" w:author="WinuE" w:date="2009-02-27T14:43:00Z">
              <w:rPr>
                <w:noProof/>
                <w:webHidden/>
                <w:color w:val="0000FF"/>
                <w:u w:val="single"/>
              </w:rPr>
            </w:rPrChange>
          </w:rPr>
          <w:t>22</w:t>
        </w:r>
        <w:r w:rsidRPr="00AA00AF">
          <w:rPr>
            <w:rFonts w:asciiTheme="minorHAnsi" w:hAnsiTheme="minorHAnsi"/>
            <w:noProof/>
            <w:webHidden/>
            <w:sz w:val="22"/>
            <w:szCs w:val="22"/>
            <w:rPrChange w:id="445"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446" w:author="WinuE" w:date="2009-02-27T14:43:00Z">
              <w:rPr>
                <w:rStyle w:val="Hipervnculo"/>
                <w:noProof/>
              </w:rPr>
            </w:rPrChange>
          </w:rPr>
          <w:fldChar w:fldCharType="end"/>
        </w:r>
      </w:ins>
    </w:p>
    <w:p w:rsidR="005C0A52" w:rsidRPr="005C0A52" w:rsidRDefault="00AA00AF">
      <w:pPr>
        <w:pStyle w:val="TDC2"/>
        <w:tabs>
          <w:tab w:val="left" w:pos="880"/>
          <w:tab w:val="right" w:leader="dot" w:pos="8494"/>
        </w:tabs>
        <w:rPr>
          <w:ins w:id="447" w:author="WinuE" w:date="2009-02-27T14:43:00Z"/>
          <w:rFonts w:asciiTheme="minorHAnsi" w:eastAsiaTheme="minorEastAsia" w:hAnsiTheme="minorHAnsi" w:cstheme="minorBidi"/>
          <w:noProof/>
          <w:sz w:val="22"/>
          <w:szCs w:val="22"/>
          <w:lang w:val="es-ES_tradnl" w:eastAsia="es-ES_tradnl"/>
        </w:rPr>
      </w:pPr>
      <w:ins w:id="448" w:author="WinuE" w:date="2009-02-27T14:43:00Z">
        <w:r w:rsidRPr="00AA00AF">
          <w:rPr>
            <w:rStyle w:val="Hipervnculo"/>
            <w:rFonts w:asciiTheme="minorHAnsi" w:hAnsiTheme="minorHAnsi"/>
            <w:noProof/>
            <w:sz w:val="22"/>
            <w:szCs w:val="22"/>
            <w:rPrChange w:id="449" w:author="WinuE" w:date="2009-02-27T14:43:00Z">
              <w:rPr>
                <w:rStyle w:val="Hipervnculo"/>
                <w:noProof/>
              </w:rPr>
            </w:rPrChange>
          </w:rPr>
          <w:fldChar w:fldCharType="begin"/>
        </w:r>
        <w:r w:rsidRPr="00AA00AF">
          <w:rPr>
            <w:rStyle w:val="Hipervnculo"/>
            <w:rFonts w:asciiTheme="minorHAnsi" w:hAnsiTheme="minorHAnsi"/>
            <w:noProof/>
            <w:sz w:val="22"/>
            <w:szCs w:val="22"/>
            <w:rPrChange w:id="450" w:author="WinuE" w:date="2009-02-27T14:43:00Z">
              <w:rPr>
                <w:rStyle w:val="Hipervnculo"/>
                <w:noProof/>
              </w:rPr>
            </w:rPrChange>
          </w:rPr>
          <w:instrText xml:space="preserve"> </w:instrText>
        </w:r>
        <w:r w:rsidRPr="00AA00AF">
          <w:rPr>
            <w:rFonts w:asciiTheme="minorHAnsi" w:hAnsiTheme="minorHAnsi"/>
            <w:noProof/>
            <w:sz w:val="22"/>
            <w:szCs w:val="22"/>
            <w:rPrChange w:id="451" w:author="WinuE" w:date="2009-02-27T14:43:00Z">
              <w:rPr>
                <w:noProof/>
                <w:color w:val="0000FF"/>
                <w:u w:val="single"/>
              </w:rPr>
            </w:rPrChange>
          </w:rPr>
          <w:instrText>HYPERLINK \l "_Toc223509160"</w:instrText>
        </w:r>
        <w:r w:rsidRPr="00AA00AF">
          <w:rPr>
            <w:rStyle w:val="Hipervnculo"/>
            <w:rFonts w:asciiTheme="minorHAnsi" w:hAnsiTheme="minorHAnsi"/>
            <w:noProof/>
            <w:sz w:val="22"/>
            <w:szCs w:val="22"/>
            <w:rPrChange w:id="452"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453" w:author="WinuE" w:date="2009-02-27T14:43:00Z">
              <w:rPr>
                <w:rStyle w:val="Hipervnculo"/>
                <w:noProof/>
              </w:rPr>
            </w:rPrChange>
          </w:rPr>
          <w:fldChar w:fldCharType="separate"/>
        </w:r>
        <w:r w:rsidRPr="00AA00AF">
          <w:rPr>
            <w:rStyle w:val="Hipervnculo"/>
            <w:rFonts w:asciiTheme="minorHAnsi" w:hAnsiTheme="minorHAnsi"/>
            <w:noProof/>
            <w:sz w:val="22"/>
            <w:szCs w:val="22"/>
            <w:rPrChange w:id="454" w:author="WinuE" w:date="2009-02-27T14:43:00Z">
              <w:rPr>
                <w:rStyle w:val="Hipervnculo"/>
                <w:rFonts w:ascii="Calibri" w:hAnsi="Calibri"/>
                <w:noProof/>
              </w:rPr>
            </w:rPrChange>
          </w:rPr>
          <w:t>4.3</w:t>
        </w:r>
        <w:r w:rsidRPr="00AA00AF">
          <w:rPr>
            <w:rFonts w:asciiTheme="minorHAnsi" w:eastAsiaTheme="minorEastAsia" w:hAnsiTheme="minorHAnsi" w:cstheme="minorBidi"/>
            <w:noProof/>
            <w:sz w:val="22"/>
            <w:szCs w:val="22"/>
            <w:lang w:val="es-ES_tradnl" w:eastAsia="es-ES_tradnl"/>
            <w:rPrChange w:id="45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456" w:author="WinuE" w:date="2009-02-27T14:43:00Z">
              <w:rPr>
                <w:rStyle w:val="Hipervnculo"/>
                <w:rFonts w:ascii="Calibri" w:hAnsi="Calibri"/>
                <w:noProof/>
              </w:rPr>
            </w:rPrChange>
          </w:rPr>
          <w:t>ROLES Y RESPONSABILIDADES</w:t>
        </w:r>
        <w:r w:rsidRPr="00AA00AF">
          <w:rPr>
            <w:rFonts w:asciiTheme="minorHAnsi" w:hAnsiTheme="minorHAnsi"/>
            <w:noProof/>
            <w:webHidden/>
            <w:sz w:val="22"/>
            <w:szCs w:val="22"/>
            <w:rPrChange w:id="457" w:author="WinuE" w:date="2009-02-27T14:43:00Z">
              <w:rPr>
                <w:noProof/>
                <w:webHidden/>
                <w:color w:val="0000FF"/>
                <w:u w:val="single"/>
              </w:rPr>
            </w:rPrChange>
          </w:rPr>
          <w:tab/>
        </w:r>
        <w:r w:rsidRPr="00AA00AF">
          <w:rPr>
            <w:rFonts w:asciiTheme="minorHAnsi" w:hAnsiTheme="minorHAnsi"/>
            <w:noProof/>
            <w:webHidden/>
            <w:sz w:val="22"/>
            <w:szCs w:val="22"/>
            <w:rPrChange w:id="458" w:author="WinuE" w:date="2009-02-27T14:43:00Z">
              <w:rPr>
                <w:noProof/>
                <w:webHidden/>
                <w:color w:val="0000FF"/>
                <w:u w:val="single"/>
              </w:rPr>
            </w:rPrChange>
          </w:rPr>
          <w:fldChar w:fldCharType="begin"/>
        </w:r>
        <w:r w:rsidRPr="00AA00AF">
          <w:rPr>
            <w:rFonts w:asciiTheme="minorHAnsi" w:hAnsiTheme="minorHAnsi"/>
            <w:noProof/>
            <w:webHidden/>
            <w:sz w:val="22"/>
            <w:szCs w:val="22"/>
            <w:rPrChange w:id="459" w:author="WinuE" w:date="2009-02-27T14:43:00Z">
              <w:rPr>
                <w:noProof/>
                <w:webHidden/>
                <w:color w:val="0000FF"/>
                <w:u w:val="single"/>
              </w:rPr>
            </w:rPrChange>
          </w:rPr>
          <w:instrText xml:space="preserve"> PAGEREF _Toc223509160 \h </w:instrText>
        </w:r>
      </w:ins>
      <w:r w:rsidRPr="00AA00AF">
        <w:rPr>
          <w:rFonts w:asciiTheme="minorHAnsi" w:hAnsiTheme="minorHAnsi"/>
          <w:noProof/>
          <w:webHidden/>
          <w:sz w:val="22"/>
          <w:szCs w:val="22"/>
          <w:rPrChange w:id="460"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461" w:author="WinuE" w:date="2009-02-27T14:43:00Z">
            <w:rPr>
              <w:noProof/>
              <w:webHidden/>
              <w:color w:val="0000FF"/>
              <w:u w:val="single"/>
            </w:rPr>
          </w:rPrChange>
        </w:rPr>
        <w:fldChar w:fldCharType="separate"/>
      </w:r>
      <w:ins w:id="462" w:author="WinuE" w:date="2009-02-27T14:43:00Z">
        <w:r w:rsidRPr="00AA00AF">
          <w:rPr>
            <w:rFonts w:asciiTheme="minorHAnsi" w:hAnsiTheme="minorHAnsi"/>
            <w:noProof/>
            <w:webHidden/>
            <w:sz w:val="22"/>
            <w:szCs w:val="22"/>
            <w:rPrChange w:id="463" w:author="WinuE" w:date="2009-02-27T14:43:00Z">
              <w:rPr>
                <w:noProof/>
                <w:webHidden/>
                <w:color w:val="0000FF"/>
                <w:u w:val="single"/>
              </w:rPr>
            </w:rPrChange>
          </w:rPr>
          <w:t>23</w:t>
        </w:r>
        <w:r w:rsidRPr="00AA00AF">
          <w:rPr>
            <w:rFonts w:asciiTheme="minorHAnsi" w:hAnsiTheme="minorHAnsi"/>
            <w:noProof/>
            <w:webHidden/>
            <w:sz w:val="22"/>
            <w:szCs w:val="22"/>
            <w:rPrChange w:id="464"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465" w:author="WinuE" w:date="2009-02-27T14:43:00Z">
              <w:rPr>
                <w:rStyle w:val="Hipervnculo"/>
                <w:noProof/>
              </w:rPr>
            </w:rPrChange>
          </w:rPr>
          <w:fldChar w:fldCharType="end"/>
        </w:r>
      </w:ins>
    </w:p>
    <w:p w:rsidR="005C0A52" w:rsidRPr="005C0A52" w:rsidRDefault="00AA00AF">
      <w:pPr>
        <w:pStyle w:val="TDC1"/>
        <w:tabs>
          <w:tab w:val="left" w:pos="480"/>
          <w:tab w:val="right" w:leader="dot" w:pos="8494"/>
        </w:tabs>
        <w:rPr>
          <w:ins w:id="466" w:author="WinuE" w:date="2009-02-27T14:43:00Z"/>
          <w:rFonts w:asciiTheme="minorHAnsi" w:eastAsiaTheme="minorEastAsia" w:hAnsiTheme="minorHAnsi" w:cstheme="minorBidi"/>
          <w:noProof/>
          <w:sz w:val="22"/>
          <w:szCs w:val="22"/>
          <w:lang w:val="es-ES_tradnl" w:eastAsia="es-ES_tradnl"/>
        </w:rPr>
      </w:pPr>
      <w:ins w:id="467" w:author="WinuE" w:date="2009-02-27T14:43:00Z">
        <w:r w:rsidRPr="00AA00AF">
          <w:rPr>
            <w:rStyle w:val="Hipervnculo"/>
            <w:rFonts w:asciiTheme="minorHAnsi" w:hAnsiTheme="minorHAnsi"/>
            <w:noProof/>
            <w:sz w:val="22"/>
            <w:szCs w:val="22"/>
            <w:rPrChange w:id="468" w:author="WinuE" w:date="2009-02-27T14:43:00Z">
              <w:rPr>
                <w:rStyle w:val="Hipervnculo"/>
                <w:noProof/>
              </w:rPr>
            </w:rPrChange>
          </w:rPr>
          <w:fldChar w:fldCharType="begin"/>
        </w:r>
        <w:r w:rsidRPr="00AA00AF">
          <w:rPr>
            <w:rStyle w:val="Hipervnculo"/>
            <w:rFonts w:asciiTheme="minorHAnsi" w:hAnsiTheme="minorHAnsi"/>
            <w:noProof/>
            <w:sz w:val="22"/>
            <w:szCs w:val="22"/>
            <w:rPrChange w:id="469" w:author="WinuE" w:date="2009-02-27T14:43:00Z">
              <w:rPr>
                <w:rStyle w:val="Hipervnculo"/>
                <w:noProof/>
              </w:rPr>
            </w:rPrChange>
          </w:rPr>
          <w:instrText xml:space="preserve"> </w:instrText>
        </w:r>
        <w:r w:rsidRPr="00AA00AF">
          <w:rPr>
            <w:rFonts w:asciiTheme="minorHAnsi" w:hAnsiTheme="minorHAnsi"/>
            <w:noProof/>
            <w:sz w:val="22"/>
            <w:szCs w:val="22"/>
            <w:rPrChange w:id="470" w:author="WinuE" w:date="2009-02-27T14:43:00Z">
              <w:rPr>
                <w:noProof/>
                <w:color w:val="0000FF"/>
                <w:u w:val="single"/>
              </w:rPr>
            </w:rPrChange>
          </w:rPr>
          <w:instrText>HYPERLINK \l "_Toc223509176"</w:instrText>
        </w:r>
        <w:r w:rsidRPr="00AA00AF">
          <w:rPr>
            <w:rStyle w:val="Hipervnculo"/>
            <w:rFonts w:asciiTheme="minorHAnsi" w:hAnsiTheme="minorHAnsi"/>
            <w:noProof/>
            <w:sz w:val="22"/>
            <w:szCs w:val="22"/>
            <w:rPrChange w:id="471"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472" w:author="WinuE" w:date="2009-02-27T14:43:00Z">
              <w:rPr>
                <w:rStyle w:val="Hipervnculo"/>
                <w:noProof/>
              </w:rPr>
            </w:rPrChange>
          </w:rPr>
          <w:fldChar w:fldCharType="separate"/>
        </w:r>
        <w:r w:rsidRPr="00AA00AF">
          <w:rPr>
            <w:rStyle w:val="Hipervnculo"/>
            <w:rFonts w:asciiTheme="minorHAnsi" w:hAnsiTheme="minorHAnsi"/>
            <w:noProof/>
            <w:sz w:val="22"/>
            <w:szCs w:val="22"/>
            <w:lang w:val="es-CO"/>
            <w:rPrChange w:id="473" w:author="WinuE" w:date="2009-02-27T14:43:00Z">
              <w:rPr>
                <w:rStyle w:val="Hipervnculo"/>
                <w:rFonts w:ascii="Calibri" w:hAnsi="Calibri"/>
                <w:noProof/>
                <w:lang w:val="es-CO"/>
              </w:rPr>
            </w:rPrChange>
          </w:rPr>
          <w:t>5.</w:t>
        </w:r>
        <w:r w:rsidRPr="00AA00AF">
          <w:rPr>
            <w:rFonts w:asciiTheme="minorHAnsi" w:eastAsiaTheme="minorEastAsia" w:hAnsiTheme="minorHAnsi" w:cstheme="minorBidi"/>
            <w:noProof/>
            <w:sz w:val="22"/>
            <w:szCs w:val="22"/>
            <w:lang w:val="es-ES_tradnl" w:eastAsia="es-ES_tradnl"/>
            <w:rPrChange w:id="47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lang w:val="es-CO"/>
            <w:rPrChange w:id="475" w:author="WinuE" w:date="2009-02-27T14:43:00Z">
              <w:rPr>
                <w:rStyle w:val="Hipervnculo"/>
                <w:noProof/>
                <w:lang w:val="es-CO"/>
              </w:rPr>
            </w:rPrChange>
          </w:rPr>
          <w:t>PLAN DE PROCESOS DE GESTIÓN</w:t>
        </w:r>
        <w:r w:rsidRPr="00AA00AF">
          <w:rPr>
            <w:rFonts w:asciiTheme="minorHAnsi" w:hAnsiTheme="minorHAnsi"/>
            <w:noProof/>
            <w:webHidden/>
            <w:sz w:val="22"/>
            <w:szCs w:val="22"/>
            <w:rPrChange w:id="476" w:author="WinuE" w:date="2009-02-27T14:43:00Z">
              <w:rPr>
                <w:noProof/>
                <w:webHidden/>
                <w:color w:val="0000FF"/>
                <w:u w:val="single"/>
              </w:rPr>
            </w:rPrChange>
          </w:rPr>
          <w:tab/>
        </w:r>
        <w:r w:rsidRPr="00AA00AF">
          <w:rPr>
            <w:rFonts w:asciiTheme="minorHAnsi" w:hAnsiTheme="minorHAnsi"/>
            <w:noProof/>
            <w:webHidden/>
            <w:sz w:val="22"/>
            <w:szCs w:val="22"/>
            <w:rPrChange w:id="477" w:author="WinuE" w:date="2009-02-27T14:43:00Z">
              <w:rPr>
                <w:noProof/>
                <w:webHidden/>
                <w:color w:val="0000FF"/>
                <w:u w:val="single"/>
              </w:rPr>
            </w:rPrChange>
          </w:rPr>
          <w:fldChar w:fldCharType="begin"/>
        </w:r>
        <w:r w:rsidRPr="00AA00AF">
          <w:rPr>
            <w:rFonts w:asciiTheme="minorHAnsi" w:hAnsiTheme="minorHAnsi"/>
            <w:noProof/>
            <w:webHidden/>
            <w:sz w:val="22"/>
            <w:szCs w:val="22"/>
            <w:rPrChange w:id="478" w:author="WinuE" w:date="2009-02-27T14:43:00Z">
              <w:rPr>
                <w:noProof/>
                <w:webHidden/>
                <w:color w:val="0000FF"/>
                <w:u w:val="single"/>
              </w:rPr>
            </w:rPrChange>
          </w:rPr>
          <w:instrText xml:space="preserve"> PAGEREF _Toc223509176 \h </w:instrText>
        </w:r>
      </w:ins>
      <w:r w:rsidRPr="00AA00AF">
        <w:rPr>
          <w:rFonts w:asciiTheme="minorHAnsi" w:hAnsiTheme="minorHAnsi"/>
          <w:noProof/>
          <w:webHidden/>
          <w:sz w:val="22"/>
          <w:szCs w:val="22"/>
          <w:rPrChange w:id="479"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480" w:author="WinuE" w:date="2009-02-27T14:43:00Z">
            <w:rPr>
              <w:noProof/>
              <w:webHidden/>
              <w:color w:val="0000FF"/>
              <w:u w:val="single"/>
            </w:rPr>
          </w:rPrChange>
        </w:rPr>
        <w:fldChar w:fldCharType="separate"/>
      </w:r>
      <w:ins w:id="481" w:author="WinuE" w:date="2009-02-27T14:43:00Z">
        <w:r w:rsidRPr="00AA00AF">
          <w:rPr>
            <w:rFonts w:asciiTheme="minorHAnsi" w:hAnsiTheme="minorHAnsi"/>
            <w:noProof/>
            <w:webHidden/>
            <w:sz w:val="22"/>
            <w:szCs w:val="22"/>
            <w:rPrChange w:id="482" w:author="WinuE" w:date="2009-02-27T14:43:00Z">
              <w:rPr>
                <w:noProof/>
                <w:webHidden/>
                <w:color w:val="0000FF"/>
                <w:u w:val="single"/>
              </w:rPr>
            </w:rPrChange>
          </w:rPr>
          <w:t>25</w:t>
        </w:r>
        <w:r w:rsidRPr="00AA00AF">
          <w:rPr>
            <w:rFonts w:asciiTheme="minorHAnsi" w:hAnsiTheme="minorHAnsi"/>
            <w:noProof/>
            <w:webHidden/>
            <w:sz w:val="22"/>
            <w:szCs w:val="22"/>
            <w:rPrChange w:id="483"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484" w:author="WinuE" w:date="2009-02-27T14:43:00Z">
              <w:rPr>
                <w:rStyle w:val="Hipervnculo"/>
                <w:noProof/>
              </w:rPr>
            </w:rPrChange>
          </w:rPr>
          <w:fldChar w:fldCharType="end"/>
        </w:r>
      </w:ins>
    </w:p>
    <w:p w:rsidR="005C0A52" w:rsidRPr="005C0A52" w:rsidRDefault="00AA00AF">
      <w:pPr>
        <w:pStyle w:val="TDC2"/>
        <w:tabs>
          <w:tab w:val="left" w:pos="880"/>
          <w:tab w:val="right" w:leader="dot" w:pos="8494"/>
        </w:tabs>
        <w:rPr>
          <w:ins w:id="485" w:author="WinuE" w:date="2009-02-27T14:43:00Z"/>
          <w:rFonts w:asciiTheme="minorHAnsi" w:eastAsiaTheme="minorEastAsia" w:hAnsiTheme="minorHAnsi" w:cstheme="minorBidi"/>
          <w:noProof/>
          <w:sz w:val="22"/>
          <w:szCs w:val="22"/>
          <w:lang w:val="es-ES_tradnl" w:eastAsia="es-ES_tradnl"/>
        </w:rPr>
      </w:pPr>
      <w:ins w:id="486" w:author="WinuE" w:date="2009-02-27T14:43:00Z">
        <w:r w:rsidRPr="00AA00AF">
          <w:rPr>
            <w:rStyle w:val="Hipervnculo"/>
            <w:rFonts w:asciiTheme="minorHAnsi" w:hAnsiTheme="minorHAnsi"/>
            <w:noProof/>
            <w:sz w:val="22"/>
            <w:szCs w:val="22"/>
            <w:rPrChange w:id="487" w:author="WinuE" w:date="2009-02-27T14:43:00Z">
              <w:rPr>
                <w:rStyle w:val="Hipervnculo"/>
                <w:noProof/>
              </w:rPr>
            </w:rPrChange>
          </w:rPr>
          <w:fldChar w:fldCharType="begin"/>
        </w:r>
        <w:r w:rsidRPr="00AA00AF">
          <w:rPr>
            <w:rStyle w:val="Hipervnculo"/>
            <w:rFonts w:asciiTheme="minorHAnsi" w:hAnsiTheme="minorHAnsi"/>
            <w:noProof/>
            <w:sz w:val="22"/>
            <w:szCs w:val="22"/>
            <w:rPrChange w:id="488" w:author="WinuE" w:date="2009-02-27T14:43:00Z">
              <w:rPr>
                <w:rStyle w:val="Hipervnculo"/>
                <w:noProof/>
              </w:rPr>
            </w:rPrChange>
          </w:rPr>
          <w:instrText xml:space="preserve"> </w:instrText>
        </w:r>
        <w:r w:rsidRPr="00AA00AF">
          <w:rPr>
            <w:rFonts w:asciiTheme="minorHAnsi" w:hAnsiTheme="minorHAnsi"/>
            <w:noProof/>
            <w:sz w:val="22"/>
            <w:szCs w:val="22"/>
            <w:rPrChange w:id="489" w:author="WinuE" w:date="2009-02-27T14:43:00Z">
              <w:rPr>
                <w:noProof/>
                <w:color w:val="0000FF"/>
                <w:u w:val="single"/>
              </w:rPr>
            </w:rPrChange>
          </w:rPr>
          <w:instrText>HYPERLINK \l "_Toc223509177"</w:instrText>
        </w:r>
        <w:r w:rsidRPr="00AA00AF">
          <w:rPr>
            <w:rStyle w:val="Hipervnculo"/>
            <w:rFonts w:asciiTheme="minorHAnsi" w:hAnsiTheme="minorHAnsi"/>
            <w:noProof/>
            <w:sz w:val="22"/>
            <w:szCs w:val="22"/>
            <w:rPrChange w:id="490"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491" w:author="WinuE" w:date="2009-02-27T14:43:00Z">
              <w:rPr>
                <w:rStyle w:val="Hipervnculo"/>
                <w:noProof/>
              </w:rPr>
            </w:rPrChange>
          </w:rPr>
          <w:fldChar w:fldCharType="separate"/>
        </w:r>
        <w:r w:rsidRPr="00AA00AF">
          <w:rPr>
            <w:rStyle w:val="Hipervnculo"/>
            <w:rFonts w:asciiTheme="minorHAnsi" w:hAnsiTheme="minorHAnsi"/>
            <w:noProof/>
            <w:sz w:val="22"/>
            <w:szCs w:val="22"/>
            <w:rPrChange w:id="492" w:author="WinuE" w:date="2009-02-27T14:43:00Z">
              <w:rPr>
                <w:rStyle w:val="Hipervnculo"/>
                <w:noProof/>
              </w:rPr>
            </w:rPrChange>
          </w:rPr>
          <w:t>5.1</w:t>
        </w:r>
        <w:r w:rsidRPr="00AA00AF">
          <w:rPr>
            <w:rFonts w:asciiTheme="minorHAnsi" w:eastAsiaTheme="minorEastAsia" w:hAnsiTheme="minorHAnsi" w:cstheme="minorBidi"/>
            <w:noProof/>
            <w:sz w:val="22"/>
            <w:szCs w:val="22"/>
            <w:lang w:val="es-ES_tradnl" w:eastAsia="es-ES_tradnl"/>
            <w:rPrChange w:id="49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494" w:author="WinuE" w:date="2009-02-27T14:43:00Z">
              <w:rPr>
                <w:rStyle w:val="Hipervnculo"/>
                <w:noProof/>
              </w:rPr>
            </w:rPrChange>
          </w:rPr>
          <w:t>PLAN DE ARRANQUE</w:t>
        </w:r>
        <w:r w:rsidRPr="00AA00AF">
          <w:rPr>
            <w:rFonts w:asciiTheme="minorHAnsi" w:hAnsiTheme="minorHAnsi"/>
            <w:noProof/>
            <w:webHidden/>
            <w:sz w:val="22"/>
            <w:szCs w:val="22"/>
            <w:rPrChange w:id="495" w:author="WinuE" w:date="2009-02-27T14:43:00Z">
              <w:rPr>
                <w:noProof/>
                <w:webHidden/>
                <w:color w:val="0000FF"/>
                <w:u w:val="single"/>
              </w:rPr>
            </w:rPrChange>
          </w:rPr>
          <w:tab/>
        </w:r>
        <w:r w:rsidRPr="00AA00AF">
          <w:rPr>
            <w:rFonts w:asciiTheme="minorHAnsi" w:hAnsiTheme="minorHAnsi"/>
            <w:noProof/>
            <w:webHidden/>
            <w:sz w:val="22"/>
            <w:szCs w:val="22"/>
            <w:rPrChange w:id="496" w:author="WinuE" w:date="2009-02-27T14:43:00Z">
              <w:rPr>
                <w:noProof/>
                <w:webHidden/>
                <w:color w:val="0000FF"/>
                <w:u w:val="single"/>
              </w:rPr>
            </w:rPrChange>
          </w:rPr>
          <w:fldChar w:fldCharType="begin"/>
        </w:r>
        <w:r w:rsidRPr="00AA00AF">
          <w:rPr>
            <w:rFonts w:asciiTheme="minorHAnsi" w:hAnsiTheme="minorHAnsi"/>
            <w:noProof/>
            <w:webHidden/>
            <w:sz w:val="22"/>
            <w:szCs w:val="22"/>
            <w:rPrChange w:id="497" w:author="WinuE" w:date="2009-02-27T14:43:00Z">
              <w:rPr>
                <w:noProof/>
                <w:webHidden/>
                <w:color w:val="0000FF"/>
                <w:u w:val="single"/>
              </w:rPr>
            </w:rPrChange>
          </w:rPr>
          <w:instrText xml:space="preserve"> PAGEREF _Toc223509177 \h </w:instrText>
        </w:r>
      </w:ins>
      <w:r w:rsidRPr="00AA00AF">
        <w:rPr>
          <w:rFonts w:asciiTheme="minorHAnsi" w:hAnsiTheme="minorHAnsi"/>
          <w:noProof/>
          <w:webHidden/>
          <w:sz w:val="22"/>
          <w:szCs w:val="22"/>
          <w:rPrChange w:id="498"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499" w:author="WinuE" w:date="2009-02-27T14:43:00Z">
            <w:rPr>
              <w:noProof/>
              <w:webHidden/>
              <w:color w:val="0000FF"/>
              <w:u w:val="single"/>
            </w:rPr>
          </w:rPrChange>
        </w:rPr>
        <w:fldChar w:fldCharType="separate"/>
      </w:r>
      <w:ins w:id="500" w:author="WinuE" w:date="2009-02-27T14:43:00Z">
        <w:r w:rsidRPr="00AA00AF">
          <w:rPr>
            <w:rFonts w:asciiTheme="minorHAnsi" w:hAnsiTheme="minorHAnsi"/>
            <w:noProof/>
            <w:webHidden/>
            <w:sz w:val="22"/>
            <w:szCs w:val="22"/>
            <w:rPrChange w:id="501" w:author="WinuE" w:date="2009-02-27T14:43:00Z">
              <w:rPr>
                <w:noProof/>
                <w:webHidden/>
                <w:color w:val="0000FF"/>
                <w:u w:val="single"/>
              </w:rPr>
            </w:rPrChange>
          </w:rPr>
          <w:t>25</w:t>
        </w:r>
        <w:r w:rsidRPr="00AA00AF">
          <w:rPr>
            <w:rFonts w:asciiTheme="minorHAnsi" w:hAnsiTheme="minorHAnsi"/>
            <w:noProof/>
            <w:webHidden/>
            <w:sz w:val="22"/>
            <w:szCs w:val="22"/>
            <w:rPrChange w:id="502"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503" w:author="WinuE" w:date="2009-02-27T14:43:00Z">
              <w:rPr>
                <w:rStyle w:val="Hipervnculo"/>
                <w:noProof/>
              </w:rPr>
            </w:rPrChange>
          </w:rPr>
          <w:fldChar w:fldCharType="end"/>
        </w:r>
      </w:ins>
    </w:p>
    <w:p w:rsidR="005C0A52" w:rsidRPr="005C0A52" w:rsidRDefault="00AA00AF">
      <w:pPr>
        <w:pStyle w:val="TDC3"/>
        <w:tabs>
          <w:tab w:val="left" w:pos="1320"/>
          <w:tab w:val="right" w:leader="dot" w:pos="8494"/>
        </w:tabs>
        <w:rPr>
          <w:ins w:id="504" w:author="WinuE" w:date="2009-02-27T14:43:00Z"/>
          <w:rFonts w:asciiTheme="minorHAnsi" w:eastAsiaTheme="minorEastAsia" w:hAnsiTheme="minorHAnsi" w:cstheme="minorBidi"/>
          <w:noProof/>
          <w:sz w:val="22"/>
          <w:szCs w:val="22"/>
          <w:lang w:val="es-ES_tradnl" w:eastAsia="es-ES_tradnl"/>
        </w:rPr>
      </w:pPr>
      <w:ins w:id="505" w:author="WinuE" w:date="2009-02-27T14:43:00Z">
        <w:r w:rsidRPr="00AA00AF">
          <w:rPr>
            <w:rStyle w:val="Hipervnculo"/>
            <w:rFonts w:asciiTheme="minorHAnsi" w:hAnsiTheme="minorHAnsi"/>
            <w:noProof/>
            <w:sz w:val="22"/>
            <w:szCs w:val="22"/>
            <w:rPrChange w:id="506" w:author="WinuE" w:date="2009-02-27T14:43:00Z">
              <w:rPr>
                <w:rStyle w:val="Hipervnculo"/>
                <w:noProof/>
              </w:rPr>
            </w:rPrChange>
          </w:rPr>
          <w:fldChar w:fldCharType="begin"/>
        </w:r>
        <w:r w:rsidRPr="00AA00AF">
          <w:rPr>
            <w:rStyle w:val="Hipervnculo"/>
            <w:rFonts w:asciiTheme="minorHAnsi" w:hAnsiTheme="minorHAnsi"/>
            <w:noProof/>
            <w:sz w:val="22"/>
            <w:szCs w:val="22"/>
            <w:rPrChange w:id="507" w:author="WinuE" w:date="2009-02-27T14:43:00Z">
              <w:rPr>
                <w:rStyle w:val="Hipervnculo"/>
                <w:noProof/>
              </w:rPr>
            </w:rPrChange>
          </w:rPr>
          <w:instrText xml:space="preserve"> </w:instrText>
        </w:r>
        <w:r w:rsidRPr="00AA00AF">
          <w:rPr>
            <w:rFonts w:asciiTheme="minorHAnsi" w:hAnsiTheme="minorHAnsi"/>
            <w:noProof/>
            <w:sz w:val="22"/>
            <w:szCs w:val="22"/>
            <w:rPrChange w:id="508" w:author="WinuE" w:date="2009-02-27T14:43:00Z">
              <w:rPr>
                <w:noProof/>
                <w:color w:val="0000FF"/>
                <w:u w:val="single"/>
              </w:rPr>
            </w:rPrChange>
          </w:rPr>
          <w:instrText>HYPERLINK \l "_Toc223509178"</w:instrText>
        </w:r>
        <w:r w:rsidRPr="00AA00AF">
          <w:rPr>
            <w:rStyle w:val="Hipervnculo"/>
            <w:rFonts w:asciiTheme="minorHAnsi" w:hAnsiTheme="minorHAnsi"/>
            <w:noProof/>
            <w:sz w:val="22"/>
            <w:szCs w:val="22"/>
            <w:rPrChange w:id="509"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510" w:author="WinuE" w:date="2009-02-27T14:43:00Z">
              <w:rPr>
                <w:rStyle w:val="Hipervnculo"/>
                <w:noProof/>
              </w:rPr>
            </w:rPrChange>
          </w:rPr>
          <w:fldChar w:fldCharType="separate"/>
        </w:r>
        <w:r w:rsidRPr="00AA00AF">
          <w:rPr>
            <w:rStyle w:val="Hipervnculo"/>
            <w:rFonts w:asciiTheme="minorHAnsi" w:hAnsiTheme="minorHAnsi"/>
            <w:noProof/>
            <w:sz w:val="22"/>
            <w:szCs w:val="22"/>
            <w:rPrChange w:id="511" w:author="WinuE" w:date="2009-02-27T14:43:00Z">
              <w:rPr>
                <w:rStyle w:val="Hipervnculo"/>
                <w:noProof/>
              </w:rPr>
            </w:rPrChange>
          </w:rPr>
          <w:t>5.1.1</w:t>
        </w:r>
        <w:r w:rsidRPr="00AA00AF">
          <w:rPr>
            <w:rFonts w:asciiTheme="minorHAnsi" w:eastAsiaTheme="minorEastAsia" w:hAnsiTheme="minorHAnsi" w:cstheme="minorBidi"/>
            <w:noProof/>
            <w:sz w:val="22"/>
            <w:szCs w:val="22"/>
            <w:lang w:val="es-ES_tradnl" w:eastAsia="es-ES_tradnl"/>
            <w:rPrChange w:id="51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513" w:author="WinuE" w:date="2009-02-27T14:43:00Z">
              <w:rPr>
                <w:rStyle w:val="Hipervnculo"/>
                <w:noProof/>
              </w:rPr>
            </w:rPrChange>
          </w:rPr>
          <w:t>Plan de Estimación</w:t>
        </w:r>
        <w:r w:rsidRPr="00AA00AF">
          <w:rPr>
            <w:rFonts w:asciiTheme="minorHAnsi" w:hAnsiTheme="minorHAnsi"/>
            <w:noProof/>
            <w:webHidden/>
            <w:sz w:val="22"/>
            <w:szCs w:val="22"/>
            <w:rPrChange w:id="514" w:author="WinuE" w:date="2009-02-27T14:43:00Z">
              <w:rPr>
                <w:noProof/>
                <w:webHidden/>
                <w:color w:val="0000FF"/>
                <w:u w:val="single"/>
              </w:rPr>
            </w:rPrChange>
          </w:rPr>
          <w:tab/>
        </w:r>
        <w:r w:rsidRPr="00AA00AF">
          <w:rPr>
            <w:rFonts w:asciiTheme="minorHAnsi" w:hAnsiTheme="minorHAnsi"/>
            <w:noProof/>
            <w:webHidden/>
            <w:sz w:val="22"/>
            <w:szCs w:val="22"/>
            <w:rPrChange w:id="515" w:author="WinuE" w:date="2009-02-27T14:43:00Z">
              <w:rPr>
                <w:noProof/>
                <w:webHidden/>
                <w:color w:val="0000FF"/>
                <w:u w:val="single"/>
              </w:rPr>
            </w:rPrChange>
          </w:rPr>
          <w:fldChar w:fldCharType="begin"/>
        </w:r>
        <w:r w:rsidRPr="00AA00AF">
          <w:rPr>
            <w:rFonts w:asciiTheme="minorHAnsi" w:hAnsiTheme="minorHAnsi"/>
            <w:noProof/>
            <w:webHidden/>
            <w:sz w:val="22"/>
            <w:szCs w:val="22"/>
            <w:rPrChange w:id="516" w:author="WinuE" w:date="2009-02-27T14:43:00Z">
              <w:rPr>
                <w:noProof/>
                <w:webHidden/>
                <w:color w:val="0000FF"/>
                <w:u w:val="single"/>
              </w:rPr>
            </w:rPrChange>
          </w:rPr>
          <w:instrText xml:space="preserve"> PAGEREF _Toc223509178 \h </w:instrText>
        </w:r>
      </w:ins>
      <w:r w:rsidRPr="00AA00AF">
        <w:rPr>
          <w:rFonts w:asciiTheme="minorHAnsi" w:hAnsiTheme="minorHAnsi"/>
          <w:noProof/>
          <w:webHidden/>
          <w:sz w:val="22"/>
          <w:szCs w:val="22"/>
          <w:rPrChange w:id="517"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518" w:author="WinuE" w:date="2009-02-27T14:43:00Z">
            <w:rPr>
              <w:noProof/>
              <w:webHidden/>
              <w:color w:val="0000FF"/>
              <w:u w:val="single"/>
            </w:rPr>
          </w:rPrChange>
        </w:rPr>
        <w:fldChar w:fldCharType="separate"/>
      </w:r>
      <w:ins w:id="519" w:author="WinuE" w:date="2009-02-27T14:43:00Z">
        <w:r w:rsidRPr="00AA00AF">
          <w:rPr>
            <w:rFonts w:asciiTheme="minorHAnsi" w:hAnsiTheme="minorHAnsi"/>
            <w:noProof/>
            <w:webHidden/>
            <w:sz w:val="22"/>
            <w:szCs w:val="22"/>
            <w:rPrChange w:id="520" w:author="WinuE" w:date="2009-02-27T14:43:00Z">
              <w:rPr>
                <w:noProof/>
                <w:webHidden/>
                <w:color w:val="0000FF"/>
                <w:u w:val="single"/>
              </w:rPr>
            </w:rPrChange>
          </w:rPr>
          <w:t>25</w:t>
        </w:r>
        <w:r w:rsidRPr="00AA00AF">
          <w:rPr>
            <w:rFonts w:asciiTheme="minorHAnsi" w:hAnsiTheme="minorHAnsi"/>
            <w:noProof/>
            <w:webHidden/>
            <w:sz w:val="22"/>
            <w:szCs w:val="22"/>
            <w:rPrChange w:id="521"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522" w:author="WinuE" w:date="2009-02-27T14:43:00Z">
              <w:rPr>
                <w:rStyle w:val="Hipervnculo"/>
                <w:noProof/>
              </w:rPr>
            </w:rPrChange>
          </w:rPr>
          <w:fldChar w:fldCharType="end"/>
        </w:r>
      </w:ins>
    </w:p>
    <w:p w:rsidR="005C0A52" w:rsidRPr="005C0A52" w:rsidRDefault="00AA00AF">
      <w:pPr>
        <w:pStyle w:val="TDC3"/>
        <w:tabs>
          <w:tab w:val="left" w:pos="1320"/>
          <w:tab w:val="right" w:leader="dot" w:pos="8494"/>
        </w:tabs>
        <w:rPr>
          <w:ins w:id="523" w:author="WinuE" w:date="2009-02-27T14:43:00Z"/>
          <w:rFonts w:asciiTheme="minorHAnsi" w:eastAsiaTheme="minorEastAsia" w:hAnsiTheme="minorHAnsi" w:cstheme="minorBidi"/>
          <w:noProof/>
          <w:sz w:val="22"/>
          <w:szCs w:val="22"/>
          <w:lang w:val="es-ES_tradnl" w:eastAsia="es-ES_tradnl"/>
        </w:rPr>
      </w:pPr>
      <w:ins w:id="524" w:author="WinuE" w:date="2009-02-27T14:43:00Z">
        <w:r w:rsidRPr="00AA00AF">
          <w:rPr>
            <w:rStyle w:val="Hipervnculo"/>
            <w:rFonts w:asciiTheme="minorHAnsi" w:hAnsiTheme="minorHAnsi"/>
            <w:noProof/>
            <w:sz w:val="22"/>
            <w:szCs w:val="22"/>
            <w:rPrChange w:id="525" w:author="WinuE" w:date="2009-02-27T14:43:00Z">
              <w:rPr>
                <w:rStyle w:val="Hipervnculo"/>
                <w:noProof/>
              </w:rPr>
            </w:rPrChange>
          </w:rPr>
          <w:fldChar w:fldCharType="begin"/>
        </w:r>
        <w:r w:rsidRPr="00AA00AF">
          <w:rPr>
            <w:rStyle w:val="Hipervnculo"/>
            <w:rFonts w:asciiTheme="minorHAnsi" w:hAnsiTheme="minorHAnsi"/>
            <w:noProof/>
            <w:sz w:val="22"/>
            <w:szCs w:val="22"/>
            <w:rPrChange w:id="526" w:author="WinuE" w:date="2009-02-27T14:43:00Z">
              <w:rPr>
                <w:rStyle w:val="Hipervnculo"/>
                <w:noProof/>
              </w:rPr>
            </w:rPrChange>
          </w:rPr>
          <w:instrText xml:space="preserve"> </w:instrText>
        </w:r>
        <w:r w:rsidRPr="00AA00AF">
          <w:rPr>
            <w:rFonts w:asciiTheme="minorHAnsi" w:hAnsiTheme="minorHAnsi"/>
            <w:noProof/>
            <w:sz w:val="22"/>
            <w:szCs w:val="22"/>
            <w:rPrChange w:id="527" w:author="WinuE" w:date="2009-02-27T14:43:00Z">
              <w:rPr>
                <w:noProof/>
                <w:color w:val="0000FF"/>
                <w:u w:val="single"/>
              </w:rPr>
            </w:rPrChange>
          </w:rPr>
          <w:instrText>HYPERLINK \l "_Toc223509179"</w:instrText>
        </w:r>
        <w:r w:rsidRPr="00AA00AF">
          <w:rPr>
            <w:rStyle w:val="Hipervnculo"/>
            <w:rFonts w:asciiTheme="minorHAnsi" w:hAnsiTheme="minorHAnsi"/>
            <w:noProof/>
            <w:sz w:val="22"/>
            <w:szCs w:val="22"/>
            <w:rPrChange w:id="528"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529" w:author="WinuE" w:date="2009-02-27T14:43:00Z">
              <w:rPr>
                <w:rStyle w:val="Hipervnculo"/>
                <w:noProof/>
              </w:rPr>
            </w:rPrChange>
          </w:rPr>
          <w:fldChar w:fldCharType="separate"/>
        </w:r>
        <w:r w:rsidRPr="00AA00AF">
          <w:rPr>
            <w:rStyle w:val="Hipervnculo"/>
            <w:rFonts w:asciiTheme="minorHAnsi" w:hAnsiTheme="minorHAnsi"/>
            <w:noProof/>
            <w:sz w:val="22"/>
            <w:szCs w:val="22"/>
            <w:rPrChange w:id="530" w:author="WinuE" w:date="2009-02-27T14:43:00Z">
              <w:rPr>
                <w:rStyle w:val="Hipervnculo"/>
                <w:noProof/>
              </w:rPr>
            </w:rPrChange>
          </w:rPr>
          <w:t>5.1.2</w:t>
        </w:r>
        <w:r w:rsidRPr="00AA00AF">
          <w:rPr>
            <w:rFonts w:asciiTheme="minorHAnsi" w:eastAsiaTheme="minorEastAsia" w:hAnsiTheme="minorHAnsi" w:cstheme="minorBidi"/>
            <w:noProof/>
            <w:sz w:val="22"/>
            <w:szCs w:val="22"/>
            <w:lang w:val="es-ES_tradnl" w:eastAsia="es-ES_tradnl"/>
            <w:rPrChange w:id="53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532" w:author="WinuE" w:date="2009-02-27T14:43:00Z">
              <w:rPr>
                <w:rStyle w:val="Hipervnculo"/>
                <w:noProof/>
              </w:rPr>
            </w:rPrChange>
          </w:rPr>
          <w:t>Plan de Personal</w:t>
        </w:r>
        <w:r w:rsidRPr="00AA00AF">
          <w:rPr>
            <w:rFonts w:asciiTheme="minorHAnsi" w:hAnsiTheme="minorHAnsi"/>
            <w:noProof/>
            <w:webHidden/>
            <w:sz w:val="22"/>
            <w:szCs w:val="22"/>
            <w:rPrChange w:id="533" w:author="WinuE" w:date="2009-02-27T14:43:00Z">
              <w:rPr>
                <w:noProof/>
                <w:webHidden/>
                <w:color w:val="0000FF"/>
                <w:u w:val="single"/>
              </w:rPr>
            </w:rPrChange>
          </w:rPr>
          <w:tab/>
        </w:r>
        <w:r w:rsidRPr="00AA00AF">
          <w:rPr>
            <w:rFonts w:asciiTheme="minorHAnsi" w:hAnsiTheme="minorHAnsi"/>
            <w:noProof/>
            <w:webHidden/>
            <w:sz w:val="22"/>
            <w:szCs w:val="22"/>
            <w:rPrChange w:id="534" w:author="WinuE" w:date="2009-02-27T14:43:00Z">
              <w:rPr>
                <w:noProof/>
                <w:webHidden/>
                <w:color w:val="0000FF"/>
                <w:u w:val="single"/>
              </w:rPr>
            </w:rPrChange>
          </w:rPr>
          <w:fldChar w:fldCharType="begin"/>
        </w:r>
        <w:r w:rsidRPr="00AA00AF">
          <w:rPr>
            <w:rFonts w:asciiTheme="minorHAnsi" w:hAnsiTheme="minorHAnsi"/>
            <w:noProof/>
            <w:webHidden/>
            <w:sz w:val="22"/>
            <w:szCs w:val="22"/>
            <w:rPrChange w:id="535" w:author="WinuE" w:date="2009-02-27T14:43:00Z">
              <w:rPr>
                <w:noProof/>
                <w:webHidden/>
                <w:color w:val="0000FF"/>
                <w:u w:val="single"/>
              </w:rPr>
            </w:rPrChange>
          </w:rPr>
          <w:instrText xml:space="preserve"> PAGEREF _Toc223509179 \h </w:instrText>
        </w:r>
      </w:ins>
      <w:r w:rsidRPr="00AA00AF">
        <w:rPr>
          <w:rFonts w:asciiTheme="minorHAnsi" w:hAnsiTheme="minorHAnsi"/>
          <w:noProof/>
          <w:webHidden/>
          <w:sz w:val="22"/>
          <w:szCs w:val="22"/>
          <w:rPrChange w:id="536"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537" w:author="WinuE" w:date="2009-02-27T14:43:00Z">
            <w:rPr>
              <w:noProof/>
              <w:webHidden/>
              <w:color w:val="0000FF"/>
              <w:u w:val="single"/>
            </w:rPr>
          </w:rPrChange>
        </w:rPr>
        <w:fldChar w:fldCharType="separate"/>
      </w:r>
      <w:ins w:id="538" w:author="WinuE" w:date="2009-02-27T14:43:00Z">
        <w:r w:rsidRPr="00AA00AF">
          <w:rPr>
            <w:rFonts w:asciiTheme="minorHAnsi" w:hAnsiTheme="minorHAnsi"/>
            <w:noProof/>
            <w:webHidden/>
            <w:sz w:val="22"/>
            <w:szCs w:val="22"/>
            <w:rPrChange w:id="539" w:author="WinuE" w:date="2009-02-27T14:43:00Z">
              <w:rPr>
                <w:noProof/>
                <w:webHidden/>
                <w:color w:val="0000FF"/>
                <w:u w:val="single"/>
              </w:rPr>
            </w:rPrChange>
          </w:rPr>
          <w:t>25</w:t>
        </w:r>
        <w:r w:rsidRPr="00AA00AF">
          <w:rPr>
            <w:rFonts w:asciiTheme="minorHAnsi" w:hAnsiTheme="minorHAnsi"/>
            <w:noProof/>
            <w:webHidden/>
            <w:sz w:val="22"/>
            <w:szCs w:val="22"/>
            <w:rPrChange w:id="540"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541" w:author="WinuE" w:date="2009-02-27T14:43:00Z">
              <w:rPr>
                <w:rStyle w:val="Hipervnculo"/>
                <w:noProof/>
              </w:rPr>
            </w:rPrChange>
          </w:rPr>
          <w:fldChar w:fldCharType="end"/>
        </w:r>
      </w:ins>
    </w:p>
    <w:p w:rsidR="005C0A52" w:rsidRPr="005C0A52" w:rsidRDefault="00AA00AF">
      <w:pPr>
        <w:pStyle w:val="TDC3"/>
        <w:tabs>
          <w:tab w:val="left" w:pos="1320"/>
          <w:tab w:val="right" w:leader="dot" w:pos="8494"/>
        </w:tabs>
        <w:rPr>
          <w:ins w:id="542" w:author="WinuE" w:date="2009-02-27T14:43:00Z"/>
          <w:rFonts w:asciiTheme="minorHAnsi" w:eastAsiaTheme="minorEastAsia" w:hAnsiTheme="minorHAnsi" w:cstheme="minorBidi"/>
          <w:noProof/>
          <w:sz w:val="22"/>
          <w:szCs w:val="22"/>
          <w:lang w:val="es-ES_tradnl" w:eastAsia="es-ES_tradnl"/>
        </w:rPr>
      </w:pPr>
      <w:ins w:id="543" w:author="WinuE" w:date="2009-02-27T14:43:00Z">
        <w:r w:rsidRPr="00AA00AF">
          <w:rPr>
            <w:rStyle w:val="Hipervnculo"/>
            <w:rFonts w:asciiTheme="minorHAnsi" w:hAnsiTheme="minorHAnsi"/>
            <w:noProof/>
            <w:sz w:val="22"/>
            <w:szCs w:val="22"/>
            <w:rPrChange w:id="544" w:author="WinuE" w:date="2009-02-27T14:43:00Z">
              <w:rPr>
                <w:rStyle w:val="Hipervnculo"/>
                <w:noProof/>
              </w:rPr>
            </w:rPrChange>
          </w:rPr>
          <w:fldChar w:fldCharType="begin"/>
        </w:r>
        <w:r w:rsidRPr="00AA00AF">
          <w:rPr>
            <w:rStyle w:val="Hipervnculo"/>
            <w:rFonts w:asciiTheme="minorHAnsi" w:hAnsiTheme="minorHAnsi"/>
            <w:noProof/>
            <w:sz w:val="22"/>
            <w:szCs w:val="22"/>
            <w:rPrChange w:id="545" w:author="WinuE" w:date="2009-02-27T14:43:00Z">
              <w:rPr>
                <w:rStyle w:val="Hipervnculo"/>
                <w:noProof/>
              </w:rPr>
            </w:rPrChange>
          </w:rPr>
          <w:instrText xml:space="preserve"> </w:instrText>
        </w:r>
        <w:r w:rsidRPr="00AA00AF">
          <w:rPr>
            <w:rFonts w:asciiTheme="minorHAnsi" w:hAnsiTheme="minorHAnsi"/>
            <w:noProof/>
            <w:sz w:val="22"/>
            <w:szCs w:val="22"/>
            <w:rPrChange w:id="546" w:author="WinuE" w:date="2009-02-27T14:43:00Z">
              <w:rPr>
                <w:noProof/>
                <w:color w:val="0000FF"/>
                <w:u w:val="single"/>
              </w:rPr>
            </w:rPrChange>
          </w:rPr>
          <w:instrText>HYPERLINK \l "_Toc223509180"</w:instrText>
        </w:r>
        <w:r w:rsidRPr="00AA00AF">
          <w:rPr>
            <w:rStyle w:val="Hipervnculo"/>
            <w:rFonts w:asciiTheme="minorHAnsi" w:hAnsiTheme="minorHAnsi"/>
            <w:noProof/>
            <w:sz w:val="22"/>
            <w:szCs w:val="22"/>
            <w:rPrChange w:id="547"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548" w:author="WinuE" w:date="2009-02-27T14:43:00Z">
              <w:rPr>
                <w:rStyle w:val="Hipervnculo"/>
                <w:noProof/>
              </w:rPr>
            </w:rPrChange>
          </w:rPr>
          <w:fldChar w:fldCharType="separate"/>
        </w:r>
        <w:r w:rsidRPr="00AA00AF">
          <w:rPr>
            <w:rStyle w:val="Hipervnculo"/>
            <w:rFonts w:asciiTheme="minorHAnsi" w:hAnsiTheme="minorHAnsi"/>
            <w:noProof/>
            <w:sz w:val="22"/>
            <w:szCs w:val="22"/>
            <w:rPrChange w:id="549" w:author="WinuE" w:date="2009-02-27T14:43:00Z">
              <w:rPr>
                <w:rStyle w:val="Hipervnculo"/>
                <w:noProof/>
              </w:rPr>
            </w:rPrChange>
          </w:rPr>
          <w:t>5.1.3</w:t>
        </w:r>
        <w:r w:rsidRPr="00AA00AF">
          <w:rPr>
            <w:rFonts w:asciiTheme="minorHAnsi" w:eastAsiaTheme="minorEastAsia" w:hAnsiTheme="minorHAnsi" w:cstheme="minorBidi"/>
            <w:noProof/>
            <w:sz w:val="22"/>
            <w:szCs w:val="22"/>
            <w:lang w:val="es-ES_tradnl" w:eastAsia="es-ES_tradnl"/>
            <w:rPrChange w:id="55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551" w:author="WinuE" w:date="2009-02-27T14:43:00Z">
              <w:rPr>
                <w:rStyle w:val="Hipervnculo"/>
                <w:noProof/>
              </w:rPr>
            </w:rPrChange>
          </w:rPr>
          <w:t>Plan de Entrenamiento de Personal</w:t>
        </w:r>
        <w:r w:rsidRPr="00AA00AF">
          <w:rPr>
            <w:rFonts w:asciiTheme="minorHAnsi" w:hAnsiTheme="minorHAnsi"/>
            <w:noProof/>
            <w:webHidden/>
            <w:sz w:val="22"/>
            <w:szCs w:val="22"/>
            <w:rPrChange w:id="552" w:author="WinuE" w:date="2009-02-27T14:43:00Z">
              <w:rPr>
                <w:noProof/>
                <w:webHidden/>
                <w:color w:val="0000FF"/>
                <w:u w:val="single"/>
              </w:rPr>
            </w:rPrChange>
          </w:rPr>
          <w:tab/>
        </w:r>
        <w:r w:rsidRPr="00AA00AF">
          <w:rPr>
            <w:rFonts w:asciiTheme="minorHAnsi" w:hAnsiTheme="minorHAnsi"/>
            <w:noProof/>
            <w:webHidden/>
            <w:sz w:val="22"/>
            <w:szCs w:val="22"/>
            <w:rPrChange w:id="553" w:author="WinuE" w:date="2009-02-27T14:43:00Z">
              <w:rPr>
                <w:noProof/>
                <w:webHidden/>
                <w:color w:val="0000FF"/>
                <w:u w:val="single"/>
              </w:rPr>
            </w:rPrChange>
          </w:rPr>
          <w:fldChar w:fldCharType="begin"/>
        </w:r>
        <w:r w:rsidRPr="00AA00AF">
          <w:rPr>
            <w:rFonts w:asciiTheme="minorHAnsi" w:hAnsiTheme="minorHAnsi"/>
            <w:noProof/>
            <w:webHidden/>
            <w:sz w:val="22"/>
            <w:szCs w:val="22"/>
            <w:rPrChange w:id="554" w:author="WinuE" w:date="2009-02-27T14:43:00Z">
              <w:rPr>
                <w:noProof/>
                <w:webHidden/>
                <w:color w:val="0000FF"/>
                <w:u w:val="single"/>
              </w:rPr>
            </w:rPrChange>
          </w:rPr>
          <w:instrText xml:space="preserve"> PAGEREF _Toc223509180 \h </w:instrText>
        </w:r>
      </w:ins>
      <w:r w:rsidRPr="00AA00AF">
        <w:rPr>
          <w:rFonts w:asciiTheme="minorHAnsi" w:hAnsiTheme="minorHAnsi"/>
          <w:noProof/>
          <w:webHidden/>
          <w:sz w:val="22"/>
          <w:szCs w:val="22"/>
          <w:rPrChange w:id="555"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556" w:author="WinuE" w:date="2009-02-27T14:43:00Z">
            <w:rPr>
              <w:noProof/>
              <w:webHidden/>
              <w:color w:val="0000FF"/>
              <w:u w:val="single"/>
            </w:rPr>
          </w:rPrChange>
        </w:rPr>
        <w:fldChar w:fldCharType="separate"/>
      </w:r>
      <w:ins w:id="557" w:author="WinuE" w:date="2009-02-27T14:43:00Z">
        <w:r w:rsidRPr="00AA00AF">
          <w:rPr>
            <w:rFonts w:asciiTheme="minorHAnsi" w:hAnsiTheme="minorHAnsi"/>
            <w:noProof/>
            <w:webHidden/>
            <w:sz w:val="22"/>
            <w:szCs w:val="22"/>
            <w:rPrChange w:id="558" w:author="WinuE" w:date="2009-02-27T14:43:00Z">
              <w:rPr>
                <w:noProof/>
                <w:webHidden/>
                <w:color w:val="0000FF"/>
                <w:u w:val="single"/>
              </w:rPr>
            </w:rPrChange>
          </w:rPr>
          <w:t>27</w:t>
        </w:r>
        <w:r w:rsidRPr="00AA00AF">
          <w:rPr>
            <w:rFonts w:asciiTheme="minorHAnsi" w:hAnsiTheme="minorHAnsi"/>
            <w:noProof/>
            <w:webHidden/>
            <w:sz w:val="22"/>
            <w:szCs w:val="22"/>
            <w:rPrChange w:id="559"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560" w:author="WinuE" w:date="2009-02-27T14:43:00Z">
              <w:rPr>
                <w:rStyle w:val="Hipervnculo"/>
                <w:noProof/>
              </w:rPr>
            </w:rPrChange>
          </w:rPr>
          <w:fldChar w:fldCharType="end"/>
        </w:r>
      </w:ins>
    </w:p>
    <w:p w:rsidR="005C0A52" w:rsidRPr="005C0A52" w:rsidRDefault="00AA00AF">
      <w:pPr>
        <w:pStyle w:val="TDC2"/>
        <w:tabs>
          <w:tab w:val="left" w:pos="880"/>
          <w:tab w:val="right" w:leader="dot" w:pos="8494"/>
        </w:tabs>
        <w:rPr>
          <w:ins w:id="561" w:author="WinuE" w:date="2009-02-27T14:43:00Z"/>
          <w:rFonts w:asciiTheme="minorHAnsi" w:eastAsiaTheme="minorEastAsia" w:hAnsiTheme="minorHAnsi" w:cstheme="minorBidi"/>
          <w:noProof/>
          <w:sz w:val="22"/>
          <w:szCs w:val="22"/>
          <w:lang w:val="es-ES_tradnl" w:eastAsia="es-ES_tradnl"/>
        </w:rPr>
      </w:pPr>
      <w:ins w:id="562" w:author="WinuE" w:date="2009-02-27T14:43:00Z">
        <w:r w:rsidRPr="00AA00AF">
          <w:rPr>
            <w:rStyle w:val="Hipervnculo"/>
            <w:rFonts w:asciiTheme="minorHAnsi" w:hAnsiTheme="minorHAnsi"/>
            <w:noProof/>
            <w:sz w:val="22"/>
            <w:szCs w:val="22"/>
            <w:rPrChange w:id="563" w:author="WinuE" w:date="2009-02-27T14:43:00Z">
              <w:rPr>
                <w:rStyle w:val="Hipervnculo"/>
                <w:noProof/>
              </w:rPr>
            </w:rPrChange>
          </w:rPr>
          <w:fldChar w:fldCharType="begin"/>
        </w:r>
        <w:r w:rsidRPr="00AA00AF">
          <w:rPr>
            <w:rStyle w:val="Hipervnculo"/>
            <w:rFonts w:asciiTheme="minorHAnsi" w:hAnsiTheme="minorHAnsi"/>
            <w:noProof/>
            <w:sz w:val="22"/>
            <w:szCs w:val="22"/>
            <w:rPrChange w:id="564" w:author="WinuE" w:date="2009-02-27T14:43:00Z">
              <w:rPr>
                <w:rStyle w:val="Hipervnculo"/>
                <w:noProof/>
              </w:rPr>
            </w:rPrChange>
          </w:rPr>
          <w:instrText xml:space="preserve"> </w:instrText>
        </w:r>
        <w:r w:rsidRPr="00AA00AF">
          <w:rPr>
            <w:rFonts w:asciiTheme="minorHAnsi" w:hAnsiTheme="minorHAnsi"/>
            <w:noProof/>
            <w:sz w:val="22"/>
            <w:szCs w:val="22"/>
            <w:rPrChange w:id="565" w:author="WinuE" w:date="2009-02-27T14:43:00Z">
              <w:rPr>
                <w:noProof/>
                <w:color w:val="0000FF"/>
                <w:u w:val="single"/>
              </w:rPr>
            </w:rPrChange>
          </w:rPr>
          <w:instrText>HYPERLINK \l "_Toc223509181"</w:instrText>
        </w:r>
        <w:r w:rsidRPr="00AA00AF">
          <w:rPr>
            <w:rStyle w:val="Hipervnculo"/>
            <w:rFonts w:asciiTheme="minorHAnsi" w:hAnsiTheme="minorHAnsi"/>
            <w:noProof/>
            <w:sz w:val="22"/>
            <w:szCs w:val="22"/>
            <w:rPrChange w:id="566"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567" w:author="WinuE" w:date="2009-02-27T14:43:00Z">
              <w:rPr>
                <w:rStyle w:val="Hipervnculo"/>
                <w:noProof/>
              </w:rPr>
            </w:rPrChange>
          </w:rPr>
          <w:fldChar w:fldCharType="separate"/>
        </w:r>
        <w:r w:rsidRPr="00AA00AF">
          <w:rPr>
            <w:rStyle w:val="Hipervnculo"/>
            <w:rFonts w:asciiTheme="minorHAnsi" w:hAnsiTheme="minorHAnsi"/>
            <w:noProof/>
            <w:sz w:val="22"/>
            <w:szCs w:val="22"/>
            <w:lang w:val="es-CO"/>
            <w:rPrChange w:id="568" w:author="WinuE" w:date="2009-02-27T14:43:00Z">
              <w:rPr>
                <w:rStyle w:val="Hipervnculo"/>
                <w:rFonts w:ascii="Calibri" w:hAnsi="Calibri"/>
                <w:noProof/>
                <w:lang w:val="es-CO"/>
              </w:rPr>
            </w:rPrChange>
          </w:rPr>
          <w:t>5.2</w:t>
        </w:r>
        <w:r w:rsidRPr="00AA00AF">
          <w:rPr>
            <w:rFonts w:asciiTheme="minorHAnsi" w:eastAsiaTheme="minorEastAsia" w:hAnsiTheme="minorHAnsi" w:cstheme="minorBidi"/>
            <w:noProof/>
            <w:sz w:val="22"/>
            <w:szCs w:val="22"/>
            <w:lang w:val="es-ES_tradnl" w:eastAsia="es-ES_tradnl"/>
            <w:rPrChange w:id="56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lang w:val="es-CO"/>
            <w:rPrChange w:id="570" w:author="WinuE" w:date="2009-02-27T14:43:00Z">
              <w:rPr>
                <w:rStyle w:val="Hipervnculo"/>
                <w:rFonts w:ascii="Calibri" w:hAnsi="Calibri"/>
                <w:noProof/>
                <w:lang w:val="es-CO"/>
              </w:rPr>
            </w:rPrChange>
          </w:rPr>
          <w:t>PLAN DE TRABAJO</w:t>
        </w:r>
        <w:r w:rsidRPr="00AA00AF">
          <w:rPr>
            <w:rFonts w:asciiTheme="minorHAnsi" w:hAnsiTheme="minorHAnsi"/>
            <w:noProof/>
            <w:webHidden/>
            <w:sz w:val="22"/>
            <w:szCs w:val="22"/>
            <w:rPrChange w:id="571" w:author="WinuE" w:date="2009-02-27T14:43:00Z">
              <w:rPr>
                <w:noProof/>
                <w:webHidden/>
                <w:color w:val="0000FF"/>
                <w:u w:val="single"/>
              </w:rPr>
            </w:rPrChange>
          </w:rPr>
          <w:tab/>
        </w:r>
        <w:r w:rsidRPr="00AA00AF">
          <w:rPr>
            <w:rFonts w:asciiTheme="minorHAnsi" w:hAnsiTheme="minorHAnsi"/>
            <w:noProof/>
            <w:webHidden/>
            <w:sz w:val="22"/>
            <w:szCs w:val="22"/>
            <w:rPrChange w:id="572" w:author="WinuE" w:date="2009-02-27T14:43:00Z">
              <w:rPr>
                <w:noProof/>
                <w:webHidden/>
                <w:color w:val="0000FF"/>
                <w:u w:val="single"/>
              </w:rPr>
            </w:rPrChange>
          </w:rPr>
          <w:fldChar w:fldCharType="begin"/>
        </w:r>
        <w:r w:rsidRPr="00AA00AF">
          <w:rPr>
            <w:rFonts w:asciiTheme="minorHAnsi" w:hAnsiTheme="minorHAnsi"/>
            <w:noProof/>
            <w:webHidden/>
            <w:sz w:val="22"/>
            <w:szCs w:val="22"/>
            <w:rPrChange w:id="573" w:author="WinuE" w:date="2009-02-27T14:43:00Z">
              <w:rPr>
                <w:noProof/>
                <w:webHidden/>
                <w:color w:val="0000FF"/>
                <w:u w:val="single"/>
              </w:rPr>
            </w:rPrChange>
          </w:rPr>
          <w:instrText xml:space="preserve"> PAGEREF _Toc223509181 \h </w:instrText>
        </w:r>
      </w:ins>
      <w:r w:rsidRPr="00AA00AF">
        <w:rPr>
          <w:rFonts w:asciiTheme="minorHAnsi" w:hAnsiTheme="minorHAnsi"/>
          <w:noProof/>
          <w:webHidden/>
          <w:sz w:val="22"/>
          <w:szCs w:val="22"/>
          <w:rPrChange w:id="574"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575" w:author="WinuE" w:date="2009-02-27T14:43:00Z">
            <w:rPr>
              <w:noProof/>
              <w:webHidden/>
              <w:color w:val="0000FF"/>
              <w:u w:val="single"/>
            </w:rPr>
          </w:rPrChange>
        </w:rPr>
        <w:fldChar w:fldCharType="separate"/>
      </w:r>
      <w:ins w:id="576" w:author="WinuE" w:date="2009-02-27T14:43:00Z">
        <w:r w:rsidRPr="00AA00AF">
          <w:rPr>
            <w:rFonts w:asciiTheme="minorHAnsi" w:hAnsiTheme="minorHAnsi"/>
            <w:noProof/>
            <w:webHidden/>
            <w:sz w:val="22"/>
            <w:szCs w:val="22"/>
            <w:rPrChange w:id="577" w:author="WinuE" w:date="2009-02-27T14:43:00Z">
              <w:rPr>
                <w:noProof/>
                <w:webHidden/>
                <w:color w:val="0000FF"/>
                <w:u w:val="single"/>
              </w:rPr>
            </w:rPrChange>
          </w:rPr>
          <w:t>27</w:t>
        </w:r>
        <w:r w:rsidRPr="00AA00AF">
          <w:rPr>
            <w:rFonts w:asciiTheme="minorHAnsi" w:hAnsiTheme="minorHAnsi"/>
            <w:noProof/>
            <w:webHidden/>
            <w:sz w:val="22"/>
            <w:szCs w:val="22"/>
            <w:rPrChange w:id="578"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579" w:author="WinuE" w:date="2009-02-27T14:43:00Z">
              <w:rPr>
                <w:rStyle w:val="Hipervnculo"/>
                <w:noProof/>
              </w:rPr>
            </w:rPrChange>
          </w:rPr>
          <w:fldChar w:fldCharType="end"/>
        </w:r>
      </w:ins>
    </w:p>
    <w:p w:rsidR="005C0A52" w:rsidRPr="005C0A52" w:rsidRDefault="00AA00AF">
      <w:pPr>
        <w:pStyle w:val="TDC3"/>
        <w:tabs>
          <w:tab w:val="left" w:pos="1320"/>
          <w:tab w:val="right" w:leader="dot" w:pos="8494"/>
        </w:tabs>
        <w:rPr>
          <w:ins w:id="580" w:author="WinuE" w:date="2009-02-27T14:43:00Z"/>
          <w:rFonts w:asciiTheme="minorHAnsi" w:eastAsiaTheme="minorEastAsia" w:hAnsiTheme="minorHAnsi" w:cstheme="minorBidi"/>
          <w:noProof/>
          <w:sz w:val="22"/>
          <w:szCs w:val="22"/>
          <w:lang w:val="es-ES_tradnl" w:eastAsia="es-ES_tradnl"/>
        </w:rPr>
      </w:pPr>
      <w:ins w:id="581" w:author="WinuE" w:date="2009-02-27T14:43:00Z">
        <w:r w:rsidRPr="00AA00AF">
          <w:rPr>
            <w:rStyle w:val="Hipervnculo"/>
            <w:rFonts w:asciiTheme="minorHAnsi" w:hAnsiTheme="minorHAnsi"/>
            <w:noProof/>
            <w:sz w:val="22"/>
            <w:szCs w:val="22"/>
            <w:rPrChange w:id="582" w:author="WinuE" w:date="2009-02-27T14:43:00Z">
              <w:rPr>
                <w:rStyle w:val="Hipervnculo"/>
                <w:noProof/>
              </w:rPr>
            </w:rPrChange>
          </w:rPr>
          <w:fldChar w:fldCharType="begin"/>
        </w:r>
        <w:r w:rsidRPr="00AA00AF">
          <w:rPr>
            <w:rStyle w:val="Hipervnculo"/>
            <w:rFonts w:asciiTheme="minorHAnsi" w:hAnsiTheme="minorHAnsi"/>
            <w:noProof/>
            <w:sz w:val="22"/>
            <w:szCs w:val="22"/>
            <w:rPrChange w:id="583" w:author="WinuE" w:date="2009-02-27T14:43:00Z">
              <w:rPr>
                <w:rStyle w:val="Hipervnculo"/>
                <w:noProof/>
              </w:rPr>
            </w:rPrChange>
          </w:rPr>
          <w:instrText xml:space="preserve"> </w:instrText>
        </w:r>
        <w:r w:rsidRPr="00AA00AF">
          <w:rPr>
            <w:rFonts w:asciiTheme="minorHAnsi" w:hAnsiTheme="minorHAnsi"/>
            <w:noProof/>
            <w:sz w:val="22"/>
            <w:szCs w:val="22"/>
            <w:rPrChange w:id="584" w:author="WinuE" w:date="2009-02-27T14:43:00Z">
              <w:rPr>
                <w:noProof/>
                <w:color w:val="0000FF"/>
                <w:u w:val="single"/>
              </w:rPr>
            </w:rPrChange>
          </w:rPr>
          <w:instrText>HYPERLINK \l "_Toc223509182"</w:instrText>
        </w:r>
        <w:r w:rsidRPr="00AA00AF">
          <w:rPr>
            <w:rStyle w:val="Hipervnculo"/>
            <w:rFonts w:asciiTheme="minorHAnsi" w:hAnsiTheme="minorHAnsi"/>
            <w:noProof/>
            <w:sz w:val="22"/>
            <w:szCs w:val="22"/>
            <w:rPrChange w:id="585"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586" w:author="WinuE" w:date="2009-02-27T14:43:00Z">
              <w:rPr>
                <w:rStyle w:val="Hipervnculo"/>
                <w:noProof/>
              </w:rPr>
            </w:rPrChange>
          </w:rPr>
          <w:fldChar w:fldCharType="separate"/>
        </w:r>
        <w:r w:rsidRPr="00AA00AF">
          <w:rPr>
            <w:rStyle w:val="Hipervnculo"/>
            <w:rFonts w:asciiTheme="minorHAnsi" w:hAnsiTheme="minorHAnsi"/>
            <w:noProof/>
            <w:sz w:val="22"/>
            <w:szCs w:val="22"/>
            <w:rPrChange w:id="587" w:author="WinuE" w:date="2009-02-27T14:43:00Z">
              <w:rPr>
                <w:rStyle w:val="Hipervnculo"/>
                <w:rFonts w:ascii="Calibri" w:hAnsi="Calibri"/>
                <w:noProof/>
              </w:rPr>
            </w:rPrChange>
          </w:rPr>
          <w:t>5.2.1</w:t>
        </w:r>
        <w:r w:rsidRPr="00AA00AF">
          <w:rPr>
            <w:rFonts w:asciiTheme="minorHAnsi" w:eastAsiaTheme="minorEastAsia" w:hAnsiTheme="minorHAnsi" w:cstheme="minorBidi"/>
            <w:noProof/>
            <w:sz w:val="22"/>
            <w:szCs w:val="22"/>
            <w:lang w:val="es-ES_tradnl" w:eastAsia="es-ES_tradnl"/>
            <w:rPrChange w:id="58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589" w:author="WinuE" w:date="2009-02-27T14:43:00Z">
              <w:rPr>
                <w:rStyle w:val="Hipervnculo"/>
                <w:rFonts w:ascii="Calibri" w:hAnsi="Calibri"/>
                <w:noProof/>
              </w:rPr>
            </w:rPrChange>
          </w:rPr>
          <w:t>Actividades de Trabajo</w:t>
        </w:r>
        <w:r w:rsidRPr="00AA00AF">
          <w:rPr>
            <w:rFonts w:asciiTheme="minorHAnsi" w:hAnsiTheme="minorHAnsi"/>
            <w:noProof/>
            <w:webHidden/>
            <w:sz w:val="22"/>
            <w:szCs w:val="22"/>
            <w:rPrChange w:id="590" w:author="WinuE" w:date="2009-02-27T14:43:00Z">
              <w:rPr>
                <w:noProof/>
                <w:webHidden/>
                <w:color w:val="0000FF"/>
                <w:u w:val="single"/>
              </w:rPr>
            </w:rPrChange>
          </w:rPr>
          <w:tab/>
        </w:r>
        <w:r w:rsidRPr="00AA00AF">
          <w:rPr>
            <w:rFonts w:asciiTheme="minorHAnsi" w:hAnsiTheme="minorHAnsi"/>
            <w:noProof/>
            <w:webHidden/>
            <w:sz w:val="22"/>
            <w:szCs w:val="22"/>
            <w:rPrChange w:id="591" w:author="WinuE" w:date="2009-02-27T14:43:00Z">
              <w:rPr>
                <w:noProof/>
                <w:webHidden/>
                <w:color w:val="0000FF"/>
                <w:u w:val="single"/>
              </w:rPr>
            </w:rPrChange>
          </w:rPr>
          <w:fldChar w:fldCharType="begin"/>
        </w:r>
        <w:r w:rsidRPr="00AA00AF">
          <w:rPr>
            <w:rFonts w:asciiTheme="minorHAnsi" w:hAnsiTheme="minorHAnsi"/>
            <w:noProof/>
            <w:webHidden/>
            <w:sz w:val="22"/>
            <w:szCs w:val="22"/>
            <w:rPrChange w:id="592" w:author="WinuE" w:date="2009-02-27T14:43:00Z">
              <w:rPr>
                <w:noProof/>
                <w:webHidden/>
                <w:color w:val="0000FF"/>
                <w:u w:val="single"/>
              </w:rPr>
            </w:rPrChange>
          </w:rPr>
          <w:instrText xml:space="preserve"> PAGEREF _Toc223509182 \h </w:instrText>
        </w:r>
      </w:ins>
      <w:r w:rsidRPr="00AA00AF">
        <w:rPr>
          <w:rFonts w:asciiTheme="minorHAnsi" w:hAnsiTheme="minorHAnsi"/>
          <w:noProof/>
          <w:webHidden/>
          <w:sz w:val="22"/>
          <w:szCs w:val="22"/>
          <w:rPrChange w:id="593"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594" w:author="WinuE" w:date="2009-02-27T14:43:00Z">
            <w:rPr>
              <w:noProof/>
              <w:webHidden/>
              <w:color w:val="0000FF"/>
              <w:u w:val="single"/>
            </w:rPr>
          </w:rPrChange>
        </w:rPr>
        <w:fldChar w:fldCharType="separate"/>
      </w:r>
      <w:ins w:id="595" w:author="WinuE" w:date="2009-02-27T14:43:00Z">
        <w:r w:rsidRPr="00AA00AF">
          <w:rPr>
            <w:rFonts w:asciiTheme="minorHAnsi" w:hAnsiTheme="minorHAnsi"/>
            <w:noProof/>
            <w:webHidden/>
            <w:sz w:val="22"/>
            <w:szCs w:val="22"/>
            <w:rPrChange w:id="596" w:author="WinuE" w:date="2009-02-27T14:43:00Z">
              <w:rPr>
                <w:noProof/>
                <w:webHidden/>
                <w:color w:val="0000FF"/>
                <w:u w:val="single"/>
              </w:rPr>
            </w:rPrChange>
          </w:rPr>
          <w:t>27</w:t>
        </w:r>
        <w:r w:rsidRPr="00AA00AF">
          <w:rPr>
            <w:rFonts w:asciiTheme="minorHAnsi" w:hAnsiTheme="minorHAnsi"/>
            <w:noProof/>
            <w:webHidden/>
            <w:sz w:val="22"/>
            <w:szCs w:val="22"/>
            <w:rPrChange w:id="597"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598" w:author="WinuE" w:date="2009-02-27T14:43:00Z">
              <w:rPr>
                <w:rStyle w:val="Hipervnculo"/>
                <w:noProof/>
              </w:rPr>
            </w:rPrChange>
          </w:rPr>
          <w:fldChar w:fldCharType="end"/>
        </w:r>
      </w:ins>
    </w:p>
    <w:p w:rsidR="005C0A52" w:rsidRPr="005C0A52" w:rsidRDefault="00AA00AF">
      <w:pPr>
        <w:pStyle w:val="TDC3"/>
        <w:tabs>
          <w:tab w:val="left" w:pos="1320"/>
          <w:tab w:val="right" w:leader="dot" w:pos="8494"/>
        </w:tabs>
        <w:rPr>
          <w:ins w:id="599" w:author="WinuE" w:date="2009-02-27T14:43:00Z"/>
          <w:rFonts w:asciiTheme="minorHAnsi" w:eastAsiaTheme="minorEastAsia" w:hAnsiTheme="minorHAnsi" w:cstheme="minorBidi"/>
          <w:noProof/>
          <w:sz w:val="22"/>
          <w:szCs w:val="22"/>
          <w:lang w:val="es-ES_tradnl" w:eastAsia="es-ES_tradnl"/>
        </w:rPr>
      </w:pPr>
      <w:ins w:id="600" w:author="WinuE" w:date="2009-02-27T14:43:00Z">
        <w:r w:rsidRPr="00AA00AF">
          <w:rPr>
            <w:rStyle w:val="Hipervnculo"/>
            <w:rFonts w:asciiTheme="minorHAnsi" w:hAnsiTheme="minorHAnsi"/>
            <w:noProof/>
            <w:sz w:val="22"/>
            <w:szCs w:val="22"/>
            <w:rPrChange w:id="601" w:author="WinuE" w:date="2009-02-27T14:43:00Z">
              <w:rPr>
                <w:rStyle w:val="Hipervnculo"/>
                <w:noProof/>
              </w:rPr>
            </w:rPrChange>
          </w:rPr>
          <w:fldChar w:fldCharType="begin"/>
        </w:r>
        <w:r w:rsidRPr="00AA00AF">
          <w:rPr>
            <w:rStyle w:val="Hipervnculo"/>
            <w:rFonts w:asciiTheme="minorHAnsi" w:hAnsiTheme="minorHAnsi"/>
            <w:noProof/>
            <w:sz w:val="22"/>
            <w:szCs w:val="22"/>
            <w:rPrChange w:id="602" w:author="WinuE" w:date="2009-02-27T14:43:00Z">
              <w:rPr>
                <w:rStyle w:val="Hipervnculo"/>
                <w:noProof/>
              </w:rPr>
            </w:rPrChange>
          </w:rPr>
          <w:instrText xml:space="preserve"> </w:instrText>
        </w:r>
        <w:r w:rsidRPr="00AA00AF">
          <w:rPr>
            <w:rFonts w:asciiTheme="minorHAnsi" w:hAnsiTheme="minorHAnsi"/>
            <w:noProof/>
            <w:sz w:val="22"/>
            <w:szCs w:val="22"/>
            <w:rPrChange w:id="603" w:author="WinuE" w:date="2009-02-27T14:43:00Z">
              <w:rPr>
                <w:noProof/>
                <w:color w:val="0000FF"/>
                <w:u w:val="single"/>
              </w:rPr>
            </w:rPrChange>
          </w:rPr>
          <w:instrText>HYPERLINK \l "_Toc223509183"</w:instrText>
        </w:r>
        <w:r w:rsidRPr="00AA00AF">
          <w:rPr>
            <w:rStyle w:val="Hipervnculo"/>
            <w:rFonts w:asciiTheme="minorHAnsi" w:hAnsiTheme="minorHAnsi"/>
            <w:noProof/>
            <w:sz w:val="22"/>
            <w:szCs w:val="22"/>
            <w:rPrChange w:id="604"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605" w:author="WinuE" w:date="2009-02-27T14:43:00Z">
              <w:rPr>
                <w:rStyle w:val="Hipervnculo"/>
                <w:noProof/>
              </w:rPr>
            </w:rPrChange>
          </w:rPr>
          <w:fldChar w:fldCharType="separate"/>
        </w:r>
        <w:r w:rsidRPr="00AA00AF">
          <w:rPr>
            <w:rStyle w:val="Hipervnculo"/>
            <w:rFonts w:asciiTheme="minorHAnsi" w:hAnsiTheme="minorHAnsi"/>
            <w:noProof/>
            <w:sz w:val="22"/>
            <w:szCs w:val="22"/>
            <w:rPrChange w:id="606" w:author="WinuE" w:date="2009-02-27T14:43:00Z">
              <w:rPr>
                <w:rStyle w:val="Hipervnculo"/>
                <w:rFonts w:ascii="Calibri" w:hAnsi="Calibri"/>
                <w:noProof/>
              </w:rPr>
            </w:rPrChange>
          </w:rPr>
          <w:t>5.2.2</w:t>
        </w:r>
        <w:r w:rsidRPr="00AA00AF">
          <w:rPr>
            <w:rFonts w:asciiTheme="minorHAnsi" w:eastAsiaTheme="minorEastAsia" w:hAnsiTheme="minorHAnsi" w:cstheme="minorBidi"/>
            <w:noProof/>
            <w:sz w:val="22"/>
            <w:szCs w:val="22"/>
            <w:lang w:val="es-ES_tradnl" w:eastAsia="es-ES_tradnl"/>
            <w:rPrChange w:id="60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608" w:author="WinuE" w:date="2009-02-27T14:43:00Z">
              <w:rPr>
                <w:rStyle w:val="Hipervnculo"/>
                <w:rFonts w:ascii="Calibri" w:hAnsi="Calibri"/>
                <w:noProof/>
              </w:rPr>
            </w:rPrChange>
          </w:rPr>
          <w:t>Cronograma</w:t>
        </w:r>
        <w:r w:rsidRPr="00AA00AF">
          <w:rPr>
            <w:rFonts w:asciiTheme="minorHAnsi" w:hAnsiTheme="minorHAnsi"/>
            <w:noProof/>
            <w:webHidden/>
            <w:sz w:val="22"/>
            <w:szCs w:val="22"/>
            <w:rPrChange w:id="609" w:author="WinuE" w:date="2009-02-27T14:43:00Z">
              <w:rPr>
                <w:noProof/>
                <w:webHidden/>
                <w:color w:val="0000FF"/>
                <w:u w:val="single"/>
              </w:rPr>
            </w:rPrChange>
          </w:rPr>
          <w:tab/>
        </w:r>
        <w:r w:rsidRPr="00AA00AF">
          <w:rPr>
            <w:rFonts w:asciiTheme="minorHAnsi" w:hAnsiTheme="minorHAnsi"/>
            <w:noProof/>
            <w:webHidden/>
            <w:sz w:val="22"/>
            <w:szCs w:val="22"/>
            <w:rPrChange w:id="610" w:author="WinuE" w:date="2009-02-27T14:43:00Z">
              <w:rPr>
                <w:noProof/>
                <w:webHidden/>
                <w:color w:val="0000FF"/>
                <w:u w:val="single"/>
              </w:rPr>
            </w:rPrChange>
          </w:rPr>
          <w:fldChar w:fldCharType="begin"/>
        </w:r>
        <w:r w:rsidRPr="00AA00AF">
          <w:rPr>
            <w:rFonts w:asciiTheme="minorHAnsi" w:hAnsiTheme="minorHAnsi"/>
            <w:noProof/>
            <w:webHidden/>
            <w:sz w:val="22"/>
            <w:szCs w:val="22"/>
            <w:rPrChange w:id="611" w:author="WinuE" w:date="2009-02-27T14:43:00Z">
              <w:rPr>
                <w:noProof/>
                <w:webHidden/>
                <w:color w:val="0000FF"/>
                <w:u w:val="single"/>
              </w:rPr>
            </w:rPrChange>
          </w:rPr>
          <w:instrText xml:space="preserve"> PAGEREF _Toc223509183 \h </w:instrText>
        </w:r>
      </w:ins>
      <w:r w:rsidRPr="00AA00AF">
        <w:rPr>
          <w:rFonts w:asciiTheme="minorHAnsi" w:hAnsiTheme="minorHAnsi"/>
          <w:noProof/>
          <w:webHidden/>
          <w:sz w:val="22"/>
          <w:szCs w:val="22"/>
          <w:rPrChange w:id="612"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613" w:author="WinuE" w:date="2009-02-27T14:43:00Z">
            <w:rPr>
              <w:noProof/>
              <w:webHidden/>
              <w:color w:val="0000FF"/>
              <w:u w:val="single"/>
            </w:rPr>
          </w:rPrChange>
        </w:rPr>
        <w:fldChar w:fldCharType="separate"/>
      </w:r>
      <w:ins w:id="614" w:author="WinuE" w:date="2009-02-27T14:43:00Z">
        <w:r w:rsidRPr="00AA00AF">
          <w:rPr>
            <w:rFonts w:asciiTheme="minorHAnsi" w:hAnsiTheme="minorHAnsi"/>
            <w:noProof/>
            <w:webHidden/>
            <w:sz w:val="22"/>
            <w:szCs w:val="22"/>
            <w:rPrChange w:id="615" w:author="WinuE" w:date="2009-02-27T14:43:00Z">
              <w:rPr>
                <w:noProof/>
                <w:webHidden/>
                <w:color w:val="0000FF"/>
                <w:u w:val="single"/>
              </w:rPr>
            </w:rPrChange>
          </w:rPr>
          <w:t>27</w:t>
        </w:r>
        <w:r w:rsidRPr="00AA00AF">
          <w:rPr>
            <w:rFonts w:asciiTheme="minorHAnsi" w:hAnsiTheme="minorHAnsi"/>
            <w:noProof/>
            <w:webHidden/>
            <w:sz w:val="22"/>
            <w:szCs w:val="22"/>
            <w:rPrChange w:id="616"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617" w:author="WinuE" w:date="2009-02-27T14:43:00Z">
              <w:rPr>
                <w:rStyle w:val="Hipervnculo"/>
                <w:noProof/>
              </w:rPr>
            </w:rPrChange>
          </w:rPr>
          <w:fldChar w:fldCharType="end"/>
        </w:r>
      </w:ins>
    </w:p>
    <w:p w:rsidR="005C0A52" w:rsidRPr="005C0A52" w:rsidRDefault="00AA00AF">
      <w:pPr>
        <w:pStyle w:val="TDC3"/>
        <w:tabs>
          <w:tab w:val="left" w:pos="1320"/>
          <w:tab w:val="right" w:leader="dot" w:pos="8494"/>
        </w:tabs>
        <w:rPr>
          <w:ins w:id="618" w:author="WinuE" w:date="2009-02-27T14:43:00Z"/>
          <w:rFonts w:asciiTheme="minorHAnsi" w:eastAsiaTheme="minorEastAsia" w:hAnsiTheme="minorHAnsi" w:cstheme="minorBidi"/>
          <w:noProof/>
          <w:sz w:val="22"/>
          <w:szCs w:val="22"/>
          <w:lang w:val="es-ES_tradnl" w:eastAsia="es-ES_tradnl"/>
        </w:rPr>
      </w:pPr>
      <w:ins w:id="619" w:author="WinuE" w:date="2009-02-27T14:43:00Z">
        <w:r w:rsidRPr="00AA00AF">
          <w:rPr>
            <w:rStyle w:val="Hipervnculo"/>
            <w:rFonts w:asciiTheme="minorHAnsi" w:hAnsiTheme="minorHAnsi"/>
            <w:noProof/>
            <w:sz w:val="22"/>
            <w:szCs w:val="22"/>
            <w:rPrChange w:id="620" w:author="WinuE" w:date="2009-02-27T14:43:00Z">
              <w:rPr>
                <w:rStyle w:val="Hipervnculo"/>
                <w:noProof/>
              </w:rPr>
            </w:rPrChange>
          </w:rPr>
          <w:fldChar w:fldCharType="begin"/>
        </w:r>
        <w:r w:rsidRPr="00AA00AF">
          <w:rPr>
            <w:rStyle w:val="Hipervnculo"/>
            <w:rFonts w:asciiTheme="minorHAnsi" w:hAnsiTheme="minorHAnsi"/>
            <w:noProof/>
            <w:sz w:val="22"/>
            <w:szCs w:val="22"/>
            <w:rPrChange w:id="621" w:author="WinuE" w:date="2009-02-27T14:43:00Z">
              <w:rPr>
                <w:rStyle w:val="Hipervnculo"/>
                <w:noProof/>
              </w:rPr>
            </w:rPrChange>
          </w:rPr>
          <w:instrText xml:space="preserve"> </w:instrText>
        </w:r>
        <w:r w:rsidRPr="00AA00AF">
          <w:rPr>
            <w:rFonts w:asciiTheme="minorHAnsi" w:hAnsiTheme="minorHAnsi"/>
            <w:noProof/>
            <w:sz w:val="22"/>
            <w:szCs w:val="22"/>
            <w:rPrChange w:id="622" w:author="WinuE" w:date="2009-02-27T14:43:00Z">
              <w:rPr>
                <w:noProof/>
                <w:color w:val="0000FF"/>
                <w:u w:val="single"/>
              </w:rPr>
            </w:rPrChange>
          </w:rPr>
          <w:instrText>HYPERLINK \l "_Toc223509184"</w:instrText>
        </w:r>
        <w:r w:rsidRPr="00AA00AF">
          <w:rPr>
            <w:rStyle w:val="Hipervnculo"/>
            <w:rFonts w:asciiTheme="minorHAnsi" w:hAnsiTheme="minorHAnsi"/>
            <w:noProof/>
            <w:sz w:val="22"/>
            <w:szCs w:val="22"/>
            <w:rPrChange w:id="623"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624" w:author="WinuE" w:date="2009-02-27T14:43:00Z">
              <w:rPr>
                <w:rStyle w:val="Hipervnculo"/>
                <w:noProof/>
              </w:rPr>
            </w:rPrChange>
          </w:rPr>
          <w:fldChar w:fldCharType="separate"/>
        </w:r>
        <w:r w:rsidRPr="00AA00AF">
          <w:rPr>
            <w:rStyle w:val="Hipervnculo"/>
            <w:rFonts w:asciiTheme="minorHAnsi" w:hAnsiTheme="minorHAnsi"/>
            <w:noProof/>
            <w:sz w:val="22"/>
            <w:szCs w:val="22"/>
            <w:rPrChange w:id="625" w:author="WinuE" w:date="2009-02-27T14:43:00Z">
              <w:rPr>
                <w:rStyle w:val="Hipervnculo"/>
                <w:rFonts w:ascii="Calibri" w:hAnsi="Calibri"/>
                <w:noProof/>
              </w:rPr>
            </w:rPrChange>
          </w:rPr>
          <w:t>5.2.3</w:t>
        </w:r>
        <w:r w:rsidRPr="00AA00AF">
          <w:rPr>
            <w:rFonts w:asciiTheme="minorHAnsi" w:eastAsiaTheme="minorEastAsia" w:hAnsiTheme="minorHAnsi" w:cstheme="minorBidi"/>
            <w:noProof/>
            <w:sz w:val="22"/>
            <w:szCs w:val="22"/>
            <w:lang w:val="es-ES_tradnl" w:eastAsia="es-ES_tradnl"/>
            <w:rPrChange w:id="62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627" w:author="WinuE" w:date="2009-02-27T14:43:00Z">
              <w:rPr>
                <w:rStyle w:val="Hipervnculo"/>
                <w:rFonts w:ascii="Calibri" w:hAnsi="Calibri"/>
                <w:noProof/>
              </w:rPr>
            </w:rPrChange>
          </w:rPr>
          <w:t>Asignación De Recursos</w:t>
        </w:r>
        <w:r w:rsidRPr="00AA00AF">
          <w:rPr>
            <w:rFonts w:asciiTheme="minorHAnsi" w:hAnsiTheme="minorHAnsi"/>
            <w:noProof/>
            <w:webHidden/>
            <w:sz w:val="22"/>
            <w:szCs w:val="22"/>
            <w:rPrChange w:id="628" w:author="WinuE" w:date="2009-02-27T14:43:00Z">
              <w:rPr>
                <w:noProof/>
                <w:webHidden/>
                <w:color w:val="0000FF"/>
                <w:u w:val="single"/>
              </w:rPr>
            </w:rPrChange>
          </w:rPr>
          <w:tab/>
        </w:r>
        <w:r w:rsidRPr="00AA00AF">
          <w:rPr>
            <w:rFonts w:asciiTheme="minorHAnsi" w:hAnsiTheme="minorHAnsi"/>
            <w:noProof/>
            <w:webHidden/>
            <w:sz w:val="22"/>
            <w:szCs w:val="22"/>
            <w:rPrChange w:id="629" w:author="WinuE" w:date="2009-02-27T14:43:00Z">
              <w:rPr>
                <w:noProof/>
                <w:webHidden/>
                <w:color w:val="0000FF"/>
                <w:u w:val="single"/>
              </w:rPr>
            </w:rPrChange>
          </w:rPr>
          <w:fldChar w:fldCharType="begin"/>
        </w:r>
        <w:r w:rsidRPr="00AA00AF">
          <w:rPr>
            <w:rFonts w:asciiTheme="minorHAnsi" w:hAnsiTheme="minorHAnsi"/>
            <w:noProof/>
            <w:webHidden/>
            <w:sz w:val="22"/>
            <w:szCs w:val="22"/>
            <w:rPrChange w:id="630" w:author="WinuE" w:date="2009-02-27T14:43:00Z">
              <w:rPr>
                <w:noProof/>
                <w:webHidden/>
                <w:color w:val="0000FF"/>
                <w:u w:val="single"/>
              </w:rPr>
            </w:rPrChange>
          </w:rPr>
          <w:instrText xml:space="preserve"> PAGEREF _Toc223509184 \h </w:instrText>
        </w:r>
      </w:ins>
      <w:r w:rsidRPr="00AA00AF">
        <w:rPr>
          <w:rFonts w:asciiTheme="minorHAnsi" w:hAnsiTheme="minorHAnsi"/>
          <w:noProof/>
          <w:webHidden/>
          <w:sz w:val="22"/>
          <w:szCs w:val="22"/>
          <w:rPrChange w:id="631"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632" w:author="WinuE" w:date="2009-02-27T14:43:00Z">
            <w:rPr>
              <w:noProof/>
              <w:webHidden/>
              <w:color w:val="0000FF"/>
              <w:u w:val="single"/>
            </w:rPr>
          </w:rPrChange>
        </w:rPr>
        <w:fldChar w:fldCharType="separate"/>
      </w:r>
      <w:ins w:id="633" w:author="WinuE" w:date="2009-02-27T14:43:00Z">
        <w:r w:rsidRPr="00AA00AF">
          <w:rPr>
            <w:rFonts w:asciiTheme="minorHAnsi" w:hAnsiTheme="minorHAnsi"/>
            <w:noProof/>
            <w:webHidden/>
            <w:sz w:val="22"/>
            <w:szCs w:val="22"/>
            <w:rPrChange w:id="634" w:author="WinuE" w:date="2009-02-27T14:43:00Z">
              <w:rPr>
                <w:noProof/>
                <w:webHidden/>
                <w:color w:val="0000FF"/>
                <w:u w:val="single"/>
              </w:rPr>
            </w:rPrChange>
          </w:rPr>
          <w:t>27</w:t>
        </w:r>
        <w:r w:rsidRPr="00AA00AF">
          <w:rPr>
            <w:rFonts w:asciiTheme="minorHAnsi" w:hAnsiTheme="minorHAnsi"/>
            <w:noProof/>
            <w:webHidden/>
            <w:sz w:val="22"/>
            <w:szCs w:val="22"/>
            <w:rPrChange w:id="635"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636" w:author="WinuE" w:date="2009-02-27T14:43:00Z">
              <w:rPr>
                <w:rStyle w:val="Hipervnculo"/>
                <w:noProof/>
              </w:rPr>
            </w:rPrChange>
          </w:rPr>
          <w:fldChar w:fldCharType="end"/>
        </w:r>
      </w:ins>
    </w:p>
    <w:p w:rsidR="005C0A52" w:rsidRPr="005C0A52" w:rsidRDefault="00AA00AF">
      <w:pPr>
        <w:pStyle w:val="TDC3"/>
        <w:tabs>
          <w:tab w:val="left" w:pos="1320"/>
          <w:tab w:val="right" w:leader="dot" w:pos="8494"/>
        </w:tabs>
        <w:rPr>
          <w:ins w:id="637" w:author="WinuE" w:date="2009-02-27T14:43:00Z"/>
          <w:rFonts w:asciiTheme="minorHAnsi" w:eastAsiaTheme="minorEastAsia" w:hAnsiTheme="minorHAnsi" w:cstheme="minorBidi"/>
          <w:noProof/>
          <w:sz w:val="22"/>
          <w:szCs w:val="22"/>
          <w:lang w:val="es-ES_tradnl" w:eastAsia="es-ES_tradnl"/>
        </w:rPr>
      </w:pPr>
      <w:ins w:id="638" w:author="WinuE" w:date="2009-02-27T14:43:00Z">
        <w:r w:rsidRPr="00AA00AF">
          <w:rPr>
            <w:rStyle w:val="Hipervnculo"/>
            <w:rFonts w:asciiTheme="minorHAnsi" w:hAnsiTheme="minorHAnsi"/>
            <w:noProof/>
            <w:sz w:val="22"/>
            <w:szCs w:val="22"/>
            <w:rPrChange w:id="639" w:author="WinuE" w:date="2009-02-27T14:43:00Z">
              <w:rPr>
                <w:rStyle w:val="Hipervnculo"/>
                <w:noProof/>
              </w:rPr>
            </w:rPrChange>
          </w:rPr>
          <w:fldChar w:fldCharType="begin"/>
        </w:r>
        <w:r w:rsidRPr="00AA00AF">
          <w:rPr>
            <w:rStyle w:val="Hipervnculo"/>
            <w:rFonts w:asciiTheme="minorHAnsi" w:hAnsiTheme="minorHAnsi"/>
            <w:noProof/>
            <w:sz w:val="22"/>
            <w:szCs w:val="22"/>
            <w:rPrChange w:id="640" w:author="WinuE" w:date="2009-02-27T14:43:00Z">
              <w:rPr>
                <w:rStyle w:val="Hipervnculo"/>
                <w:noProof/>
              </w:rPr>
            </w:rPrChange>
          </w:rPr>
          <w:instrText xml:space="preserve"> </w:instrText>
        </w:r>
        <w:r w:rsidRPr="00AA00AF">
          <w:rPr>
            <w:rFonts w:asciiTheme="minorHAnsi" w:hAnsiTheme="minorHAnsi"/>
            <w:noProof/>
            <w:sz w:val="22"/>
            <w:szCs w:val="22"/>
            <w:rPrChange w:id="641" w:author="WinuE" w:date="2009-02-27T14:43:00Z">
              <w:rPr>
                <w:noProof/>
                <w:color w:val="0000FF"/>
                <w:u w:val="single"/>
              </w:rPr>
            </w:rPrChange>
          </w:rPr>
          <w:instrText>HYPERLINK \l "_Toc223509185"</w:instrText>
        </w:r>
        <w:r w:rsidRPr="00AA00AF">
          <w:rPr>
            <w:rStyle w:val="Hipervnculo"/>
            <w:rFonts w:asciiTheme="minorHAnsi" w:hAnsiTheme="minorHAnsi"/>
            <w:noProof/>
            <w:sz w:val="22"/>
            <w:szCs w:val="22"/>
            <w:rPrChange w:id="642"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643" w:author="WinuE" w:date="2009-02-27T14:43:00Z">
              <w:rPr>
                <w:rStyle w:val="Hipervnculo"/>
                <w:noProof/>
              </w:rPr>
            </w:rPrChange>
          </w:rPr>
          <w:fldChar w:fldCharType="separate"/>
        </w:r>
        <w:r w:rsidRPr="00AA00AF">
          <w:rPr>
            <w:rStyle w:val="Hipervnculo"/>
            <w:rFonts w:asciiTheme="minorHAnsi" w:hAnsiTheme="minorHAnsi"/>
            <w:noProof/>
            <w:sz w:val="22"/>
            <w:szCs w:val="22"/>
            <w:rPrChange w:id="644" w:author="WinuE" w:date="2009-02-27T14:43:00Z">
              <w:rPr>
                <w:rStyle w:val="Hipervnculo"/>
                <w:rFonts w:ascii="Calibri" w:hAnsi="Calibri"/>
                <w:noProof/>
              </w:rPr>
            </w:rPrChange>
          </w:rPr>
          <w:t>5.2.4</w:t>
        </w:r>
        <w:r w:rsidRPr="00AA00AF">
          <w:rPr>
            <w:rFonts w:asciiTheme="minorHAnsi" w:eastAsiaTheme="minorEastAsia" w:hAnsiTheme="minorHAnsi" w:cstheme="minorBidi"/>
            <w:noProof/>
            <w:sz w:val="22"/>
            <w:szCs w:val="22"/>
            <w:lang w:val="es-ES_tradnl" w:eastAsia="es-ES_tradnl"/>
            <w:rPrChange w:id="64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646" w:author="WinuE" w:date="2009-02-27T14:43:00Z">
              <w:rPr>
                <w:rStyle w:val="Hipervnculo"/>
                <w:rFonts w:ascii="Calibri" w:hAnsi="Calibri"/>
                <w:noProof/>
              </w:rPr>
            </w:rPrChange>
          </w:rPr>
          <w:t>Asignación De Presupuesto</w:t>
        </w:r>
        <w:r w:rsidRPr="00AA00AF">
          <w:rPr>
            <w:rFonts w:asciiTheme="minorHAnsi" w:hAnsiTheme="minorHAnsi"/>
            <w:noProof/>
            <w:webHidden/>
            <w:sz w:val="22"/>
            <w:szCs w:val="22"/>
            <w:rPrChange w:id="647" w:author="WinuE" w:date="2009-02-27T14:43:00Z">
              <w:rPr>
                <w:noProof/>
                <w:webHidden/>
                <w:color w:val="0000FF"/>
                <w:u w:val="single"/>
              </w:rPr>
            </w:rPrChange>
          </w:rPr>
          <w:tab/>
        </w:r>
        <w:r w:rsidRPr="00AA00AF">
          <w:rPr>
            <w:rFonts w:asciiTheme="minorHAnsi" w:hAnsiTheme="minorHAnsi"/>
            <w:noProof/>
            <w:webHidden/>
            <w:sz w:val="22"/>
            <w:szCs w:val="22"/>
            <w:rPrChange w:id="648" w:author="WinuE" w:date="2009-02-27T14:43:00Z">
              <w:rPr>
                <w:noProof/>
                <w:webHidden/>
                <w:color w:val="0000FF"/>
                <w:u w:val="single"/>
              </w:rPr>
            </w:rPrChange>
          </w:rPr>
          <w:fldChar w:fldCharType="begin"/>
        </w:r>
        <w:r w:rsidRPr="00AA00AF">
          <w:rPr>
            <w:rFonts w:asciiTheme="minorHAnsi" w:hAnsiTheme="minorHAnsi"/>
            <w:noProof/>
            <w:webHidden/>
            <w:sz w:val="22"/>
            <w:szCs w:val="22"/>
            <w:rPrChange w:id="649" w:author="WinuE" w:date="2009-02-27T14:43:00Z">
              <w:rPr>
                <w:noProof/>
                <w:webHidden/>
                <w:color w:val="0000FF"/>
                <w:u w:val="single"/>
              </w:rPr>
            </w:rPrChange>
          </w:rPr>
          <w:instrText xml:space="preserve"> PAGEREF _Toc223509185 \h </w:instrText>
        </w:r>
      </w:ins>
      <w:r w:rsidRPr="00AA00AF">
        <w:rPr>
          <w:rFonts w:asciiTheme="minorHAnsi" w:hAnsiTheme="minorHAnsi"/>
          <w:noProof/>
          <w:webHidden/>
          <w:sz w:val="22"/>
          <w:szCs w:val="22"/>
          <w:rPrChange w:id="650"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651" w:author="WinuE" w:date="2009-02-27T14:43:00Z">
            <w:rPr>
              <w:noProof/>
              <w:webHidden/>
              <w:color w:val="0000FF"/>
              <w:u w:val="single"/>
            </w:rPr>
          </w:rPrChange>
        </w:rPr>
        <w:fldChar w:fldCharType="separate"/>
      </w:r>
      <w:ins w:id="652" w:author="WinuE" w:date="2009-02-27T14:43:00Z">
        <w:r w:rsidRPr="00AA00AF">
          <w:rPr>
            <w:rFonts w:asciiTheme="minorHAnsi" w:hAnsiTheme="minorHAnsi"/>
            <w:noProof/>
            <w:webHidden/>
            <w:sz w:val="22"/>
            <w:szCs w:val="22"/>
            <w:rPrChange w:id="653" w:author="WinuE" w:date="2009-02-27T14:43:00Z">
              <w:rPr>
                <w:noProof/>
                <w:webHidden/>
                <w:color w:val="0000FF"/>
                <w:u w:val="single"/>
              </w:rPr>
            </w:rPrChange>
          </w:rPr>
          <w:t>27</w:t>
        </w:r>
        <w:r w:rsidRPr="00AA00AF">
          <w:rPr>
            <w:rFonts w:asciiTheme="minorHAnsi" w:hAnsiTheme="minorHAnsi"/>
            <w:noProof/>
            <w:webHidden/>
            <w:sz w:val="22"/>
            <w:szCs w:val="22"/>
            <w:rPrChange w:id="654"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655" w:author="WinuE" w:date="2009-02-27T14:43:00Z">
              <w:rPr>
                <w:rStyle w:val="Hipervnculo"/>
                <w:noProof/>
              </w:rPr>
            </w:rPrChange>
          </w:rPr>
          <w:fldChar w:fldCharType="end"/>
        </w:r>
      </w:ins>
    </w:p>
    <w:p w:rsidR="005C0A52" w:rsidRPr="005C0A52" w:rsidRDefault="00AA00AF">
      <w:pPr>
        <w:pStyle w:val="TDC2"/>
        <w:tabs>
          <w:tab w:val="left" w:pos="880"/>
          <w:tab w:val="right" w:leader="dot" w:pos="8494"/>
        </w:tabs>
        <w:rPr>
          <w:ins w:id="656" w:author="WinuE" w:date="2009-02-27T14:43:00Z"/>
          <w:rFonts w:asciiTheme="minorHAnsi" w:eastAsiaTheme="minorEastAsia" w:hAnsiTheme="minorHAnsi" w:cstheme="minorBidi"/>
          <w:noProof/>
          <w:sz w:val="22"/>
          <w:szCs w:val="22"/>
          <w:lang w:val="es-ES_tradnl" w:eastAsia="es-ES_tradnl"/>
        </w:rPr>
      </w:pPr>
      <w:ins w:id="657" w:author="WinuE" w:date="2009-02-27T14:43:00Z">
        <w:r w:rsidRPr="00AA00AF">
          <w:rPr>
            <w:rStyle w:val="Hipervnculo"/>
            <w:rFonts w:asciiTheme="minorHAnsi" w:hAnsiTheme="minorHAnsi"/>
            <w:noProof/>
            <w:sz w:val="22"/>
            <w:szCs w:val="22"/>
            <w:rPrChange w:id="658" w:author="WinuE" w:date="2009-02-27T14:43:00Z">
              <w:rPr>
                <w:rStyle w:val="Hipervnculo"/>
                <w:noProof/>
              </w:rPr>
            </w:rPrChange>
          </w:rPr>
          <w:fldChar w:fldCharType="begin"/>
        </w:r>
        <w:r w:rsidRPr="00AA00AF">
          <w:rPr>
            <w:rStyle w:val="Hipervnculo"/>
            <w:rFonts w:asciiTheme="minorHAnsi" w:hAnsiTheme="minorHAnsi"/>
            <w:noProof/>
            <w:sz w:val="22"/>
            <w:szCs w:val="22"/>
            <w:rPrChange w:id="659" w:author="WinuE" w:date="2009-02-27T14:43:00Z">
              <w:rPr>
                <w:rStyle w:val="Hipervnculo"/>
                <w:noProof/>
              </w:rPr>
            </w:rPrChange>
          </w:rPr>
          <w:instrText xml:space="preserve"> </w:instrText>
        </w:r>
        <w:r w:rsidRPr="00AA00AF">
          <w:rPr>
            <w:rFonts w:asciiTheme="minorHAnsi" w:hAnsiTheme="minorHAnsi"/>
            <w:noProof/>
            <w:sz w:val="22"/>
            <w:szCs w:val="22"/>
            <w:rPrChange w:id="660" w:author="WinuE" w:date="2009-02-27T14:43:00Z">
              <w:rPr>
                <w:noProof/>
                <w:color w:val="0000FF"/>
                <w:u w:val="single"/>
              </w:rPr>
            </w:rPrChange>
          </w:rPr>
          <w:instrText>HYPERLINK \l "_Toc223509186"</w:instrText>
        </w:r>
        <w:r w:rsidRPr="00AA00AF">
          <w:rPr>
            <w:rStyle w:val="Hipervnculo"/>
            <w:rFonts w:asciiTheme="minorHAnsi" w:hAnsiTheme="minorHAnsi"/>
            <w:noProof/>
            <w:sz w:val="22"/>
            <w:szCs w:val="22"/>
            <w:rPrChange w:id="661"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662" w:author="WinuE" w:date="2009-02-27T14:43:00Z">
              <w:rPr>
                <w:rStyle w:val="Hipervnculo"/>
                <w:noProof/>
              </w:rPr>
            </w:rPrChange>
          </w:rPr>
          <w:fldChar w:fldCharType="separate"/>
        </w:r>
        <w:r w:rsidRPr="00AA00AF">
          <w:rPr>
            <w:rStyle w:val="Hipervnculo"/>
            <w:rFonts w:asciiTheme="minorHAnsi" w:hAnsiTheme="minorHAnsi"/>
            <w:noProof/>
            <w:sz w:val="22"/>
            <w:szCs w:val="22"/>
            <w:lang w:val="es-CO"/>
            <w:rPrChange w:id="663" w:author="WinuE" w:date="2009-02-27T14:43:00Z">
              <w:rPr>
                <w:rStyle w:val="Hipervnculo"/>
                <w:rFonts w:ascii="Calibri" w:hAnsi="Calibri"/>
                <w:noProof/>
                <w:lang w:val="es-CO"/>
              </w:rPr>
            </w:rPrChange>
          </w:rPr>
          <w:t>5.3</w:t>
        </w:r>
        <w:r w:rsidRPr="00AA00AF">
          <w:rPr>
            <w:rFonts w:asciiTheme="minorHAnsi" w:eastAsiaTheme="minorEastAsia" w:hAnsiTheme="minorHAnsi" w:cstheme="minorBidi"/>
            <w:noProof/>
            <w:sz w:val="22"/>
            <w:szCs w:val="22"/>
            <w:lang w:val="es-ES_tradnl" w:eastAsia="es-ES_tradnl"/>
            <w:rPrChange w:id="66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lang w:val="es-CO"/>
            <w:rPrChange w:id="665" w:author="WinuE" w:date="2009-02-27T14:43:00Z">
              <w:rPr>
                <w:rStyle w:val="Hipervnculo"/>
                <w:rFonts w:ascii="Calibri" w:hAnsi="Calibri"/>
                <w:noProof/>
                <w:lang w:val="es-CO"/>
              </w:rPr>
            </w:rPrChange>
          </w:rPr>
          <w:t>PLAN DE CONTROL</w:t>
        </w:r>
        <w:r w:rsidRPr="00AA00AF">
          <w:rPr>
            <w:rFonts w:asciiTheme="minorHAnsi" w:hAnsiTheme="minorHAnsi"/>
            <w:noProof/>
            <w:webHidden/>
            <w:sz w:val="22"/>
            <w:szCs w:val="22"/>
            <w:rPrChange w:id="666" w:author="WinuE" w:date="2009-02-27T14:43:00Z">
              <w:rPr>
                <w:noProof/>
                <w:webHidden/>
                <w:color w:val="0000FF"/>
                <w:u w:val="single"/>
              </w:rPr>
            </w:rPrChange>
          </w:rPr>
          <w:tab/>
        </w:r>
        <w:r w:rsidRPr="00AA00AF">
          <w:rPr>
            <w:rFonts w:asciiTheme="minorHAnsi" w:hAnsiTheme="minorHAnsi"/>
            <w:noProof/>
            <w:webHidden/>
            <w:sz w:val="22"/>
            <w:szCs w:val="22"/>
            <w:rPrChange w:id="667" w:author="WinuE" w:date="2009-02-27T14:43:00Z">
              <w:rPr>
                <w:noProof/>
                <w:webHidden/>
                <w:color w:val="0000FF"/>
                <w:u w:val="single"/>
              </w:rPr>
            </w:rPrChange>
          </w:rPr>
          <w:fldChar w:fldCharType="begin"/>
        </w:r>
        <w:r w:rsidRPr="00AA00AF">
          <w:rPr>
            <w:rFonts w:asciiTheme="minorHAnsi" w:hAnsiTheme="minorHAnsi"/>
            <w:noProof/>
            <w:webHidden/>
            <w:sz w:val="22"/>
            <w:szCs w:val="22"/>
            <w:rPrChange w:id="668" w:author="WinuE" w:date="2009-02-27T14:43:00Z">
              <w:rPr>
                <w:noProof/>
                <w:webHidden/>
                <w:color w:val="0000FF"/>
                <w:u w:val="single"/>
              </w:rPr>
            </w:rPrChange>
          </w:rPr>
          <w:instrText xml:space="preserve"> PAGEREF _Toc223509186 \h </w:instrText>
        </w:r>
      </w:ins>
      <w:r w:rsidRPr="00AA00AF">
        <w:rPr>
          <w:rFonts w:asciiTheme="minorHAnsi" w:hAnsiTheme="minorHAnsi"/>
          <w:noProof/>
          <w:webHidden/>
          <w:sz w:val="22"/>
          <w:szCs w:val="22"/>
          <w:rPrChange w:id="669"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670" w:author="WinuE" w:date="2009-02-27T14:43:00Z">
            <w:rPr>
              <w:noProof/>
              <w:webHidden/>
              <w:color w:val="0000FF"/>
              <w:u w:val="single"/>
            </w:rPr>
          </w:rPrChange>
        </w:rPr>
        <w:fldChar w:fldCharType="separate"/>
      </w:r>
      <w:ins w:id="671" w:author="WinuE" w:date="2009-02-27T14:43:00Z">
        <w:r w:rsidRPr="00AA00AF">
          <w:rPr>
            <w:rFonts w:asciiTheme="minorHAnsi" w:hAnsiTheme="minorHAnsi"/>
            <w:noProof/>
            <w:webHidden/>
            <w:sz w:val="22"/>
            <w:szCs w:val="22"/>
            <w:rPrChange w:id="672" w:author="WinuE" w:date="2009-02-27T14:43:00Z">
              <w:rPr>
                <w:noProof/>
                <w:webHidden/>
                <w:color w:val="0000FF"/>
                <w:u w:val="single"/>
              </w:rPr>
            </w:rPrChange>
          </w:rPr>
          <w:t>28</w:t>
        </w:r>
        <w:r w:rsidRPr="00AA00AF">
          <w:rPr>
            <w:rFonts w:asciiTheme="minorHAnsi" w:hAnsiTheme="minorHAnsi"/>
            <w:noProof/>
            <w:webHidden/>
            <w:sz w:val="22"/>
            <w:szCs w:val="22"/>
            <w:rPrChange w:id="673"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674" w:author="WinuE" w:date="2009-02-27T14:43:00Z">
              <w:rPr>
                <w:rStyle w:val="Hipervnculo"/>
                <w:noProof/>
              </w:rPr>
            </w:rPrChange>
          </w:rPr>
          <w:fldChar w:fldCharType="end"/>
        </w:r>
      </w:ins>
    </w:p>
    <w:p w:rsidR="005C0A52" w:rsidRPr="005C0A52" w:rsidRDefault="00AA00AF">
      <w:pPr>
        <w:pStyle w:val="TDC3"/>
        <w:tabs>
          <w:tab w:val="left" w:pos="1320"/>
          <w:tab w:val="right" w:leader="dot" w:pos="8494"/>
        </w:tabs>
        <w:rPr>
          <w:ins w:id="675" w:author="WinuE" w:date="2009-02-27T14:43:00Z"/>
          <w:rFonts w:asciiTheme="minorHAnsi" w:eastAsiaTheme="minorEastAsia" w:hAnsiTheme="minorHAnsi" w:cstheme="minorBidi"/>
          <w:noProof/>
          <w:sz w:val="22"/>
          <w:szCs w:val="22"/>
          <w:lang w:val="es-ES_tradnl" w:eastAsia="es-ES_tradnl"/>
        </w:rPr>
      </w:pPr>
      <w:ins w:id="676" w:author="WinuE" w:date="2009-02-27T14:43:00Z">
        <w:r w:rsidRPr="00AA00AF">
          <w:rPr>
            <w:rStyle w:val="Hipervnculo"/>
            <w:rFonts w:asciiTheme="minorHAnsi" w:hAnsiTheme="minorHAnsi"/>
            <w:noProof/>
            <w:sz w:val="22"/>
            <w:szCs w:val="22"/>
            <w:rPrChange w:id="677" w:author="WinuE" w:date="2009-02-27T14:43:00Z">
              <w:rPr>
                <w:rStyle w:val="Hipervnculo"/>
                <w:noProof/>
              </w:rPr>
            </w:rPrChange>
          </w:rPr>
          <w:fldChar w:fldCharType="begin"/>
        </w:r>
        <w:r w:rsidRPr="00AA00AF">
          <w:rPr>
            <w:rStyle w:val="Hipervnculo"/>
            <w:rFonts w:asciiTheme="minorHAnsi" w:hAnsiTheme="minorHAnsi"/>
            <w:noProof/>
            <w:sz w:val="22"/>
            <w:szCs w:val="22"/>
            <w:rPrChange w:id="678" w:author="WinuE" w:date="2009-02-27T14:43:00Z">
              <w:rPr>
                <w:rStyle w:val="Hipervnculo"/>
                <w:noProof/>
              </w:rPr>
            </w:rPrChange>
          </w:rPr>
          <w:instrText xml:space="preserve"> </w:instrText>
        </w:r>
        <w:r w:rsidRPr="00AA00AF">
          <w:rPr>
            <w:rFonts w:asciiTheme="minorHAnsi" w:hAnsiTheme="minorHAnsi"/>
            <w:noProof/>
            <w:sz w:val="22"/>
            <w:szCs w:val="22"/>
            <w:rPrChange w:id="679" w:author="WinuE" w:date="2009-02-27T14:43:00Z">
              <w:rPr>
                <w:noProof/>
                <w:color w:val="0000FF"/>
                <w:u w:val="single"/>
              </w:rPr>
            </w:rPrChange>
          </w:rPr>
          <w:instrText>HYPERLINK \l "_Toc223509187"</w:instrText>
        </w:r>
        <w:r w:rsidRPr="00AA00AF">
          <w:rPr>
            <w:rStyle w:val="Hipervnculo"/>
            <w:rFonts w:asciiTheme="minorHAnsi" w:hAnsiTheme="minorHAnsi"/>
            <w:noProof/>
            <w:sz w:val="22"/>
            <w:szCs w:val="22"/>
            <w:rPrChange w:id="680"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681" w:author="WinuE" w:date="2009-02-27T14:43:00Z">
              <w:rPr>
                <w:rStyle w:val="Hipervnculo"/>
                <w:noProof/>
              </w:rPr>
            </w:rPrChange>
          </w:rPr>
          <w:fldChar w:fldCharType="separate"/>
        </w:r>
        <w:r w:rsidRPr="00AA00AF">
          <w:rPr>
            <w:rStyle w:val="Hipervnculo"/>
            <w:rFonts w:asciiTheme="minorHAnsi" w:hAnsiTheme="minorHAnsi"/>
            <w:noProof/>
            <w:sz w:val="22"/>
            <w:szCs w:val="22"/>
            <w:lang w:val="es-CO"/>
            <w:rPrChange w:id="682" w:author="WinuE" w:date="2009-02-27T14:43:00Z">
              <w:rPr>
                <w:rStyle w:val="Hipervnculo"/>
                <w:rFonts w:ascii="Calibri" w:hAnsi="Calibri"/>
                <w:noProof/>
                <w:lang w:val="es-CO"/>
              </w:rPr>
            </w:rPrChange>
          </w:rPr>
          <w:t>5.3.1</w:t>
        </w:r>
        <w:r w:rsidRPr="00AA00AF">
          <w:rPr>
            <w:rFonts w:asciiTheme="minorHAnsi" w:eastAsiaTheme="minorEastAsia" w:hAnsiTheme="minorHAnsi" w:cstheme="minorBidi"/>
            <w:noProof/>
            <w:sz w:val="22"/>
            <w:szCs w:val="22"/>
            <w:lang w:val="es-ES_tradnl" w:eastAsia="es-ES_tradnl"/>
            <w:rPrChange w:id="68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lang w:val="es-CO"/>
            <w:rPrChange w:id="684" w:author="WinuE" w:date="2009-02-27T14:43:00Z">
              <w:rPr>
                <w:rStyle w:val="Hipervnculo"/>
                <w:rFonts w:ascii="Calibri" w:hAnsi="Calibri"/>
                <w:noProof/>
                <w:lang w:val="es-CO"/>
              </w:rPr>
            </w:rPrChange>
          </w:rPr>
          <w:t>Plan de Control de requerimientos</w:t>
        </w:r>
        <w:r w:rsidRPr="00AA00AF">
          <w:rPr>
            <w:rFonts w:asciiTheme="minorHAnsi" w:hAnsiTheme="minorHAnsi"/>
            <w:noProof/>
            <w:webHidden/>
            <w:sz w:val="22"/>
            <w:szCs w:val="22"/>
            <w:rPrChange w:id="685" w:author="WinuE" w:date="2009-02-27T14:43:00Z">
              <w:rPr>
                <w:noProof/>
                <w:webHidden/>
                <w:color w:val="0000FF"/>
                <w:u w:val="single"/>
              </w:rPr>
            </w:rPrChange>
          </w:rPr>
          <w:tab/>
        </w:r>
        <w:r w:rsidRPr="00AA00AF">
          <w:rPr>
            <w:rFonts w:asciiTheme="minorHAnsi" w:hAnsiTheme="minorHAnsi"/>
            <w:noProof/>
            <w:webHidden/>
            <w:sz w:val="22"/>
            <w:szCs w:val="22"/>
            <w:rPrChange w:id="686" w:author="WinuE" w:date="2009-02-27T14:43:00Z">
              <w:rPr>
                <w:noProof/>
                <w:webHidden/>
                <w:color w:val="0000FF"/>
                <w:u w:val="single"/>
              </w:rPr>
            </w:rPrChange>
          </w:rPr>
          <w:fldChar w:fldCharType="begin"/>
        </w:r>
        <w:r w:rsidRPr="00AA00AF">
          <w:rPr>
            <w:rFonts w:asciiTheme="minorHAnsi" w:hAnsiTheme="minorHAnsi"/>
            <w:noProof/>
            <w:webHidden/>
            <w:sz w:val="22"/>
            <w:szCs w:val="22"/>
            <w:rPrChange w:id="687" w:author="WinuE" w:date="2009-02-27T14:43:00Z">
              <w:rPr>
                <w:noProof/>
                <w:webHidden/>
                <w:color w:val="0000FF"/>
                <w:u w:val="single"/>
              </w:rPr>
            </w:rPrChange>
          </w:rPr>
          <w:instrText xml:space="preserve"> PAGEREF _Toc223509187 \h </w:instrText>
        </w:r>
      </w:ins>
      <w:r w:rsidRPr="00AA00AF">
        <w:rPr>
          <w:rFonts w:asciiTheme="minorHAnsi" w:hAnsiTheme="minorHAnsi"/>
          <w:noProof/>
          <w:webHidden/>
          <w:sz w:val="22"/>
          <w:szCs w:val="22"/>
          <w:rPrChange w:id="688"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689" w:author="WinuE" w:date="2009-02-27T14:43:00Z">
            <w:rPr>
              <w:noProof/>
              <w:webHidden/>
              <w:color w:val="0000FF"/>
              <w:u w:val="single"/>
            </w:rPr>
          </w:rPrChange>
        </w:rPr>
        <w:fldChar w:fldCharType="separate"/>
      </w:r>
      <w:ins w:id="690" w:author="WinuE" w:date="2009-02-27T14:43:00Z">
        <w:r w:rsidRPr="00AA00AF">
          <w:rPr>
            <w:rFonts w:asciiTheme="minorHAnsi" w:hAnsiTheme="minorHAnsi"/>
            <w:noProof/>
            <w:webHidden/>
            <w:sz w:val="22"/>
            <w:szCs w:val="22"/>
            <w:rPrChange w:id="691" w:author="WinuE" w:date="2009-02-27T14:43:00Z">
              <w:rPr>
                <w:noProof/>
                <w:webHidden/>
                <w:color w:val="0000FF"/>
                <w:u w:val="single"/>
              </w:rPr>
            </w:rPrChange>
          </w:rPr>
          <w:t>28</w:t>
        </w:r>
        <w:r w:rsidRPr="00AA00AF">
          <w:rPr>
            <w:rFonts w:asciiTheme="minorHAnsi" w:hAnsiTheme="minorHAnsi"/>
            <w:noProof/>
            <w:webHidden/>
            <w:sz w:val="22"/>
            <w:szCs w:val="22"/>
            <w:rPrChange w:id="692"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693" w:author="WinuE" w:date="2009-02-27T14:43:00Z">
              <w:rPr>
                <w:rStyle w:val="Hipervnculo"/>
                <w:noProof/>
              </w:rPr>
            </w:rPrChange>
          </w:rPr>
          <w:fldChar w:fldCharType="end"/>
        </w:r>
      </w:ins>
    </w:p>
    <w:p w:rsidR="005C0A52" w:rsidRPr="005C0A52" w:rsidRDefault="00AA00AF">
      <w:pPr>
        <w:pStyle w:val="TDC3"/>
        <w:tabs>
          <w:tab w:val="left" w:pos="1320"/>
          <w:tab w:val="right" w:leader="dot" w:pos="8494"/>
        </w:tabs>
        <w:rPr>
          <w:ins w:id="694" w:author="WinuE" w:date="2009-02-27T14:43:00Z"/>
          <w:rFonts w:asciiTheme="minorHAnsi" w:eastAsiaTheme="minorEastAsia" w:hAnsiTheme="minorHAnsi" w:cstheme="minorBidi"/>
          <w:noProof/>
          <w:sz w:val="22"/>
          <w:szCs w:val="22"/>
          <w:lang w:val="es-ES_tradnl" w:eastAsia="es-ES_tradnl"/>
        </w:rPr>
      </w:pPr>
      <w:ins w:id="695" w:author="WinuE" w:date="2009-02-27T14:43:00Z">
        <w:r w:rsidRPr="00AA00AF">
          <w:rPr>
            <w:rStyle w:val="Hipervnculo"/>
            <w:rFonts w:asciiTheme="minorHAnsi" w:hAnsiTheme="minorHAnsi"/>
            <w:noProof/>
            <w:sz w:val="22"/>
            <w:szCs w:val="22"/>
            <w:rPrChange w:id="696" w:author="WinuE" w:date="2009-02-27T14:43:00Z">
              <w:rPr>
                <w:rStyle w:val="Hipervnculo"/>
                <w:noProof/>
              </w:rPr>
            </w:rPrChange>
          </w:rPr>
          <w:fldChar w:fldCharType="begin"/>
        </w:r>
        <w:r w:rsidRPr="00AA00AF">
          <w:rPr>
            <w:rStyle w:val="Hipervnculo"/>
            <w:rFonts w:asciiTheme="minorHAnsi" w:hAnsiTheme="minorHAnsi"/>
            <w:noProof/>
            <w:sz w:val="22"/>
            <w:szCs w:val="22"/>
            <w:rPrChange w:id="697" w:author="WinuE" w:date="2009-02-27T14:43:00Z">
              <w:rPr>
                <w:rStyle w:val="Hipervnculo"/>
                <w:noProof/>
              </w:rPr>
            </w:rPrChange>
          </w:rPr>
          <w:instrText xml:space="preserve"> </w:instrText>
        </w:r>
        <w:r w:rsidRPr="00AA00AF">
          <w:rPr>
            <w:rFonts w:asciiTheme="minorHAnsi" w:hAnsiTheme="minorHAnsi"/>
            <w:noProof/>
            <w:sz w:val="22"/>
            <w:szCs w:val="22"/>
            <w:rPrChange w:id="698" w:author="WinuE" w:date="2009-02-27T14:43:00Z">
              <w:rPr>
                <w:noProof/>
                <w:color w:val="0000FF"/>
                <w:u w:val="single"/>
              </w:rPr>
            </w:rPrChange>
          </w:rPr>
          <w:instrText>HYPERLINK \l "_Toc223509188"</w:instrText>
        </w:r>
        <w:r w:rsidRPr="00AA00AF">
          <w:rPr>
            <w:rStyle w:val="Hipervnculo"/>
            <w:rFonts w:asciiTheme="minorHAnsi" w:hAnsiTheme="minorHAnsi"/>
            <w:noProof/>
            <w:sz w:val="22"/>
            <w:szCs w:val="22"/>
            <w:rPrChange w:id="699"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700" w:author="WinuE" w:date="2009-02-27T14:43:00Z">
              <w:rPr>
                <w:rStyle w:val="Hipervnculo"/>
                <w:noProof/>
              </w:rPr>
            </w:rPrChange>
          </w:rPr>
          <w:fldChar w:fldCharType="separate"/>
        </w:r>
        <w:r w:rsidRPr="00AA00AF">
          <w:rPr>
            <w:rStyle w:val="Hipervnculo"/>
            <w:rFonts w:asciiTheme="minorHAnsi" w:hAnsiTheme="minorHAnsi"/>
            <w:noProof/>
            <w:sz w:val="22"/>
            <w:szCs w:val="22"/>
            <w:lang w:val="es-CO"/>
            <w:rPrChange w:id="701" w:author="WinuE" w:date="2009-02-27T14:43:00Z">
              <w:rPr>
                <w:rStyle w:val="Hipervnculo"/>
                <w:rFonts w:ascii="Calibri" w:hAnsi="Calibri"/>
                <w:noProof/>
                <w:lang w:val="es-CO"/>
              </w:rPr>
            </w:rPrChange>
          </w:rPr>
          <w:t>5.3.2</w:t>
        </w:r>
        <w:r w:rsidRPr="00AA00AF">
          <w:rPr>
            <w:rFonts w:asciiTheme="minorHAnsi" w:eastAsiaTheme="minorEastAsia" w:hAnsiTheme="minorHAnsi" w:cstheme="minorBidi"/>
            <w:noProof/>
            <w:sz w:val="22"/>
            <w:szCs w:val="22"/>
            <w:lang w:val="es-ES_tradnl" w:eastAsia="es-ES_tradnl"/>
            <w:rPrChange w:id="70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lang w:val="es-CO"/>
            <w:rPrChange w:id="703" w:author="WinuE" w:date="2009-02-27T14:43:00Z">
              <w:rPr>
                <w:rStyle w:val="Hipervnculo"/>
                <w:rFonts w:ascii="Calibri" w:hAnsi="Calibri"/>
                <w:noProof/>
                <w:lang w:val="es-CO"/>
              </w:rPr>
            </w:rPrChange>
          </w:rPr>
          <w:t>Plan de Control de cronograma</w:t>
        </w:r>
        <w:r w:rsidRPr="00AA00AF">
          <w:rPr>
            <w:rFonts w:asciiTheme="minorHAnsi" w:hAnsiTheme="minorHAnsi"/>
            <w:noProof/>
            <w:webHidden/>
            <w:sz w:val="22"/>
            <w:szCs w:val="22"/>
            <w:rPrChange w:id="704" w:author="WinuE" w:date="2009-02-27T14:43:00Z">
              <w:rPr>
                <w:noProof/>
                <w:webHidden/>
                <w:color w:val="0000FF"/>
                <w:u w:val="single"/>
              </w:rPr>
            </w:rPrChange>
          </w:rPr>
          <w:tab/>
        </w:r>
        <w:r w:rsidRPr="00AA00AF">
          <w:rPr>
            <w:rFonts w:asciiTheme="minorHAnsi" w:hAnsiTheme="minorHAnsi"/>
            <w:noProof/>
            <w:webHidden/>
            <w:sz w:val="22"/>
            <w:szCs w:val="22"/>
            <w:rPrChange w:id="705" w:author="WinuE" w:date="2009-02-27T14:43:00Z">
              <w:rPr>
                <w:noProof/>
                <w:webHidden/>
                <w:color w:val="0000FF"/>
                <w:u w:val="single"/>
              </w:rPr>
            </w:rPrChange>
          </w:rPr>
          <w:fldChar w:fldCharType="begin"/>
        </w:r>
        <w:r w:rsidRPr="00AA00AF">
          <w:rPr>
            <w:rFonts w:asciiTheme="minorHAnsi" w:hAnsiTheme="minorHAnsi"/>
            <w:noProof/>
            <w:webHidden/>
            <w:sz w:val="22"/>
            <w:szCs w:val="22"/>
            <w:rPrChange w:id="706" w:author="WinuE" w:date="2009-02-27T14:43:00Z">
              <w:rPr>
                <w:noProof/>
                <w:webHidden/>
                <w:color w:val="0000FF"/>
                <w:u w:val="single"/>
              </w:rPr>
            </w:rPrChange>
          </w:rPr>
          <w:instrText xml:space="preserve"> PAGEREF _Toc223509188 \h </w:instrText>
        </w:r>
      </w:ins>
      <w:r w:rsidRPr="00AA00AF">
        <w:rPr>
          <w:rFonts w:asciiTheme="minorHAnsi" w:hAnsiTheme="minorHAnsi"/>
          <w:noProof/>
          <w:webHidden/>
          <w:sz w:val="22"/>
          <w:szCs w:val="22"/>
          <w:rPrChange w:id="707"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708" w:author="WinuE" w:date="2009-02-27T14:43:00Z">
            <w:rPr>
              <w:noProof/>
              <w:webHidden/>
              <w:color w:val="0000FF"/>
              <w:u w:val="single"/>
            </w:rPr>
          </w:rPrChange>
        </w:rPr>
        <w:fldChar w:fldCharType="separate"/>
      </w:r>
      <w:ins w:id="709" w:author="WinuE" w:date="2009-02-27T14:43:00Z">
        <w:r w:rsidRPr="00AA00AF">
          <w:rPr>
            <w:rFonts w:asciiTheme="minorHAnsi" w:hAnsiTheme="minorHAnsi"/>
            <w:noProof/>
            <w:webHidden/>
            <w:sz w:val="22"/>
            <w:szCs w:val="22"/>
            <w:rPrChange w:id="710" w:author="WinuE" w:date="2009-02-27T14:43:00Z">
              <w:rPr>
                <w:noProof/>
                <w:webHidden/>
                <w:color w:val="0000FF"/>
                <w:u w:val="single"/>
              </w:rPr>
            </w:rPrChange>
          </w:rPr>
          <w:t>28</w:t>
        </w:r>
        <w:r w:rsidRPr="00AA00AF">
          <w:rPr>
            <w:rFonts w:asciiTheme="minorHAnsi" w:hAnsiTheme="minorHAnsi"/>
            <w:noProof/>
            <w:webHidden/>
            <w:sz w:val="22"/>
            <w:szCs w:val="22"/>
            <w:rPrChange w:id="711"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712" w:author="WinuE" w:date="2009-02-27T14:43:00Z">
              <w:rPr>
                <w:rStyle w:val="Hipervnculo"/>
                <w:noProof/>
              </w:rPr>
            </w:rPrChange>
          </w:rPr>
          <w:fldChar w:fldCharType="end"/>
        </w:r>
      </w:ins>
    </w:p>
    <w:p w:rsidR="005C0A52" w:rsidRPr="005C0A52" w:rsidRDefault="00AA00AF">
      <w:pPr>
        <w:pStyle w:val="TDC3"/>
        <w:tabs>
          <w:tab w:val="left" w:pos="1320"/>
          <w:tab w:val="right" w:leader="dot" w:pos="8494"/>
        </w:tabs>
        <w:rPr>
          <w:ins w:id="713" w:author="WinuE" w:date="2009-02-27T14:43:00Z"/>
          <w:rFonts w:asciiTheme="minorHAnsi" w:eastAsiaTheme="minorEastAsia" w:hAnsiTheme="minorHAnsi" w:cstheme="minorBidi"/>
          <w:noProof/>
          <w:sz w:val="22"/>
          <w:szCs w:val="22"/>
          <w:lang w:val="es-ES_tradnl" w:eastAsia="es-ES_tradnl"/>
        </w:rPr>
      </w:pPr>
      <w:ins w:id="714" w:author="WinuE" w:date="2009-02-27T14:43:00Z">
        <w:r w:rsidRPr="00AA00AF">
          <w:rPr>
            <w:rStyle w:val="Hipervnculo"/>
            <w:rFonts w:asciiTheme="minorHAnsi" w:hAnsiTheme="minorHAnsi"/>
            <w:noProof/>
            <w:sz w:val="22"/>
            <w:szCs w:val="22"/>
            <w:rPrChange w:id="715" w:author="WinuE" w:date="2009-02-27T14:43:00Z">
              <w:rPr>
                <w:rStyle w:val="Hipervnculo"/>
                <w:noProof/>
              </w:rPr>
            </w:rPrChange>
          </w:rPr>
          <w:fldChar w:fldCharType="begin"/>
        </w:r>
        <w:r w:rsidRPr="00AA00AF">
          <w:rPr>
            <w:rStyle w:val="Hipervnculo"/>
            <w:rFonts w:asciiTheme="minorHAnsi" w:hAnsiTheme="minorHAnsi"/>
            <w:noProof/>
            <w:sz w:val="22"/>
            <w:szCs w:val="22"/>
            <w:rPrChange w:id="716" w:author="WinuE" w:date="2009-02-27T14:43:00Z">
              <w:rPr>
                <w:rStyle w:val="Hipervnculo"/>
                <w:noProof/>
              </w:rPr>
            </w:rPrChange>
          </w:rPr>
          <w:instrText xml:space="preserve"> </w:instrText>
        </w:r>
        <w:r w:rsidRPr="00AA00AF">
          <w:rPr>
            <w:rFonts w:asciiTheme="minorHAnsi" w:hAnsiTheme="minorHAnsi"/>
            <w:noProof/>
            <w:sz w:val="22"/>
            <w:szCs w:val="22"/>
            <w:rPrChange w:id="717" w:author="WinuE" w:date="2009-02-27T14:43:00Z">
              <w:rPr>
                <w:noProof/>
                <w:color w:val="0000FF"/>
                <w:u w:val="single"/>
              </w:rPr>
            </w:rPrChange>
          </w:rPr>
          <w:instrText>HYPERLINK \l "_Toc223509189"</w:instrText>
        </w:r>
        <w:r w:rsidRPr="00AA00AF">
          <w:rPr>
            <w:rStyle w:val="Hipervnculo"/>
            <w:rFonts w:asciiTheme="minorHAnsi" w:hAnsiTheme="minorHAnsi"/>
            <w:noProof/>
            <w:sz w:val="22"/>
            <w:szCs w:val="22"/>
            <w:rPrChange w:id="718"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719" w:author="WinuE" w:date="2009-02-27T14:43:00Z">
              <w:rPr>
                <w:rStyle w:val="Hipervnculo"/>
                <w:noProof/>
              </w:rPr>
            </w:rPrChange>
          </w:rPr>
          <w:fldChar w:fldCharType="separate"/>
        </w:r>
        <w:r w:rsidRPr="00AA00AF">
          <w:rPr>
            <w:rStyle w:val="Hipervnculo"/>
            <w:rFonts w:asciiTheme="minorHAnsi" w:hAnsiTheme="minorHAnsi"/>
            <w:noProof/>
            <w:sz w:val="22"/>
            <w:szCs w:val="22"/>
            <w:lang w:val="es-CO"/>
            <w:rPrChange w:id="720" w:author="WinuE" w:date="2009-02-27T14:43:00Z">
              <w:rPr>
                <w:rStyle w:val="Hipervnculo"/>
                <w:rFonts w:ascii="Calibri" w:hAnsi="Calibri"/>
                <w:noProof/>
                <w:lang w:val="es-CO"/>
              </w:rPr>
            </w:rPrChange>
          </w:rPr>
          <w:t>5.3.3</w:t>
        </w:r>
        <w:r w:rsidRPr="00AA00AF">
          <w:rPr>
            <w:rFonts w:asciiTheme="minorHAnsi" w:eastAsiaTheme="minorEastAsia" w:hAnsiTheme="minorHAnsi" w:cstheme="minorBidi"/>
            <w:noProof/>
            <w:sz w:val="22"/>
            <w:szCs w:val="22"/>
            <w:lang w:val="es-ES_tradnl" w:eastAsia="es-ES_tradnl"/>
            <w:rPrChange w:id="72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lang w:val="es-CO"/>
            <w:rPrChange w:id="722" w:author="WinuE" w:date="2009-02-27T14:43:00Z">
              <w:rPr>
                <w:rStyle w:val="Hipervnculo"/>
                <w:rFonts w:ascii="Calibri" w:hAnsi="Calibri"/>
                <w:noProof/>
                <w:lang w:val="es-CO"/>
              </w:rPr>
            </w:rPrChange>
          </w:rPr>
          <w:t>Plan de Control de Presupuesto</w:t>
        </w:r>
        <w:r w:rsidRPr="00AA00AF">
          <w:rPr>
            <w:rFonts w:asciiTheme="minorHAnsi" w:hAnsiTheme="minorHAnsi"/>
            <w:noProof/>
            <w:webHidden/>
            <w:sz w:val="22"/>
            <w:szCs w:val="22"/>
            <w:rPrChange w:id="723" w:author="WinuE" w:date="2009-02-27T14:43:00Z">
              <w:rPr>
                <w:noProof/>
                <w:webHidden/>
                <w:color w:val="0000FF"/>
                <w:u w:val="single"/>
              </w:rPr>
            </w:rPrChange>
          </w:rPr>
          <w:tab/>
        </w:r>
        <w:r w:rsidRPr="00AA00AF">
          <w:rPr>
            <w:rFonts w:asciiTheme="minorHAnsi" w:hAnsiTheme="minorHAnsi"/>
            <w:noProof/>
            <w:webHidden/>
            <w:sz w:val="22"/>
            <w:szCs w:val="22"/>
            <w:rPrChange w:id="724" w:author="WinuE" w:date="2009-02-27T14:43:00Z">
              <w:rPr>
                <w:noProof/>
                <w:webHidden/>
                <w:color w:val="0000FF"/>
                <w:u w:val="single"/>
              </w:rPr>
            </w:rPrChange>
          </w:rPr>
          <w:fldChar w:fldCharType="begin"/>
        </w:r>
        <w:r w:rsidRPr="00AA00AF">
          <w:rPr>
            <w:rFonts w:asciiTheme="minorHAnsi" w:hAnsiTheme="minorHAnsi"/>
            <w:noProof/>
            <w:webHidden/>
            <w:sz w:val="22"/>
            <w:szCs w:val="22"/>
            <w:rPrChange w:id="725" w:author="WinuE" w:date="2009-02-27T14:43:00Z">
              <w:rPr>
                <w:noProof/>
                <w:webHidden/>
                <w:color w:val="0000FF"/>
                <w:u w:val="single"/>
              </w:rPr>
            </w:rPrChange>
          </w:rPr>
          <w:instrText xml:space="preserve"> PAGEREF _Toc223509189 \h </w:instrText>
        </w:r>
      </w:ins>
      <w:r w:rsidRPr="00AA00AF">
        <w:rPr>
          <w:rFonts w:asciiTheme="minorHAnsi" w:hAnsiTheme="minorHAnsi"/>
          <w:noProof/>
          <w:webHidden/>
          <w:sz w:val="22"/>
          <w:szCs w:val="22"/>
          <w:rPrChange w:id="726"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727" w:author="WinuE" w:date="2009-02-27T14:43:00Z">
            <w:rPr>
              <w:noProof/>
              <w:webHidden/>
              <w:color w:val="0000FF"/>
              <w:u w:val="single"/>
            </w:rPr>
          </w:rPrChange>
        </w:rPr>
        <w:fldChar w:fldCharType="separate"/>
      </w:r>
      <w:ins w:id="728" w:author="WinuE" w:date="2009-02-27T14:43:00Z">
        <w:r w:rsidRPr="00AA00AF">
          <w:rPr>
            <w:rFonts w:asciiTheme="minorHAnsi" w:hAnsiTheme="minorHAnsi"/>
            <w:noProof/>
            <w:webHidden/>
            <w:sz w:val="22"/>
            <w:szCs w:val="22"/>
            <w:rPrChange w:id="729" w:author="WinuE" w:date="2009-02-27T14:43:00Z">
              <w:rPr>
                <w:noProof/>
                <w:webHidden/>
                <w:color w:val="0000FF"/>
                <w:u w:val="single"/>
              </w:rPr>
            </w:rPrChange>
          </w:rPr>
          <w:t>28</w:t>
        </w:r>
        <w:r w:rsidRPr="00AA00AF">
          <w:rPr>
            <w:rFonts w:asciiTheme="minorHAnsi" w:hAnsiTheme="minorHAnsi"/>
            <w:noProof/>
            <w:webHidden/>
            <w:sz w:val="22"/>
            <w:szCs w:val="22"/>
            <w:rPrChange w:id="730"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731" w:author="WinuE" w:date="2009-02-27T14:43:00Z">
              <w:rPr>
                <w:rStyle w:val="Hipervnculo"/>
                <w:noProof/>
              </w:rPr>
            </w:rPrChange>
          </w:rPr>
          <w:fldChar w:fldCharType="end"/>
        </w:r>
      </w:ins>
    </w:p>
    <w:p w:rsidR="005C0A52" w:rsidRPr="005C0A52" w:rsidRDefault="00AA00AF">
      <w:pPr>
        <w:pStyle w:val="TDC3"/>
        <w:tabs>
          <w:tab w:val="left" w:pos="1320"/>
          <w:tab w:val="right" w:leader="dot" w:pos="8494"/>
        </w:tabs>
        <w:rPr>
          <w:ins w:id="732" w:author="WinuE" w:date="2009-02-27T14:43:00Z"/>
          <w:rFonts w:asciiTheme="minorHAnsi" w:eastAsiaTheme="minorEastAsia" w:hAnsiTheme="minorHAnsi" w:cstheme="minorBidi"/>
          <w:noProof/>
          <w:sz w:val="22"/>
          <w:szCs w:val="22"/>
          <w:lang w:val="es-ES_tradnl" w:eastAsia="es-ES_tradnl"/>
        </w:rPr>
      </w:pPr>
      <w:ins w:id="733" w:author="WinuE" w:date="2009-02-27T14:43:00Z">
        <w:r w:rsidRPr="00AA00AF">
          <w:rPr>
            <w:rStyle w:val="Hipervnculo"/>
            <w:rFonts w:asciiTheme="minorHAnsi" w:hAnsiTheme="minorHAnsi"/>
            <w:noProof/>
            <w:sz w:val="22"/>
            <w:szCs w:val="22"/>
            <w:rPrChange w:id="734" w:author="WinuE" w:date="2009-02-27T14:43:00Z">
              <w:rPr>
                <w:rStyle w:val="Hipervnculo"/>
                <w:noProof/>
              </w:rPr>
            </w:rPrChange>
          </w:rPr>
          <w:fldChar w:fldCharType="begin"/>
        </w:r>
        <w:r w:rsidRPr="00AA00AF">
          <w:rPr>
            <w:rStyle w:val="Hipervnculo"/>
            <w:rFonts w:asciiTheme="minorHAnsi" w:hAnsiTheme="minorHAnsi"/>
            <w:noProof/>
            <w:sz w:val="22"/>
            <w:szCs w:val="22"/>
            <w:rPrChange w:id="735" w:author="WinuE" w:date="2009-02-27T14:43:00Z">
              <w:rPr>
                <w:rStyle w:val="Hipervnculo"/>
                <w:noProof/>
              </w:rPr>
            </w:rPrChange>
          </w:rPr>
          <w:instrText xml:space="preserve"> </w:instrText>
        </w:r>
        <w:r w:rsidRPr="00AA00AF">
          <w:rPr>
            <w:rFonts w:asciiTheme="minorHAnsi" w:hAnsiTheme="minorHAnsi"/>
            <w:noProof/>
            <w:sz w:val="22"/>
            <w:szCs w:val="22"/>
            <w:rPrChange w:id="736" w:author="WinuE" w:date="2009-02-27T14:43:00Z">
              <w:rPr>
                <w:noProof/>
                <w:color w:val="0000FF"/>
                <w:u w:val="single"/>
              </w:rPr>
            </w:rPrChange>
          </w:rPr>
          <w:instrText>HYPERLINK \l "_Toc223509190"</w:instrText>
        </w:r>
        <w:r w:rsidRPr="00AA00AF">
          <w:rPr>
            <w:rStyle w:val="Hipervnculo"/>
            <w:rFonts w:asciiTheme="minorHAnsi" w:hAnsiTheme="minorHAnsi"/>
            <w:noProof/>
            <w:sz w:val="22"/>
            <w:szCs w:val="22"/>
            <w:rPrChange w:id="737"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738" w:author="WinuE" w:date="2009-02-27T14:43:00Z">
              <w:rPr>
                <w:rStyle w:val="Hipervnculo"/>
                <w:noProof/>
              </w:rPr>
            </w:rPrChange>
          </w:rPr>
          <w:fldChar w:fldCharType="separate"/>
        </w:r>
        <w:r w:rsidRPr="00AA00AF">
          <w:rPr>
            <w:rStyle w:val="Hipervnculo"/>
            <w:rFonts w:asciiTheme="minorHAnsi" w:hAnsiTheme="minorHAnsi"/>
            <w:noProof/>
            <w:sz w:val="22"/>
            <w:szCs w:val="22"/>
            <w:lang w:val="es-CO"/>
            <w:rPrChange w:id="739" w:author="WinuE" w:date="2009-02-27T14:43:00Z">
              <w:rPr>
                <w:rStyle w:val="Hipervnculo"/>
                <w:rFonts w:ascii="Calibri" w:hAnsi="Calibri"/>
                <w:noProof/>
                <w:lang w:val="es-CO"/>
              </w:rPr>
            </w:rPrChange>
          </w:rPr>
          <w:t>5.3.4</w:t>
        </w:r>
        <w:r w:rsidRPr="00AA00AF">
          <w:rPr>
            <w:rFonts w:asciiTheme="minorHAnsi" w:eastAsiaTheme="minorEastAsia" w:hAnsiTheme="minorHAnsi" w:cstheme="minorBidi"/>
            <w:noProof/>
            <w:sz w:val="22"/>
            <w:szCs w:val="22"/>
            <w:lang w:val="es-ES_tradnl" w:eastAsia="es-ES_tradnl"/>
            <w:rPrChange w:id="74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lang w:val="es-CO"/>
            <w:rPrChange w:id="741" w:author="WinuE" w:date="2009-02-27T14:43:00Z">
              <w:rPr>
                <w:rStyle w:val="Hipervnculo"/>
                <w:rFonts w:ascii="Calibri" w:hAnsi="Calibri"/>
                <w:noProof/>
                <w:lang w:val="es-CO"/>
              </w:rPr>
            </w:rPrChange>
          </w:rPr>
          <w:t>Plan de Control de Calidad</w:t>
        </w:r>
        <w:r w:rsidRPr="00AA00AF">
          <w:rPr>
            <w:rFonts w:asciiTheme="minorHAnsi" w:hAnsiTheme="minorHAnsi"/>
            <w:noProof/>
            <w:webHidden/>
            <w:sz w:val="22"/>
            <w:szCs w:val="22"/>
            <w:rPrChange w:id="742" w:author="WinuE" w:date="2009-02-27T14:43:00Z">
              <w:rPr>
                <w:noProof/>
                <w:webHidden/>
                <w:color w:val="0000FF"/>
                <w:u w:val="single"/>
              </w:rPr>
            </w:rPrChange>
          </w:rPr>
          <w:tab/>
        </w:r>
        <w:r w:rsidRPr="00AA00AF">
          <w:rPr>
            <w:rFonts w:asciiTheme="minorHAnsi" w:hAnsiTheme="minorHAnsi"/>
            <w:noProof/>
            <w:webHidden/>
            <w:sz w:val="22"/>
            <w:szCs w:val="22"/>
            <w:rPrChange w:id="743" w:author="WinuE" w:date="2009-02-27T14:43:00Z">
              <w:rPr>
                <w:noProof/>
                <w:webHidden/>
                <w:color w:val="0000FF"/>
                <w:u w:val="single"/>
              </w:rPr>
            </w:rPrChange>
          </w:rPr>
          <w:fldChar w:fldCharType="begin"/>
        </w:r>
        <w:r w:rsidRPr="00AA00AF">
          <w:rPr>
            <w:rFonts w:asciiTheme="minorHAnsi" w:hAnsiTheme="minorHAnsi"/>
            <w:noProof/>
            <w:webHidden/>
            <w:sz w:val="22"/>
            <w:szCs w:val="22"/>
            <w:rPrChange w:id="744" w:author="WinuE" w:date="2009-02-27T14:43:00Z">
              <w:rPr>
                <w:noProof/>
                <w:webHidden/>
                <w:color w:val="0000FF"/>
                <w:u w:val="single"/>
              </w:rPr>
            </w:rPrChange>
          </w:rPr>
          <w:instrText xml:space="preserve"> PAGEREF _Toc223509190 \h </w:instrText>
        </w:r>
      </w:ins>
      <w:r w:rsidRPr="00AA00AF">
        <w:rPr>
          <w:rFonts w:asciiTheme="minorHAnsi" w:hAnsiTheme="minorHAnsi"/>
          <w:noProof/>
          <w:webHidden/>
          <w:sz w:val="22"/>
          <w:szCs w:val="22"/>
          <w:rPrChange w:id="745"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746" w:author="WinuE" w:date="2009-02-27T14:43:00Z">
            <w:rPr>
              <w:noProof/>
              <w:webHidden/>
              <w:color w:val="0000FF"/>
              <w:u w:val="single"/>
            </w:rPr>
          </w:rPrChange>
        </w:rPr>
        <w:fldChar w:fldCharType="separate"/>
      </w:r>
      <w:ins w:id="747" w:author="WinuE" w:date="2009-02-27T14:43:00Z">
        <w:r w:rsidRPr="00AA00AF">
          <w:rPr>
            <w:rFonts w:asciiTheme="minorHAnsi" w:hAnsiTheme="minorHAnsi"/>
            <w:noProof/>
            <w:webHidden/>
            <w:sz w:val="22"/>
            <w:szCs w:val="22"/>
            <w:rPrChange w:id="748" w:author="WinuE" w:date="2009-02-27T14:43:00Z">
              <w:rPr>
                <w:noProof/>
                <w:webHidden/>
                <w:color w:val="0000FF"/>
                <w:u w:val="single"/>
              </w:rPr>
            </w:rPrChange>
          </w:rPr>
          <w:t>29</w:t>
        </w:r>
        <w:r w:rsidRPr="00AA00AF">
          <w:rPr>
            <w:rFonts w:asciiTheme="minorHAnsi" w:hAnsiTheme="minorHAnsi"/>
            <w:noProof/>
            <w:webHidden/>
            <w:sz w:val="22"/>
            <w:szCs w:val="22"/>
            <w:rPrChange w:id="749"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750" w:author="WinuE" w:date="2009-02-27T14:43:00Z">
              <w:rPr>
                <w:rStyle w:val="Hipervnculo"/>
                <w:noProof/>
              </w:rPr>
            </w:rPrChange>
          </w:rPr>
          <w:fldChar w:fldCharType="end"/>
        </w:r>
      </w:ins>
    </w:p>
    <w:p w:rsidR="005C0A52" w:rsidRPr="005C0A52" w:rsidRDefault="00AA00AF">
      <w:pPr>
        <w:pStyle w:val="TDC3"/>
        <w:tabs>
          <w:tab w:val="left" w:pos="1320"/>
          <w:tab w:val="right" w:leader="dot" w:pos="8494"/>
        </w:tabs>
        <w:rPr>
          <w:ins w:id="751" w:author="WinuE" w:date="2009-02-27T14:43:00Z"/>
          <w:rFonts w:asciiTheme="minorHAnsi" w:eastAsiaTheme="minorEastAsia" w:hAnsiTheme="minorHAnsi" w:cstheme="minorBidi"/>
          <w:noProof/>
          <w:sz w:val="22"/>
          <w:szCs w:val="22"/>
          <w:lang w:val="es-ES_tradnl" w:eastAsia="es-ES_tradnl"/>
        </w:rPr>
      </w:pPr>
      <w:ins w:id="752" w:author="WinuE" w:date="2009-02-27T14:43:00Z">
        <w:r w:rsidRPr="00AA00AF">
          <w:rPr>
            <w:rStyle w:val="Hipervnculo"/>
            <w:rFonts w:asciiTheme="minorHAnsi" w:hAnsiTheme="minorHAnsi"/>
            <w:noProof/>
            <w:sz w:val="22"/>
            <w:szCs w:val="22"/>
            <w:rPrChange w:id="753" w:author="WinuE" w:date="2009-02-27T14:43:00Z">
              <w:rPr>
                <w:rStyle w:val="Hipervnculo"/>
                <w:noProof/>
              </w:rPr>
            </w:rPrChange>
          </w:rPr>
          <w:fldChar w:fldCharType="begin"/>
        </w:r>
        <w:r w:rsidRPr="00AA00AF">
          <w:rPr>
            <w:rStyle w:val="Hipervnculo"/>
            <w:rFonts w:asciiTheme="minorHAnsi" w:hAnsiTheme="minorHAnsi"/>
            <w:noProof/>
            <w:sz w:val="22"/>
            <w:szCs w:val="22"/>
            <w:rPrChange w:id="754" w:author="WinuE" w:date="2009-02-27T14:43:00Z">
              <w:rPr>
                <w:rStyle w:val="Hipervnculo"/>
                <w:noProof/>
              </w:rPr>
            </w:rPrChange>
          </w:rPr>
          <w:instrText xml:space="preserve"> </w:instrText>
        </w:r>
        <w:r w:rsidRPr="00AA00AF">
          <w:rPr>
            <w:rFonts w:asciiTheme="minorHAnsi" w:hAnsiTheme="minorHAnsi"/>
            <w:noProof/>
            <w:sz w:val="22"/>
            <w:szCs w:val="22"/>
            <w:rPrChange w:id="755" w:author="WinuE" w:date="2009-02-27T14:43:00Z">
              <w:rPr>
                <w:noProof/>
                <w:color w:val="0000FF"/>
                <w:u w:val="single"/>
              </w:rPr>
            </w:rPrChange>
          </w:rPr>
          <w:instrText>HYPERLINK \l "_Toc223509191"</w:instrText>
        </w:r>
        <w:r w:rsidRPr="00AA00AF">
          <w:rPr>
            <w:rStyle w:val="Hipervnculo"/>
            <w:rFonts w:asciiTheme="minorHAnsi" w:hAnsiTheme="minorHAnsi"/>
            <w:noProof/>
            <w:sz w:val="22"/>
            <w:szCs w:val="22"/>
            <w:rPrChange w:id="756"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757" w:author="WinuE" w:date="2009-02-27T14:43:00Z">
              <w:rPr>
                <w:rStyle w:val="Hipervnculo"/>
                <w:noProof/>
              </w:rPr>
            </w:rPrChange>
          </w:rPr>
          <w:fldChar w:fldCharType="separate"/>
        </w:r>
        <w:r w:rsidRPr="00AA00AF">
          <w:rPr>
            <w:rStyle w:val="Hipervnculo"/>
            <w:rFonts w:asciiTheme="minorHAnsi" w:hAnsiTheme="minorHAnsi"/>
            <w:noProof/>
            <w:sz w:val="22"/>
            <w:szCs w:val="22"/>
            <w:lang w:val="es-CO"/>
            <w:rPrChange w:id="758" w:author="WinuE" w:date="2009-02-27T14:43:00Z">
              <w:rPr>
                <w:rStyle w:val="Hipervnculo"/>
                <w:rFonts w:ascii="Calibri" w:hAnsi="Calibri"/>
                <w:noProof/>
                <w:lang w:val="es-CO"/>
              </w:rPr>
            </w:rPrChange>
          </w:rPr>
          <w:t>5.3.5</w:t>
        </w:r>
        <w:r w:rsidRPr="00AA00AF">
          <w:rPr>
            <w:rFonts w:asciiTheme="minorHAnsi" w:eastAsiaTheme="minorEastAsia" w:hAnsiTheme="minorHAnsi" w:cstheme="minorBidi"/>
            <w:noProof/>
            <w:sz w:val="22"/>
            <w:szCs w:val="22"/>
            <w:lang w:val="es-ES_tradnl" w:eastAsia="es-ES_tradnl"/>
            <w:rPrChange w:id="75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lang w:val="es-CO"/>
            <w:rPrChange w:id="760" w:author="WinuE" w:date="2009-02-27T14:43:00Z">
              <w:rPr>
                <w:rStyle w:val="Hipervnculo"/>
                <w:rFonts w:ascii="Calibri" w:hAnsi="Calibri"/>
                <w:noProof/>
                <w:lang w:val="es-CO"/>
              </w:rPr>
            </w:rPrChange>
          </w:rPr>
          <w:t>Plan de Reportes</w:t>
        </w:r>
        <w:r w:rsidRPr="00AA00AF">
          <w:rPr>
            <w:rFonts w:asciiTheme="minorHAnsi" w:hAnsiTheme="minorHAnsi"/>
            <w:noProof/>
            <w:webHidden/>
            <w:sz w:val="22"/>
            <w:szCs w:val="22"/>
            <w:rPrChange w:id="761" w:author="WinuE" w:date="2009-02-27T14:43:00Z">
              <w:rPr>
                <w:noProof/>
                <w:webHidden/>
                <w:color w:val="0000FF"/>
                <w:u w:val="single"/>
              </w:rPr>
            </w:rPrChange>
          </w:rPr>
          <w:tab/>
        </w:r>
        <w:r w:rsidRPr="00AA00AF">
          <w:rPr>
            <w:rFonts w:asciiTheme="minorHAnsi" w:hAnsiTheme="minorHAnsi"/>
            <w:noProof/>
            <w:webHidden/>
            <w:sz w:val="22"/>
            <w:szCs w:val="22"/>
            <w:rPrChange w:id="762" w:author="WinuE" w:date="2009-02-27T14:43:00Z">
              <w:rPr>
                <w:noProof/>
                <w:webHidden/>
                <w:color w:val="0000FF"/>
                <w:u w:val="single"/>
              </w:rPr>
            </w:rPrChange>
          </w:rPr>
          <w:fldChar w:fldCharType="begin"/>
        </w:r>
        <w:r w:rsidRPr="00AA00AF">
          <w:rPr>
            <w:rFonts w:asciiTheme="minorHAnsi" w:hAnsiTheme="minorHAnsi"/>
            <w:noProof/>
            <w:webHidden/>
            <w:sz w:val="22"/>
            <w:szCs w:val="22"/>
            <w:rPrChange w:id="763" w:author="WinuE" w:date="2009-02-27T14:43:00Z">
              <w:rPr>
                <w:noProof/>
                <w:webHidden/>
                <w:color w:val="0000FF"/>
                <w:u w:val="single"/>
              </w:rPr>
            </w:rPrChange>
          </w:rPr>
          <w:instrText xml:space="preserve"> PAGEREF _Toc223509191 \h </w:instrText>
        </w:r>
      </w:ins>
      <w:r w:rsidRPr="00AA00AF">
        <w:rPr>
          <w:rFonts w:asciiTheme="minorHAnsi" w:hAnsiTheme="minorHAnsi"/>
          <w:noProof/>
          <w:webHidden/>
          <w:sz w:val="22"/>
          <w:szCs w:val="22"/>
          <w:rPrChange w:id="764"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765" w:author="WinuE" w:date="2009-02-27T14:43:00Z">
            <w:rPr>
              <w:noProof/>
              <w:webHidden/>
              <w:color w:val="0000FF"/>
              <w:u w:val="single"/>
            </w:rPr>
          </w:rPrChange>
        </w:rPr>
        <w:fldChar w:fldCharType="separate"/>
      </w:r>
      <w:ins w:id="766" w:author="WinuE" w:date="2009-02-27T14:43:00Z">
        <w:r w:rsidRPr="00AA00AF">
          <w:rPr>
            <w:rFonts w:asciiTheme="minorHAnsi" w:hAnsiTheme="minorHAnsi"/>
            <w:noProof/>
            <w:webHidden/>
            <w:sz w:val="22"/>
            <w:szCs w:val="22"/>
            <w:rPrChange w:id="767" w:author="WinuE" w:date="2009-02-27T14:43:00Z">
              <w:rPr>
                <w:noProof/>
                <w:webHidden/>
                <w:color w:val="0000FF"/>
                <w:u w:val="single"/>
              </w:rPr>
            </w:rPrChange>
          </w:rPr>
          <w:t>30</w:t>
        </w:r>
        <w:r w:rsidRPr="00AA00AF">
          <w:rPr>
            <w:rFonts w:asciiTheme="minorHAnsi" w:hAnsiTheme="minorHAnsi"/>
            <w:noProof/>
            <w:webHidden/>
            <w:sz w:val="22"/>
            <w:szCs w:val="22"/>
            <w:rPrChange w:id="768"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769" w:author="WinuE" w:date="2009-02-27T14:43:00Z">
              <w:rPr>
                <w:rStyle w:val="Hipervnculo"/>
                <w:noProof/>
              </w:rPr>
            </w:rPrChange>
          </w:rPr>
          <w:fldChar w:fldCharType="end"/>
        </w:r>
      </w:ins>
    </w:p>
    <w:p w:rsidR="005C0A52" w:rsidRPr="005C0A52" w:rsidRDefault="00AA00AF">
      <w:pPr>
        <w:pStyle w:val="TDC3"/>
        <w:tabs>
          <w:tab w:val="left" w:pos="1320"/>
          <w:tab w:val="right" w:leader="dot" w:pos="8494"/>
        </w:tabs>
        <w:rPr>
          <w:ins w:id="770" w:author="WinuE" w:date="2009-02-27T14:43:00Z"/>
          <w:rFonts w:asciiTheme="minorHAnsi" w:eastAsiaTheme="minorEastAsia" w:hAnsiTheme="minorHAnsi" w:cstheme="minorBidi"/>
          <w:noProof/>
          <w:sz w:val="22"/>
          <w:szCs w:val="22"/>
          <w:lang w:val="es-ES_tradnl" w:eastAsia="es-ES_tradnl"/>
        </w:rPr>
      </w:pPr>
      <w:ins w:id="771" w:author="WinuE" w:date="2009-02-27T14:43:00Z">
        <w:r w:rsidRPr="00AA00AF">
          <w:rPr>
            <w:rStyle w:val="Hipervnculo"/>
            <w:rFonts w:asciiTheme="minorHAnsi" w:hAnsiTheme="minorHAnsi"/>
            <w:noProof/>
            <w:sz w:val="22"/>
            <w:szCs w:val="22"/>
            <w:rPrChange w:id="772" w:author="WinuE" w:date="2009-02-27T14:43:00Z">
              <w:rPr>
                <w:rStyle w:val="Hipervnculo"/>
                <w:noProof/>
              </w:rPr>
            </w:rPrChange>
          </w:rPr>
          <w:fldChar w:fldCharType="begin"/>
        </w:r>
        <w:r w:rsidRPr="00AA00AF">
          <w:rPr>
            <w:rStyle w:val="Hipervnculo"/>
            <w:rFonts w:asciiTheme="minorHAnsi" w:hAnsiTheme="minorHAnsi"/>
            <w:noProof/>
            <w:sz w:val="22"/>
            <w:szCs w:val="22"/>
            <w:rPrChange w:id="773" w:author="WinuE" w:date="2009-02-27T14:43:00Z">
              <w:rPr>
                <w:rStyle w:val="Hipervnculo"/>
                <w:noProof/>
              </w:rPr>
            </w:rPrChange>
          </w:rPr>
          <w:instrText xml:space="preserve"> </w:instrText>
        </w:r>
        <w:r w:rsidRPr="00AA00AF">
          <w:rPr>
            <w:rFonts w:asciiTheme="minorHAnsi" w:hAnsiTheme="minorHAnsi"/>
            <w:noProof/>
            <w:sz w:val="22"/>
            <w:szCs w:val="22"/>
            <w:rPrChange w:id="774" w:author="WinuE" w:date="2009-02-27T14:43:00Z">
              <w:rPr>
                <w:noProof/>
                <w:color w:val="0000FF"/>
                <w:u w:val="single"/>
              </w:rPr>
            </w:rPrChange>
          </w:rPr>
          <w:instrText>HYPERLINK \l "_Toc223509192"</w:instrText>
        </w:r>
        <w:r w:rsidRPr="00AA00AF">
          <w:rPr>
            <w:rStyle w:val="Hipervnculo"/>
            <w:rFonts w:asciiTheme="minorHAnsi" w:hAnsiTheme="minorHAnsi"/>
            <w:noProof/>
            <w:sz w:val="22"/>
            <w:szCs w:val="22"/>
            <w:rPrChange w:id="775"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776" w:author="WinuE" w:date="2009-02-27T14:43:00Z">
              <w:rPr>
                <w:rStyle w:val="Hipervnculo"/>
                <w:noProof/>
              </w:rPr>
            </w:rPrChange>
          </w:rPr>
          <w:fldChar w:fldCharType="separate"/>
        </w:r>
        <w:r w:rsidRPr="00AA00AF">
          <w:rPr>
            <w:rStyle w:val="Hipervnculo"/>
            <w:rFonts w:asciiTheme="minorHAnsi" w:hAnsiTheme="minorHAnsi"/>
            <w:noProof/>
            <w:sz w:val="22"/>
            <w:szCs w:val="22"/>
            <w:lang w:val="es-CO"/>
            <w:rPrChange w:id="777" w:author="WinuE" w:date="2009-02-27T14:43:00Z">
              <w:rPr>
                <w:rStyle w:val="Hipervnculo"/>
                <w:rFonts w:ascii="Calibri" w:hAnsi="Calibri"/>
                <w:noProof/>
                <w:lang w:val="es-CO"/>
              </w:rPr>
            </w:rPrChange>
          </w:rPr>
          <w:t>5.3.6</w:t>
        </w:r>
        <w:r w:rsidRPr="00AA00AF">
          <w:rPr>
            <w:rFonts w:asciiTheme="minorHAnsi" w:eastAsiaTheme="minorEastAsia" w:hAnsiTheme="minorHAnsi" w:cstheme="minorBidi"/>
            <w:noProof/>
            <w:sz w:val="22"/>
            <w:szCs w:val="22"/>
            <w:lang w:val="es-ES_tradnl" w:eastAsia="es-ES_tradnl"/>
            <w:rPrChange w:id="77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lang w:val="es-CO"/>
            <w:rPrChange w:id="779" w:author="WinuE" w:date="2009-02-27T14:43:00Z">
              <w:rPr>
                <w:rStyle w:val="Hipervnculo"/>
                <w:rFonts w:ascii="Calibri" w:hAnsi="Calibri"/>
                <w:noProof/>
                <w:lang w:val="es-CO"/>
              </w:rPr>
            </w:rPrChange>
          </w:rPr>
          <w:t>Plan de Recolección de Métricas</w:t>
        </w:r>
        <w:r w:rsidRPr="00AA00AF">
          <w:rPr>
            <w:rFonts w:asciiTheme="minorHAnsi" w:hAnsiTheme="minorHAnsi"/>
            <w:noProof/>
            <w:webHidden/>
            <w:sz w:val="22"/>
            <w:szCs w:val="22"/>
            <w:rPrChange w:id="780" w:author="WinuE" w:date="2009-02-27T14:43:00Z">
              <w:rPr>
                <w:noProof/>
                <w:webHidden/>
                <w:color w:val="0000FF"/>
                <w:u w:val="single"/>
              </w:rPr>
            </w:rPrChange>
          </w:rPr>
          <w:tab/>
        </w:r>
        <w:r w:rsidRPr="00AA00AF">
          <w:rPr>
            <w:rFonts w:asciiTheme="minorHAnsi" w:hAnsiTheme="minorHAnsi"/>
            <w:noProof/>
            <w:webHidden/>
            <w:sz w:val="22"/>
            <w:szCs w:val="22"/>
            <w:rPrChange w:id="781" w:author="WinuE" w:date="2009-02-27T14:43:00Z">
              <w:rPr>
                <w:noProof/>
                <w:webHidden/>
                <w:color w:val="0000FF"/>
                <w:u w:val="single"/>
              </w:rPr>
            </w:rPrChange>
          </w:rPr>
          <w:fldChar w:fldCharType="begin"/>
        </w:r>
        <w:r w:rsidRPr="00AA00AF">
          <w:rPr>
            <w:rFonts w:asciiTheme="minorHAnsi" w:hAnsiTheme="minorHAnsi"/>
            <w:noProof/>
            <w:webHidden/>
            <w:sz w:val="22"/>
            <w:szCs w:val="22"/>
            <w:rPrChange w:id="782" w:author="WinuE" w:date="2009-02-27T14:43:00Z">
              <w:rPr>
                <w:noProof/>
                <w:webHidden/>
                <w:color w:val="0000FF"/>
                <w:u w:val="single"/>
              </w:rPr>
            </w:rPrChange>
          </w:rPr>
          <w:instrText xml:space="preserve"> PAGEREF _Toc223509192 \h </w:instrText>
        </w:r>
      </w:ins>
      <w:r w:rsidRPr="00AA00AF">
        <w:rPr>
          <w:rFonts w:asciiTheme="minorHAnsi" w:hAnsiTheme="minorHAnsi"/>
          <w:noProof/>
          <w:webHidden/>
          <w:sz w:val="22"/>
          <w:szCs w:val="22"/>
          <w:rPrChange w:id="783"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784" w:author="WinuE" w:date="2009-02-27T14:43:00Z">
            <w:rPr>
              <w:noProof/>
              <w:webHidden/>
              <w:color w:val="0000FF"/>
              <w:u w:val="single"/>
            </w:rPr>
          </w:rPrChange>
        </w:rPr>
        <w:fldChar w:fldCharType="separate"/>
      </w:r>
      <w:ins w:id="785" w:author="WinuE" w:date="2009-02-27T14:43:00Z">
        <w:r w:rsidRPr="00AA00AF">
          <w:rPr>
            <w:rFonts w:asciiTheme="minorHAnsi" w:hAnsiTheme="minorHAnsi"/>
            <w:noProof/>
            <w:webHidden/>
            <w:sz w:val="22"/>
            <w:szCs w:val="22"/>
            <w:rPrChange w:id="786" w:author="WinuE" w:date="2009-02-27T14:43:00Z">
              <w:rPr>
                <w:noProof/>
                <w:webHidden/>
                <w:color w:val="0000FF"/>
                <w:u w:val="single"/>
              </w:rPr>
            </w:rPrChange>
          </w:rPr>
          <w:t>32</w:t>
        </w:r>
        <w:r w:rsidRPr="00AA00AF">
          <w:rPr>
            <w:rFonts w:asciiTheme="minorHAnsi" w:hAnsiTheme="minorHAnsi"/>
            <w:noProof/>
            <w:webHidden/>
            <w:sz w:val="22"/>
            <w:szCs w:val="22"/>
            <w:rPrChange w:id="787"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788" w:author="WinuE" w:date="2009-02-27T14:43:00Z">
              <w:rPr>
                <w:rStyle w:val="Hipervnculo"/>
                <w:noProof/>
              </w:rPr>
            </w:rPrChange>
          </w:rPr>
          <w:fldChar w:fldCharType="end"/>
        </w:r>
      </w:ins>
    </w:p>
    <w:p w:rsidR="005C0A52" w:rsidRPr="005C0A52" w:rsidRDefault="00AA00AF">
      <w:pPr>
        <w:pStyle w:val="TDC2"/>
        <w:tabs>
          <w:tab w:val="left" w:pos="880"/>
          <w:tab w:val="right" w:leader="dot" w:pos="8494"/>
        </w:tabs>
        <w:rPr>
          <w:ins w:id="789" w:author="WinuE" w:date="2009-02-27T14:43:00Z"/>
          <w:rFonts w:asciiTheme="minorHAnsi" w:eastAsiaTheme="minorEastAsia" w:hAnsiTheme="minorHAnsi" w:cstheme="minorBidi"/>
          <w:noProof/>
          <w:sz w:val="22"/>
          <w:szCs w:val="22"/>
          <w:lang w:val="es-ES_tradnl" w:eastAsia="es-ES_tradnl"/>
        </w:rPr>
      </w:pPr>
      <w:ins w:id="790" w:author="WinuE" w:date="2009-02-27T14:43:00Z">
        <w:r w:rsidRPr="00AA00AF">
          <w:rPr>
            <w:rStyle w:val="Hipervnculo"/>
            <w:rFonts w:asciiTheme="minorHAnsi" w:hAnsiTheme="minorHAnsi"/>
            <w:noProof/>
            <w:sz w:val="22"/>
            <w:szCs w:val="22"/>
            <w:rPrChange w:id="791" w:author="WinuE" w:date="2009-02-27T14:43:00Z">
              <w:rPr>
                <w:rStyle w:val="Hipervnculo"/>
                <w:noProof/>
              </w:rPr>
            </w:rPrChange>
          </w:rPr>
          <w:fldChar w:fldCharType="begin"/>
        </w:r>
        <w:r w:rsidRPr="00AA00AF">
          <w:rPr>
            <w:rStyle w:val="Hipervnculo"/>
            <w:rFonts w:asciiTheme="minorHAnsi" w:hAnsiTheme="minorHAnsi"/>
            <w:noProof/>
            <w:sz w:val="22"/>
            <w:szCs w:val="22"/>
            <w:rPrChange w:id="792" w:author="WinuE" w:date="2009-02-27T14:43:00Z">
              <w:rPr>
                <w:rStyle w:val="Hipervnculo"/>
                <w:noProof/>
              </w:rPr>
            </w:rPrChange>
          </w:rPr>
          <w:instrText xml:space="preserve"> </w:instrText>
        </w:r>
        <w:r w:rsidRPr="00AA00AF">
          <w:rPr>
            <w:rFonts w:asciiTheme="minorHAnsi" w:hAnsiTheme="minorHAnsi"/>
            <w:noProof/>
            <w:sz w:val="22"/>
            <w:szCs w:val="22"/>
            <w:rPrChange w:id="793" w:author="WinuE" w:date="2009-02-27T14:43:00Z">
              <w:rPr>
                <w:noProof/>
                <w:color w:val="0000FF"/>
                <w:u w:val="single"/>
              </w:rPr>
            </w:rPrChange>
          </w:rPr>
          <w:instrText>HYPERLINK \l "_Toc223509193"</w:instrText>
        </w:r>
        <w:r w:rsidRPr="00AA00AF">
          <w:rPr>
            <w:rStyle w:val="Hipervnculo"/>
            <w:rFonts w:asciiTheme="minorHAnsi" w:hAnsiTheme="minorHAnsi"/>
            <w:noProof/>
            <w:sz w:val="22"/>
            <w:szCs w:val="22"/>
            <w:rPrChange w:id="794"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795" w:author="WinuE" w:date="2009-02-27T14:43:00Z">
              <w:rPr>
                <w:rStyle w:val="Hipervnculo"/>
                <w:noProof/>
              </w:rPr>
            </w:rPrChange>
          </w:rPr>
          <w:fldChar w:fldCharType="separate"/>
        </w:r>
        <w:r w:rsidRPr="00AA00AF">
          <w:rPr>
            <w:rStyle w:val="Hipervnculo"/>
            <w:rFonts w:asciiTheme="minorHAnsi" w:hAnsiTheme="minorHAnsi"/>
            <w:noProof/>
            <w:sz w:val="22"/>
            <w:szCs w:val="22"/>
            <w:lang w:val="es-CO"/>
            <w:rPrChange w:id="796" w:author="WinuE" w:date="2009-02-27T14:43:00Z">
              <w:rPr>
                <w:rStyle w:val="Hipervnculo"/>
                <w:rFonts w:ascii="Calibri" w:hAnsi="Calibri"/>
                <w:noProof/>
                <w:lang w:val="es-CO"/>
              </w:rPr>
            </w:rPrChange>
          </w:rPr>
          <w:t>5.4</w:t>
        </w:r>
        <w:r w:rsidRPr="00AA00AF">
          <w:rPr>
            <w:rFonts w:asciiTheme="minorHAnsi" w:eastAsiaTheme="minorEastAsia" w:hAnsiTheme="minorHAnsi" w:cstheme="minorBidi"/>
            <w:noProof/>
            <w:sz w:val="22"/>
            <w:szCs w:val="22"/>
            <w:lang w:val="es-ES_tradnl" w:eastAsia="es-ES_tradnl"/>
            <w:rPrChange w:id="79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lang w:val="es-CO"/>
            <w:rPrChange w:id="798" w:author="WinuE" w:date="2009-02-27T14:43:00Z">
              <w:rPr>
                <w:rStyle w:val="Hipervnculo"/>
                <w:rFonts w:ascii="Calibri" w:hAnsi="Calibri"/>
                <w:noProof/>
                <w:lang w:val="es-CO"/>
              </w:rPr>
            </w:rPrChange>
          </w:rPr>
          <w:t>PLAN DE ADMINISTRACIÓN DE RIEGOS</w:t>
        </w:r>
        <w:r w:rsidRPr="00AA00AF">
          <w:rPr>
            <w:rFonts w:asciiTheme="minorHAnsi" w:hAnsiTheme="minorHAnsi"/>
            <w:noProof/>
            <w:webHidden/>
            <w:sz w:val="22"/>
            <w:szCs w:val="22"/>
            <w:rPrChange w:id="799" w:author="WinuE" w:date="2009-02-27T14:43:00Z">
              <w:rPr>
                <w:noProof/>
                <w:webHidden/>
                <w:color w:val="0000FF"/>
                <w:u w:val="single"/>
              </w:rPr>
            </w:rPrChange>
          </w:rPr>
          <w:tab/>
        </w:r>
        <w:r w:rsidRPr="00AA00AF">
          <w:rPr>
            <w:rFonts w:asciiTheme="minorHAnsi" w:hAnsiTheme="minorHAnsi"/>
            <w:noProof/>
            <w:webHidden/>
            <w:sz w:val="22"/>
            <w:szCs w:val="22"/>
            <w:rPrChange w:id="800" w:author="WinuE" w:date="2009-02-27T14:43:00Z">
              <w:rPr>
                <w:noProof/>
                <w:webHidden/>
                <w:color w:val="0000FF"/>
                <w:u w:val="single"/>
              </w:rPr>
            </w:rPrChange>
          </w:rPr>
          <w:fldChar w:fldCharType="begin"/>
        </w:r>
        <w:r w:rsidRPr="00AA00AF">
          <w:rPr>
            <w:rFonts w:asciiTheme="minorHAnsi" w:hAnsiTheme="minorHAnsi"/>
            <w:noProof/>
            <w:webHidden/>
            <w:sz w:val="22"/>
            <w:szCs w:val="22"/>
            <w:rPrChange w:id="801" w:author="WinuE" w:date="2009-02-27T14:43:00Z">
              <w:rPr>
                <w:noProof/>
                <w:webHidden/>
                <w:color w:val="0000FF"/>
                <w:u w:val="single"/>
              </w:rPr>
            </w:rPrChange>
          </w:rPr>
          <w:instrText xml:space="preserve"> PAGEREF _Toc223509193 \h </w:instrText>
        </w:r>
      </w:ins>
      <w:r w:rsidRPr="00AA00AF">
        <w:rPr>
          <w:rFonts w:asciiTheme="minorHAnsi" w:hAnsiTheme="minorHAnsi"/>
          <w:noProof/>
          <w:webHidden/>
          <w:sz w:val="22"/>
          <w:szCs w:val="22"/>
          <w:rPrChange w:id="802"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803" w:author="WinuE" w:date="2009-02-27T14:43:00Z">
            <w:rPr>
              <w:noProof/>
              <w:webHidden/>
              <w:color w:val="0000FF"/>
              <w:u w:val="single"/>
            </w:rPr>
          </w:rPrChange>
        </w:rPr>
        <w:fldChar w:fldCharType="separate"/>
      </w:r>
      <w:ins w:id="804" w:author="WinuE" w:date="2009-02-27T14:43:00Z">
        <w:r w:rsidRPr="00AA00AF">
          <w:rPr>
            <w:rFonts w:asciiTheme="minorHAnsi" w:hAnsiTheme="minorHAnsi"/>
            <w:noProof/>
            <w:webHidden/>
            <w:sz w:val="22"/>
            <w:szCs w:val="22"/>
            <w:rPrChange w:id="805" w:author="WinuE" w:date="2009-02-27T14:43:00Z">
              <w:rPr>
                <w:noProof/>
                <w:webHidden/>
                <w:color w:val="0000FF"/>
                <w:u w:val="single"/>
              </w:rPr>
            </w:rPrChange>
          </w:rPr>
          <w:t>32</w:t>
        </w:r>
        <w:r w:rsidRPr="00AA00AF">
          <w:rPr>
            <w:rFonts w:asciiTheme="minorHAnsi" w:hAnsiTheme="minorHAnsi"/>
            <w:noProof/>
            <w:webHidden/>
            <w:sz w:val="22"/>
            <w:szCs w:val="22"/>
            <w:rPrChange w:id="806"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807" w:author="WinuE" w:date="2009-02-27T14:43:00Z">
              <w:rPr>
                <w:rStyle w:val="Hipervnculo"/>
                <w:noProof/>
              </w:rPr>
            </w:rPrChange>
          </w:rPr>
          <w:fldChar w:fldCharType="end"/>
        </w:r>
      </w:ins>
    </w:p>
    <w:p w:rsidR="005C0A52" w:rsidRPr="005C0A52" w:rsidRDefault="00AA00AF">
      <w:pPr>
        <w:pStyle w:val="TDC2"/>
        <w:tabs>
          <w:tab w:val="left" w:pos="880"/>
          <w:tab w:val="right" w:leader="dot" w:pos="8494"/>
        </w:tabs>
        <w:rPr>
          <w:ins w:id="808" w:author="WinuE" w:date="2009-02-27T14:43:00Z"/>
          <w:rFonts w:asciiTheme="minorHAnsi" w:eastAsiaTheme="minorEastAsia" w:hAnsiTheme="minorHAnsi" w:cstheme="minorBidi"/>
          <w:noProof/>
          <w:sz w:val="22"/>
          <w:szCs w:val="22"/>
          <w:lang w:val="es-ES_tradnl" w:eastAsia="es-ES_tradnl"/>
        </w:rPr>
      </w:pPr>
      <w:ins w:id="809" w:author="WinuE" w:date="2009-02-27T14:43:00Z">
        <w:r w:rsidRPr="00AA00AF">
          <w:rPr>
            <w:rStyle w:val="Hipervnculo"/>
            <w:rFonts w:asciiTheme="minorHAnsi" w:hAnsiTheme="minorHAnsi"/>
            <w:noProof/>
            <w:sz w:val="22"/>
            <w:szCs w:val="22"/>
            <w:rPrChange w:id="810" w:author="WinuE" w:date="2009-02-27T14:43:00Z">
              <w:rPr>
                <w:rStyle w:val="Hipervnculo"/>
                <w:noProof/>
              </w:rPr>
            </w:rPrChange>
          </w:rPr>
          <w:fldChar w:fldCharType="begin"/>
        </w:r>
        <w:r w:rsidRPr="00AA00AF">
          <w:rPr>
            <w:rStyle w:val="Hipervnculo"/>
            <w:rFonts w:asciiTheme="minorHAnsi" w:hAnsiTheme="minorHAnsi"/>
            <w:noProof/>
            <w:sz w:val="22"/>
            <w:szCs w:val="22"/>
            <w:rPrChange w:id="811" w:author="WinuE" w:date="2009-02-27T14:43:00Z">
              <w:rPr>
                <w:rStyle w:val="Hipervnculo"/>
                <w:noProof/>
              </w:rPr>
            </w:rPrChange>
          </w:rPr>
          <w:instrText xml:space="preserve"> </w:instrText>
        </w:r>
        <w:r w:rsidRPr="00AA00AF">
          <w:rPr>
            <w:rFonts w:asciiTheme="minorHAnsi" w:hAnsiTheme="minorHAnsi"/>
            <w:noProof/>
            <w:sz w:val="22"/>
            <w:szCs w:val="22"/>
            <w:rPrChange w:id="812" w:author="WinuE" w:date="2009-02-27T14:43:00Z">
              <w:rPr>
                <w:noProof/>
                <w:color w:val="0000FF"/>
                <w:u w:val="single"/>
              </w:rPr>
            </w:rPrChange>
          </w:rPr>
          <w:instrText>HYPERLINK \l "_Toc223509194"</w:instrText>
        </w:r>
        <w:r w:rsidRPr="00AA00AF">
          <w:rPr>
            <w:rStyle w:val="Hipervnculo"/>
            <w:rFonts w:asciiTheme="minorHAnsi" w:hAnsiTheme="minorHAnsi"/>
            <w:noProof/>
            <w:sz w:val="22"/>
            <w:szCs w:val="22"/>
            <w:rPrChange w:id="813"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814" w:author="WinuE" w:date="2009-02-27T14:43:00Z">
              <w:rPr>
                <w:rStyle w:val="Hipervnculo"/>
                <w:noProof/>
              </w:rPr>
            </w:rPrChange>
          </w:rPr>
          <w:fldChar w:fldCharType="separate"/>
        </w:r>
        <w:r w:rsidRPr="00AA00AF">
          <w:rPr>
            <w:rStyle w:val="Hipervnculo"/>
            <w:rFonts w:asciiTheme="minorHAnsi" w:hAnsiTheme="minorHAnsi"/>
            <w:noProof/>
            <w:sz w:val="22"/>
            <w:szCs w:val="22"/>
            <w:rPrChange w:id="815" w:author="WinuE" w:date="2009-02-27T14:43:00Z">
              <w:rPr>
                <w:rStyle w:val="Hipervnculo"/>
                <w:rFonts w:ascii="Calibri" w:hAnsi="Calibri"/>
                <w:noProof/>
              </w:rPr>
            </w:rPrChange>
          </w:rPr>
          <w:t>5.5</w:t>
        </w:r>
        <w:r w:rsidRPr="00AA00AF">
          <w:rPr>
            <w:rFonts w:asciiTheme="minorHAnsi" w:eastAsiaTheme="minorEastAsia" w:hAnsiTheme="minorHAnsi" w:cstheme="minorBidi"/>
            <w:noProof/>
            <w:sz w:val="22"/>
            <w:szCs w:val="22"/>
            <w:lang w:val="es-ES_tradnl" w:eastAsia="es-ES_tradnl"/>
            <w:rPrChange w:id="81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817" w:author="WinuE" w:date="2009-02-27T14:43:00Z">
              <w:rPr>
                <w:rStyle w:val="Hipervnculo"/>
                <w:rFonts w:ascii="Calibri" w:hAnsi="Calibri"/>
                <w:noProof/>
              </w:rPr>
            </w:rPrChange>
          </w:rPr>
          <w:t>PLAN DE CIERRE</w:t>
        </w:r>
        <w:r w:rsidRPr="00AA00AF">
          <w:rPr>
            <w:rFonts w:asciiTheme="minorHAnsi" w:hAnsiTheme="minorHAnsi"/>
            <w:noProof/>
            <w:webHidden/>
            <w:sz w:val="22"/>
            <w:szCs w:val="22"/>
            <w:rPrChange w:id="818" w:author="WinuE" w:date="2009-02-27T14:43:00Z">
              <w:rPr>
                <w:noProof/>
                <w:webHidden/>
                <w:color w:val="0000FF"/>
                <w:u w:val="single"/>
              </w:rPr>
            </w:rPrChange>
          </w:rPr>
          <w:tab/>
        </w:r>
        <w:r w:rsidRPr="00AA00AF">
          <w:rPr>
            <w:rFonts w:asciiTheme="minorHAnsi" w:hAnsiTheme="minorHAnsi"/>
            <w:noProof/>
            <w:webHidden/>
            <w:sz w:val="22"/>
            <w:szCs w:val="22"/>
            <w:rPrChange w:id="819" w:author="WinuE" w:date="2009-02-27T14:43:00Z">
              <w:rPr>
                <w:noProof/>
                <w:webHidden/>
                <w:color w:val="0000FF"/>
                <w:u w:val="single"/>
              </w:rPr>
            </w:rPrChange>
          </w:rPr>
          <w:fldChar w:fldCharType="begin"/>
        </w:r>
        <w:r w:rsidRPr="00AA00AF">
          <w:rPr>
            <w:rFonts w:asciiTheme="minorHAnsi" w:hAnsiTheme="minorHAnsi"/>
            <w:noProof/>
            <w:webHidden/>
            <w:sz w:val="22"/>
            <w:szCs w:val="22"/>
            <w:rPrChange w:id="820" w:author="WinuE" w:date="2009-02-27T14:43:00Z">
              <w:rPr>
                <w:noProof/>
                <w:webHidden/>
                <w:color w:val="0000FF"/>
                <w:u w:val="single"/>
              </w:rPr>
            </w:rPrChange>
          </w:rPr>
          <w:instrText xml:space="preserve"> PAGEREF _Toc223509194 \h </w:instrText>
        </w:r>
      </w:ins>
      <w:r w:rsidRPr="00AA00AF">
        <w:rPr>
          <w:rFonts w:asciiTheme="minorHAnsi" w:hAnsiTheme="minorHAnsi"/>
          <w:noProof/>
          <w:webHidden/>
          <w:sz w:val="22"/>
          <w:szCs w:val="22"/>
          <w:rPrChange w:id="821"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822" w:author="WinuE" w:date="2009-02-27T14:43:00Z">
            <w:rPr>
              <w:noProof/>
              <w:webHidden/>
              <w:color w:val="0000FF"/>
              <w:u w:val="single"/>
            </w:rPr>
          </w:rPrChange>
        </w:rPr>
        <w:fldChar w:fldCharType="separate"/>
      </w:r>
      <w:ins w:id="823" w:author="WinuE" w:date="2009-02-27T14:43:00Z">
        <w:r w:rsidRPr="00AA00AF">
          <w:rPr>
            <w:rFonts w:asciiTheme="minorHAnsi" w:hAnsiTheme="minorHAnsi"/>
            <w:noProof/>
            <w:webHidden/>
            <w:sz w:val="22"/>
            <w:szCs w:val="22"/>
            <w:rPrChange w:id="824" w:author="WinuE" w:date="2009-02-27T14:43:00Z">
              <w:rPr>
                <w:noProof/>
                <w:webHidden/>
                <w:color w:val="0000FF"/>
                <w:u w:val="single"/>
              </w:rPr>
            </w:rPrChange>
          </w:rPr>
          <w:t>32</w:t>
        </w:r>
        <w:r w:rsidRPr="00AA00AF">
          <w:rPr>
            <w:rFonts w:asciiTheme="minorHAnsi" w:hAnsiTheme="minorHAnsi"/>
            <w:noProof/>
            <w:webHidden/>
            <w:sz w:val="22"/>
            <w:szCs w:val="22"/>
            <w:rPrChange w:id="825"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826" w:author="WinuE" w:date="2009-02-27T14:43:00Z">
              <w:rPr>
                <w:rStyle w:val="Hipervnculo"/>
                <w:noProof/>
              </w:rPr>
            </w:rPrChange>
          </w:rPr>
          <w:fldChar w:fldCharType="end"/>
        </w:r>
      </w:ins>
    </w:p>
    <w:p w:rsidR="005C0A52" w:rsidRPr="005C0A52" w:rsidRDefault="00AA00AF">
      <w:pPr>
        <w:pStyle w:val="TDC1"/>
        <w:tabs>
          <w:tab w:val="left" w:pos="480"/>
          <w:tab w:val="right" w:leader="dot" w:pos="8494"/>
        </w:tabs>
        <w:rPr>
          <w:ins w:id="827" w:author="WinuE" w:date="2009-02-27T14:43:00Z"/>
          <w:rFonts w:asciiTheme="minorHAnsi" w:eastAsiaTheme="minorEastAsia" w:hAnsiTheme="minorHAnsi" w:cstheme="minorBidi"/>
          <w:noProof/>
          <w:sz w:val="22"/>
          <w:szCs w:val="22"/>
          <w:lang w:val="es-ES_tradnl" w:eastAsia="es-ES_tradnl"/>
        </w:rPr>
      </w:pPr>
      <w:ins w:id="828" w:author="WinuE" w:date="2009-02-27T14:43:00Z">
        <w:r w:rsidRPr="00AA00AF">
          <w:rPr>
            <w:rStyle w:val="Hipervnculo"/>
            <w:rFonts w:asciiTheme="minorHAnsi" w:hAnsiTheme="minorHAnsi"/>
            <w:noProof/>
            <w:sz w:val="22"/>
            <w:szCs w:val="22"/>
            <w:rPrChange w:id="829" w:author="WinuE" w:date="2009-02-27T14:43:00Z">
              <w:rPr>
                <w:rStyle w:val="Hipervnculo"/>
                <w:noProof/>
              </w:rPr>
            </w:rPrChange>
          </w:rPr>
          <w:fldChar w:fldCharType="begin"/>
        </w:r>
        <w:r w:rsidRPr="00AA00AF">
          <w:rPr>
            <w:rStyle w:val="Hipervnculo"/>
            <w:rFonts w:asciiTheme="minorHAnsi" w:hAnsiTheme="minorHAnsi"/>
            <w:noProof/>
            <w:sz w:val="22"/>
            <w:szCs w:val="22"/>
            <w:rPrChange w:id="830" w:author="WinuE" w:date="2009-02-27T14:43:00Z">
              <w:rPr>
                <w:rStyle w:val="Hipervnculo"/>
                <w:noProof/>
              </w:rPr>
            </w:rPrChange>
          </w:rPr>
          <w:instrText xml:space="preserve"> </w:instrText>
        </w:r>
        <w:r w:rsidRPr="00AA00AF">
          <w:rPr>
            <w:rFonts w:asciiTheme="minorHAnsi" w:hAnsiTheme="minorHAnsi"/>
            <w:noProof/>
            <w:sz w:val="22"/>
            <w:szCs w:val="22"/>
            <w:rPrChange w:id="831" w:author="WinuE" w:date="2009-02-27T14:43:00Z">
              <w:rPr>
                <w:noProof/>
                <w:color w:val="0000FF"/>
                <w:u w:val="single"/>
              </w:rPr>
            </w:rPrChange>
          </w:rPr>
          <w:instrText>HYPERLINK \l "_Toc223509195"</w:instrText>
        </w:r>
        <w:r w:rsidRPr="00AA00AF">
          <w:rPr>
            <w:rStyle w:val="Hipervnculo"/>
            <w:rFonts w:asciiTheme="minorHAnsi" w:hAnsiTheme="minorHAnsi"/>
            <w:noProof/>
            <w:sz w:val="22"/>
            <w:szCs w:val="22"/>
            <w:rPrChange w:id="832"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833" w:author="WinuE" w:date="2009-02-27T14:43:00Z">
              <w:rPr>
                <w:rStyle w:val="Hipervnculo"/>
                <w:noProof/>
              </w:rPr>
            </w:rPrChange>
          </w:rPr>
          <w:fldChar w:fldCharType="separate"/>
        </w:r>
        <w:r w:rsidRPr="00AA00AF">
          <w:rPr>
            <w:rStyle w:val="Hipervnculo"/>
            <w:rFonts w:asciiTheme="minorHAnsi" w:hAnsiTheme="minorHAnsi"/>
            <w:noProof/>
            <w:sz w:val="22"/>
            <w:szCs w:val="22"/>
            <w:lang w:val="es-CO"/>
            <w:rPrChange w:id="834" w:author="WinuE" w:date="2009-02-27T14:43:00Z">
              <w:rPr>
                <w:rStyle w:val="Hipervnculo"/>
                <w:rFonts w:ascii="Calibri" w:hAnsi="Calibri"/>
                <w:noProof/>
                <w:lang w:val="es-CO"/>
              </w:rPr>
            </w:rPrChange>
          </w:rPr>
          <w:t>6.</w:t>
        </w:r>
        <w:r w:rsidRPr="00AA00AF">
          <w:rPr>
            <w:rFonts w:asciiTheme="minorHAnsi" w:eastAsiaTheme="minorEastAsia" w:hAnsiTheme="minorHAnsi" w:cstheme="minorBidi"/>
            <w:noProof/>
            <w:sz w:val="22"/>
            <w:szCs w:val="22"/>
            <w:lang w:val="es-ES_tradnl" w:eastAsia="es-ES_tradnl"/>
            <w:rPrChange w:id="83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lang w:val="es-CO"/>
            <w:rPrChange w:id="836" w:author="WinuE" w:date="2009-02-27T14:43:00Z">
              <w:rPr>
                <w:rStyle w:val="Hipervnculo"/>
                <w:noProof/>
                <w:lang w:val="es-CO"/>
              </w:rPr>
            </w:rPrChange>
          </w:rPr>
          <w:t>PLAN DE PROCESOS TÉCNICOS</w:t>
        </w:r>
        <w:r w:rsidRPr="00AA00AF">
          <w:rPr>
            <w:rFonts w:asciiTheme="minorHAnsi" w:hAnsiTheme="minorHAnsi"/>
            <w:noProof/>
            <w:webHidden/>
            <w:sz w:val="22"/>
            <w:szCs w:val="22"/>
            <w:rPrChange w:id="837" w:author="WinuE" w:date="2009-02-27T14:43:00Z">
              <w:rPr>
                <w:noProof/>
                <w:webHidden/>
                <w:color w:val="0000FF"/>
                <w:u w:val="single"/>
              </w:rPr>
            </w:rPrChange>
          </w:rPr>
          <w:tab/>
        </w:r>
        <w:r w:rsidRPr="00AA00AF">
          <w:rPr>
            <w:rFonts w:asciiTheme="minorHAnsi" w:hAnsiTheme="minorHAnsi"/>
            <w:noProof/>
            <w:webHidden/>
            <w:sz w:val="22"/>
            <w:szCs w:val="22"/>
            <w:rPrChange w:id="838" w:author="WinuE" w:date="2009-02-27T14:43:00Z">
              <w:rPr>
                <w:noProof/>
                <w:webHidden/>
                <w:color w:val="0000FF"/>
                <w:u w:val="single"/>
              </w:rPr>
            </w:rPrChange>
          </w:rPr>
          <w:fldChar w:fldCharType="begin"/>
        </w:r>
        <w:r w:rsidRPr="00AA00AF">
          <w:rPr>
            <w:rFonts w:asciiTheme="minorHAnsi" w:hAnsiTheme="minorHAnsi"/>
            <w:noProof/>
            <w:webHidden/>
            <w:sz w:val="22"/>
            <w:szCs w:val="22"/>
            <w:rPrChange w:id="839" w:author="WinuE" w:date="2009-02-27T14:43:00Z">
              <w:rPr>
                <w:noProof/>
                <w:webHidden/>
                <w:color w:val="0000FF"/>
                <w:u w:val="single"/>
              </w:rPr>
            </w:rPrChange>
          </w:rPr>
          <w:instrText xml:space="preserve"> PAGEREF _Toc223509195 \h </w:instrText>
        </w:r>
      </w:ins>
      <w:r w:rsidRPr="00AA00AF">
        <w:rPr>
          <w:rFonts w:asciiTheme="minorHAnsi" w:hAnsiTheme="minorHAnsi"/>
          <w:noProof/>
          <w:webHidden/>
          <w:sz w:val="22"/>
          <w:szCs w:val="22"/>
          <w:rPrChange w:id="840"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841" w:author="WinuE" w:date="2009-02-27T14:43:00Z">
            <w:rPr>
              <w:noProof/>
              <w:webHidden/>
              <w:color w:val="0000FF"/>
              <w:u w:val="single"/>
            </w:rPr>
          </w:rPrChange>
        </w:rPr>
        <w:fldChar w:fldCharType="separate"/>
      </w:r>
      <w:ins w:id="842" w:author="WinuE" w:date="2009-02-27T14:43:00Z">
        <w:r w:rsidRPr="00AA00AF">
          <w:rPr>
            <w:rFonts w:asciiTheme="minorHAnsi" w:hAnsiTheme="minorHAnsi"/>
            <w:noProof/>
            <w:webHidden/>
            <w:sz w:val="22"/>
            <w:szCs w:val="22"/>
            <w:rPrChange w:id="843" w:author="WinuE" w:date="2009-02-27T14:43:00Z">
              <w:rPr>
                <w:noProof/>
                <w:webHidden/>
                <w:color w:val="0000FF"/>
                <w:u w:val="single"/>
              </w:rPr>
            </w:rPrChange>
          </w:rPr>
          <w:t>33</w:t>
        </w:r>
        <w:r w:rsidRPr="00AA00AF">
          <w:rPr>
            <w:rFonts w:asciiTheme="minorHAnsi" w:hAnsiTheme="minorHAnsi"/>
            <w:noProof/>
            <w:webHidden/>
            <w:sz w:val="22"/>
            <w:szCs w:val="22"/>
            <w:rPrChange w:id="844"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845" w:author="WinuE" w:date="2009-02-27T14:43:00Z">
              <w:rPr>
                <w:rStyle w:val="Hipervnculo"/>
                <w:noProof/>
              </w:rPr>
            </w:rPrChange>
          </w:rPr>
          <w:fldChar w:fldCharType="end"/>
        </w:r>
      </w:ins>
    </w:p>
    <w:p w:rsidR="005C0A52" w:rsidRPr="005C0A52" w:rsidRDefault="00AA00AF">
      <w:pPr>
        <w:pStyle w:val="TDC2"/>
        <w:tabs>
          <w:tab w:val="left" w:pos="880"/>
          <w:tab w:val="right" w:leader="dot" w:pos="8494"/>
        </w:tabs>
        <w:rPr>
          <w:ins w:id="846" w:author="WinuE" w:date="2009-02-27T14:43:00Z"/>
          <w:rFonts w:asciiTheme="minorHAnsi" w:eastAsiaTheme="minorEastAsia" w:hAnsiTheme="minorHAnsi" w:cstheme="minorBidi"/>
          <w:noProof/>
          <w:sz w:val="22"/>
          <w:szCs w:val="22"/>
          <w:lang w:val="es-ES_tradnl" w:eastAsia="es-ES_tradnl"/>
        </w:rPr>
      </w:pPr>
      <w:ins w:id="847" w:author="WinuE" w:date="2009-02-27T14:43:00Z">
        <w:r w:rsidRPr="00AA00AF">
          <w:rPr>
            <w:rStyle w:val="Hipervnculo"/>
            <w:rFonts w:asciiTheme="minorHAnsi" w:hAnsiTheme="minorHAnsi"/>
            <w:noProof/>
            <w:sz w:val="22"/>
            <w:szCs w:val="22"/>
            <w:rPrChange w:id="848" w:author="WinuE" w:date="2009-02-27T14:43:00Z">
              <w:rPr>
                <w:rStyle w:val="Hipervnculo"/>
                <w:noProof/>
              </w:rPr>
            </w:rPrChange>
          </w:rPr>
          <w:fldChar w:fldCharType="begin"/>
        </w:r>
        <w:r w:rsidRPr="00AA00AF">
          <w:rPr>
            <w:rStyle w:val="Hipervnculo"/>
            <w:rFonts w:asciiTheme="minorHAnsi" w:hAnsiTheme="minorHAnsi"/>
            <w:noProof/>
            <w:sz w:val="22"/>
            <w:szCs w:val="22"/>
            <w:rPrChange w:id="849" w:author="WinuE" w:date="2009-02-27T14:43:00Z">
              <w:rPr>
                <w:rStyle w:val="Hipervnculo"/>
                <w:noProof/>
              </w:rPr>
            </w:rPrChange>
          </w:rPr>
          <w:instrText xml:space="preserve"> </w:instrText>
        </w:r>
        <w:r w:rsidRPr="00AA00AF">
          <w:rPr>
            <w:rFonts w:asciiTheme="minorHAnsi" w:hAnsiTheme="minorHAnsi"/>
            <w:noProof/>
            <w:sz w:val="22"/>
            <w:szCs w:val="22"/>
            <w:rPrChange w:id="850" w:author="WinuE" w:date="2009-02-27T14:43:00Z">
              <w:rPr>
                <w:noProof/>
                <w:color w:val="0000FF"/>
                <w:u w:val="single"/>
              </w:rPr>
            </w:rPrChange>
          </w:rPr>
          <w:instrText>HYPERLINK \l "_Toc223509196"</w:instrText>
        </w:r>
        <w:r w:rsidRPr="00AA00AF">
          <w:rPr>
            <w:rStyle w:val="Hipervnculo"/>
            <w:rFonts w:asciiTheme="minorHAnsi" w:hAnsiTheme="minorHAnsi"/>
            <w:noProof/>
            <w:sz w:val="22"/>
            <w:szCs w:val="22"/>
            <w:rPrChange w:id="851"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852" w:author="WinuE" w:date="2009-02-27T14:43:00Z">
              <w:rPr>
                <w:rStyle w:val="Hipervnculo"/>
                <w:noProof/>
              </w:rPr>
            </w:rPrChange>
          </w:rPr>
          <w:fldChar w:fldCharType="separate"/>
        </w:r>
        <w:r w:rsidRPr="00AA00AF">
          <w:rPr>
            <w:rStyle w:val="Hipervnculo"/>
            <w:rFonts w:asciiTheme="minorHAnsi" w:hAnsiTheme="minorHAnsi"/>
            <w:noProof/>
            <w:sz w:val="22"/>
            <w:szCs w:val="22"/>
            <w:rPrChange w:id="853" w:author="WinuE" w:date="2009-02-27T14:43:00Z">
              <w:rPr>
                <w:rStyle w:val="Hipervnculo"/>
                <w:noProof/>
              </w:rPr>
            </w:rPrChange>
          </w:rPr>
          <w:t>6.1</w:t>
        </w:r>
        <w:r w:rsidRPr="00AA00AF">
          <w:rPr>
            <w:rFonts w:asciiTheme="minorHAnsi" w:eastAsiaTheme="minorEastAsia" w:hAnsiTheme="minorHAnsi" w:cstheme="minorBidi"/>
            <w:noProof/>
            <w:sz w:val="22"/>
            <w:szCs w:val="22"/>
            <w:lang w:val="es-ES_tradnl" w:eastAsia="es-ES_tradnl"/>
            <w:rPrChange w:id="85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855" w:author="WinuE" w:date="2009-02-27T14:43:00Z">
              <w:rPr>
                <w:rStyle w:val="Hipervnculo"/>
                <w:noProof/>
              </w:rPr>
            </w:rPrChange>
          </w:rPr>
          <w:t>MODELO DE CICLO DE VIDA DEL PROCESO</w:t>
        </w:r>
        <w:r w:rsidRPr="00AA00AF">
          <w:rPr>
            <w:rFonts w:asciiTheme="minorHAnsi" w:hAnsiTheme="minorHAnsi"/>
            <w:noProof/>
            <w:webHidden/>
            <w:sz w:val="22"/>
            <w:szCs w:val="22"/>
            <w:rPrChange w:id="856" w:author="WinuE" w:date="2009-02-27T14:43:00Z">
              <w:rPr>
                <w:noProof/>
                <w:webHidden/>
                <w:color w:val="0000FF"/>
                <w:u w:val="single"/>
              </w:rPr>
            </w:rPrChange>
          </w:rPr>
          <w:tab/>
        </w:r>
        <w:r w:rsidRPr="00AA00AF">
          <w:rPr>
            <w:rFonts w:asciiTheme="minorHAnsi" w:hAnsiTheme="minorHAnsi"/>
            <w:noProof/>
            <w:webHidden/>
            <w:sz w:val="22"/>
            <w:szCs w:val="22"/>
            <w:rPrChange w:id="857" w:author="WinuE" w:date="2009-02-27T14:43:00Z">
              <w:rPr>
                <w:noProof/>
                <w:webHidden/>
                <w:color w:val="0000FF"/>
                <w:u w:val="single"/>
              </w:rPr>
            </w:rPrChange>
          </w:rPr>
          <w:fldChar w:fldCharType="begin"/>
        </w:r>
        <w:r w:rsidRPr="00AA00AF">
          <w:rPr>
            <w:rFonts w:asciiTheme="minorHAnsi" w:hAnsiTheme="minorHAnsi"/>
            <w:noProof/>
            <w:webHidden/>
            <w:sz w:val="22"/>
            <w:szCs w:val="22"/>
            <w:rPrChange w:id="858" w:author="WinuE" w:date="2009-02-27T14:43:00Z">
              <w:rPr>
                <w:noProof/>
                <w:webHidden/>
                <w:color w:val="0000FF"/>
                <w:u w:val="single"/>
              </w:rPr>
            </w:rPrChange>
          </w:rPr>
          <w:instrText xml:space="preserve"> PAGEREF _Toc223509196 \h </w:instrText>
        </w:r>
      </w:ins>
      <w:r w:rsidRPr="00AA00AF">
        <w:rPr>
          <w:rFonts w:asciiTheme="minorHAnsi" w:hAnsiTheme="minorHAnsi"/>
          <w:noProof/>
          <w:webHidden/>
          <w:sz w:val="22"/>
          <w:szCs w:val="22"/>
          <w:rPrChange w:id="859"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860" w:author="WinuE" w:date="2009-02-27T14:43:00Z">
            <w:rPr>
              <w:noProof/>
              <w:webHidden/>
              <w:color w:val="0000FF"/>
              <w:u w:val="single"/>
            </w:rPr>
          </w:rPrChange>
        </w:rPr>
        <w:fldChar w:fldCharType="separate"/>
      </w:r>
      <w:ins w:id="861" w:author="WinuE" w:date="2009-02-27T14:43:00Z">
        <w:r w:rsidRPr="00AA00AF">
          <w:rPr>
            <w:rFonts w:asciiTheme="minorHAnsi" w:hAnsiTheme="minorHAnsi"/>
            <w:noProof/>
            <w:webHidden/>
            <w:sz w:val="22"/>
            <w:szCs w:val="22"/>
            <w:rPrChange w:id="862" w:author="WinuE" w:date="2009-02-27T14:43:00Z">
              <w:rPr>
                <w:noProof/>
                <w:webHidden/>
                <w:color w:val="0000FF"/>
                <w:u w:val="single"/>
              </w:rPr>
            </w:rPrChange>
          </w:rPr>
          <w:t>33</w:t>
        </w:r>
        <w:r w:rsidRPr="00AA00AF">
          <w:rPr>
            <w:rFonts w:asciiTheme="minorHAnsi" w:hAnsiTheme="minorHAnsi"/>
            <w:noProof/>
            <w:webHidden/>
            <w:sz w:val="22"/>
            <w:szCs w:val="22"/>
            <w:rPrChange w:id="863"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864" w:author="WinuE" w:date="2009-02-27T14:43:00Z">
              <w:rPr>
                <w:rStyle w:val="Hipervnculo"/>
                <w:noProof/>
              </w:rPr>
            </w:rPrChange>
          </w:rPr>
          <w:fldChar w:fldCharType="end"/>
        </w:r>
      </w:ins>
    </w:p>
    <w:p w:rsidR="005C0A52" w:rsidRPr="005C0A52" w:rsidRDefault="00AA00AF">
      <w:pPr>
        <w:pStyle w:val="TDC2"/>
        <w:tabs>
          <w:tab w:val="left" w:pos="880"/>
          <w:tab w:val="right" w:leader="dot" w:pos="8494"/>
        </w:tabs>
        <w:rPr>
          <w:ins w:id="865" w:author="WinuE" w:date="2009-02-27T14:43:00Z"/>
          <w:rFonts w:asciiTheme="minorHAnsi" w:eastAsiaTheme="minorEastAsia" w:hAnsiTheme="minorHAnsi" w:cstheme="minorBidi"/>
          <w:noProof/>
          <w:sz w:val="22"/>
          <w:szCs w:val="22"/>
          <w:lang w:val="es-ES_tradnl" w:eastAsia="es-ES_tradnl"/>
        </w:rPr>
      </w:pPr>
      <w:ins w:id="866" w:author="WinuE" w:date="2009-02-27T14:43:00Z">
        <w:r w:rsidRPr="00AA00AF">
          <w:rPr>
            <w:rStyle w:val="Hipervnculo"/>
            <w:rFonts w:asciiTheme="minorHAnsi" w:hAnsiTheme="minorHAnsi"/>
            <w:noProof/>
            <w:sz w:val="22"/>
            <w:szCs w:val="22"/>
            <w:rPrChange w:id="867" w:author="WinuE" w:date="2009-02-27T14:43:00Z">
              <w:rPr>
                <w:rStyle w:val="Hipervnculo"/>
                <w:noProof/>
              </w:rPr>
            </w:rPrChange>
          </w:rPr>
          <w:fldChar w:fldCharType="begin"/>
        </w:r>
        <w:r w:rsidRPr="00AA00AF">
          <w:rPr>
            <w:rStyle w:val="Hipervnculo"/>
            <w:rFonts w:asciiTheme="minorHAnsi" w:hAnsiTheme="minorHAnsi"/>
            <w:noProof/>
            <w:sz w:val="22"/>
            <w:szCs w:val="22"/>
            <w:rPrChange w:id="868" w:author="WinuE" w:date="2009-02-27T14:43:00Z">
              <w:rPr>
                <w:rStyle w:val="Hipervnculo"/>
                <w:noProof/>
              </w:rPr>
            </w:rPrChange>
          </w:rPr>
          <w:instrText xml:space="preserve"> </w:instrText>
        </w:r>
        <w:r w:rsidRPr="00AA00AF">
          <w:rPr>
            <w:rFonts w:asciiTheme="minorHAnsi" w:hAnsiTheme="minorHAnsi"/>
            <w:noProof/>
            <w:sz w:val="22"/>
            <w:szCs w:val="22"/>
            <w:rPrChange w:id="869" w:author="WinuE" w:date="2009-02-27T14:43:00Z">
              <w:rPr>
                <w:noProof/>
                <w:color w:val="0000FF"/>
                <w:u w:val="single"/>
              </w:rPr>
            </w:rPrChange>
          </w:rPr>
          <w:instrText>HYPERLINK \l "_Toc223509197"</w:instrText>
        </w:r>
        <w:r w:rsidRPr="00AA00AF">
          <w:rPr>
            <w:rStyle w:val="Hipervnculo"/>
            <w:rFonts w:asciiTheme="minorHAnsi" w:hAnsiTheme="minorHAnsi"/>
            <w:noProof/>
            <w:sz w:val="22"/>
            <w:szCs w:val="22"/>
            <w:rPrChange w:id="870"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871" w:author="WinuE" w:date="2009-02-27T14:43:00Z">
              <w:rPr>
                <w:rStyle w:val="Hipervnculo"/>
                <w:noProof/>
              </w:rPr>
            </w:rPrChange>
          </w:rPr>
          <w:fldChar w:fldCharType="separate"/>
        </w:r>
        <w:r w:rsidRPr="00AA00AF">
          <w:rPr>
            <w:rStyle w:val="Hipervnculo"/>
            <w:rFonts w:asciiTheme="minorHAnsi" w:hAnsiTheme="minorHAnsi"/>
            <w:noProof/>
            <w:sz w:val="22"/>
            <w:szCs w:val="22"/>
            <w:rPrChange w:id="872" w:author="WinuE" w:date="2009-02-27T14:43:00Z">
              <w:rPr>
                <w:rStyle w:val="Hipervnculo"/>
                <w:noProof/>
              </w:rPr>
            </w:rPrChange>
          </w:rPr>
          <w:t>6.2</w:t>
        </w:r>
        <w:r w:rsidRPr="00AA00AF">
          <w:rPr>
            <w:rFonts w:asciiTheme="minorHAnsi" w:eastAsiaTheme="minorEastAsia" w:hAnsiTheme="minorHAnsi" w:cstheme="minorBidi"/>
            <w:noProof/>
            <w:sz w:val="22"/>
            <w:szCs w:val="22"/>
            <w:lang w:val="es-ES_tradnl" w:eastAsia="es-ES_tradnl"/>
            <w:rPrChange w:id="87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caps/>
            <w:noProof/>
            <w:sz w:val="22"/>
            <w:szCs w:val="22"/>
            <w:rPrChange w:id="874" w:author="WinuE" w:date="2009-02-27T14:43:00Z">
              <w:rPr>
                <w:rStyle w:val="Hipervnculo"/>
                <w:caps/>
                <w:noProof/>
              </w:rPr>
            </w:rPrChange>
          </w:rPr>
          <w:t>Métodos, Herramientas y Técnicas</w:t>
        </w:r>
        <w:r w:rsidRPr="00AA00AF">
          <w:rPr>
            <w:rFonts w:asciiTheme="minorHAnsi" w:hAnsiTheme="minorHAnsi"/>
            <w:noProof/>
            <w:webHidden/>
            <w:sz w:val="22"/>
            <w:szCs w:val="22"/>
            <w:rPrChange w:id="875" w:author="WinuE" w:date="2009-02-27T14:43:00Z">
              <w:rPr>
                <w:noProof/>
                <w:webHidden/>
                <w:color w:val="0000FF"/>
                <w:u w:val="single"/>
              </w:rPr>
            </w:rPrChange>
          </w:rPr>
          <w:tab/>
        </w:r>
        <w:r w:rsidRPr="00AA00AF">
          <w:rPr>
            <w:rFonts w:asciiTheme="minorHAnsi" w:hAnsiTheme="minorHAnsi"/>
            <w:noProof/>
            <w:webHidden/>
            <w:sz w:val="22"/>
            <w:szCs w:val="22"/>
            <w:rPrChange w:id="876" w:author="WinuE" w:date="2009-02-27T14:43:00Z">
              <w:rPr>
                <w:noProof/>
                <w:webHidden/>
                <w:color w:val="0000FF"/>
                <w:u w:val="single"/>
              </w:rPr>
            </w:rPrChange>
          </w:rPr>
          <w:fldChar w:fldCharType="begin"/>
        </w:r>
        <w:r w:rsidRPr="00AA00AF">
          <w:rPr>
            <w:rFonts w:asciiTheme="minorHAnsi" w:hAnsiTheme="minorHAnsi"/>
            <w:noProof/>
            <w:webHidden/>
            <w:sz w:val="22"/>
            <w:szCs w:val="22"/>
            <w:rPrChange w:id="877" w:author="WinuE" w:date="2009-02-27T14:43:00Z">
              <w:rPr>
                <w:noProof/>
                <w:webHidden/>
                <w:color w:val="0000FF"/>
                <w:u w:val="single"/>
              </w:rPr>
            </w:rPrChange>
          </w:rPr>
          <w:instrText xml:space="preserve"> PAGEREF _Toc223509197 \h </w:instrText>
        </w:r>
      </w:ins>
      <w:r w:rsidRPr="00AA00AF">
        <w:rPr>
          <w:rFonts w:asciiTheme="minorHAnsi" w:hAnsiTheme="minorHAnsi"/>
          <w:noProof/>
          <w:webHidden/>
          <w:sz w:val="22"/>
          <w:szCs w:val="22"/>
          <w:rPrChange w:id="878"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879" w:author="WinuE" w:date="2009-02-27T14:43:00Z">
            <w:rPr>
              <w:noProof/>
              <w:webHidden/>
              <w:color w:val="0000FF"/>
              <w:u w:val="single"/>
            </w:rPr>
          </w:rPrChange>
        </w:rPr>
        <w:fldChar w:fldCharType="separate"/>
      </w:r>
      <w:ins w:id="880" w:author="WinuE" w:date="2009-02-27T14:43:00Z">
        <w:r w:rsidRPr="00AA00AF">
          <w:rPr>
            <w:rFonts w:asciiTheme="minorHAnsi" w:hAnsiTheme="minorHAnsi"/>
            <w:noProof/>
            <w:webHidden/>
            <w:sz w:val="22"/>
            <w:szCs w:val="22"/>
            <w:rPrChange w:id="881" w:author="WinuE" w:date="2009-02-27T14:43:00Z">
              <w:rPr>
                <w:noProof/>
                <w:webHidden/>
                <w:color w:val="0000FF"/>
                <w:u w:val="single"/>
              </w:rPr>
            </w:rPrChange>
          </w:rPr>
          <w:t>33</w:t>
        </w:r>
        <w:r w:rsidRPr="00AA00AF">
          <w:rPr>
            <w:rFonts w:asciiTheme="minorHAnsi" w:hAnsiTheme="minorHAnsi"/>
            <w:noProof/>
            <w:webHidden/>
            <w:sz w:val="22"/>
            <w:szCs w:val="22"/>
            <w:rPrChange w:id="882"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883" w:author="WinuE" w:date="2009-02-27T14:43:00Z">
              <w:rPr>
                <w:rStyle w:val="Hipervnculo"/>
                <w:noProof/>
              </w:rPr>
            </w:rPrChange>
          </w:rPr>
          <w:fldChar w:fldCharType="end"/>
        </w:r>
      </w:ins>
    </w:p>
    <w:p w:rsidR="005C0A52" w:rsidRPr="005C0A52" w:rsidRDefault="00AA00AF">
      <w:pPr>
        <w:pStyle w:val="TDC2"/>
        <w:tabs>
          <w:tab w:val="left" w:pos="880"/>
          <w:tab w:val="right" w:leader="dot" w:pos="8494"/>
        </w:tabs>
        <w:rPr>
          <w:ins w:id="884" w:author="WinuE" w:date="2009-02-27T14:43:00Z"/>
          <w:rFonts w:asciiTheme="minorHAnsi" w:eastAsiaTheme="minorEastAsia" w:hAnsiTheme="minorHAnsi" w:cstheme="minorBidi"/>
          <w:noProof/>
          <w:sz w:val="22"/>
          <w:szCs w:val="22"/>
          <w:lang w:val="es-ES_tradnl" w:eastAsia="es-ES_tradnl"/>
        </w:rPr>
      </w:pPr>
      <w:ins w:id="885" w:author="WinuE" w:date="2009-02-27T14:43:00Z">
        <w:r w:rsidRPr="00AA00AF">
          <w:rPr>
            <w:rStyle w:val="Hipervnculo"/>
            <w:rFonts w:asciiTheme="minorHAnsi" w:hAnsiTheme="minorHAnsi"/>
            <w:noProof/>
            <w:sz w:val="22"/>
            <w:szCs w:val="22"/>
            <w:rPrChange w:id="886" w:author="WinuE" w:date="2009-02-27T14:43:00Z">
              <w:rPr>
                <w:rStyle w:val="Hipervnculo"/>
                <w:noProof/>
              </w:rPr>
            </w:rPrChange>
          </w:rPr>
          <w:fldChar w:fldCharType="begin"/>
        </w:r>
        <w:r w:rsidRPr="00AA00AF">
          <w:rPr>
            <w:rStyle w:val="Hipervnculo"/>
            <w:rFonts w:asciiTheme="minorHAnsi" w:hAnsiTheme="minorHAnsi"/>
            <w:noProof/>
            <w:sz w:val="22"/>
            <w:szCs w:val="22"/>
            <w:rPrChange w:id="887" w:author="WinuE" w:date="2009-02-27T14:43:00Z">
              <w:rPr>
                <w:rStyle w:val="Hipervnculo"/>
                <w:noProof/>
              </w:rPr>
            </w:rPrChange>
          </w:rPr>
          <w:instrText xml:space="preserve"> </w:instrText>
        </w:r>
        <w:r w:rsidRPr="00AA00AF">
          <w:rPr>
            <w:rFonts w:asciiTheme="minorHAnsi" w:hAnsiTheme="minorHAnsi"/>
            <w:noProof/>
            <w:sz w:val="22"/>
            <w:szCs w:val="22"/>
            <w:rPrChange w:id="888" w:author="WinuE" w:date="2009-02-27T14:43:00Z">
              <w:rPr>
                <w:noProof/>
                <w:color w:val="0000FF"/>
                <w:u w:val="single"/>
              </w:rPr>
            </w:rPrChange>
          </w:rPr>
          <w:instrText>HYPERLINK \l "_Toc223509198"</w:instrText>
        </w:r>
        <w:r w:rsidRPr="00AA00AF">
          <w:rPr>
            <w:rStyle w:val="Hipervnculo"/>
            <w:rFonts w:asciiTheme="minorHAnsi" w:hAnsiTheme="minorHAnsi"/>
            <w:noProof/>
            <w:sz w:val="22"/>
            <w:szCs w:val="22"/>
            <w:rPrChange w:id="889"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890" w:author="WinuE" w:date="2009-02-27T14:43:00Z">
              <w:rPr>
                <w:rStyle w:val="Hipervnculo"/>
                <w:noProof/>
              </w:rPr>
            </w:rPrChange>
          </w:rPr>
          <w:fldChar w:fldCharType="separate"/>
        </w:r>
        <w:r w:rsidRPr="00AA00AF">
          <w:rPr>
            <w:rStyle w:val="Hipervnculo"/>
            <w:rFonts w:asciiTheme="minorHAnsi" w:hAnsiTheme="minorHAnsi"/>
            <w:noProof/>
            <w:sz w:val="22"/>
            <w:szCs w:val="22"/>
            <w:rPrChange w:id="891" w:author="WinuE" w:date="2009-02-27T14:43:00Z">
              <w:rPr>
                <w:rStyle w:val="Hipervnculo"/>
                <w:noProof/>
              </w:rPr>
            </w:rPrChange>
          </w:rPr>
          <w:t>6.3</w:t>
        </w:r>
        <w:r w:rsidRPr="00AA00AF">
          <w:rPr>
            <w:rFonts w:asciiTheme="minorHAnsi" w:eastAsiaTheme="minorEastAsia" w:hAnsiTheme="minorHAnsi" w:cstheme="minorBidi"/>
            <w:noProof/>
            <w:sz w:val="22"/>
            <w:szCs w:val="22"/>
            <w:lang w:val="es-ES_tradnl" w:eastAsia="es-ES_tradnl"/>
            <w:rPrChange w:id="89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893" w:author="WinuE" w:date="2009-02-27T14:43:00Z">
              <w:rPr>
                <w:rStyle w:val="Hipervnculo"/>
                <w:noProof/>
              </w:rPr>
            </w:rPrChange>
          </w:rPr>
          <w:t>PLAN DE INFRAESTRUCTURA</w:t>
        </w:r>
        <w:r w:rsidRPr="00AA00AF">
          <w:rPr>
            <w:rFonts w:asciiTheme="minorHAnsi" w:hAnsiTheme="minorHAnsi"/>
            <w:noProof/>
            <w:webHidden/>
            <w:sz w:val="22"/>
            <w:szCs w:val="22"/>
            <w:rPrChange w:id="894" w:author="WinuE" w:date="2009-02-27T14:43:00Z">
              <w:rPr>
                <w:noProof/>
                <w:webHidden/>
                <w:color w:val="0000FF"/>
                <w:u w:val="single"/>
              </w:rPr>
            </w:rPrChange>
          </w:rPr>
          <w:tab/>
        </w:r>
        <w:r w:rsidRPr="00AA00AF">
          <w:rPr>
            <w:rFonts w:asciiTheme="minorHAnsi" w:hAnsiTheme="minorHAnsi"/>
            <w:noProof/>
            <w:webHidden/>
            <w:sz w:val="22"/>
            <w:szCs w:val="22"/>
            <w:rPrChange w:id="895" w:author="WinuE" w:date="2009-02-27T14:43:00Z">
              <w:rPr>
                <w:noProof/>
                <w:webHidden/>
                <w:color w:val="0000FF"/>
                <w:u w:val="single"/>
              </w:rPr>
            </w:rPrChange>
          </w:rPr>
          <w:fldChar w:fldCharType="begin"/>
        </w:r>
        <w:r w:rsidRPr="00AA00AF">
          <w:rPr>
            <w:rFonts w:asciiTheme="minorHAnsi" w:hAnsiTheme="minorHAnsi"/>
            <w:noProof/>
            <w:webHidden/>
            <w:sz w:val="22"/>
            <w:szCs w:val="22"/>
            <w:rPrChange w:id="896" w:author="WinuE" w:date="2009-02-27T14:43:00Z">
              <w:rPr>
                <w:noProof/>
                <w:webHidden/>
                <w:color w:val="0000FF"/>
                <w:u w:val="single"/>
              </w:rPr>
            </w:rPrChange>
          </w:rPr>
          <w:instrText xml:space="preserve"> PAGEREF _Toc223509198 \h </w:instrText>
        </w:r>
      </w:ins>
      <w:r w:rsidRPr="00AA00AF">
        <w:rPr>
          <w:rFonts w:asciiTheme="minorHAnsi" w:hAnsiTheme="minorHAnsi"/>
          <w:noProof/>
          <w:webHidden/>
          <w:sz w:val="22"/>
          <w:szCs w:val="22"/>
          <w:rPrChange w:id="897"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898" w:author="WinuE" w:date="2009-02-27T14:43:00Z">
            <w:rPr>
              <w:noProof/>
              <w:webHidden/>
              <w:color w:val="0000FF"/>
              <w:u w:val="single"/>
            </w:rPr>
          </w:rPrChange>
        </w:rPr>
        <w:fldChar w:fldCharType="separate"/>
      </w:r>
      <w:ins w:id="899" w:author="WinuE" w:date="2009-02-27T14:43:00Z">
        <w:r w:rsidRPr="00AA00AF">
          <w:rPr>
            <w:rFonts w:asciiTheme="minorHAnsi" w:hAnsiTheme="minorHAnsi"/>
            <w:noProof/>
            <w:webHidden/>
            <w:sz w:val="22"/>
            <w:szCs w:val="22"/>
            <w:rPrChange w:id="900" w:author="WinuE" w:date="2009-02-27T14:43:00Z">
              <w:rPr>
                <w:noProof/>
                <w:webHidden/>
                <w:color w:val="0000FF"/>
                <w:u w:val="single"/>
              </w:rPr>
            </w:rPrChange>
          </w:rPr>
          <w:t>33</w:t>
        </w:r>
        <w:r w:rsidRPr="00AA00AF">
          <w:rPr>
            <w:rFonts w:asciiTheme="minorHAnsi" w:hAnsiTheme="minorHAnsi"/>
            <w:noProof/>
            <w:webHidden/>
            <w:sz w:val="22"/>
            <w:szCs w:val="22"/>
            <w:rPrChange w:id="901"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902" w:author="WinuE" w:date="2009-02-27T14:43:00Z">
              <w:rPr>
                <w:rStyle w:val="Hipervnculo"/>
                <w:noProof/>
              </w:rPr>
            </w:rPrChange>
          </w:rPr>
          <w:fldChar w:fldCharType="end"/>
        </w:r>
      </w:ins>
    </w:p>
    <w:p w:rsidR="005C0A52" w:rsidRPr="005C0A52" w:rsidRDefault="00AA00AF">
      <w:pPr>
        <w:pStyle w:val="TDC2"/>
        <w:tabs>
          <w:tab w:val="left" w:pos="880"/>
          <w:tab w:val="right" w:leader="dot" w:pos="8494"/>
        </w:tabs>
        <w:rPr>
          <w:ins w:id="903" w:author="WinuE" w:date="2009-02-27T14:43:00Z"/>
          <w:rFonts w:asciiTheme="minorHAnsi" w:eastAsiaTheme="minorEastAsia" w:hAnsiTheme="minorHAnsi" w:cstheme="minorBidi"/>
          <w:noProof/>
          <w:sz w:val="22"/>
          <w:szCs w:val="22"/>
          <w:lang w:val="es-ES_tradnl" w:eastAsia="es-ES_tradnl"/>
        </w:rPr>
      </w:pPr>
      <w:ins w:id="904" w:author="WinuE" w:date="2009-02-27T14:43:00Z">
        <w:r w:rsidRPr="00AA00AF">
          <w:rPr>
            <w:rStyle w:val="Hipervnculo"/>
            <w:rFonts w:asciiTheme="minorHAnsi" w:hAnsiTheme="minorHAnsi"/>
            <w:noProof/>
            <w:sz w:val="22"/>
            <w:szCs w:val="22"/>
            <w:rPrChange w:id="905" w:author="WinuE" w:date="2009-02-27T14:43:00Z">
              <w:rPr>
                <w:rStyle w:val="Hipervnculo"/>
                <w:noProof/>
              </w:rPr>
            </w:rPrChange>
          </w:rPr>
          <w:fldChar w:fldCharType="begin"/>
        </w:r>
        <w:r w:rsidRPr="00AA00AF">
          <w:rPr>
            <w:rStyle w:val="Hipervnculo"/>
            <w:rFonts w:asciiTheme="minorHAnsi" w:hAnsiTheme="minorHAnsi"/>
            <w:noProof/>
            <w:sz w:val="22"/>
            <w:szCs w:val="22"/>
            <w:rPrChange w:id="906" w:author="WinuE" w:date="2009-02-27T14:43:00Z">
              <w:rPr>
                <w:rStyle w:val="Hipervnculo"/>
                <w:noProof/>
              </w:rPr>
            </w:rPrChange>
          </w:rPr>
          <w:instrText xml:space="preserve"> </w:instrText>
        </w:r>
        <w:r w:rsidRPr="00AA00AF">
          <w:rPr>
            <w:rFonts w:asciiTheme="minorHAnsi" w:hAnsiTheme="minorHAnsi"/>
            <w:noProof/>
            <w:sz w:val="22"/>
            <w:szCs w:val="22"/>
            <w:rPrChange w:id="907" w:author="WinuE" w:date="2009-02-27T14:43:00Z">
              <w:rPr>
                <w:noProof/>
                <w:color w:val="0000FF"/>
                <w:u w:val="single"/>
              </w:rPr>
            </w:rPrChange>
          </w:rPr>
          <w:instrText>HYPERLINK \l "_Toc223509199"</w:instrText>
        </w:r>
        <w:r w:rsidRPr="00AA00AF">
          <w:rPr>
            <w:rStyle w:val="Hipervnculo"/>
            <w:rFonts w:asciiTheme="minorHAnsi" w:hAnsiTheme="minorHAnsi"/>
            <w:noProof/>
            <w:sz w:val="22"/>
            <w:szCs w:val="22"/>
            <w:rPrChange w:id="908"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909" w:author="WinuE" w:date="2009-02-27T14:43:00Z">
              <w:rPr>
                <w:rStyle w:val="Hipervnculo"/>
                <w:noProof/>
              </w:rPr>
            </w:rPrChange>
          </w:rPr>
          <w:fldChar w:fldCharType="separate"/>
        </w:r>
        <w:r w:rsidRPr="00AA00AF">
          <w:rPr>
            <w:rStyle w:val="Hipervnculo"/>
            <w:rFonts w:asciiTheme="minorHAnsi" w:hAnsiTheme="minorHAnsi"/>
            <w:caps/>
            <w:noProof/>
            <w:sz w:val="22"/>
            <w:szCs w:val="22"/>
            <w:lang w:val="es-CO"/>
            <w:rPrChange w:id="910" w:author="WinuE" w:date="2009-02-27T14:43:00Z">
              <w:rPr>
                <w:rStyle w:val="Hipervnculo"/>
                <w:rFonts w:ascii="Calibri" w:hAnsi="Calibri"/>
                <w:caps/>
                <w:noProof/>
                <w:lang w:val="es-CO"/>
              </w:rPr>
            </w:rPrChange>
          </w:rPr>
          <w:t>6.4</w:t>
        </w:r>
        <w:r w:rsidRPr="00AA00AF">
          <w:rPr>
            <w:rFonts w:asciiTheme="minorHAnsi" w:eastAsiaTheme="minorEastAsia" w:hAnsiTheme="minorHAnsi" w:cstheme="minorBidi"/>
            <w:noProof/>
            <w:sz w:val="22"/>
            <w:szCs w:val="22"/>
            <w:lang w:val="es-ES_tradnl" w:eastAsia="es-ES_tradnl"/>
            <w:rPrChange w:id="91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caps/>
            <w:noProof/>
            <w:sz w:val="22"/>
            <w:szCs w:val="22"/>
            <w:lang w:val="es-CO"/>
            <w:rPrChange w:id="912" w:author="WinuE" w:date="2009-02-27T14:43:00Z">
              <w:rPr>
                <w:rStyle w:val="Hipervnculo"/>
                <w:rFonts w:ascii="Calibri" w:hAnsi="Calibri"/>
                <w:caps/>
                <w:noProof/>
                <w:lang w:val="es-CO"/>
              </w:rPr>
            </w:rPrChange>
          </w:rPr>
          <w:t>Plan de Aceptación del Producto</w:t>
        </w:r>
        <w:r w:rsidRPr="00AA00AF">
          <w:rPr>
            <w:rFonts w:asciiTheme="minorHAnsi" w:hAnsiTheme="minorHAnsi"/>
            <w:noProof/>
            <w:webHidden/>
            <w:sz w:val="22"/>
            <w:szCs w:val="22"/>
            <w:rPrChange w:id="913" w:author="WinuE" w:date="2009-02-27T14:43:00Z">
              <w:rPr>
                <w:noProof/>
                <w:webHidden/>
                <w:color w:val="0000FF"/>
                <w:u w:val="single"/>
              </w:rPr>
            </w:rPrChange>
          </w:rPr>
          <w:tab/>
        </w:r>
        <w:r w:rsidRPr="00AA00AF">
          <w:rPr>
            <w:rFonts w:asciiTheme="minorHAnsi" w:hAnsiTheme="minorHAnsi"/>
            <w:noProof/>
            <w:webHidden/>
            <w:sz w:val="22"/>
            <w:szCs w:val="22"/>
            <w:rPrChange w:id="914" w:author="WinuE" w:date="2009-02-27T14:43:00Z">
              <w:rPr>
                <w:noProof/>
                <w:webHidden/>
                <w:color w:val="0000FF"/>
                <w:u w:val="single"/>
              </w:rPr>
            </w:rPrChange>
          </w:rPr>
          <w:fldChar w:fldCharType="begin"/>
        </w:r>
        <w:r w:rsidRPr="00AA00AF">
          <w:rPr>
            <w:rFonts w:asciiTheme="minorHAnsi" w:hAnsiTheme="minorHAnsi"/>
            <w:noProof/>
            <w:webHidden/>
            <w:sz w:val="22"/>
            <w:szCs w:val="22"/>
            <w:rPrChange w:id="915" w:author="WinuE" w:date="2009-02-27T14:43:00Z">
              <w:rPr>
                <w:noProof/>
                <w:webHidden/>
                <w:color w:val="0000FF"/>
                <w:u w:val="single"/>
              </w:rPr>
            </w:rPrChange>
          </w:rPr>
          <w:instrText xml:space="preserve"> PAGEREF _Toc223509199 \h </w:instrText>
        </w:r>
      </w:ins>
      <w:r w:rsidRPr="00AA00AF">
        <w:rPr>
          <w:rFonts w:asciiTheme="minorHAnsi" w:hAnsiTheme="minorHAnsi"/>
          <w:noProof/>
          <w:webHidden/>
          <w:sz w:val="22"/>
          <w:szCs w:val="22"/>
          <w:rPrChange w:id="916"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917" w:author="WinuE" w:date="2009-02-27T14:43:00Z">
            <w:rPr>
              <w:noProof/>
              <w:webHidden/>
              <w:color w:val="0000FF"/>
              <w:u w:val="single"/>
            </w:rPr>
          </w:rPrChange>
        </w:rPr>
        <w:fldChar w:fldCharType="separate"/>
      </w:r>
      <w:ins w:id="918" w:author="WinuE" w:date="2009-02-27T14:43:00Z">
        <w:r w:rsidRPr="00AA00AF">
          <w:rPr>
            <w:rFonts w:asciiTheme="minorHAnsi" w:hAnsiTheme="minorHAnsi"/>
            <w:noProof/>
            <w:webHidden/>
            <w:sz w:val="22"/>
            <w:szCs w:val="22"/>
            <w:rPrChange w:id="919" w:author="WinuE" w:date="2009-02-27T14:43:00Z">
              <w:rPr>
                <w:noProof/>
                <w:webHidden/>
                <w:color w:val="0000FF"/>
                <w:u w:val="single"/>
              </w:rPr>
            </w:rPrChange>
          </w:rPr>
          <w:t>33</w:t>
        </w:r>
        <w:r w:rsidRPr="00AA00AF">
          <w:rPr>
            <w:rFonts w:asciiTheme="minorHAnsi" w:hAnsiTheme="minorHAnsi"/>
            <w:noProof/>
            <w:webHidden/>
            <w:sz w:val="22"/>
            <w:szCs w:val="22"/>
            <w:rPrChange w:id="920"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921" w:author="WinuE" w:date="2009-02-27T14:43:00Z">
              <w:rPr>
                <w:rStyle w:val="Hipervnculo"/>
                <w:noProof/>
              </w:rPr>
            </w:rPrChange>
          </w:rPr>
          <w:fldChar w:fldCharType="end"/>
        </w:r>
      </w:ins>
    </w:p>
    <w:p w:rsidR="005C0A52" w:rsidRPr="005C0A52" w:rsidRDefault="00AA00AF">
      <w:pPr>
        <w:pStyle w:val="TDC1"/>
        <w:tabs>
          <w:tab w:val="left" w:pos="480"/>
          <w:tab w:val="right" w:leader="dot" w:pos="8494"/>
        </w:tabs>
        <w:rPr>
          <w:ins w:id="922" w:author="WinuE" w:date="2009-02-27T14:43:00Z"/>
          <w:rFonts w:asciiTheme="minorHAnsi" w:eastAsiaTheme="minorEastAsia" w:hAnsiTheme="minorHAnsi" w:cstheme="minorBidi"/>
          <w:noProof/>
          <w:sz w:val="22"/>
          <w:szCs w:val="22"/>
          <w:lang w:val="es-ES_tradnl" w:eastAsia="es-ES_tradnl"/>
        </w:rPr>
      </w:pPr>
      <w:ins w:id="923" w:author="WinuE" w:date="2009-02-27T14:43:00Z">
        <w:r w:rsidRPr="00AA00AF">
          <w:rPr>
            <w:rStyle w:val="Hipervnculo"/>
            <w:rFonts w:asciiTheme="minorHAnsi" w:hAnsiTheme="minorHAnsi"/>
            <w:noProof/>
            <w:sz w:val="22"/>
            <w:szCs w:val="22"/>
            <w:rPrChange w:id="924" w:author="WinuE" w:date="2009-02-27T14:43:00Z">
              <w:rPr>
                <w:rStyle w:val="Hipervnculo"/>
                <w:noProof/>
              </w:rPr>
            </w:rPrChange>
          </w:rPr>
          <w:fldChar w:fldCharType="begin"/>
        </w:r>
        <w:r w:rsidRPr="00AA00AF">
          <w:rPr>
            <w:rStyle w:val="Hipervnculo"/>
            <w:rFonts w:asciiTheme="minorHAnsi" w:hAnsiTheme="minorHAnsi"/>
            <w:noProof/>
            <w:sz w:val="22"/>
            <w:szCs w:val="22"/>
            <w:rPrChange w:id="925" w:author="WinuE" w:date="2009-02-27T14:43:00Z">
              <w:rPr>
                <w:rStyle w:val="Hipervnculo"/>
                <w:noProof/>
              </w:rPr>
            </w:rPrChange>
          </w:rPr>
          <w:instrText xml:space="preserve"> </w:instrText>
        </w:r>
        <w:r w:rsidRPr="00AA00AF">
          <w:rPr>
            <w:rFonts w:asciiTheme="minorHAnsi" w:hAnsiTheme="minorHAnsi"/>
            <w:noProof/>
            <w:sz w:val="22"/>
            <w:szCs w:val="22"/>
            <w:rPrChange w:id="926" w:author="WinuE" w:date="2009-02-27T14:43:00Z">
              <w:rPr>
                <w:noProof/>
                <w:color w:val="0000FF"/>
                <w:u w:val="single"/>
              </w:rPr>
            </w:rPrChange>
          </w:rPr>
          <w:instrText>HYPERLINK \l "_Toc223509200"</w:instrText>
        </w:r>
        <w:r w:rsidRPr="00AA00AF">
          <w:rPr>
            <w:rStyle w:val="Hipervnculo"/>
            <w:rFonts w:asciiTheme="minorHAnsi" w:hAnsiTheme="minorHAnsi"/>
            <w:noProof/>
            <w:sz w:val="22"/>
            <w:szCs w:val="22"/>
            <w:rPrChange w:id="927"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928" w:author="WinuE" w:date="2009-02-27T14:43:00Z">
              <w:rPr>
                <w:rStyle w:val="Hipervnculo"/>
                <w:noProof/>
              </w:rPr>
            </w:rPrChange>
          </w:rPr>
          <w:fldChar w:fldCharType="separate"/>
        </w:r>
        <w:r w:rsidRPr="00AA00AF">
          <w:rPr>
            <w:rStyle w:val="Hipervnculo"/>
            <w:rFonts w:asciiTheme="minorHAnsi" w:hAnsiTheme="minorHAnsi"/>
            <w:noProof/>
            <w:sz w:val="22"/>
            <w:szCs w:val="22"/>
            <w:lang w:val="es-CO"/>
            <w:rPrChange w:id="929" w:author="WinuE" w:date="2009-02-27T14:43:00Z">
              <w:rPr>
                <w:rStyle w:val="Hipervnculo"/>
                <w:rFonts w:ascii="Calibri" w:hAnsi="Calibri"/>
                <w:noProof/>
                <w:lang w:val="es-CO"/>
              </w:rPr>
            </w:rPrChange>
          </w:rPr>
          <w:t>7.</w:t>
        </w:r>
        <w:r w:rsidRPr="00AA00AF">
          <w:rPr>
            <w:rFonts w:asciiTheme="minorHAnsi" w:eastAsiaTheme="minorEastAsia" w:hAnsiTheme="minorHAnsi" w:cstheme="minorBidi"/>
            <w:noProof/>
            <w:sz w:val="22"/>
            <w:szCs w:val="22"/>
            <w:lang w:val="es-ES_tradnl" w:eastAsia="es-ES_tradnl"/>
            <w:rPrChange w:id="930"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lang w:val="es-CO"/>
            <w:rPrChange w:id="931" w:author="WinuE" w:date="2009-02-27T14:43:00Z">
              <w:rPr>
                <w:rStyle w:val="Hipervnculo"/>
                <w:rFonts w:ascii="Calibri" w:hAnsi="Calibri"/>
                <w:noProof/>
                <w:lang w:val="es-CO"/>
              </w:rPr>
            </w:rPrChange>
          </w:rPr>
          <w:t>PLAN DE PROCESOS DE SOPORTE</w:t>
        </w:r>
        <w:r w:rsidRPr="00AA00AF">
          <w:rPr>
            <w:rFonts w:asciiTheme="minorHAnsi" w:hAnsiTheme="minorHAnsi"/>
            <w:noProof/>
            <w:webHidden/>
            <w:sz w:val="22"/>
            <w:szCs w:val="22"/>
            <w:rPrChange w:id="932" w:author="WinuE" w:date="2009-02-27T14:43:00Z">
              <w:rPr>
                <w:noProof/>
                <w:webHidden/>
                <w:color w:val="0000FF"/>
                <w:u w:val="single"/>
              </w:rPr>
            </w:rPrChange>
          </w:rPr>
          <w:tab/>
        </w:r>
        <w:r w:rsidRPr="00AA00AF">
          <w:rPr>
            <w:rFonts w:asciiTheme="minorHAnsi" w:hAnsiTheme="minorHAnsi"/>
            <w:noProof/>
            <w:webHidden/>
            <w:sz w:val="22"/>
            <w:szCs w:val="22"/>
            <w:rPrChange w:id="933" w:author="WinuE" w:date="2009-02-27T14:43:00Z">
              <w:rPr>
                <w:noProof/>
                <w:webHidden/>
                <w:color w:val="0000FF"/>
                <w:u w:val="single"/>
              </w:rPr>
            </w:rPrChange>
          </w:rPr>
          <w:fldChar w:fldCharType="begin"/>
        </w:r>
        <w:r w:rsidRPr="00AA00AF">
          <w:rPr>
            <w:rFonts w:asciiTheme="minorHAnsi" w:hAnsiTheme="minorHAnsi"/>
            <w:noProof/>
            <w:webHidden/>
            <w:sz w:val="22"/>
            <w:szCs w:val="22"/>
            <w:rPrChange w:id="934" w:author="WinuE" w:date="2009-02-27T14:43:00Z">
              <w:rPr>
                <w:noProof/>
                <w:webHidden/>
                <w:color w:val="0000FF"/>
                <w:u w:val="single"/>
              </w:rPr>
            </w:rPrChange>
          </w:rPr>
          <w:instrText xml:space="preserve"> PAGEREF _Toc223509200 \h </w:instrText>
        </w:r>
      </w:ins>
      <w:r w:rsidRPr="00AA00AF">
        <w:rPr>
          <w:rFonts w:asciiTheme="minorHAnsi" w:hAnsiTheme="minorHAnsi"/>
          <w:noProof/>
          <w:webHidden/>
          <w:sz w:val="22"/>
          <w:szCs w:val="22"/>
          <w:rPrChange w:id="935"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936" w:author="WinuE" w:date="2009-02-27T14:43:00Z">
            <w:rPr>
              <w:noProof/>
              <w:webHidden/>
              <w:color w:val="0000FF"/>
              <w:u w:val="single"/>
            </w:rPr>
          </w:rPrChange>
        </w:rPr>
        <w:fldChar w:fldCharType="separate"/>
      </w:r>
      <w:ins w:id="937" w:author="WinuE" w:date="2009-02-27T14:43:00Z">
        <w:r w:rsidRPr="00AA00AF">
          <w:rPr>
            <w:rFonts w:asciiTheme="minorHAnsi" w:hAnsiTheme="minorHAnsi"/>
            <w:noProof/>
            <w:webHidden/>
            <w:sz w:val="22"/>
            <w:szCs w:val="22"/>
            <w:rPrChange w:id="938" w:author="WinuE" w:date="2009-02-27T14:43:00Z">
              <w:rPr>
                <w:noProof/>
                <w:webHidden/>
                <w:color w:val="0000FF"/>
                <w:u w:val="single"/>
              </w:rPr>
            </w:rPrChange>
          </w:rPr>
          <w:t>34</w:t>
        </w:r>
        <w:r w:rsidRPr="00AA00AF">
          <w:rPr>
            <w:rFonts w:asciiTheme="minorHAnsi" w:hAnsiTheme="minorHAnsi"/>
            <w:noProof/>
            <w:webHidden/>
            <w:sz w:val="22"/>
            <w:szCs w:val="22"/>
            <w:rPrChange w:id="939"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940" w:author="WinuE" w:date="2009-02-27T14:43:00Z">
              <w:rPr>
                <w:rStyle w:val="Hipervnculo"/>
                <w:noProof/>
              </w:rPr>
            </w:rPrChange>
          </w:rPr>
          <w:fldChar w:fldCharType="end"/>
        </w:r>
      </w:ins>
    </w:p>
    <w:p w:rsidR="005C0A52" w:rsidRPr="005C0A52" w:rsidRDefault="00AA00AF">
      <w:pPr>
        <w:pStyle w:val="TDC2"/>
        <w:tabs>
          <w:tab w:val="left" w:pos="880"/>
          <w:tab w:val="right" w:leader="dot" w:pos="8494"/>
        </w:tabs>
        <w:rPr>
          <w:ins w:id="941" w:author="WinuE" w:date="2009-02-27T14:43:00Z"/>
          <w:rFonts w:asciiTheme="minorHAnsi" w:eastAsiaTheme="minorEastAsia" w:hAnsiTheme="minorHAnsi" w:cstheme="minorBidi"/>
          <w:noProof/>
          <w:sz w:val="22"/>
          <w:szCs w:val="22"/>
          <w:lang w:val="es-ES_tradnl" w:eastAsia="es-ES_tradnl"/>
        </w:rPr>
      </w:pPr>
      <w:ins w:id="942" w:author="WinuE" w:date="2009-02-27T14:43:00Z">
        <w:r w:rsidRPr="00AA00AF">
          <w:rPr>
            <w:rStyle w:val="Hipervnculo"/>
            <w:rFonts w:asciiTheme="minorHAnsi" w:hAnsiTheme="minorHAnsi"/>
            <w:noProof/>
            <w:sz w:val="22"/>
            <w:szCs w:val="22"/>
            <w:rPrChange w:id="943" w:author="WinuE" w:date="2009-02-27T14:43:00Z">
              <w:rPr>
                <w:rStyle w:val="Hipervnculo"/>
                <w:noProof/>
              </w:rPr>
            </w:rPrChange>
          </w:rPr>
          <w:fldChar w:fldCharType="begin"/>
        </w:r>
        <w:r w:rsidRPr="00AA00AF">
          <w:rPr>
            <w:rStyle w:val="Hipervnculo"/>
            <w:rFonts w:asciiTheme="minorHAnsi" w:hAnsiTheme="minorHAnsi"/>
            <w:noProof/>
            <w:sz w:val="22"/>
            <w:szCs w:val="22"/>
            <w:rPrChange w:id="944" w:author="WinuE" w:date="2009-02-27T14:43:00Z">
              <w:rPr>
                <w:rStyle w:val="Hipervnculo"/>
                <w:noProof/>
              </w:rPr>
            </w:rPrChange>
          </w:rPr>
          <w:instrText xml:space="preserve"> </w:instrText>
        </w:r>
        <w:r w:rsidRPr="00AA00AF">
          <w:rPr>
            <w:rFonts w:asciiTheme="minorHAnsi" w:hAnsiTheme="minorHAnsi"/>
            <w:noProof/>
            <w:sz w:val="22"/>
            <w:szCs w:val="22"/>
            <w:rPrChange w:id="945" w:author="WinuE" w:date="2009-02-27T14:43:00Z">
              <w:rPr>
                <w:noProof/>
                <w:color w:val="0000FF"/>
                <w:u w:val="single"/>
              </w:rPr>
            </w:rPrChange>
          </w:rPr>
          <w:instrText>HYPERLINK \l "_Toc223509201"</w:instrText>
        </w:r>
        <w:r w:rsidRPr="00AA00AF">
          <w:rPr>
            <w:rStyle w:val="Hipervnculo"/>
            <w:rFonts w:asciiTheme="minorHAnsi" w:hAnsiTheme="minorHAnsi"/>
            <w:noProof/>
            <w:sz w:val="22"/>
            <w:szCs w:val="22"/>
            <w:rPrChange w:id="946"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947" w:author="WinuE" w:date="2009-02-27T14:43:00Z">
              <w:rPr>
                <w:rStyle w:val="Hipervnculo"/>
                <w:noProof/>
              </w:rPr>
            </w:rPrChange>
          </w:rPr>
          <w:fldChar w:fldCharType="separate"/>
        </w:r>
        <w:r w:rsidRPr="00AA00AF">
          <w:rPr>
            <w:rStyle w:val="Hipervnculo"/>
            <w:rFonts w:asciiTheme="minorHAnsi" w:hAnsiTheme="minorHAnsi"/>
            <w:noProof/>
            <w:sz w:val="22"/>
            <w:szCs w:val="22"/>
            <w:rPrChange w:id="948" w:author="WinuE" w:date="2009-02-27T14:43:00Z">
              <w:rPr>
                <w:rStyle w:val="Hipervnculo"/>
                <w:rFonts w:ascii="Calibri" w:hAnsi="Calibri"/>
                <w:noProof/>
              </w:rPr>
            </w:rPrChange>
          </w:rPr>
          <w:t>7.1</w:t>
        </w:r>
        <w:r w:rsidRPr="00AA00AF">
          <w:rPr>
            <w:rFonts w:asciiTheme="minorHAnsi" w:eastAsiaTheme="minorEastAsia" w:hAnsiTheme="minorHAnsi" w:cstheme="minorBidi"/>
            <w:noProof/>
            <w:sz w:val="22"/>
            <w:szCs w:val="22"/>
            <w:lang w:val="es-ES_tradnl" w:eastAsia="es-ES_tradnl"/>
            <w:rPrChange w:id="949"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950" w:author="WinuE" w:date="2009-02-27T14:43:00Z">
              <w:rPr>
                <w:rStyle w:val="Hipervnculo"/>
                <w:rFonts w:ascii="Calibri" w:hAnsi="Calibri"/>
                <w:noProof/>
              </w:rPr>
            </w:rPrChange>
          </w:rPr>
          <w:t>PLAN DE ADMINISTRACIÓN DE LA CONFIGURACIÓN</w:t>
        </w:r>
        <w:r w:rsidRPr="00AA00AF">
          <w:rPr>
            <w:rFonts w:asciiTheme="minorHAnsi" w:hAnsiTheme="minorHAnsi"/>
            <w:noProof/>
            <w:webHidden/>
            <w:sz w:val="22"/>
            <w:szCs w:val="22"/>
            <w:rPrChange w:id="951" w:author="WinuE" w:date="2009-02-27T14:43:00Z">
              <w:rPr>
                <w:noProof/>
                <w:webHidden/>
                <w:color w:val="0000FF"/>
                <w:u w:val="single"/>
              </w:rPr>
            </w:rPrChange>
          </w:rPr>
          <w:tab/>
        </w:r>
        <w:r w:rsidRPr="00AA00AF">
          <w:rPr>
            <w:rFonts w:asciiTheme="minorHAnsi" w:hAnsiTheme="minorHAnsi"/>
            <w:noProof/>
            <w:webHidden/>
            <w:sz w:val="22"/>
            <w:szCs w:val="22"/>
            <w:rPrChange w:id="952" w:author="WinuE" w:date="2009-02-27T14:43:00Z">
              <w:rPr>
                <w:noProof/>
                <w:webHidden/>
                <w:color w:val="0000FF"/>
                <w:u w:val="single"/>
              </w:rPr>
            </w:rPrChange>
          </w:rPr>
          <w:fldChar w:fldCharType="begin"/>
        </w:r>
        <w:r w:rsidRPr="00AA00AF">
          <w:rPr>
            <w:rFonts w:asciiTheme="minorHAnsi" w:hAnsiTheme="minorHAnsi"/>
            <w:noProof/>
            <w:webHidden/>
            <w:sz w:val="22"/>
            <w:szCs w:val="22"/>
            <w:rPrChange w:id="953" w:author="WinuE" w:date="2009-02-27T14:43:00Z">
              <w:rPr>
                <w:noProof/>
                <w:webHidden/>
                <w:color w:val="0000FF"/>
                <w:u w:val="single"/>
              </w:rPr>
            </w:rPrChange>
          </w:rPr>
          <w:instrText xml:space="preserve"> PAGEREF _Toc223509201 \h </w:instrText>
        </w:r>
      </w:ins>
      <w:r w:rsidRPr="00AA00AF">
        <w:rPr>
          <w:rFonts w:asciiTheme="minorHAnsi" w:hAnsiTheme="minorHAnsi"/>
          <w:noProof/>
          <w:webHidden/>
          <w:sz w:val="22"/>
          <w:szCs w:val="22"/>
          <w:rPrChange w:id="954"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955" w:author="WinuE" w:date="2009-02-27T14:43:00Z">
            <w:rPr>
              <w:noProof/>
              <w:webHidden/>
              <w:color w:val="0000FF"/>
              <w:u w:val="single"/>
            </w:rPr>
          </w:rPrChange>
        </w:rPr>
        <w:fldChar w:fldCharType="separate"/>
      </w:r>
      <w:ins w:id="956" w:author="WinuE" w:date="2009-02-27T14:43:00Z">
        <w:r w:rsidRPr="00AA00AF">
          <w:rPr>
            <w:rFonts w:asciiTheme="minorHAnsi" w:hAnsiTheme="minorHAnsi"/>
            <w:noProof/>
            <w:webHidden/>
            <w:sz w:val="22"/>
            <w:szCs w:val="22"/>
            <w:rPrChange w:id="957" w:author="WinuE" w:date="2009-02-27T14:43:00Z">
              <w:rPr>
                <w:noProof/>
                <w:webHidden/>
                <w:color w:val="0000FF"/>
                <w:u w:val="single"/>
              </w:rPr>
            </w:rPrChange>
          </w:rPr>
          <w:t>34</w:t>
        </w:r>
        <w:r w:rsidRPr="00AA00AF">
          <w:rPr>
            <w:rFonts w:asciiTheme="minorHAnsi" w:hAnsiTheme="minorHAnsi"/>
            <w:noProof/>
            <w:webHidden/>
            <w:sz w:val="22"/>
            <w:szCs w:val="22"/>
            <w:rPrChange w:id="958"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959" w:author="WinuE" w:date="2009-02-27T14:43:00Z">
              <w:rPr>
                <w:rStyle w:val="Hipervnculo"/>
                <w:noProof/>
              </w:rPr>
            </w:rPrChange>
          </w:rPr>
          <w:fldChar w:fldCharType="end"/>
        </w:r>
      </w:ins>
    </w:p>
    <w:p w:rsidR="005C0A52" w:rsidRPr="005C0A52" w:rsidRDefault="00AA00AF">
      <w:pPr>
        <w:pStyle w:val="TDC2"/>
        <w:tabs>
          <w:tab w:val="left" w:pos="880"/>
          <w:tab w:val="right" w:leader="dot" w:pos="8494"/>
        </w:tabs>
        <w:rPr>
          <w:ins w:id="960" w:author="WinuE" w:date="2009-02-27T14:43:00Z"/>
          <w:rFonts w:asciiTheme="minorHAnsi" w:eastAsiaTheme="minorEastAsia" w:hAnsiTheme="minorHAnsi" w:cstheme="minorBidi"/>
          <w:noProof/>
          <w:sz w:val="22"/>
          <w:szCs w:val="22"/>
          <w:lang w:val="es-ES_tradnl" w:eastAsia="es-ES_tradnl"/>
        </w:rPr>
      </w:pPr>
      <w:ins w:id="961" w:author="WinuE" w:date="2009-02-27T14:43:00Z">
        <w:r w:rsidRPr="00AA00AF">
          <w:rPr>
            <w:rStyle w:val="Hipervnculo"/>
            <w:rFonts w:asciiTheme="minorHAnsi" w:hAnsiTheme="minorHAnsi"/>
            <w:noProof/>
            <w:sz w:val="22"/>
            <w:szCs w:val="22"/>
            <w:rPrChange w:id="962" w:author="WinuE" w:date="2009-02-27T14:43:00Z">
              <w:rPr>
                <w:rStyle w:val="Hipervnculo"/>
                <w:noProof/>
              </w:rPr>
            </w:rPrChange>
          </w:rPr>
          <w:lastRenderedPageBreak/>
          <w:fldChar w:fldCharType="begin"/>
        </w:r>
        <w:r w:rsidRPr="00AA00AF">
          <w:rPr>
            <w:rStyle w:val="Hipervnculo"/>
            <w:rFonts w:asciiTheme="minorHAnsi" w:hAnsiTheme="minorHAnsi"/>
            <w:noProof/>
            <w:sz w:val="22"/>
            <w:szCs w:val="22"/>
            <w:rPrChange w:id="963" w:author="WinuE" w:date="2009-02-27T14:43:00Z">
              <w:rPr>
                <w:rStyle w:val="Hipervnculo"/>
                <w:noProof/>
              </w:rPr>
            </w:rPrChange>
          </w:rPr>
          <w:instrText xml:space="preserve"> </w:instrText>
        </w:r>
        <w:r w:rsidRPr="00AA00AF">
          <w:rPr>
            <w:rFonts w:asciiTheme="minorHAnsi" w:hAnsiTheme="minorHAnsi"/>
            <w:noProof/>
            <w:sz w:val="22"/>
            <w:szCs w:val="22"/>
            <w:rPrChange w:id="964" w:author="WinuE" w:date="2009-02-27T14:43:00Z">
              <w:rPr>
                <w:noProof/>
                <w:color w:val="0000FF"/>
                <w:u w:val="single"/>
              </w:rPr>
            </w:rPrChange>
          </w:rPr>
          <w:instrText>HYPERLINK \l "_Toc223509202"</w:instrText>
        </w:r>
        <w:r w:rsidRPr="00AA00AF">
          <w:rPr>
            <w:rStyle w:val="Hipervnculo"/>
            <w:rFonts w:asciiTheme="minorHAnsi" w:hAnsiTheme="minorHAnsi"/>
            <w:noProof/>
            <w:sz w:val="22"/>
            <w:szCs w:val="22"/>
            <w:rPrChange w:id="965"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966" w:author="WinuE" w:date="2009-02-27T14:43:00Z">
              <w:rPr>
                <w:rStyle w:val="Hipervnculo"/>
                <w:noProof/>
              </w:rPr>
            </w:rPrChange>
          </w:rPr>
          <w:fldChar w:fldCharType="separate"/>
        </w:r>
        <w:r w:rsidRPr="00AA00AF">
          <w:rPr>
            <w:rStyle w:val="Hipervnculo"/>
            <w:rFonts w:asciiTheme="minorHAnsi" w:hAnsiTheme="minorHAnsi"/>
            <w:noProof/>
            <w:sz w:val="22"/>
            <w:szCs w:val="22"/>
            <w:rPrChange w:id="967" w:author="WinuE" w:date="2009-02-27T14:43:00Z">
              <w:rPr>
                <w:rStyle w:val="Hipervnculo"/>
                <w:rFonts w:ascii="Calibri" w:hAnsi="Calibri"/>
                <w:noProof/>
              </w:rPr>
            </w:rPrChange>
          </w:rPr>
          <w:t>7.2</w:t>
        </w:r>
        <w:r w:rsidRPr="00AA00AF">
          <w:rPr>
            <w:rFonts w:asciiTheme="minorHAnsi" w:eastAsiaTheme="minorEastAsia" w:hAnsiTheme="minorHAnsi" w:cstheme="minorBidi"/>
            <w:noProof/>
            <w:sz w:val="22"/>
            <w:szCs w:val="22"/>
            <w:lang w:val="es-ES_tradnl" w:eastAsia="es-ES_tradnl"/>
            <w:rPrChange w:id="968"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969" w:author="WinuE" w:date="2009-02-27T14:43:00Z">
              <w:rPr>
                <w:rStyle w:val="Hipervnculo"/>
                <w:rFonts w:ascii="Calibri" w:hAnsi="Calibri"/>
                <w:noProof/>
              </w:rPr>
            </w:rPrChange>
          </w:rPr>
          <w:t>PLAN DE VERIFICACIÓN Y VALIDACIÓN</w:t>
        </w:r>
        <w:r w:rsidRPr="00AA00AF">
          <w:rPr>
            <w:rFonts w:asciiTheme="minorHAnsi" w:hAnsiTheme="minorHAnsi"/>
            <w:noProof/>
            <w:webHidden/>
            <w:sz w:val="22"/>
            <w:szCs w:val="22"/>
            <w:rPrChange w:id="970" w:author="WinuE" w:date="2009-02-27T14:43:00Z">
              <w:rPr>
                <w:noProof/>
                <w:webHidden/>
                <w:color w:val="0000FF"/>
                <w:u w:val="single"/>
              </w:rPr>
            </w:rPrChange>
          </w:rPr>
          <w:tab/>
        </w:r>
        <w:r w:rsidRPr="00AA00AF">
          <w:rPr>
            <w:rFonts w:asciiTheme="minorHAnsi" w:hAnsiTheme="minorHAnsi"/>
            <w:noProof/>
            <w:webHidden/>
            <w:sz w:val="22"/>
            <w:szCs w:val="22"/>
            <w:rPrChange w:id="971" w:author="WinuE" w:date="2009-02-27T14:43:00Z">
              <w:rPr>
                <w:noProof/>
                <w:webHidden/>
                <w:color w:val="0000FF"/>
                <w:u w:val="single"/>
              </w:rPr>
            </w:rPrChange>
          </w:rPr>
          <w:fldChar w:fldCharType="begin"/>
        </w:r>
        <w:r w:rsidRPr="00AA00AF">
          <w:rPr>
            <w:rFonts w:asciiTheme="minorHAnsi" w:hAnsiTheme="minorHAnsi"/>
            <w:noProof/>
            <w:webHidden/>
            <w:sz w:val="22"/>
            <w:szCs w:val="22"/>
            <w:rPrChange w:id="972" w:author="WinuE" w:date="2009-02-27T14:43:00Z">
              <w:rPr>
                <w:noProof/>
                <w:webHidden/>
                <w:color w:val="0000FF"/>
                <w:u w:val="single"/>
              </w:rPr>
            </w:rPrChange>
          </w:rPr>
          <w:instrText xml:space="preserve"> PAGEREF _Toc223509202 \h </w:instrText>
        </w:r>
      </w:ins>
      <w:r w:rsidRPr="00AA00AF">
        <w:rPr>
          <w:rFonts w:asciiTheme="minorHAnsi" w:hAnsiTheme="minorHAnsi"/>
          <w:noProof/>
          <w:webHidden/>
          <w:sz w:val="22"/>
          <w:szCs w:val="22"/>
          <w:rPrChange w:id="973"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974" w:author="WinuE" w:date="2009-02-27T14:43:00Z">
            <w:rPr>
              <w:noProof/>
              <w:webHidden/>
              <w:color w:val="0000FF"/>
              <w:u w:val="single"/>
            </w:rPr>
          </w:rPrChange>
        </w:rPr>
        <w:fldChar w:fldCharType="separate"/>
      </w:r>
      <w:ins w:id="975" w:author="WinuE" w:date="2009-02-27T14:43:00Z">
        <w:r w:rsidRPr="00AA00AF">
          <w:rPr>
            <w:rFonts w:asciiTheme="minorHAnsi" w:hAnsiTheme="minorHAnsi"/>
            <w:noProof/>
            <w:webHidden/>
            <w:sz w:val="22"/>
            <w:szCs w:val="22"/>
            <w:rPrChange w:id="976" w:author="WinuE" w:date="2009-02-27T14:43:00Z">
              <w:rPr>
                <w:noProof/>
                <w:webHidden/>
                <w:color w:val="0000FF"/>
                <w:u w:val="single"/>
              </w:rPr>
            </w:rPrChange>
          </w:rPr>
          <w:t>35</w:t>
        </w:r>
        <w:r w:rsidRPr="00AA00AF">
          <w:rPr>
            <w:rFonts w:asciiTheme="minorHAnsi" w:hAnsiTheme="minorHAnsi"/>
            <w:noProof/>
            <w:webHidden/>
            <w:sz w:val="22"/>
            <w:szCs w:val="22"/>
            <w:rPrChange w:id="977"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978" w:author="WinuE" w:date="2009-02-27T14:43:00Z">
              <w:rPr>
                <w:rStyle w:val="Hipervnculo"/>
                <w:noProof/>
              </w:rPr>
            </w:rPrChange>
          </w:rPr>
          <w:fldChar w:fldCharType="end"/>
        </w:r>
      </w:ins>
    </w:p>
    <w:p w:rsidR="005C0A52" w:rsidRPr="005C0A52" w:rsidRDefault="00AA00AF">
      <w:pPr>
        <w:pStyle w:val="TDC2"/>
        <w:tabs>
          <w:tab w:val="left" w:pos="880"/>
          <w:tab w:val="right" w:leader="dot" w:pos="8494"/>
        </w:tabs>
        <w:rPr>
          <w:ins w:id="979" w:author="WinuE" w:date="2009-02-27T14:43:00Z"/>
          <w:rFonts w:asciiTheme="minorHAnsi" w:eastAsiaTheme="minorEastAsia" w:hAnsiTheme="minorHAnsi" w:cstheme="minorBidi"/>
          <w:noProof/>
          <w:sz w:val="22"/>
          <w:szCs w:val="22"/>
          <w:lang w:val="es-ES_tradnl" w:eastAsia="es-ES_tradnl"/>
        </w:rPr>
      </w:pPr>
      <w:ins w:id="980" w:author="WinuE" w:date="2009-02-27T14:43:00Z">
        <w:r w:rsidRPr="00AA00AF">
          <w:rPr>
            <w:rStyle w:val="Hipervnculo"/>
            <w:rFonts w:asciiTheme="minorHAnsi" w:hAnsiTheme="minorHAnsi"/>
            <w:noProof/>
            <w:sz w:val="22"/>
            <w:szCs w:val="22"/>
            <w:rPrChange w:id="981" w:author="WinuE" w:date="2009-02-27T14:43:00Z">
              <w:rPr>
                <w:rStyle w:val="Hipervnculo"/>
                <w:noProof/>
              </w:rPr>
            </w:rPrChange>
          </w:rPr>
          <w:fldChar w:fldCharType="begin"/>
        </w:r>
        <w:r w:rsidRPr="00AA00AF">
          <w:rPr>
            <w:rStyle w:val="Hipervnculo"/>
            <w:rFonts w:asciiTheme="minorHAnsi" w:hAnsiTheme="minorHAnsi"/>
            <w:noProof/>
            <w:sz w:val="22"/>
            <w:szCs w:val="22"/>
            <w:rPrChange w:id="982" w:author="WinuE" w:date="2009-02-27T14:43:00Z">
              <w:rPr>
                <w:rStyle w:val="Hipervnculo"/>
                <w:noProof/>
              </w:rPr>
            </w:rPrChange>
          </w:rPr>
          <w:instrText xml:space="preserve"> </w:instrText>
        </w:r>
        <w:r w:rsidRPr="00AA00AF">
          <w:rPr>
            <w:rFonts w:asciiTheme="minorHAnsi" w:hAnsiTheme="minorHAnsi"/>
            <w:noProof/>
            <w:sz w:val="22"/>
            <w:szCs w:val="22"/>
            <w:rPrChange w:id="983" w:author="WinuE" w:date="2009-02-27T14:43:00Z">
              <w:rPr>
                <w:noProof/>
                <w:color w:val="0000FF"/>
                <w:u w:val="single"/>
              </w:rPr>
            </w:rPrChange>
          </w:rPr>
          <w:instrText>HYPERLINK \l "_Toc223509204"</w:instrText>
        </w:r>
        <w:r w:rsidRPr="00AA00AF">
          <w:rPr>
            <w:rStyle w:val="Hipervnculo"/>
            <w:rFonts w:asciiTheme="minorHAnsi" w:hAnsiTheme="minorHAnsi"/>
            <w:noProof/>
            <w:sz w:val="22"/>
            <w:szCs w:val="22"/>
            <w:rPrChange w:id="984"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985" w:author="WinuE" w:date="2009-02-27T14:43:00Z">
              <w:rPr>
                <w:rStyle w:val="Hipervnculo"/>
                <w:noProof/>
              </w:rPr>
            </w:rPrChange>
          </w:rPr>
          <w:fldChar w:fldCharType="separate"/>
        </w:r>
        <w:r w:rsidRPr="00AA00AF">
          <w:rPr>
            <w:rStyle w:val="Hipervnculo"/>
            <w:rFonts w:asciiTheme="minorHAnsi" w:hAnsiTheme="minorHAnsi"/>
            <w:noProof/>
            <w:sz w:val="22"/>
            <w:szCs w:val="22"/>
            <w:rPrChange w:id="986" w:author="WinuE" w:date="2009-02-27T14:43:00Z">
              <w:rPr>
                <w:rStyle w:val="Hipervnculo"/>
                <w:rFonts w:ascii="Calibri" w:hAnsi="Calibri"/>
                <w:noProof/>
              </w:rPr>
            </w:rPrChange>
          </w:rPr>
          <w:t>7.3</w:t>
        </w:r>
        <w:r w:rsidRPr="00AA00AF">
          <w:rPr>
            <w:rFonts w:asciiTheme="minorHAnsi" w:eastAsiaTheme="minorEastAsia" w:hAnsiTheme="minorHAnsi" w:cstheme="minorBidi"/>
            <w:noProof/>
            <w:sz w:val="22"/>
            <w:szCs w:val="22"/>
            <w:lang w:val="es-ES_tradnl" w:eastAsia="es-ES_tradnl"/>
            <w:rPrChange w:id="987"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988" w:author="WinuE" w:date="2009-02-27T14:43:00Z">
              <w:rPr>
                <w:rStyle w:val="Hipervnculo"/>
                <w:rFonts w:ascii="Calibri" w:hAnsi="Calibri"/>
                <w:noProof/>
              </w:rPr>
            </w:rPrChange>
          </w:rPr>
          <w:t>PLAN DE DOCUMENTACIÓN</w:t>
        </w:r>
        <w:r w:rsidRPr="00AA00AF">
          <w:rPr>
            <w:rFonts w:asciiTheme="minorHAnsi" w:hAnsiTheme="minorHAnsi"/>
            <w:noProof/>
            <w:webHidden/>
            <w:sz w:val="22"/>
            <w:szCs w:val="22"/>
            <w:rPrChange w:id="989" w:author="WinuE" w:date="2009-02-27T14:43:00Z">
              <w:rPr>
                <w:noProof/>
                <w:webHidden/>
                <w:color w:val="0000FF"/>
                <w:u w:val="single"/>
              </w:rPr>
            </w:rPrChange>
          </w:rPr>
          <w:tab/>
        </w:r>
        <w:r w:rsidRPr="00AA00AF">
          <w:rPr>
            <w:rFonts w:asciiTheme="minorHAnsi" w:hAnsiTheme="minorHAnsi"/>
            <w:noProof/>
            <w:webHidden/>
            <w:sz w:val="22"/>
            <w:szCs w:val="22"/>
            <w:rPrChange w:id="990" w:author="WinuE" w:date="2009-02-27T14:43:00Z">
              <w:rPr>
                <w:noProof/>
                <w:webHidden/>
                <w:color w:val="0000FF"/>
                <w:u w:val="single"/>
              </w:rPr>
            </w:rPrChange>
          </w:rPr>
          <w:fldChar w:fldCharType="begin"/>
        </w:r>
        <w:r w:rsidRPr="00AA00AF">
          <w:rPr>
            <w:rFonts w:asciiTheme="minorHAnsi" w:hAnsiTheme="minorHAnsi"/>
            <w:noProof/>
            <w:webHidden/>
            <w:sz w:val="22"/>
            <w:szCs w:val="22"/>
            <w:rPrChange w:id="991" w:author="WinuE" w:date="2009-02-27T14:43:00Z">
              <w:rPr>
                <w:noProof/>
                <w:webHidden/>
                <w:color w:val="0000FF"/>
                <w:u w:val="single"/>
              </w:rPr>
            </w:rPrChange>
          </w:rPr>
          <w:instrText xml:space="preserve"> PAGEREF _Toc223509204 \h </w:instrText>
        </w:r>
      </w:ins>
      <w:r w:rsidRPr="00AA00AF">
        <w:rPr>
          <w:rFonts w:asciiTheme="minorHAnsi" w:hAnsiTheme="minorHAnsi"/>
          <w:noProof/>
          <w:webHidden/>
          <w:sz w:val="22"/>
          <w:szCs w:val="22"/>
          <w:rPrChange w:id="992"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993" w:author="WinuE" w:date="2009-02-27T14:43:00Z">
            <w:rPr>
              <w:noProof/>
              <w:webHidden/>
              <w:color w:val="0000FF"/>
              <w:u w:val="single"/>
            </w:rPr>
          </w:rPrChange>
        </w:rPr>
        <w:fldChar w:fldCharType="separate"/>
      </w:r>
      <w:ins w:id="994" w:author="WinuE" w:date="2009-02-27T14:43:00Z">
        <w:r w:rsidRPr="00AA00AF">
          <w:rPr>
            <w:rFonts w:asciiTheme="minorHAnsi" w:hAnsiTheme="minorHAnsi"/>
            <w:noProof/>
            <w:webHidden/>
            <w:sz w:val="22"/>
            <w:szCs w:val="22"/>
            <w:rPrChange w:id="995" w:author="WinuE" w:date="2009-02-27T14:43:00Z">
              <w:rPr>
                <w:noProof/>
                <w:webHidden/>
                <w:color w:val="0000FF"/>
                <w:u w:val="single"/>
              </w:rPr>
            </w:rPrChange>
          </w:rPr>
          <w:t>35</w:t>
        </w:r>
        <w:r w:rsidRPr="00AA00AF">
          <w:rPr>
            <w:rFonts w:asciiTheme="minorHAnsi" w:hAnsiTheme="minorHAnsi"/>
            <w:noProof/>
            <w:webHidden/>
            <w:sz w:val="22"/>
            <w:szCs w:val="22"/>
            <w:rPrChange w:id="996"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997" w:author="WinuE" w:date="2009-02-27T14:43:00Z">
              <w:rPr>
                <w:rStyle w:val="Hipervnculo"/>
                <w:noProof/>
              </w:rPr>
            </w:rPrChange>
          </w:rPr>
          <w:fldChar w:fldCharType="end"/>
        </w:r>
      </w:ins>
    </w:p>
    <w:p w:rsidR="005C0A52" w:rsidRPr="005C0A52" w:rsidRDefault="00AA00AF">
      <w:pPr>
        <w:pStyle w:val="TDC2"/>
        <w:tabs>
          <w:tab w:val="left" w:pos="880"/>
          <w:tab w:val="right" w:leader="dot" w:pos="8494"/>
        </w:tabs>
        <w:rPr>
          <w:ins w:id="998" w:author="WinuE" w:date="2009-02-27T14:43:00Z"/>
          <w:rFonts w:asciiTheme="minorHAnsi" w:eastAsiaTheme="minorEastAsia" w:hAnsiTheme="minorHAnsi" w:cstheme="minorBidi"/>
          <w:noProof/>
          <w:sz w:val="22"/>
          <w:szCs w:val="22"/>
          <w:lang w:val="es-ES_tradnl" w:eastAsia="es-ES_tradnl"/>
        </w:rPr>
      </w:pPr>
      <w:ins w:id="999" w:author="WinuE" w:date="2009-02-27T14:43:00Z">
        <w:r w:rsidRPr="00AA00AF">
          <w:rPr>
            <w:rStyle w:val="Hipervnculo"/>
            <w:rFonts w:asciiTheme="minorHAnsi" w:hAnsiTheme="minorHAnsi"/>
            <w:noProof/>
            <w:sz w:val="22"/>
            <w:szCs w:val="22"/>
            <w:rPrChange w:id="1000" w:author="WinuE" w:date="2009-02-27T14:43:00Z">
              <w:rPr>
                <w:rStyle w:val="Hipervnculo"/>
                <w:noProof/>
              </w:rPr>
            </w:rPrChange>
          </w:rPr>
          <w:fldChar w:fldCharType="begin"/>
        </w:r>
        <w:r w:rsidRPr="00AA00AF">
          <w:rPr>
            <w:rStyle w:val="Hipervnculo"/>
            <w:rFonts w:asciiTheme="minorHAnsi" w:hAnsiTheme="minorHAnsi"/>
            <w:noProof/>
            <w:sz w:val="22"/>
            <w:szCs w:val="22"/>
            <w:rPrChange w:id="1001" w:author="WinuE" w:date="2009-02-27T14:43:00Z">
              <w:rPr>
                <w:rStyle w:val="Hipervnculo"/>
                <w:noProof/>
              </w:rPr>
            </w:rPrChange>
          </w:rPr>
          <w:instrText xml:space="preserve"> </w:instrText>
        </w:r>
        <w:r w:rsidRPr="00AA00AF">
          <w:rPr>
            <w:rFonts w:asciiTheme="minorHAnsi" w:hAnsiTheme="minorHAnsi"/>
            <w:noProof/>
            <w:sz w:val="22"/>
            <w:szCs w:val="22"/>
            <w:rPrChange w:id="1002" w:author="WinuE" w:date="2009-02-27T14:43:00Z">
              <w:rPr>
                <w:noProof/>
                <w:color w:val="0000FF"/>
                <w:u w:val="single"/>
              </w:rPr>
            </w:rPrChange>
          </w:rPr>
          <w:instrText>HYPERLINK \l "_Toc223509205"</w:instrText>
        </w:r>
        <w:r w:rsidRPr="00AA00AF">
          <w:rPr>
            <w:rStyle w:val="Hipervnculo"/>
            <w:rFonts w:asciiTheme="minorHAnsi" w:hAnsiTheme="minorHAnsi"/>
            <w:noProof/>
            <w:sz w:val="22"/>
            <w:szCs w:val="22"/>
            <w:rPrChange w:id="1003"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1004" w:author="WinuE" w:date="2009-02-27T14:43:00Z">
              <w:rPr>
                <w:rStyle w:val="Hipervnculo"/>
                <w:noProof/>
              </w:rPr>
            </w:rPrChange>
          </w:rPr>
          <w:fldChar w:fldCharType="separate"/>
        </w:r>
        <w:r w:rsidRPr="00AA00AF">
          <w:rPr>
            <w:rStyle w:val="Hipervnculo"/>
            <w:rFonts w:asciiTheme="minorHAnsi" w:hAnsiTheme="minorHAnsi"/>
            <w:noProof/>
            <w:sz w:val="22"/>
            <w:szCs w:val="22"/>
            <w:rPrChange w:id="1005" w:author="WinuE" w:date="2009-02-27T14:43:00Z">
              <w:rPr>
                <w:rStyle w:val="Hipervnculo"/>
                <w:rFonts w:ascii="Calibri" w:hAnsi="Calibri"/>
                <w:noProof/>
              </w:rPr>
            </w:rPrChange>
          </w:rPr>
          <w:t>7.4</w:t>
        </w:r>
        <w:r w:rsidRPr="00AA00AF">
          <w:rPr>
            <w:rFonts w:asciiTheme="minorHAnsi" w:eastAsiaTheme="minorEastAsia" w:hAnsiTheme="minorHAnsi" w:cstheme="minorBidi"/>
            <w:noProof/>
            <w:sz w:val="22"/>
            <w:szCs w:val="22"/>
            <w:lang w:val="es-ES_tradnl" w:eastAsia="es-ES_tradnl"/>
            <w:rPrChange w:id="1006"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1007" w:author="WinuE" w:date="2009-02-27T14:43:00Z">
              <w:rPr>
                <w:rStyle w:val="Hipervnculo"/>
                <w:rFonts w:ascii="Calibri" w:hAnsi="Calibri"/>
                <w:noProof/>
              </w:rPr>
            </w:rPrChange>
          </w:rPr>
          <w:t>PLAN DE ASEGURAMIENTO DE LA CALIDAD</w:t>
        </w:r>
        <w:r w:rsidRPr="00AA00AF">
          <w:rPr>
            <w:rFonts w:asciiTheme="minorHAnsi" w:hAnsiTheme="minorHAnsi"/>
            <w:noProof/>
            <w:webHidden/>
            <w:sz w:val="22"/>
            <w:szCs w:val="22"/>
            <w:rPrChange w:id="1008" w:author="WinuE" w:date="2009-02-27T14:43:00Z">
              <w:rPr>
                <w:noProof/>
                <w:webHidden/>
                <w:color w:val="0000FF"/>
                <w:u w:val="single"/>
              </w:rPr>
            </w:rPrChange>
          </w:rPr>
          <w:tab/>
        </w:r>
        <w:r w:rsidRPr="00AA00AF">
          <w:rPr>
            <w:rFonts w:asciiTheme="minorHAnsi" w:hAnsiTheme="minorHAnsi"/>
            <w:noProof/>
            <w:webHidden/>
            <w:sz w:val="22"/>
            <w:szCs w:val="22"/>
            <w:rPrChange w:id="1009" w:author="WinuE" w:date="2009-02-27T14:43:00Z">
              <w:rPr>
                <w:noProof/>
                <w:webHidden/>
                <w:color w:val="0000FF"/>
                <w:u w:val="single"/>
              </w:rPr>
            </w:rPrChange>
          </w:rPr>
          <w:fldChar w:fldCharType="begin"/>
        </w:r>
        <w:r w:rsidRPr="00AA00AF">
          <w:rPr>
            <w:rFonts w:asciiTheme="minorHAnsi" w:hAnsiTheme="minorHAnsi"/>
            <w:noProof/>
            <w:webHidden/>
            <w:sz w:val="22"/>
            <w:szCs w:val="22"/>
            <w:rPrChange w:id="1010" w:author="WinuE" w:date="2009-02-27T14:43:00Z">
              <w:rPr>
                <w:noProof/>
                <w:webHidden/>
                <w:color w:val="0000FF"/>
                <w:u w:val="single"/>
              </w:rPr>
            </w:rPrChange>
          </w:rPr>
          <w:instrText xml:space="preserve"> PAGEREF _Toc223509205 \h </w:instrText>
        </w:r>
      </w:ins>
      <w:r w:rsidRPr="00AA00AF">
        <w:rPr>
          <w:rFonts w:asciiTheme="minorHAnsi" w:hAnsiTheme="minorHAnsi"/>
          <w:noProof/>
          <w:webHidden/>
          <w:sz w:val="22"/>
          <w:szCs w:val="22"/>
          <w:rPrChange w:id="1011"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1012" w:author="WinuE" w:date="2009-02-27T14:43:00Z">
            <w:rPr>
              <w:noProof/>
              <w:webHidden/>
              <w:color w:val="0000FF"/>
              <w:u w:val="single"/>
            </w:rPr>
          </w:rPrChange>
        </w:rPr>
        <w:fldChar w:fldCharType="separate"/>
      </w:r>
      <w:ins w:id="1013" w:author="WinuE" w:date="2009-02-27T14:43:00Z">
        <w:r w:rsidRPr="00AA00AF">
          <w:rPr>
            <w:rFonts w:asciiTheme="minorHAnsi" w:hAnsiTheme="minorHAnsi"/>
            <w:noProof/>
            <w:webHidden/>
            <w:sz w:val="22"/>
            <w:szCs w:val="22"/>
            <w:rPrChange w:id="1014" w:author="WinuE" w:date="2009-02-27T14:43:00Z">
              <w:rPr>
                <w:noProof/>
                <w:webHidden/>
                <w:color w:val="0000FF"/>
                <w:u w:val="single"/>
              </w:rPr>
            </w:rPrChange>
          </w:rPr>
          <w:t>35</w:t>
        </w:r>
        <w:r w:rsidRPr="00AA00AF">
          <w:rPr>
            <w:rFonts w:asciiTheme="minorHAnsi" w:hAnsiTheme="minorHAnsi"/>
            <w:noProof/>
            <w:webHidden/>
            <w:sz w:val="22"/>
            <w:szCs w:val="22"/>
            <w:rPrChange w:id="1015"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1016" w:author="WinuE" w:date="2009-02-27T14:43:00Z">
              <w:rPr>
                <w:rStyle w:val="Hipervnculo"/>
                <w:noProof/>
              </w:rPr>
            </w:rPrChange>
          </w:rPr>
          <w:fldChar w:fldCharType="end"/>
        </w:r>
      </w:ins>
    </w:p>
    <w:p w:rsidR="005C0A52" w:rsidRPr="005C0A52" w:rsidRDefault="00AA00AF">
      <w:pPr>
        <w:pStyle w:val="TDC2"/>
        <w:tabs>
          <w:tab w:val="left" w:pos="880"/>
          <w:tab w:val="right" w:leader="dot" w:pos="8494"/>
        </w:tabs>
        <w:rPr>
          <w:ins w:id="1017" w:author="WinuE" w:date="2009-02-27T14:43:00Z"/>
          <w:rFonts w:asciiTheme="minorHAnsi" w:eastAsiaTheme="minorEastAsia" w:hAnsiTheme="minorHAnsi" w:cstheme="minorBidi"/>
          <w:noProof/>
          <w:sz w:val="22"/>
          <w:szCs w:val="22"/>
          <w:lang w:val="es-ES_tradnl" w:eastAsia="es-ES_tradnl"/>
        </w:rPr>
      </w:pPr>
      <w:ins w:id="1018" w:author="WinuE" w:date="2009-02-27T14:43:00Z">
        <w:r w:rsidRPr="00AA00AF">
          <w:rPr>
            <w:rStyle w:val="Hipervnculo"/>
            <w:rFonts w:asciiTheme="minorHAnsi" w:hAnsiTheme="minorHAnsi"/>
            <w:noProof/>
            <w:sz w:val="22"/>
            <w:szCs w:val="22"/>
            <w:rPrChange w:id="1019" w:author="WinuE" w:date="2009-02-27T14:43:00Z">
              <w:rPr>
                <w:rStyle w:val="Hipervnculo"/>
                <w:noProof/>
              </w:rPr>
            </w:rPrChange>
          </w:rPr>
          <w:fldChar w:fldCharType="begin"/>
        </w:r>
        <w:r w:rsidRPr="00AA00AF">
          <w:rPr>
            <w:rStyle w:val="Hipervnculo"/>
            <w:rFonts w:asciiTheme="minorHAnsi" w:hAnsiTheme="minorHAnsi"/>
            <w:noProof/>
            <w:sz w:val="22"/>
            <w:szCs w:val="22"/>
            <w:rPrChange w:id="1020" w:author="WinuE" w:date="2009-02-27T14:43:00Z">
              <w:rPr>
                <w:rStyle w:val="Hipervnculo"/>
                <w:noProof/>
              </w:rPr>
            </w:rPrChange>
          </w:rPr>
          <w:instrText xml:space="preserve"> </w:instrText>
        </w:r>
        <w:r w:rsidRPr="00AA00AF">
          <w:rPr>
            <w:rFonts w:asciiTheme="minorHAnsi" w:hAnsiTheme="minorHAnsi"/>
            <w:noProof/>
            <w:sz w:val="22"/>
            <w:szCs w:val="22"/>
            <w:rPrChange w:id="1021" w:author="WinuE" w:date="2009-02-27T14:43:00Z">
              <w:rPr>
                <w:noProof/>
                <w:color w:val="0000FF"/>
                <w:u w:val="single"/>
              </w:rPr>
            </w:rPrChange>
          </w:rPr>
          <w:instrText>HYPERLINK \l "_Toc223509206"</w:instrText>
        </w:r>
        <w:r w:rsidRPr="00AA00AF">
          <w:rPr>
            <w:rStyle w:val="Hipervnculo"/>
            <w:rFonts w:asciiTheme="minorHAnsi" w:hAnsiTheme="minorHAnsi"/>
            <w:noProof/>
            <w:sz w:val="22"/>
            <w:szCs w:val="22"/>
            <w:rPrChange w:id="1022"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1023" w:author="WinuE" w:date="2009-02-27T14:43:00Z">
              <w:rPr>
                <w:rStyle w:val="Hipervnculo"/>
                <w:noProof/>
              </w:rPr>
            </w:rPrChange>
          </w:rPr>
          <w:fldChar w:fldCharType="separate"/>
        </w:r>
        <w:r w:rsidRPr="00AA00AF">
          <w:rPr>
            <w:rStyle w:val="Hipervnculo"/>
            <w:rFonts w:asciiTheme="minorHAnsi" w:hAnsiTheme="minorHAnsi"/>
            <w:noProof/>
            <w:sz w:val="22"/>
            <w:szCs w:val="22"/>
            <w:rPrChange w:id="1024" w:author="WinuE" w:date="2009-02-27T14:43:00Z">
              <w:rPr>
                <w:rStyle w:val="Hipervnculo"/>
                <w:rFonts w:ascii="Calibri" w:hAnsi="Calibri"/>
                <w:noProof/>
              </w:rPr>
            </w:rPrChange>
          </w:rPr>
          <w:t>7.5</w:t>
        </w:r>
        <w:r w:rsidRPr="00AA00AF">
          <w:rPr>
            <w:rFonts w:asciiTheme="minorHAnsi" w:eastAsiaTheme="minorEastAsia" w:hAnsiTheme="minorHAnsi" w:cstheme="minorBidi"/>
            <w:noProof/>
            <w:sz w:val="22"/>
            <w:szCs w:val="22"/>
            <w:lang w:val="es-ES_tradnl" w:eastAsia="es-ES_tradnl"/>
            <w:rPrChange w:id="1025"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1026" w:author="WinuE" w:date="2009-02-27T14:43:00Z">
              <w:rPr>
                <w:rStyle w:val="Hipervnculo"/>
                <w:rFonts w:ascii="Calibri" w:hAnsi="Calibri"/>
                <w:noProof/>
              </w:rPr>
            </w:rPrChange>
          </w:rPr>
          <w:t>REVISIONES Y AUDITORIAS</w:t>
        </w:r>
        <w:r w:rsidRPr="00AA00AF">
          <w:rPr>
            <w:rFonts w:asciiTheme="minorHAnsi" w:hAnsiTheme="minorHAnsi"/>
            <w:noProof/>
            <w:webHidden/>
            <w:sz w:val="22"/>
            <w:szCs w:val="22"/>
            <w:rPrChange w:id="1027" w:author="WinuE" w:date="2009-02-27T14:43:00Z">
              <w:rPr>
                <w:noProof/>
                <w:webHidden/>
                <w:color w:val="0000FF"/>
                <w:u w:val="single"/>
              </w:rPr>
            </w:rPrChange>
          </w:rPr>
          <w:tab/>
        </w:r>
        <w:r w:rsidRPr="00AA00AF">
          <w:rPr>
            <w:rFonts w:asciiTheme="minorHAnsi" w:hAnsiTheme="minorHAnsi"/>
            <w:noProof/>
            <w:webHidden/>
            <w:sz w:val="22"/>
            <w:szCs w:val="22"/>
            <w:rPrChange w:id="1028" w:author="WinuE" w:date="2009-02-27T14:43:00Z">
              <w:rPr>
                <w:noProof/>
                <w:webHidden/>
                <w:color w:val="0000FF"/>
                <w:u w:val="single"/>
              </w:rPr>
            </w:rPrChange>
          </w:rPr>
          <w:fldChar w:fldCharType="begin"/>
        </w:r>
        <w:r w:rsidRPr="00AA00AF">
          <w:rPr>
            <w:rFonts w:asciiTheme="minorHAnsi" w:hAnsiTheme="minorHAnsi"/>
            <w:noProof/>
            <w:webHidden/>
            <w:sz w:val="22"/>
            <w:szCs w:val="22"/>
            <w:rPrChange w:id="1029" w:author="WinuE" w:date="2009-02-27T14:43:00Z">
              <w:rPr>
                <w:noProof/>
                <w:webHidden/>
                <w:color w:val="0000FF"/>
                <w:u w:val="single"/>
              </w:rPr>
            </w:rPrChange>
          </w:rPr>
          <w:instrText xml:space="preserve"> PAGEREF _Toc223509206 \h </w:instrText>
        </w:r>
      </w:ins>
      <w:r w:rsidRPr="00AA00AF">
        <w:rPr>
          <w:rFonts w:asciiTheme="minorHAnsi" w:hAnsiTheme="minorHAnsi"/>
          <w:noProof/>
          <w:webHidden/>
          <w:sz w:val="22"/>
          <w:szCs w:val="22"/>
          <w:rPrChange w:id="1030"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1031" w:author="WinuE" w:date="2009-02-27T14:43:00Z">
            <w:rPr>
              <w:noProof/>
              <w:webHidden/>
              <w:color w:val="0000FF"/>
              <w:u w:val="single"/>
            </w:rPr>
          </w:rPrChange>
        </w:rPr>
        <w:fldChar w:fldCharType="separate"/>
      </w:r>
      <w:ins w:id="1032" w:author="WinuE" w:date="2009-02-27T14:43:00Z">
        <w:r w:rsidRPr="00AA00AF">
          <w:rPr>
            <w:rFonts w:asciiTheme="minorHAnsi" w:hAnsiTheme="minorHAnsi"/>
            <w:noProof/>
            <w:webHidden/>
            <w:sz w:val="22"/>
            <w:szCs w:val="22"/>
            <w:rPrChange w:id="1033" w:author="WinuE" w:date="2009-02-27T14:43:00Z">
              <w:rPr>
                <w:noProof/>
                <w:webHidden/>
                <w:color w:val="0000FF"/>
                <w:u w:val="single"/>
              </w:rPr>
            </w:rPrChange>
          </w:rPr>
          <w:t>35</w:t>
        </w:r>
        <w:r w:rsidRPr="00AA00AF">
          <w:rPr>
            <w:rFonts w:asciiTheme="minorHAnsi" w:hAnsiTheme="minorHAnsi"/>
            <w:noProof/>
            <w:webHidden/>
            <w:sz w:val="22"/>
            <w:szCs w:val="22"/>
            <w:rPrChange w:id="1034"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1035" w:author="WinuE" w:date="2009-02-27T14:43:00Z">
              <w:rPr>
                <w:rStyle w:val="Hipervnculo"/>
                <w:noProof/>
              </w:rPr>
            </w:rPrChange>
          </w:rPr>
          <w:fldChar w:fldCharType="end"/>
        </w:r>
      </w:ins>
    </w:p>
    <w:p w:rsidR="005C0A52" w:rsidRPr="005C0A52" w:rsidRDefault="00AA00AF">
      <w:pPr>
        <w:pStyle w:val="TDC2"/>
        <w:tabs>
          <w:tab w:val="left" w:pos="880"/>
          <w:tab w:val="right" w:leader="dot" w:pos="8494"/>
        </w:tabs>
        <w:rPr>
          <w:ins w:id="1036" w:author="WinuE" w:date="2009-02-27T14:43:00Z"/>
          <w:rFonts w:asciiTheme="minorHAnsi" w:eastAsiaTheme="minorEastAsia" w:hAnsiTheme="minorHAnsi" w:cstheme="minorBidi"/>
          <w:noProof/>
          <w:sz w:val="22"/>
          <w:szCs w:val="22"/>
          <w:lang w:val="es-ES_tradnl" w:eastAsia="es-ES_tradnl"/>
        </w:rPr>
      </w:pPr>
      <w:ins w:id="1037" w:author="WinuE" w:date="2009-02-27T14:43:00Z">
        <w:r w:rsidRPr="00AA00AF">
          <w:rPr>
            <w:rStyle w:val="Hipervnculo"/>
            <w:rFonts w:asciiTheme="minorHAnsi" w:hAnsiTheme="minorHAnsi"/>
            <w:noProof/>
            <w:sz w:val="22"/>
            <w:szCs w:val="22"/>
            <w:rPrChange w:id="1038" w:author="WinuE" w:date="2009-02-27T14:43:00Z">
              <w:rPr>
                <w:rStyle w:val="Hipervnculo"/>
                <w:noProof/>
              </w:rPr>
            </w:rPrChange>
          </w:rPr>
          <w:fldChar w:fldCharType="begin"/>
        </w:r>
        <w:r w:rsidRPr="00AA00AF">
          <w:rPr>
            <w:rStyle w:val="Hipervnculo"/>
            <w:rFonts w:asciiTheme="minorHAnsi" w:hAnsiTheme="minorHAnsi"/>
            <w:noProof/>
            <w:sz w:val="22"/>
            <w:szCs w:val="22"/>
            <w:rPrChange w:id="1039" w:author="WinuE" w:date="2009-02-27T14:43:00Z">
              <w:rPr>
                <w:rStyle w:val="Hipervnculo"/>
                <w:noProof/>
              </w:rPr>
            </w:rPrChange>
          </w:rPr>
          <w:instrText xml:space="preserve"> </w:instrText>
        </w:r>
        <w:r w:rsidRPr="00AA00AF">
          <w:rPr>
            <w:rFonts w:asciiTheme="minorHAnsi" w:hAnsiTheme="minorHAnsi"/>
            <w:noProof/>
            <w:sz w:val="22"/>
            <w:szCs w:val="22"/>
            <w:rPrChange w:id="1040" w:author="WinuE" w:date="2009-02-27T14:43:00Z">
              <w:rPr>
                <w:noProof/>
                <w:color w:val="0000FF"/>
                <w:u w:val="single"/>
              </w:rPr>
            </w:rPrChange>
          </w:rPr>
          <w:instrText>HYPERLINK \l "_Toc223509207"</w:instrText>
        </w:r>
        <w:r w:rsidRPr="00AA00AF">
          <w:rPr>
            <w:rStyle w:val="Hipervnculo"/>
            <w:rFonts w:asciiTheme="minorHAnsi" w:hAnsiTheme="minorHAnsi"/>
            <w:noProof/>
            <w:sz w:val="22"/>
            <w:szCs w:val="22"/>
            <w:rPrChange w:id="1041"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1042" w:author="WinuE" w:date="2009-02-27T14:43:00Z">
              <w:rPr>
                <w:rStyle w:val="Hipervnculo"/>
                <w:noProof/>
              </w:rPr>
            </w:rPrChange>
          </w:rPr>
          <w:fldChar w:fldCharType="separate"/>
        </w:r>
        <w:r w:rsidRPr="00AA00AF">
          <w:rPr>
            <w:rStyle w:val="Hipervnculo"/>
            <w:rFonts w:asciiTheme="minorHAnsi" w:hAnsiTheme="minorHAnsi"/>
            <w:noProof/>
            <w:sz w:val="22"/>
            <w:szCs w:val="22"/>
            <w:rPrChange w:id="1043" w:author="WinuE" w:date="2009-02-27T14:43:00Z">
              <w:rPr>
                <w:rStyle w:val="Hipervnculo"/>
                <w:rFonts w:ascii="Calibri" w:hAnsi="Calibri"/>
                <w:noProof/>
              </w:rPr>
            </w:rPrChange>
          </w:rPr>
          <w:t>7.6</w:t>
        </w:r>
        <w:r w:rsidRPr="00AA00AF">
          <w:rPr>
            <w:rFonts w:asciiTheme="minorHAnsi" w:eastAsiaTheme="minorEastAsia" w:hAnsiTheme="minorHAnsi" w:cstheme="minorBidi"/>
            <w:noProof/>
            <w:sz w:val="22"/>
            <w:szCs w:val="22"/>
            <w:lang w:val="es-ES_tradnl" w:eastAsia="es-ES_tradnl"/>
            <w:rPrChange w:id="1044"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1045" w:author="WinuE" w:date="2009-02-27T14:43:00Z">
              <w:rPr>
                <w:rStyle w:val="Hipervnculo"/>
                <w:rFonts w:ascii="Calibri" w:hAnsi="Calibri"/>
                <w:noProof/>
              </w:rPr>
            </w:rPrChange>
          </w:rPr>
          <w:t>PLAN DE RESOLUCIÓN DE PROBLEMAS</w:t>
        </w:r>
        <w:r w:rsidRPr="00AA00AF">
          <w:rPr>
            <w:rFonts w:asciiTheme="minorHAnsi" w:hAnsiTheme="minorHAnsi"/>
            <w:noProof/>
            <w:webHidden/>
            <w:sz w:val="22"/>
            <w:szCs w:val="22"/>
            <w:rPrChange w:id="1046" w:author="WinuE" w:date="2009-02-27T14:43:00Z">
              <w:rPr>
                <w:noProof/>
                <w:webHidden/>
                <w:color w:val="0000FF"/>
                <w:u w:val="single"/>
              </w:rPr>
            </w:rPrChange>
          </w:rPr>
          <w:tab/>
        </w:r>
        <w:r w:rsidRPr="00AA00AF">
          <w:rPr>
            <w:rFonts w:asciiTheme="minorHAnsi" w:hAnsiTheme="minorHAnsi"/>
            <w:noProof/>
            <w:webHidden/>
            <w:sz w:val="22"/>
            <w:szCs w:val="22"/>
            <w:rPrChange w:id="1047" w:author="WinuE" w:date="2009-02-27T14:43:00Z">
              <w:rPr>
                <w:noProof/>
                <w:webHidden/>
                <w:color w:val="0000FF"/>
                <w:u w:val="single"/>
              </w:rPr>
            </w:rPrChange>
          </w:rPr>
          <w:fldChar w:fldCharType="begin"/>
        </w:r>
        <w:r w:rsidRPr="00AA00AF">
          <w:rPr>
            <w:rFonts w:asciiTheme="minorHAnsi" w:hAnsiTheme="minorHAnsi"/>
            <w:noProof/>
            <w:webHidden/>
            <w:sz w:val="22"/>
            <w:szCs w:val="22"/>
            <w:rPrChange w:id="1048" w:author="WinuE" w:date="2009-02-27T14:43:00Z">
              <w:rPr>
                <w:noProof/>
                <w:webHidden/>
                <w:color w:val="0000FF"/>
                <w:u w:val="single"/>
              </w:rPr>
            </w:rPrChange>
          </w:rPr>
          <w:instrText xml:space="preserve"> PAGEREF _Toc223509207 \h </w:instrText>
        </w:r>
      </w:ins>
      <w:r w:rsidRPr="00AA00AF">
        <w:rPr>
          <w:rFonts w:asciiTheme="minorHAnsi" w:hAnsiTheme="minorHAnsi"/>
          <w:noProof/>
          <w:webHidden/>
          <w:sz w:val="22"/>
          <w:szCs w:val="22"/>
          <w:rPrChange w:id="1049"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1050" w:author="WinuE" w:date="2009-02-27T14:43:00Z">
            <w:rPr>
              <w:noProof/>
              <w:webHidden/>
              <w:color w:val="0000FF"/>
              <w:u w:val="single"/>
            </w:rPr>
          </w:rPrChange>
        </w:rPr>
        <w:fldChar w:fldCharType="separate"/>
      </w:r>
      <w:ins w:id="1051" w:author="WinuE" w:date="2009-02-27T14:43:00Z">
        <w:r w:rsidRPr="00AA00AF">
          <w:rPr>
            <w:rFonts w:asciiTheme="minorHAnsi" w:hAnsiTheme="minorHAnsi"/>
            <w:noProof/>
            <w:webHidden/>
            <w:sz w:val="22"/>
            <w:szCs w:val="22"/>
            <w:rPrChange w:id="1052" w:author="WinuE" w:date="2009-02-27T14:43:00Z">
              <w:rPr>
                <w:noProof/>
                <w:webHidden/>
                <w:color w:val="0000FF"/>
                <w:u w:val="single"/>
              </w:rPr>
            </w:rPrChange>
          </w:rPr>
          <w:t>35</w:t>
        </w:r>
        <w:r w:rsidRPr="00AA00AF">
          <w:rPr>
            <w:rFonts w:asciiTheme="minorHAnsi" w:hAnsiTheme="minorHAnsi"/>
            <w:noProof/>
            <w:webHidden/>
            <w:sz w:val="22"/>
            <w:szCs w:val="22"/>
            <w:rPrChange w:id="1053"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1054" w:author="WinuE" w:date="2009-02-27T14:43:00Z">
              <w:rPr>
                <w:rStyle w:val="Hipervnculo"/>
                <w:noProof/>
              </w:rPr>
            </w:rPrChange>
          </w:rPr>
          <w:fldChar w:fldCharType="end"/>
        </w:r>
      </w:ins>
    </w:p>
    <w:p w:rsidR="005C0A52" w:rsidRPr="005C0A52" w:rsidRDefault="00AA00AF">
      <w:pPr>
        <w:pStyle w:val="TDC2"/>
        <w:tabs>
          <w:tab w:val="left" w:pos="880"/>
          <w:tab w:val="right" w:leader="dot" w:pos="8494"/>
        </w:tabs>
        <w:rPr>
          <w:ins w:id="1055" w:author="WinuE" w:date="2009-02-27T14:43:00Z"/>
          <w:rFonts w:asciiTheme="minorHAnsi" w:eastAsiaTheme="minorEastAsia" w:hAnsiTheme="minorHAnsi" w:cstheme="minorBidi"/>
          <w:noProof/>
          <w:sz w:val="22"/>
          <w:szCs w:val="22"/>
          <w:lang w:val="es-ES_tradnl" w:eastAsia="es-ES_tradnl"/>
        </w:rPr>
      </w:pPr>
      <w:ins w:id="1056" w:author="WinuE" w:date="2009-02-27T14:43:00Z">
        <w:r w:rsidRPr="00AA00AF">
          <w:rPr>
            <w:rStyle w:val="Hipervnculo"/>
            <w:rFonts w:asciiTheme="minorHAnsi" w:hAnsiTheme="minorHAnsi"/>
            <w:noProof/>
            <w:sz w:val="22"/>
            <w:szCs w:val="22"/>
            <w:rPrChange w:id="1057" w:author="WinuE" w:date="2009-02-27T14:43:00Z">
              <w:rPr>
                <w:rStyle w:val="Hipervnculo"/>
                <w:noProof/>
              </w:rPr>
            </w:rPrChange>
          </w:rPr>
          <w:fldChar w:fldCharType="begin"/>
        </w:r>
        <w:r w:rsidRPr="00AA00AF">
          <w:rPr>
            <w:rStyle w:val="Hipervnculo"/>
            <w:rFonts w:asciiTheme="minorHAnsi" w:hAnsiTheme="minorHAnsi"/>
            <w:noProof/>
            <w:sz w:val="22"/>
            <w:szCs w:val="22"/>
            <w:rPrChange w:id="1058" w:author="WinuE" w:date="2009-02-27T14:43:00Z">
              <w:rPr>
                <w:rStyle w:val="Hipervnculo"/>
                <w:noProof/>
              </w:rPr>
            </w:rPrChange>
          </w:rPr>
          <w:instrText xml:space="preserve"> </w:instrText>
        </w:r>
        <w:r w:rsidRPr="00AA00AF">
          <w:rPr>
            <w:rFonts w:asciiTheme="minorHAnsi" w:hAnsiTheme="minorHAnsi"/>
            <w:noProof/>
            <w:sz w:val="22"/>
            <w:szCs w:val="22"/>
            <w:rPrChange w:id="1059" w:author="WinuE" w:date="2009-02-27T14:43:00Z">
              <w:rPr>
                <w:noProof/>
                <w:color w:val="0000FF"/>
                <w:u w:val="single"/>
              </w:rPr>
            </w:rPrChange>
          </w:rPr>
          <w:instrText>HYPERLINK \l "_Toc223509208"</w:instrText>
        </w:r>
        <w:r w:rsidRPr="00AA00AF">
          <w:rPr>
            <w:rStyle w:val="Hipervnculo"/>
            <w:rFonts w:asciiTheme="minorHAnsi" w:hAnsiTheme="minorHAnsi"/>
            <w:noProof/>
            <w:sz w:val="22"/>
            <w:szCs w:val="22"/>
            <w:rPrChange w:id="1060"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1061" w:author="WinuE" w:date="2009-02-27T14:43:00Z">
              <w:rPr>
                <w:rStyle w:val="Hipervnculo"/>
                <w:noProof/>
              </w:rPr>
            </w:rPrChange>
          </w:rPr>
          <w:fldChar w:fldCharType="separate"/>
        </w:r>
        <w:r w:rsidRPr="00AA00AF">
          <w:rPr>
            <w:rStyle w:val="Hipervnculo"/>
            <w:rFonts w:asciiTheme="minorHAnsi" w:hAnsiTheme="minorHAnsi"/>
            <w:noProof/>
            <w:sz w:val="22"/>
            <w:szCs w:val="22"/>
            <w:rPrChange w:id="1062" w:author="WinuE" w:date="2009-02-27T14:43:00Z">
              <w:rPr>
                <w:rStyle w:val="Hipervnculo"/>
                <w:rFonts w:ascii="Calibri" w:hAnsi="Calibri"/>
                <w:noProof/>
              </w:rPr>
            </w:rPrChange>
          </w:rPr>
          <w:t>7.7</w:t>
        </w:r>
        <w:r w:rsidRPr="00AA00AF">
          <w:rPr>
            <w:rFonts w:asciiTheme="minorHAnsi" w:eastAsiaTheme="minorEastAsia" w:hAnsiTheme="minorHAnsi" w:cstheme="minorBidi"/>
            <w:noProof/>
            <w:sz w:val="22"/>
            <w:szCs w:val="22"/>
            <w:lang w:val="es-ES_tradnl" w:eastAsia="es-ES_tradnl"/>
            <w:rPrChange w:id="1063"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1064" w:author="WinuE" w:date="2009-02-27T14:43:00Z">
              <w:rPr>
                <w:rStyle w:val="Hipervnculo"/>
                <w:rFonts w:ascii="Calibri" w:hAnsi="Calibri"/>
                <w:noProof/>
              </w:rPr>
            </w:rPrChange>
          </w:rPr>
          <w:t>PLAN DE ADMINISTRACIÓN DE SUBCONTRATOS</w:t>
        </w:r>
        <w:r w:rsidRPr="00AA00AF">
          <w:rPr>
            <w:rFonts w:asciiTheme="minorHAnsi" w:hAnsiTheme="minorHAnsi"/>
            <w:noProof/>
            <w:webHidden/>
            <w:sz w:val="22"/>
            <w:szCs w:val="22"/>
            <w:rPrChange w:id="1065" w:author="WinuE" w:date="2009-02-27T14:43:00Z">
              <w:rPr>
                <w:noProof/>
                <w:webHidden/>
                <w:color w:val="0000FF"/>
                <w:u w:val="single"/>
              </w:rPr>
            </w:rPrChange>
          </w:rPr>
          <w:tab/>
        </w:r>
        <w:r w:rsidRPr="00AA00AF">
          <w:rPr>
            <w:rFonts w:asciiTheme="minorHAnsi" w:hAnsiTheme="minorHAnsi"/>
            <w:noProof/>
            <w:webHidden/>
            <w:sz w:val="22"/>
            <w:szCs w:val="22"/>
            <w:rPrChange w:id="1066" w:author="WinuE" w:date="2009-02-27T14:43:00Z">
              <w:rPr>
                <w:noProof/>
                <w:webHidden/>
                <w:color w:val="0000FF"/>
                <w:u w:val="single"/>
              </w:rPr>
            </w:rPrChange>
          </w:rPr>
          <w:fldChar w:fldCharType="begin"/>
        </w:r>
        <w:r w:rsidRPr="00AA00AF">
          <w:rPr>
            <w:rFonts w:asciiTheme="minorHAnsi" w:hAnsiTheme="minorHAnsi"/>
            <w:noProof/>
            <w:webHidden/>
            <w:sz w:val="22"/>
            <w:szCs w:val="22"/>
            <w:rPrChange w:id="1067" w:author="WinuE" w:date="2009-02-27T14:43:00Z">
              <w:rPr>
                <w:noProof/>
                <w:webHidden/>
                <w:color w:val="0000FF"/>
                <w:u w:val="single"/>
              </w:rPr>
            </w:rPrChange>
          </w:rPr>
          <w:instrText xml:space="preserve"> PAGEREF _Toc223509208 \h </w:instrText>
        </w:r>
      </w:ins>
      <w:r w:rsidRPr="00AA00AF">
        <w:rPr>
          <w:rFonts w:asciiTheme="minorHAnsi" w:hAnsiTheme="minorHAnsi"/>
          <w:noProof/>
          <w:webHidden/>
          <w:sz w:val="22"/>
          <w:szCs w:val="22"/>
          <w:rPrChange w:id="1068"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1069" w:author="WinuE" w:date="2009-02-27T14:43:00Z">
            <w:rPr>
              <w:noProof/>
              <w:webHidden/>
              <w:color w:val="0000FF"/>
              <w:u w:val="single"/>
            </w:rPr>
          </w:rPrChange>
        </w:rPr>
        <w:fldChar w:fldCharType="separate"/>
      </w:r>
      <w:ins w:id="1070" w:author="WinuE" w:date="2009-02-27T14:43:00Z">
        <w:r w:rsidRPr="00AA00AF">
          <w:rPr>
            <w:rFonts w:asciiTheme="minorHAnsi" w:hAnsiTheme="minorHAnsi"/>
            <w:noProof/>
            <w:webHidden/>
            <w:sz w:val="22"/>
            <w:szCs w:val="22"/>
            <w:rPrChange w:id="1071" w:author="WinuE" w:date="2009-02-27T14:43:00Z">
              <w:rPr>
                <w:noProof/>
                <w:webHidden/>
                <w:color w:val="0000FF"/>
                <w:u w:val="single"/>
              </w:rPr>
            </w:rPrChange>
          </w:rPr>
          <w:t>36</w:t>
        </w:r>
        <w:r w:rsidRPr="00AA00AF">
          <w:rPr>
            <w:rFonts w:asciiTheme="minorHAnsi" w:hAnsiTheme="minorHAnsi"/>
            <w:noProof/>
            <w:webHidden/>
            <w:sz w:val="22"/>
            <w:szCs w:val="22"/>
            <w:rPrChange w:id="1072"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1073" w:author="WinuE" w:date="2009-02-27T14:43:00Z">
              <w:rPr>
                <w:rStyle w:val="Hipervnculo"/>
                <w:noProof/>
              </w:rPr>
            </w:rPrChange>
          </w:rPr>
          <w:fldChar w:fldCharType="end"/>
        </w:r>
      </w:ins>
    </w:p>
    <w:p w:rsidR="005C0A52" w:rsidRPr="005C0A52" w:rsidRDefault="00AA00AF">
      <w:pPr>
        <w:pStyle w:val="TDC2"/>
        <w:tabs>
          <w:tab w:val="left" w:pos="880"/>
          <w:tab w:val="right" w:leader="dot" w:pos="8494"/>
        </w:tabs>
        <w:rPr>
          <w:ins w:id="1074" w:author="WinuE" w:date="2009-02-27T14:43:00Z"/>
          <w:rFonts w:asciiTheme="minorHAnsi" w:eastAsiaTheme="minorEastAsia" w:hAnsiTheme="minorHAnsi" w:cstheme="minorBidi"/>
          <w:noProof/>
          <w:sz w:val="22"/>
          <w:szCs w:val="22"/>
          <w:lang w:val="es-ES_tradnl" w:eastAsia="es-ES_tradnl"/>
        </w:rPr>
      </w:pPr>
      <w:ins w:id="1075" w:author="WinuE" w:date="2009-02-27T14:43:00Z">
        <w:r w:rsidRPr="00AA00AF">
          <w:rPr>
            <w:rStyle w:val="Hipervnculo"/>
            <w:rFonts w:asciiTheme="minorHAnsi" w:hAnsiTheme="minorHAnsi"/>
            <w:noProof/>
            <w:sz w:val="22"/>
            <w:szCs w:val="22"/>
            <w:rPrChange w:id="1076" w:author="WinuE" w:date="2009-02-27T14:43:00Z">
              <w:rPr>
                <w:rStyle w:val="Hipervnculo"/>
                <w:noProof/>
              </w:rPr>
            </w:rPrChange>
          </w:rPr>
          <w:fldChar w:fldCharType="begin"/>
        </w:r>
        <w:r w:rsidRPr="00AA00AF">
          <w:rPr>
            <w:rStyle w:val="Hipervnculo"/>
            <w:rFonts w:asciiTheme="minorHAnsi" w:hAnsiTheme="minorHAnsi"/>
            <w:noProof/>
            <w:sz w:val="22"/>
            <w:szCs w:val="22"/>
            <w:rPrChange w:id="1077" w:author="WinuE" w:date="2009-02-27T14:43:00Z">
              <w:rPr>
                <w:rStyle w:val="Hipervnculo"/>
                <w:noProof/>
              </w:rPr>
            </w:rPrChange>
          </w:rPr>
          <w:instrText xml:space="preserve"> </w:instrText>
        </w:r>
        <w:r w:rsidRPr="00AA00AF">
          <w:rPr>
            <w:rFonts w:asciiTheme="minorHAnsi" w:hAnsiTheme="minorHAnsi"/>
            <w:noProof/>
            <w:sz w:val="22"/>
            <w:szCs w:val="22"/>
            <w:rPrChange w:id="1078" w:author="WinuE" w:date="2009-02-27T14:43:00Z">
              <w:rPr>
                <w:noProof/>
                <w:color w:val="0000FF"/>
                <w:u w:val="single"/>
              </w:rPr>
            </w:rPrChange>
          </w:rPr>
          <w:instrText>HYPERLINK \l "_Toc223509209"</w:instrText>
        </w:r>
        <w:r w:rsidRPr="00AA00AF">
          <w:rPr>
            <w:rStyle w:val="Hipervnculo"/>
            <w:rFonts w:asciiTheme="minorHAnsi" w:hAnsiTheme="minorHAnsi"/>
            <w:noProof/>
            <w:sz w:val="22"/>
            <w:szCs w:val="22"/>
            <w:rPrChange w:id="1079"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1080" w:author="WinuE" w:date="2009-02-27T14:43:00Z">
              <w:rPr>
                <w:rStyle w:val="Hipervnculo"/>
                <w:noProof/>
              </w:rPr>
            </w:rPrChange>
          </w:rPr>
          <w:fldChar w:fldCharType="separate"/>
        </w:r>
        <w:r w:rsidRPr="00AA00AF">
          <w:rPr>
            <w:rStyle w:val="Hipervnculo"/>
            <w:rFonts w:asciiTheme="minorHAnsi" w:hAnsiTheme="minorHAnsi"/>
            <w:noProof/>
            <w:sz w:val="22"/>
            <w:szCs w:val="22"/>
            <w:rPrChange w:id="1081" w:author="WinuE" w:date="2009-02-27T14:43:00Z">
              <w:rPr>
                <w:rStyle w:val="Hipervnculo"/>
                <w:rFonts w:ascii="Calibri" w:hAnsi="Calibri"/>
                <w:noProof/>
              </w:rPr>
            </w:rPrChange>
          </w:rPr>
          <w:t>7.8</w:t>
        </w:r>
        <w:r w:rsidRPr="00AA00AF">
          <w:rPr>
            <w:rFonts w:asciiTheme="minorHAnsi" w:eastAsiaTheme="minorEastAsia" w:hAnsiTheme="minorHAnsi" w:cstheme="minorBidi"/>
            <w:noProof/>
            <w:sz w:val="22"/>
            <w:szCs w:val="22"/>
            <w:lang w:val="es-ES_tradnl" w:eastAsia="es-ES_tradnl"/>
            <w:rPrChange w:id="1082"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rPrChange w:id="1083" w:author="WinuE" w:date="2009-02-27T14:43:00Z">
              <w:rPr>
                <w:rStyle w:val="Hipervnculo"/>
                <w:rFonts w:ascii="Calibri" w:hAnsi="Calibri"/>
                <w:noProof/>
              </w:rPr>
            </w:rPrChange>
          </w:rPr>
          <w:t>PLAN DE MEJORAS DEL PROCESO</w:t>
        </w:r>
        <w:r w:rsidRPr="00AA00AF">
          <w:rPr>
            <w:rFonts w:asciiTheme="minorHAnsi" w:hAnsiTheme="minorHAnsi"/>
            <w:noProof/>
            <w:webHidden/>
            <w:sz w:val="22"/>
            <w:szCs w:val="22"/>
            <w:rPrChange w:id="1084" w:author="WinuE" w:date="2009-02-27T14:43:00Z">
              <w:rPr>
                <w:noProof/>
                <w:webHidden/>
                <w:color w:val="0000FF"/>
                <w:u w:val="single"/>
              </w:rPr>
            </w:rPrChange>
          </w:rPr>
          <w:tab/>
        </w:r>
        <w:r w:rsidRPr="00AA00AF">
          <w:rPr>
            <w:rFonts w:asciiTheme="minorHAnsi" w:hAnsiTheme="minorHAnsi"/>
            <w:noProof/>
            <w:webHidden/>
            <w:sz w:val="22"/>
            <w:szCs w:val="22"/>
            <w:rPrChange w:id="1085" w:author="WinuE" w:date="2009-02-27T14:43:00Z">
              <w:rPr>
                <w:noProof/>
                <w:webHidden/>
                <w:color w:val="0000FF"/>
                <w:u w:val="single"/>
              </w:rPr>
            </w:rPrChange>
          </w:rPr>
          <w:fldChar w:fldCharType="begin"/>
        </w:r>
        <w:r w:rsidRPr="00AA00AF">
          <w:rPr>
            <w:rFonts w:asciiTheme="minorHAnsi" w:hAnsiTheme="minorHAnsi"/>
            <w:noProof/>
            <w:webHidden/>
            <w:sz w:val="22"/>
            <w:szCs w:val="22"/>
            <w:rPrChange w:id="1086" w:author="WinuE" w:date="2009-02-27T14:43:00Z">
              <w:rPr>
                <w:noProof/>
                <w:webHidden/>
                <w:color w:val="0000FF"/>
                <w:u w:val="single"/>
              </w:rPr>
            </w:rPrChange>
          </w:rPr>
          <w:instrText xml:space="preserve"> PAGEREF _Toc223509209 \h </w:instrText>
        </w:r>
      </w:ins>
      <w:r w:rsidRPr="00AA00AF">
        <w:rPr>
          <w:rFonts w:asciiTheme="minorHAnsi" w:hAnsiTheme="minorHAnsi"/>
          <w:noProof/>
          <w:webHidden/>
          <w:sz w:val="22"/>
          <w:szCs w:val="22"/>
          <w:rPrChange w:id="1087"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1088" w:author="WinuE" w:date="2009-02-27T14:43:00Z">
            <w:rPr>
              <w:noProof/>
              <w:webHidden/>
              <w:color w:val="0000FF"/>
              <w:u w:val="single"/>
            </w:rPr>
          </w:rPrChange>
        </w:rPr>
        <w:fldChar w:fldCharType="separate"/>
      </w:r>
      <w:ins w:id="1089" w:author="WinuE" w:date="2009-02-27T14:43:00Z">
        <w:r w:rsidRPr="00AA00AF">
          <w:rPr>
            <w:rFonts w:asciiTheme="minorHAnsi" w:hAnsiTheme="minorHAnsi"/>
            <w:noProof/>
            <w:webHidden/>
            <w:sz w:val="22"/>
            <w:szCs w:val="22"/>
            <w:rPrChange w:id="1090" w:author="WinuE" w:date="2009-02-27T14:43:00Z">
              <w:rPr>
                <w:noProof/>
                <w:webHidden/>
                <w:color w:val="0000FF"/>
                <w:u w:val="single"/>
              </w:rPr>
            </w:rPrChange>
          </w:rPr>
          <w:t>36</w:t>
        </w:r>
        <w:r w:rsidRPr="00AA00AF">
          <w:rPr>
            <w:rFonts w:asciiTheme="minorHAnsi" w:hAnsiTheme="minorHAnsi"/>
            <w:noProof/>
            <w:webHidden/>
            <w:sz w:val="22"/>
            <w:szCs w:val="22"/>
            <w:rPrChange w:id="1091"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1092" w:author="WinuE" w:date="2009-02-27T14:43:00Z">
              <w:rPr>
                <w:rStyle w:val="Hipervnculo"/>
                <w:noProof/>
              </w:rPr>
            </w:rPrChange>
          </w:rPr>
          <w:fldChar w:fldCharType="end"/>
        </w:r>
      </w:ins>
    </w:p>
    <w:p w:rsidR="005C0A52" w:rsidRPr="005C0A52" w:rsidRDefault="00AA00AF">
      <w:pPr>
        <w:pStyle w:val="TDC1"/>
        <w:tabs>
          <w:tab w:val="left" w:pos="480"/>
          <w:tab w:val="right" w:leader="dot" w:pos="8494"/>
        </w:tabs>
        <w:rPr>
          <w:ins w:id="1093" w:author="WinuE" w:date="2009-02-27T14:43:00Z"/>
          <w:rFonts w:asciiTheme="minorHAnsi" w:eastAsiaTheme="minorEastAsia" w:hAnsiTheme="minorHAnsi" w:cstheme="minorBidi"/>
          <w:noProof/>
          <w:sz w:val="22"/>
          <w:szCs w:val="22"/>
          <w:lang w:val="es-ES_tradnl" w:eastAsia="es-ES_tradnl"/>
        </w:rPr>
      </w:pPr>
      <w:ins w:id="1094" w:author="WinuE" w:date="2009-02-27T14:43:00Z">
        <w:r w:rsidRPr="00AA00AF">
          <w:rPr>
            <w:rStyle w:val="Hipervnculo"/>
            <w:rFonts w:asciiTheme="minorHAnsi" w:hAnsiTheme="minorHAnsi"/>
            <w:noProof/>
            <w:sz w:val="22"/>
            <w:szCs w:val="22"/>
            <w:rPrChange w:id="1095" w:author="WinuE" w:date="2009-02-27T14:43:00Z">
              <w:rPr>
                <w:rStyle w:val="Hipervnculo"/>
                <w:noProof/>
              </w:rPr>
            </w:rPrChange>
          </w:rPr>
          <w:fldChar w:fldCharType="begin"/>
        </w:r>
        <w:r w:rsidRPr="00AA00AF">
          <w:rPr>
            <w:rStyle w:val="Hipervnculo"/>
            <w:rFonts w:asciiTheme="minorHAnsi" w:hAnsiTheme="minorHAnsi"/>
            <w:noProof/>
            <w:sz w:val="22"/>
            <w:szCs w:val="22"/>
            <w:rPrChange w:id="1096" w:author="WinuE" w:date="2009-02-27T14:43:00Z">
              <w:rPr>
                <w:rStyle w:val="Hipervnculo"/>
                <w:noProof/>
              </w:rPr>
            </w:rPrChange>
          </w:rPr>
          <w:instrText xml:space="preserve"> </w:instrText>
        </w:r>
        <w:r w:rsidRPr="00AA00AF">
          <w:rPr>
            <w:rFonts w:asciiTheme="minorHAnsi" w:hAnsiTheme="minorHAnsi"/>
            <w:noProof/>
            <w:sz w:val="22"/>
            <w:szCs w:val="22"/>
            <w:rPrChange w:id="1097" w:author="WinuE" w:date="2009-02-27T14:43:00Z">
              <w:rPr>
                <w:noProof/>
                <w:color w:val="0000FF"/>
                <w:u w:val="single"/>
              </w:rPr>
            </w:rPrChange>
          </w:rPr>
          <w:instrText>HYPERLINK \l "_Toc223509210"</w:instrText>
        </w:r>
        <w:r w:rsidRPr="00AA00AF">
          <w:rPr>
            <w:rStyle w:val="Hipervnculo"/>
            <w:rFonts w:asciiTheme="minorHAnsi" w:hAnsiTheme="minorHAnsi"/>
            <w:noProof/>
            <w:sz w:val="22"/>
            <w:szCs w:val="22"/>
            <w:rPrChange w:id="1098" w:author="WinuE" w:date="2009-02-27T14:43:00Z">
              <w:rPr>
                <w:rStyle w:val="Hipervnculo"/>
                <w:noProof/>
              </w:rPr>
            </w:rPrChange>
          </w:rPr>
          <w:instrText xml:space="preserve"> </w:instrText>
        </w:r>
        <w:r w:rsidRPr="00AA00AF">
          <w:rPr>
            <w:rStyle w:val="Hipervnculo"/>
            <w:rFonts w:asciiTheme="minorHAnsi" w:hAnsiTheme="minorHAnsi"/>
            <w:noProof/>
            <w:sz w:val="22"/>
            <w:szCs w:val="22"/>
            <w:rPrChange w:id="1099" w:author="WinuE" w:date="2009-02-27T14:43:00Z">
              <w:rPr>
                <w:rStyle w:val="Hipervnculo"/>
                <w:noProof/>
              </w:rPr>
            </w:rPrChange>
          </w:rPr>
          <w:fldChar w:fldCharType="separate"/>
        </w:r>
        <w:r w:rsidRPr="00AA00AF">
          <w:rPr>
            <w:rStyle w:val="Hipervnculo"/>
            <w:rFonts w:asciiTheme="minorHAnsi" w:hAnsiTheme="minorHAnsi"/>
            <w:noProof/>
            <w:sz w:val="22"/>
            <w:szCs w:val="22"/>
            <w:lang w:val="es-CO"/>
            <w:rPrChange w:id="1100" w:author="WinuE" w:date="2009-02-27T14:43:00Z">
              <w:rPr>
                <w:rStyle w:val="Hipervnculo"/>
                <w:rFonts w:ascii="Calibri" w:hAnsi="Calibri"/>
                <w:noProof/>
                <w:lang w:val="es-CO"/>
              </w:rPr>
            </w:rPrChange>
          </w:rPr>
          <w:t>8.</w:t>
        </w:r>
        <w:r w:rsidRPr="00AA00AF">
          <w:rPr>
            <w:rFonts w:asciiTheme="minorHAnsi" w:eastAsiaTheme="minorEastAsia" w:hAnsiTheme="minorHAnsi" w:cstheme="minorBidi"/>
            <w:noProof/>
            <w:sz w:val="22"/>
            <w:szCs w:val="22"/>
            <w:lang w:val="es-ES_tradnl" w:eastAsia="es-ES_tradnl"/>
            <w:rPrChange w:id="1101" w:author="WinuE" w:date="2009-02-27T14:43:00Z">
              <w:rPr>
                <w:rFonts w:asciiTheme="minorHAnsi" w:eastAsiaTheme="minorEastAsia" w:hAnsiTheme="minorHAnsi" w:cstheme="minorBidi"/>
                <w:noProof/>
                <w:color w:val="0000FF"/>
                <w:sz w:val="22"/>
                <w:szCs w:val="22"/>
                <w:u w:val="single"/>
                <w:lang w:val="es-ES_tradnl" w:eastAsia="es-ES_tradnl"/>
              </w:rPr>
            </w:rPrChange>
          </w:rPr>
          <w:tab/>
        </w:r>
        <w:r w:rsidRPr="00AA00AF">
          <w:rPr>
            <w:rStyle w:val="Hipervnculo"/>
            <w:rFonts w:asciiTheme="minorHAnsi" w:hAnsiTheme="minorHAnsi"/>
            <w:noProof/>
            <w:sz w:val="22"/>
            <w:szCs w:val="22"/>
            <w:lang w:val="es-CO"/>
            <w:rPrChange w:id="1102" w:author="WinuE" w:date="2009-02-27T14:43:00Z">
              <w:rPr>
                <w:rStyle w:val="Hipervnculo"/>
                <w:rFonts w:ascii="Calibri" w:hAnsi="Calibri"/>
                <w:noProof/>
                <w:lang w:val="es-CO"/>
              </w:rPr>
            </w:rPrChange>
          </w:rPr>
          <w:t>ANEXOS</w:t>
        </w:r>
        <w:r w:rsidRPr="00AA00AF">
          <w:rPr>
            <w:rFonts w:asciiTheme="minorHAnsi" w:hAnsiTheme="minorHAnsi"/>
            <w:noProof/>
            <w:webHidden/>
            <w:sz w:val="22"/>
            <w:szCs w:val="22"/>
            <w:rPrChange w:id="1103" w:author="WinuE" w:date="2009-02-27T14:43:00Z">
              <w:rPr>
                <w:noProof/>
                <w:webHidden/>
                <w:color w:val="0000FF"/>
                <w:u w:val="single"/>
              </w:rPr>
            </w:rPrChange>
          </w:rPr>
          <w:tab/>
        </w:r>
        <w:r w:rsidRPr="00AA00AF">
          <w:rPr>
            <w:rFonts w:asciiTheme="minorHAnsi" w:hAnsiTheme="minorHAnsi"/>
            <w:noProof/>
            <w:webHidden/>
            <w:sz w:val="22"/>
            <w:szCs w:val="22"/>
            <w:rPrChange w:id="1104" w:author="WinuE" w:date="2009-02-27T14:43:00Z">
              <w:rPr>
                <w:noProof/>
                <w:webHidden/>
                <w:color w:val="0000FF"/>
                <w:u w:val="single"/>
              </w:rPr>
            </w:rPrChange>
          </w:rPr>
          <w:fldChar w:fldCharType="begin"/>
        </w:r>
        <w:r w:rsidRPr="00AA00AF">
          <w:rPr>
            <w:rFonts w:asciiTheme="minorHAnsi" w:hAnsiTheme="minorHAnsi"/>
            <w:noProof/>
            <w:webHidden/>
            <w:sz w:val="22"/>
            <w:szCs w:val="22"/>
            <w:rPrChange w:id="1105" w:author="WinuE" w:date="2009-02-27T14:43:00Z">
              <w:rPr>
                <w:noProof/>
                <w:webHidden/>
                <w:color w:val="0000FF"/>
                <w:u w:val="single"/>
              </w:rPr>
            </w:rPrChange>
          </w:rPr>
          <w:instrText xml:space="preserve"> PAGEREF _Toc223509210 \h </w:instrText>
        </w:r>
      </w:ins>
      <w:r w:rsidRPr="00AA00AF">
        <w:rPr>
          <w:rFonts w:asciiTheme="minorHAnsi" w:hAnsiTheme="minorHAnsi"/>
          <w:noProof/>
          <w:webHidden/>
          <w:sz w:val="22"/>
          <w:szCs w:val="22"/>
          <w:rPrChange w:id="1106" w:author="WinuE" w:date="2009-02-27T14:43:00Z">
            <w:rPr>
              <w:rFonts w:asciiTheme="minorHAnsi" w:hAnsiTheme="minorHAnsi"/>
              <w:noProof/>
              <w:webHidden/>
              <w:sz w:val="22"/>
              <w:szCs w:val="22"/>
            </w:rPr>
          </w:rPrChange>
        </w:rPr>
      </w:r>
      <w:r w:rsidRPr="00AA00AF">
        <w:rPr>
          <w:rFonts w:asciiTheme="minorHAnsi" w:hAnsiTheme="minorHAnsi"/>
          <w:noProof/>
          <w:webHidden/>
          <w:sz w:val="22"/>
          <w:szCs w:val="22"/>
          <w:rPrChange w:id="1107" w:author="WinuE" w:date="2009-02-27T14:43:00Z">
            <w:rPr>
              <w:noProof/>
              <w:webHidden/>
              <w:color w:val="0000FF"/>
              <w:u w:val="single"/>
            </w:rPr>
          </w:rPrChange>
        </w:rPr>
        <w:fldChar w:fldCharType="separate"/>
      </w:r>
      <w:ins w:id="1108" w:author="WinuE" w:date="2009-02-27T14:43:00Z">
        <w:r w:rsidRPr="00AA00AF">
          <w:rPr>
            <w:rFonts w:asciiTheme="minorHAnsi" w:hAnsiTheme="minorHAnsi"/>
            <w:noProof/>
            <w:webHidden/>
            <w:sz w:val="22"/>
            <w:szCs w:val="22"/>
            <w:rPrChange w:id="1109" w:author="WinuE" w:date="2009-02-27T14:43:00Z">
              <w:rPr>
                <w:noProof/>
                <w:webHidden/>
                <w:color w:val="0000FF"/>
                <w:u w:val="single"/>
              </w:rPr>
            </w:rPrChange>
          </w:rPr>
          <w:t>37</w:t>
        </w:r>
        <w:r w:rsidRPr="00AA00AF">
          <w:rPr>
            <w:rFonts w:asciiTheme="minorHAnsi" w:hAnsiTheme="minorHAnsi"/>
            <w:noProof/>
            <w:webHidden/>
            <w:sz w:val="22"/>
            <w:szCs w:val="22"/>
            <w:rPrChange w:id="1110" w:author="WinuE" w:date="2009-02-27T14:43:00Z">
              <w:rPr>
                <w:noProof/>
                <w:webHidden/>
                <w:color w:val="0000FF"/>
                <w:u w:val="single"/>
              </w:rPr>
            </w:rPrChange>
          </w:rPr>
          <w:fldChar w:fldCharType="end"/>
        </w:r>
        <w:r w:rsidRPr="00AA00AF">
          <w:rPr>
            <w:rStyle w:val="Hipervnculo"/>
            <w:rFonts w:asciiTheme="minorHAnsi" w:hAnsiTheme="minorHAnsi"/>
            <w:noProof/>
            <w:sz w:val="22"/>
            <w:szCs w:val="22"/>
            <w:rPrChange w:id="1111" w:author="WinuE" w:date="2009-02-27T14:43:00Z">
              <w:rPr>
                <w:rStyle w:val="Hipervnculo"/>
                <w:noProof/>
              </w:rPr>
            </w:rPrChange>
          </w:rPr>
          <w:fldChar w:fldCharType="end"/>
        </w:r>
      </w:ins>
    </w:p>
    <w:p w:rsidR="00255891" w:rsidRPr="005C0A52" w:rsidDel="005C0A52" w:rsidRDefault="00AA00AF">
      <w:pPr>
        <w:pStyle w:val="TDC1"/>
        <w:tabs>
          <w:tab w:val="right" w:leader="dot" w:pos="8494"/>
        </w:tabs>
        <w:rPr>
          <w:del w:id="1112" w:author="WinuE" w:date="2009-02-27T14:43:00Z"/>
          <w:rFonts w:asciiTheme="minorHAnsi" w:hAnsiTheme="minorHAnsi"/>
          <w:noProof/>
          <w:color w:val="000000"/>
          <w:sz w:val="22"/>
          <w:szCs w:val="22"/>
          <w:lang w:val="es-CO" w:eastAsia="es-CO"/>
          <w:rPrChange w:id="1113" w:author="WinuE" w:date="2009-02-27T14:43:00Z">
            <w:rPr>
              <w:del w:id="1114" w:author="WinuE" w:date="2009-02-27T14:43:00Z"/>
              <w:rFonts w:ascii="Calibri" w:hAnsi="Calibri"/>
              <w:noProof/>
              <w:color w:val="000000"/>
              <w:sz w:val="22"/>
              <w:szCs w:val="22"/>
              <w:lang w:val="es-CO" w:eastAsia="es-CO"/>
            </w:rPr>
          </w:rPrChange>
        </w:rPr>
      </w:pPr>
      <w:del w:id="1115" w:author="WinuE" w:date="2009-02-27T14:43:00Z">
        <w:r w:rsidRPr="00AA00AF">
          <w:rPr>
            <w:rFonts w:asciiTheme="minorHAnsi" w:hAnsiTheme="minorHAnsi"/>
            <w:rPrChange w:id="1116" w:author="WinuE" w:date="2009-02-27T14:43:00Z">
              <w:rPr>
                <w:rStyle w:val="Hipervnculo"/>
                <w:rFonts w:ascii="Calibri" w:hAnsi="Calibri"/>
                <w:noProof/>
                <w:color w:val="000000"/>
                <w:sz w:val="22"/>
                <w:szCs w:val="22"/>
                <w:lang w:val="es-CO"/>
              </w:rPr>
            </w:rPrChange>
          </w:rPr>
          <w:delText>PAGINA DE FIRMAS</w:delText>
        </w:r>
        <w:r w:rsidRPr="00AA00AF">
          <w:rPr>
            <w:rFonts w:asciiTheme="minorHAnsi" w:hAnsiTheme="minorHAnsi"/>
            <w:noProof/>
            <w:webHidden/>
            <w:color w:val="000000"/>
            <w:sz w:val="22"/>
            <w:szCs w:val="22"/>
            <w:rPrChange w:id="1117" w:author="WinuE" w:date="2009-02-27T14:43:00Z">
              <w:rPr>
                <w:rFonts w:ascii="Calibri" w:hAnsi="Calibri"/>
                <w:noProof/>
                <w:webHidden/>
                <w:color w:val="000000"/>
                <w:sz w:val="22"/>
                <w:szCs w:val="22"/>
                <w:u w:val="single"/>
              </w:rPr>
            </w:rPrChange>
          </w:rPr>
          <w:tab/>
          <w:delText>1</w:delText>
        </w:r>
      </w:del>
    </w:p>
    <w:p w:rsidR="00255891" w:rsidRPr="005C0A52" w:rsidDel="005C0A52" w:rsidRDefault="00AA00AF">
      <w:pPr>
        <w:pStyle w:val="TDC1"/>
        <w:tabs>
          <w:tab w:val="right" w:leader="dot" w:pos="8494"/>
        </w:tabs>
        <w:rPr>
          <w:del w:id="1118" w:author="WinuE" w:date="2009-02-27T14:43:00Z"/>
          <w:rFonts w:asciiTheme="minorHAnsi" w:hAnsiTheme="minorHAnsi"/>
          <w:noProof/>
          <w:color w:val="000000"/>
          <w:sz w:val="22"/>
          <w:szCs w:val="22"/>
          <w:lang w:val="es-CO" w:eastAsia="es-CO"/>
          <w:rPrChange w:id="1119" w:author="WinuE" w:date="2009-02-27T14:43:00Z">
            <w:rPr>
              <w:del w:id="1120" w:author="WinuE" w:date="2009-02-27T14:43:00Z"/>
              <w:rFonts w:ascii="Calibri" w:hAnsi="Calibri"/>
              <w:noProof/>
              <w:color w:val="000000"/>
              <w:sz w:val="22"/>
              <w:szCs w:val="22"/>
              <w:lang w:val="es-CO" w:eastAsia="es-CO"/>
            </w:rPr>
          </w:rPrChange>
        </w:rPr>
      </w:pPr>
      <w:del w:id="1121" w:author="WinuE" w:date="2009-02-27T14:43:00Z">
        <w:r w:rsidRPr="00AA00AF">
          <w:rPr>
            <w:rFonts w:asciiTheme="minorHAnsi" w:hAnsiTheme="minorHAnsi"/>
            <w:rPrChange w:id="1122" w:author="WinuE" w:date="2009-02-27T14:43:00Z">
              <w:rPr>
                <w:rStyle w:val="Hipervnculo"/>
                <w:rFonts w:ascii="Calibri" w:hAnsi="Calibri"/>
                <w:noProof/>
                <w:color w:val="000000"/>
                <w:sz w:val="22"/>
                <w:szCs w:val="22"/>
                <w:lang w:val="es-CO"/>
              </w:rPr>
            </w:rPrChange>
          </w:rPr>
          <w:delText>LISTA DE FIGURAS</w:delText>
        </w:r>
        <w:r w:rsidRPr="00AA00AF">
          <w:rPr>
            <w:rFonts w:asciiTheme="minorHAnsi" w:hAnsiTheme="minorHAnsi"/>
            <w:noProof/>
            <w:webHidden/>
            <w:color w:val="000000"/>
            <w:sz w:val="22"/>
            <w:szCs w:val="22"/>
            <w:rPrChange w:id="1123" w:author="WinuE" w:date="2009-02-27T14:43:00Z">
              <w:rPr>
                <w:rFonts w:ascii="Calibri" w:hAnsi="Calibri"/>
                <w:noProof/>
                <w:webHidden/>
                <w:color w:val="000000"/>
                <w:sz w:val="22"/>
                <w:szCs w:val="22"/>
                <w:u w:val="single"/>
              </w:rPr>
            </w:rPrChange>
          </w:rPr>
          <w:tab/>
          <w:delText>7</w:delText>
        </w:r>
      </w:del>
    </w:p>
    <w:p w:rsidR="00255891" w:rsidRPr="005C0A52" w:rsidDel="005C0A52" w:rsidRDefault="00AA00AF">
      <w:pPr>
        <w:pStyle w:val="TDC1"/>
        <w:tabs>
          <w:tab w:val="right" w:leader="dot" w:pos="8494"/>
        </w:tabs>
        <w:rPr>
          <w:del w:id="1124" w:author="WinuE" w:date="2009-02-27T14:43:00Z"/>
          <w:rFonts w:asciiTheme="minorHAnsi" w:hAnsiTheme="minorHAnsi"/>
          <w:noProof/>
          <w:color w:val="000000"/>
          <w:sz w:val="22"/>
          <w:szCs w:val="22"/>
          <w:lang w:val="es-CO" w:eastAsia="es-CO"/>
          <w:rPrChange w:id="1125" w:author="WinuE" w:date="2009-02-27T14:43:00Z">
            <w:rPr>
              <w:del w:id="1126" w:author="WinuE" w:date="2009-02-27T14:43:00Z"/>
              <w:rFonts w:ascii="Calibri" w:hAnsi="Calibri"/>
              <w:noProof/>
              <w:color w:val="000000"/>
              <w:sz w:val="22"/>
              <w:szCs w:val="22"/>
              <w:lang w:val="es-CO" w:eastAsia="es-CO"/>
            </w:rPr>
          </w:rPrChange>
        </w:rPr>
      </w:pPr>
      <w:del w:id="1127" w:author="WinuE" w:date="2009-02-27T14:43:00Z">
        <w:r w:rsidRPr="00AA00AF">
          <w:rPr>
            <w:rFonts w:asciiTheme="minorHAnsi" w:hAnsiTheme="minorHAnsi"/>
            <w:rPrChange w:id="1128" w:author="WinuE" w:date="2009-02-27T14:43:00Z">
              <w:rPr>
                <w:rStyle w:val="Hipervnculo"/>
                <w:rFonts w:ascii="Calibri" w:hAnsi="Calibri"/>
                <w:noProof/>
                <w:color w:val="000000"/>
                <w:sz w:val="22"/>
                <w:szCs w:val="22"/>
              </w:rPr>
            </w:rPrChange>
          </w:rPr>
          <w:delText>LISTA DE TABLAS</w:delText>
        </w:r>
        <w:r w:rsidRPr="00AA00AF">
          <w:rPr>
            <w:rFonts w:asciiTheme="minorHAnsi" w:hAnsiTheme="minorHAnsi"/>
            <w:noProof/>
            <w:webHidden/>
            <w:color w:val="000000"/>
            <w:sz w:val="22"/>
            <w:szCs w:val="22"/>
            <w:rPrChange w:id="1129" w:author="WinuE" w:date="2009-02-27T14:43:00Z">
              <w:rPr>
                <w:rFonts w:ascii="Calibri" w:hAnsi="Calibri"/>
                <w:noProof/>
                <w:webHidden/>
                <w:color w:val="000000"/>
                <w:sz w:val="22"/>
                <w:szCs w:val="22"/>
                <w:u w:val="single"/>
              </w:rPr>
            </w:rPrChange>
          </w:rPr>
          <w:tab/>
          <w:delText>8</w:delText>
        </w:r>
      </w:del>
    </w:p>
    <w:p w:rsidR="00255891" w:rsidRPr="005C0A52" w:rsidDel="005C0A52" w:rsidRDefault="00AA00AF">
      <w:pPr>
        <w:pStyle w:val="TDC1"/>
        <w:tabs>
          <w:tab w:val="right" w:leader="dot" w:pos="8494"/>
        </w:tabs>
        <w:rPr>
          <w:del w:id="1130" w:author="WinuE" w:date="2009-02-27T14:43:00Z"/>
          <w:rFonts w:asciiTheme="minorHAnsi" w:hAnsiTheme="minorHAnsi"/>
          <w:noProof/>
          <w:color w:val="000000"/>
          <w:sz w:val="22"/>
          <w:szCs w:val="22"/>
          <w:lang w:val="es-CO" w:eastAsia="es-CO"/>
          <w:rPrChange w:id="1131" w:author="WinuE" w:date="2009-02-27T14:43:00Z">
            <w:rPr>
              <w:del w:id="1132" w:author="WinuE" w:date="2009-02-27T14:43:00Z"/>
              <w:rFonts w:ascii="Calibri" w:hAnsi="Calibri"/>
              <w:noProof/>
              <w:color w:val="000000"/>
              <w:sz w:val="22"/>
              <w:szCs w:val="22"/>
              <w:lang w:val="es-CO" w:eastAsia="es-CO"/>
            </w:rPr>
          </w:rPrChange>
        </w:rPr>
      </w:pPr>
      <w:del w:id="1133" w:author="WinuE" w:date="2009-02-27T14:43:00Z">
        <w:r w:rsidRPr="00AA00AF">
          <w:rPr>
            <w:rFonts w:asciiTheme="minorHAnsi" w:hAnsiTheme="minorHAnsi"/>
            <w:rPrChange w:id="1134" w:author="WinuE" w:date="2009-02-27T14:43:00Z">
              <w:rPr>
                <w:rStyle w:val="Hipervnculo"/>
                <w:rFonts w:ascii="Calibri" w:hAnsi="Calibri"/>
                <w:noProof/>
                <w:color w:val="000000"/>
                <w:sz w:val="22"/>
                <w:szCs w:val="22"/>
                <w:lang w:val="es-CO"/>
              </w:rPr>
            </w:rPrChange>
          </w:rPr>
          <w:delText>1. VISION GENERAL DEL PROYECTO</w:delText>
        </w:r>
        <w:r w:rsidRPr="00AA00AF">
          <w:rPr>
            <w:rFonts w:asciiTheme="minorHAnsi" w:hAnsiTheme="minorHAnsi"/>
            <w:noProof/>
            <w:webHidden/>
            <w:color w:val="000000"/>
            <w:sz w:val="22"/>
            <w:szCs w:val="22"/>
            <w:rPrChange w:id="1135" w:author="WinuE" w:date="2009-02-27T14:43:00Z">
              <w:rPr>
                <w:rFonts w:ascii="Calibri" w:hAnsi="Calibri"/>
                <w:noProof/>
                <w:webHidden/>
                <w:color w:val="000000"/>
                <w:sz w:val="22"/>
                <w:szCs w:val="22"/>
                <w:u w:val="single"/>
              </w:rPr>
            </w:rPrChange>
          </w:rPr>
          <w:tab/>
          <w:delText>9</w:delText>
        </w:r>
      </w:del>
    </w:p>
    <w:p w:rsidR="00255891" w:rsidRPr="005C0A52" w:rsidDel="005C0A52" w:rsidRDefault="00AA00AF">
      <w:pPr>
        <w:pStyle w:val="TDC2"/>
        <w:tabs>
          <w:tab w:val="left" w:pos="880"/>
          <w:tab w:val="right" w:leader="dot" w:pos="8494"/>
        </w:tabs>
        <w:rPr>
          <w:del w:id="1136" w:author="WinuE" w:date="2009-02-27T14:43:00Z"/>
          <w:rFonts w:asciiTheme="minorHAnsi" w:hAnsiTheme="minorHAnsi"/>
          <w:noProof/>
          <w:color w:val="000000"/>
          <w:sz w:val="22"/>
          <w:szCs w:val="22"/>
          <w:lang w:val="es-CO" w:eastAsia="es-CO"/>
          <w:rPrChange w:id="1137" w:author="WinuE" w:date="2009-02-27T14:43:00Z">
            <w:rPr>
              <w:del w:id="1138" w:author="WinuE" w:date="2009-02-27T14:43:00Z"/>
              <w:rFonts w:ascii="Calibri" w:hAnsi="Calibri"/>
              <w:noProof/>
              <w:color w:val="000000"/>
              <w:sz w:val="22"/>
              <w:szCs w:val="22"/>
              <w:lang w:val="es-CO" w:eastAsia="es-CO"/>
            </w:rPr>
          </w:rPrChange>
        </w:rPr>
      </w:pPr>
      <w:del w:id="1139" w:author="WinuE" w:date="2009-02-27T14:43:00Z">
        <w:r w:rsidRPr="00AA00AF">
          <w:rPr>
            <w:rFonts w:asciiTheme="minorHAnsi" w:hAnsiTheme="minorHAnsi"/>
            <w:rPrChange w:id="1140" w:author="WinuE" w:date="2009-02-27T14:43:00Z">
              <w:rPr>
                <w:rStyle w:val="Hipervnculo"/>
                <w:rFonts w:ascii="Calibri" w:hAnsi="Calibri"/>
                <w:noProof/>
                <w:color w:val="000000"/>
                <w:sz w:val="22"/>
                <w:szCs w:val="22"/>
              </w:rPr>
            </w:rPrChange>
          </w:rPr>
          <w:delText>1.1</w:delText>
        </w:r>
        <w:r w:rsidRPr="00AA00AF">
          <w:rPr>
            <w:rFonts w:asciiTheme="minorHAnsi" w:hAnsiTheme="minorHAnsi"/>
            <w:noProof/>
            <w:color w:val="000000"/>
            <w:sz w:val="22"/>
            <w:szCs w:val="22"/>
            <w:lang w:val="es-CO" w:eastAsia="es-CO"/>
            <w:rPrChange w:id="1141"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142" w:author="WinuE" w:date="2009-02-27T14:43:00Z">
              <w:rPr>
                <w:rStyle w:val="Hipervnculo"/>
                <w:rFonts w:ascii="Calibri" w:hAnsi="Calibri"/>
                <w:noProof/>
                <w:color w:val="000000"/>
                <w:sz w:val="22"/>
                <w:szCs w:val="22"/>
              </w:rPr>
            </w:rPrChange>
          </w:rPr>
          <w:delText>RESUMEN DEL PROYECTO</w:delText>
        </w:r>
        <w:r w:rsidRPr="00AA00AF">
          <w:rPr>
            <w:rFonts w:asciiTheme="minorHAnsi" w:hAnsiTheme="minorHAnsi"/>
            <w:noProof/>
            <w:webHidden/>
            <w:color w:val="000000"/>
            <w:sz w:val="22"/>
            <w:szCs w:val="22"/>
            <w:rPrChange w:id="1143" w:author="WinuE" w:date="2009-02-27T14:43:00Z">
              <w:rPr>
                <w:rFonts w:ascii="Calibri" w:hAnsi="Calibri"/>
                <w:noProof/>
                <w:webHidden/>
                <w:color w:val="000000"/>
                <w:sz w:val="22"/>
                <w:szCs w:val="22"/>
                <w:u w:val="single"/>
              </w:rPr>
            </w:rPrChange>
          </w:rPr>
          <w:tab/>
          <w:delText>9</w:delText>
        </w:r>
      </w:del>
    </w:p>
    <w:p w:rsidR="00255891" w:rsidRPr="005C0A52" w:rsidDel="005C0A52" w:rsidRDefault="00AA00AF">
      <w:pPr>
        <w:pStyle w:val="TDC3"/>
        <w:tabs>
          <w:tab w:val="left" w:pos="1320"/>
          <w:tab w:val="right" w:leader="dot" w:pos="8494"/>
        </w:tabs>
        <w:rPr>
          <w:del w:id="1144" w:author="WinuE" w:date="2009-02-27T14:43:00Z"/>
          <w:rFonts w:asciiTheme="minorHAnsi" w:hAnsiTheme="minorHAnsi"/>
          <w:noProof/>
          <w:color w:val="000000"/>
          <w:sz w:val="22"/>
          <w:szCs w:val="22"/>
          <w:lang w:val="es-CO" w:eastAsia="es-CO"/>
          <w:rPrChange w:id="1145" w:author="WinuE" w:date="2009-02-27T14:43:00Z">
            <w:rPr>
              <w:del w:id="1146" w:author="WinuE" w:date="2009-02-27T14:43:00Z"/>
              <w:rFonts w:ascii="Calibri" w:hAnsi="Calibri"/>
              <w:noProof/>
              <w:color w:val="000000"/>
              <w:sz w:val="22"/>
              <w:szCs w:val="22"/>
              <w:lang w:val="es-CO" w:eastAsia="es-CO"/>
            </w:rPr>
          </w:rPrChange>
        </w:rPr>
      </w:pPr>
      <w:del w:id="1147" w:author="WinuE" w:date="2009-02-27T14:43:00Z">
        <w:r w:rsidRPr="00AA00AF">
          <w:rPr>
            <w:rFonts w:asciiTheme="minorHAnsi" w:hAnsiTheme="minorHAnsi"/>
            <w:rPrChange w:id="1148" w:author="WinuE" w:date="2009-02-27T14:43:00Z">
              <w:rPr>
                <w:rStyle w:val="Hipervnculo"/>
                <w:rFonts w:ascii="Calibri" w:hAnsi="Calibri"/>
                <w:noProof/>
                <w:color w:val="000000"/>
                <w:sz w:val="22"/>
                <w:szCs w:val="22"/>
              </w:rPr>
            </w:rPrChange>
          </w:rPr>
          <w:delText>1.1.1</w:delText>
        </w:r>
        <w:r w:rsidRPr="00AA00AF">
          <w:rPr>
            <w:rFonts w:asciiTheme="minorHAnsi" w:hAnsiTheme="minorHAnsi"/>
            <w:noProof/>
            <w:color w:val="000000"/>
            <w:sz w:val="22"/>
            <w:szCs w:val="22"/>
            <w:lang w:val="es-CO" w:eastAsia="es-CO"/>
            <w:rPrChange w:id="1149"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150" w:author="WinuE" w:date="2009-02-27T14:43:00Z">
              <w:rPr>
                <w:rStyle w:val="Hipervnculo"/>
                <w:rFonts w:ascii="Calibri" w:hAnsi="Calibri"/>
                <w:noProof/>
                <w:color w:val="000000"/>
                <w:sz w:val="22"/>
                <w:szCs w:val="22"/>
              </w:rPr>
            </w:rPrChange>
          </w:rPr>
          <w:delText>Propósito</w:delText>
        </w:r>
        <w:r w:rsidRPr="00AA00AF">
          <w:rPr>
            <w:rFonts w:asciiTheme="minorHAnsi" w:hAnsiTheme="minorHAnsi"/>
            <w:noProof/>
            <w:webHidden/>
            <w:color w:val="000000"/>
            <w:sz w:val="22"/>
            <w:szCs w:val="22"/>
            <w:rPrChange w:id="1151" w:author="WinuE" w:date="2009-02-27T14:43:00Z">
              <w:rPr>
                <w:rFonts w:ascii="Calibri" w:hAnsi="Calibri"/>
                <w:noProof/>
                <w:webHidden/>
                <w:color w:val="000000"/>
                <w:sz w:val="22"/>
                <w:szCs w:val="22"/>
                <w:u w:val="single"/>
              </w:rPr>
            </w:rPrChange>
          </w:rPr>
          <w:tab/>
          <w:delText>9</w:delText>
        </w:r>
      </w:del>
    </w:p>
    <w:p w:rsidR="00255891" w:rsidRPr="005C0A52" w:rsidDel="005C0A52" w:rsidRDefault="00AA00AF">
      <w:pPr>
        <w:pStyle w:val="TDC3"/>
        <w:tabs>
          <w:tab w:val="left" w:pos="1320"/>
          <w:tab w:val="right" w:leader="dot" w:pos="8494"/>
        </w:tabs>
        <w:rPr>
          <w:del w:id="1152" w:author="WinuE" w:date="2009-02-27T14:43:00Z"/>
          <w:rFonts w:asciiTheme="minorHAnsi" w:hAnsiTheme="minorHAnsi"/>
          <w:noProof/>
          <w:color w:val="000000"/>
          <w:sz w:val="22"/>
          <w:szCs w:val="22"/>
          <w:lang w:val="es-CO" w:eastAsia="es-CO"/>
          <w:rPrChange w:id="1153" w:author="WinuE" w:date="2009-02-27T14:43:00Z">
            <w:rPr>
              <w:del w:id="1154" w:author="WinuE" w:date="2009-02-27T14:43:00Z"/>
              <w:rFonts w:ascii="Calibri" w:hAnsi="Calibri"/>
              <w:noProof/>
              <w:color w:val="000000"/>
              <w:sz w:val="22"/>
              <w:szCs w:val="22"/>
              <w:lang w:val="es-CO" w:eastAsia="es-CO"/>
            </w:rPr>
          </w:rPrChange>
        </w:rPr>
      </w:pPr>
      <w:del w:id="1155" w:author="WinuE" w:date="2009-02-27T14:43:00Z">
        <w:r w:rsidRPr="00AA00AF">
          <w:rPr>
            <w:rFonts w:asciiTheme="minorHAnsi" w:hAnsiTheme="minorHAnsi"/>
            <w:rPrChange w:id="1156" w:author="WinuE" w:date="2009-02-27T14:43:00Z">
              <w:rPr>
                <w:rStyle w:val="Hipervnculo"/>
                <w:rFonts w:ascii="Calibri" w:hAnsi="Calibri"/>
                <w:noProof/>
                <w:color w:val="000000"/>
                <w:sz w:val="22"/>
                <w:szCs w:val="22"/>
                <w:lang w:val="es-CO"/>
              </w:rPr>
            </w:rPrChange>
          </w:rPr>
          <w:delText>1.1.2</w:delText>
        </w:r>
        <w:r w:rsidRPr="00AA00AF">
          <w:rPr>
            <w:rFonts w:asciiTheme="minorHAnsi" w:hAnsiTheme="minorHAnsi"/>
            <w:noProof/>
            <w:color w:val="000000"/>
            <w:sz w:val="22"/>
            <w:szCs w:val="22"/>
            <w:lang w:val="es-CO" w:eastAsia="es-CO"/>
            <w:rPrChange w:id="1157"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158" w:author="WinuE" w:date="2009-02-27T14:43:00Z">
              <w:rPr>
                <w:rStyle w:val="Hipervnculo"/>
                <w:rFonts w:ascii="Calibri" w:hAnsi="Calibri"/>
                <w:noProof/>
                <w:color w:val="000000"/>
                <w:sz w:val="22"/>
                <w:szCs w:val="22"/>
                <w:lang w:val="es-CO"/>
              </w:rPr>
            </w:rPrChange>
          </w:rPr>
          <w:delText>Alcance</w:delText>
        </w:r>
        <w:r w:rsidRPr="00AA00AF">
          <w:rPr>
            <w:rFonts w:asciiTheme="minorHAnsi" w:hAnsiTheme="minorHAnsi"/>
            <w:noProof/>
            <w:webHidden/>
            <w:color w:val="000000"/>
            <w:sz w:val="22"/>
            <w:szCs w:val="22"/>
            <w:rPrChange w:id="1159" w:author="WinuE" w:date="2009-02-27T14:43:00Z">
              <w:rPr>
                <w:rFonts w:ascii="Calibri" w:hAnsi="Calibri"/>
                <w:noProof/>
                <w:webHidden/>
                <w:color w:val="000000"/>
                <w:sz w:val="22"/>
                <w:szCs w:val="22"/>
                <w:u w:val="single"/>
              </w:rPr>
            </w:rPrChange>
          </w:rPr>
          <w:tab/>
          <w:delText>9</w:delText>
        </w:r>
      </w:del>
    </w:p>
    <w:p w:rsidR="00255891" w:rsidRPr="005C0A52" w:rsidDel="005C0A52" w:rsidRDefault="00AA00AF">
      <w:pPr>
        <w:pStyle w:val="TDC3"/>
        <w:tabs>
          <w:tab w:val="left" w:pos="1320"/>
          <w:tab w:val="right" w:leader="dot" w:pos="8494"/>
        </w:tabs>
        <w:rPr>
          <w:del w:id="1160" w:author="WinuE" w:date="2009-02-27T14:43:00Z"/>
          <w:rFonts w:asciiTheme="minorHAnsi" w:hAnsiTheme="minorHAnsi"/>
          <w:noProof/>
          <w:color w:val="000000"/>
          <w:sz w:val="22"/>
          <w:szCs w:val="22"/>
          <w:lang w:val="es-CO" w:eastAsia="es-CO"/>
          <w:rPrChange w:id="1161" w:author="WinuE" w:date="2009-02-27T14:43:00Z">
            <w:rPr>
              <w:del w:id="1162" w:author="WinuE" w:date="2009-02-27T14:43:00Z"/>
              <w:rFonts w:ascii="Calibri" w:hAnsi="Calibri"/>
              <w:noProof/>
              <w:color w:val="000000"/>
              <w:sz w:val="22"/>
              <w:szCs w:val="22"/>
              <w:lang w:val="es-CO" w:eastAsia="es-CO"/>
            </w:rPr>
          </w:rPrChange>
        </w:rPr>
      </w:pPr>
      <w:del w:id="1163" w:author="WinuE" w:date="2009-02-27T14:43:00Z">
        <w:r w:rsidRPr="00AA00AF">
          <w:rPr>
            <w:rFonts w:asciiTheme="minorHAnsi" w:hAnsiTheme="minorHAnsi"/>
            <w:rPrChange w:id="1164" w:author="WinuE" w:date="2009-02-27T14:43:00Z">
              <w:rPr>
                <w:rStyle w:val="Hipervnculo"/>
                <w:rFonts w:ascii="Calibri" w:hAnsi="Calibri"/>
                <w:noProof/>
                <w:color w:val="000000"/>
                <w:sz w:val="22"/>
                <w:szCs w:val="22"/>
                <w:lang w:val="es-CO"/>
              </w:rPr>
            </w:rPrChange>
          </w:rPr>
          <w:delText>1.1.3</w:delText>
        </w:r>
        <w:r w:rsidRPr="00AA00AF">
          <w:rPr>
            <w:rFonts w:asciiTheme="minorHAnsi" w:hAnsiTheme="minorHAnsi"/>
            <w:noProof/>
            <w:color w:val="000000"/>
            <w:sz w:val="22"/>
            <w:szCs w:val="22"/>
            <w:lang w:val="es-CO" w:eastAsia="es-CO"/>
            <w:rPrChange w:id="1165"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166" w:author="WinuE" w:date="2009-02-27T14:43:00Z">
              <w:rPr>
                <w:rStyle w:val="Hipervnculo"/>
                <w:rFonts w:ascii="Calibri" w:hAnsi="Calibri"/>
                <w:noProof/>
                <w:color w:val="000000"/>
                <w:sz w:val="22"/>
                <w:szCs w:val="22"/>
                <w:lang w:val="es-CO"/>
              </w:rPr>
            </w:rPrChange>
          </w:rPr>
          <w:delText>Objetivos</w:delText>
        </w:r>
        <w:r w:rsidRPr="00AA00AF">
          <w:rPr>
            <w:rFonts w:asciiTheme="minorHAnsi" w:hAnsiTheme="minorHAnsi"/>
            <w:noProof/>
            <w:webHidden/>
            <w:color w:val="000000"/>
            <w:sz w:val="22"/>
            <w:szCs w:val="22"/>
            <w:rPrChange w:id="1167" w:author="WinuE" w:date="2009-02-27T14:43:00Z">
              <w:rPr>
                <w:rFonts w:ascii="Calibri" w:hAnsi="Calibri"/>
                <w:noProof/>
                <w:webHidden/>
                <w:color w:val="000000"/>
                <w:sz w:val="22"/>
                <w:szCs w:val="22"/>
                <w:u w:val="single"/>
              </w:rPr>
            </w:rPrChange>
          </w:rPr>
          <w:tab/>
          <w:delText>10</w:delText>
        </w:r>
      </w:del>
    </w:p>
    <w:p w:rsidR="00255891" w:rsidRPr="005C0A52" w:rsidDel="005C0A52" w:rsidRDefault="00AA00AF">
      <w:pPr>
        <w:pStyle w:val="TDC3"/>
        <w:tabs>
          <w:tab w:val="left" w:pos="1320"/>
          <w:tab w:val="right" w:leader="dot" w:pos="8494"/>
        </w:tabs>
        <w:rPr>
          <w:del w:id="1168" w:author="WinuE" w:date="2009-02-27T14:43:00Z"/>
          <w:rFonts w:asciiTheme="minorHAnsi" w:hAnsiTheme="minorHAnsi"/>
          <w:noProof/>
          <w:color w:val="000000"/>
          <w:sz w:val="22"/>
          <w:szCs w:val="22"/>
          <w:lang w:val="es-CO" w:eastAsia="es-CO"/>
          <w:rPrChange w:id="1169" w:author="WinuE" w:date="2009-02-27T14:43:00Z">
            <w:rPr>
              <w:del w:id="1170" w:author="WinuE" w:date="2009-02-27T14:43:00Z"/>
              <w:rFonts w:ascii="Calibri" w:hAnsi="Calibri"/>
              <w:noProof/>
              <w:color w:val="000000"/>
              <w:sz w:val="22"/>
              <w:szCs w:val="22"/>
              <w:lang w:val="es-CO" w:eastAsia="es-CO"/>
            </w:rPr>
          </w:rPrChange>
        </w:rPr>
      </w:pPr>
      <w:del w:id="1171" w:author="WinuE" w:date="2009-02-27T14:43:00Z">
        <w:r w:rsidRPr="00AA00AF">
          <w:rPr>
            <w:rFonts w:asciiTheme="minorHAnsi" w:hAnsiTheme="minorHAnsi"/>
            <w:rPrChange w:id="1172" w:author="WinuE" w:date="2009-02-27T14:43:00Z">
              <w:rPr>
                <w:rStyle w:val="Hipervnculo"/>
                <w:rFonts w:ascii="Calibri" w:hAnsi="Calibri"/>
                <w:noProof/>
                <w:color w:val="000000"/>
                <w:sz w:val="22"/>
                <w:szCs w:val="22"/>
              </w:rPr>
            </w:rPrChange>
          </w:rPr>
          <w:delText>1.1.4</w:delText>
        </w:r>
        <w:r w:rsidRPr="00AA00AF">
          <w:rPr>
            <w:rFonts w:asciiTheme="minorHAnsi" w:hAnsiTheme="minorHAnsi"/>
            <w:noProof/>
            <w:color w:val="000000"/>
            <w:sz w:val="22"/>
            <w:szCs w:val="22"/>
            <w:lang w:val="es-CO" w:eastAsia="es-CO"/>
            <w:rPrChange w:id="1173"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174" w:author="WinuE" w:date="2009-02-27T14:43:00Z">
              <w:rPr>
                <w:rStyle w:val="Hipervnculo"/>
                <w:rFonts w:ascii="Calibri" w:hAnsi="Calibri"/>
                <w:noProof/>
                <w:color w:val="000000"/>
                <w:sz w:val="22"/>
                <w:szCs w:val="22"/>
              </w:rPr>
            </w:rPrChange>
          </w:rPr>
          <w:delText>Suposiciones y Restricciones</w:delText>
        </w:r>
        <w:r w:rsidRPr="00AA00AF">
          <w:rPr>
            <w:rFonts w:asciiTheme="minorHAnsi" w:hAnsiTheme="minorHAnsi"/>
            <w:noProof/>
            <w:webHidden/>
            <w:color w:val="000000"/>
            <w:sz w:val="22"/>
            <w:szCs w:val="22"/>
            <w:rPrChange w:id="1175" w:author="WinuE" w:date="2009-02-27T14:43:00Z">
              <w:rPr>
                <w:rFonts w:ascii="Calibri" w:hAnsi="Calibri"/>
                <w:noProof/>
                <w:webHidden/>
                <w:color w:val="000000"/>
                <w:sz w:val="22"/>
                <w:szCs w:val="22"/>
                <w:u w:val="single"/>
              </w:rPr>
            </w:rPrChange>
          </w:rPr>
          <w:tab/>
          <w:delText>11</w:delText>
        </w:r>
      </w:del>
    </w:p>
    <w:p w:rsidR="00255891" w:rsidRPr="005C0A52" w:rsidDel="005C0A52" w:rsidRDefault="00AA00AF">
      <w:pPr>
        <w:pStyle w:val="TDC3"/>
        <w:tabs>
          <w:tab w:val="left" w:pos="1320"/>
          <w:tab w:val="right" w:leader="dot" w:pos="8494"/>
        </w:tabs>
        <w:rPr>
          <w:del w:id="1176" w:author="WinuE" w:date="2009-02-27T14:43:00Z"/>
          <w:rFonts w:asciiTheme="minorHAnsi" w:hAnsiTheme="minorHAnsi"/>
          <w:noProof/>
          <w:color w:val="000000"/>
          <w:sz w:val="22"/>
          <w:szCs w:val="22"/>
          <w:lang w:val="es-CO" w:eastAsia="es-CO"/>
          <w:rPrChange w:id="1177" w:author="WinuE" w:date="2009-02-27T14:43:00Z">
            <w:rPr>
              <w:del w:id="1178" w:author="WinuE" w:date="2009-02-27T14:43:00Z"/>
              <w:rFonts w:ascii="Calibri" w:hAnsi="Calibri"/>
              <w:noProof/>
              <w:color w:val="000000"/>
              <w:sz w:val="22"/>
              <w:szCs w:val="22"/>
              <w:lang w:val="es-CO" w:eastAsia="es-CO"/>
            </w:rPr>
          </w:rPrChange>
        </w:rPr>
      </w:pPr>
      <w:del w:id="1179" w:author="WinuE" w:date="2009-02-27T14:43:00Z">
        <w:r w:rsidRPr="00AA00AF">
          <w:rPr>
            <w:rFonts w:asciiTheme="minorHAnsi" w:hAnsiTheme="minorHAnsi"/>
            <w:rPrChange w:id="1180" w:author="WinuE" w:date="2009-02-27T14:43:00Z">
              <w:rPr>
                <w:rStyle w:val="Hipervnculo"/>
                <w:rFonts w:ascii="Calibri" w:hAnsi="Calibri"/>
                <w:noProof/>
                <w:color w:val="000000"/>
                <w:sz w:val="22"/>
                <w:szCs w:val="22"/>
              </w:rPr>
            </w:rPrChange>
          </w:rPr>
          <w:delText>1.1.5</w:delText>
        </w:r>
        <w:r w:rsidRPr="00AA00AF">
          <w:rPr>
            <w:rFonts w:asciiTheme="minorHAnsi" w:hAnsiTheme="minorHAnsi"/>
            <w:noProof/>
            <w:color w:val="000000"/>
            <w:sz w:val="22"/>
            <w:szCs w:val="22"/>
            <w:lang w:val="es-CO" w:eastAsia="es-CO"/>
            <w:rPrChange w:id="1181"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182" w:author="WinuE" w:date="2009-02-27T14:43:00Z">
              <w:rPr>
                <w:rStyle w:val="Hipervnculo"/>
                <w:rFonts w:ascii="Calibri" w:hAnsi="Calibri"/>
                <w:noProof/>
                <w:color w:val="000000"/>
                <w:sz w:val="22"/>
                <w:szCs w:val="22"/>
              </w:rPr>
            </w:rPrChange>
          </w:rPr>
          <w:delText>Entregables del Proyecto</w:delText>
        </w:r>
        <w:r w:rsidRPr="00AA00AF">
          <w:rPr>
            <w:rFonts w:asciiTheme="minorHAnsi" w:hAnsiTheme="minorHAnsi"/>
            <w:noProof/>
            <w:webHidden/>
            <w:color w:val="000000"/>
            <w:sz w:val="22"/>
            <w:szCs w:val="22"/>
            <w:rPrChange w:id="1183" w:author="WinuE" w:date="2009-02-27T14:43:00Z">
              <w:rPr>
                <w:rFonts w:ascii="Calibri" w:hAnsi="Calibri"/>
                <w:noProof/>
                <w:webHidden/>
                <w:color w:val="000000"/>
                <w:sz w:val="22"/>
                <w:szCs w:val="22"/>
                <w:u w:val="single"/>
              </w:rPr>
            </w:rPrChange>
          </w:rPr>
          <w:tab/>
          <w:delText>12</w:delText>
        </w:r>
      </w:del>
    </w:p>
    <w:p w:rsidR="00255891" w:rsidRPr="005C0A52" w:rsidDel="005C0A52" w:rsidRDefault="00AA00AF">
      <w:pPr>
        <w:pStyle w:val="TDC3"/>
        <w:tabs>
          <w:tab w:val="left" w:pos="1320"/>
          <w:tab w:val="right" w:leader="dot" w:pos="8494"/>
        </w:tabs>
        <w:rPr>
          <w:del w:id="1184" w:author="WinuE" w:date="2009-02-27T14:43:00Z"/>
          <w:rFonts w:asciiTheme="minorHAnsi" w:hAnsiTheme="minorHAnsi"/>
          <w:noProof/>
          <w:color w:val="000000"/>
          <w:sz w:val="22"/>
          <w:szCs w:val="22"/>
          <w:lang w:val="es-CO" w:eastAsia="es-CO"/>
          <w:rPrChange w:id="1185" w:author="WinuE" w:date="2009-02-27T14:43:00Z">
            <w:rPr>
              <w:del w:id="1186" w:author="WinuE" w:date="2009-02-27T14:43:00Z"/>
              <w:rFonts w:ascii="Calibri" w:hAnsi="Calibri"/>
              <w:noProof/>
              <w:color w:val="000000"/>
              <w:sz w:val="22"/>
              <w:szCs w:val="22"/>
              <w:lang w:val="es-CO" w:eastAsia="es-CO"/>
            </w:rPr>
          </w:rPrChange>
        </w:rPr>
      </w:pPr>
      <w:del w:id="1187" w:author="WinuE" w:date="2009-02-27T14:43:00Z">
        <w:r w:rsidRPr="00AA00AF">
          <w:rPr>
            <w:rFonts w:asciiTheme="minorHAnsi" w:hAnsiTheme="minorHAnsi"/>
            <w:rPrChange w:id="1188" w:author="WinuE" w:date="2009-02-27T14:43:00Z">
              <w:rPr>
                <w:rStyle w:val="Hipervnculo"/>
                <w:rFonts w:ascii="Calibri" w:hAnsi="Calibri"/>
                <w:noProof/>
                <w:color w:val="000000"/>
                <w:sz w:val="22"/>
                <w:szCs w:val="22"/>
              </w:rPr>
            </w:rPrChange>
          </w:rPr>
          <w:delText>1.1.6</w:delText>
        </w:r>
        <w:r w:rsidRPr="00AA00AF">
          <w:rPr>
            <w:rFonts w:asciiTheme="minorHAnsi" w:hAnsiTheme="minorHAnsi"/>
            <w:noProof/>
            <w:color w:val="000000"/>
            <w:sz w:val="22"/>
            <w:szCs w:val="22"/>
            <w:lang w:val="es-CO" w:eastAsia="es-CO"/>
            <w:rPrChange w:id="1189"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190" w:author="WinuE" w:date="2009-02-27T14:43:00Z">
              <w:rPr>
                <w:rStyle w:val="Hipervnculo"/>
                <w:rFonts w:ascii="Calibri" w:hAnsi="Calibri"/>
                <w:noProof/>
                <w:color w:val="000000"/>
                <w:sz w:val="22"/>
                <w:szCs w:val="22"/>
              </w:rPr>
            </w:rPrChange>
          </w:rPr>
          <w:delText>Resumen de Calendarización y Presupuesto</w:delText>
        </w:r>
        <w:r w:rsidRPr="00AA00AF">
          <w:rPr>
            <w:rFonts w:asciiTheme="minorHAnsi" w:hAnsiTheme="minorHAnsi"/>
            <w:noProof/>
            <w:webHidden/>
            <w:color w:val="000000"/>
            <w:sz w:val="22"/>
            <w:szCs w:val="22"/>
            <w:rPrChange w:id="1191" w:author="WinuE" w:date="2009-02-27T14:43:00Z">
              <w:rPr>
                <w:rFonts w:ascii="Calibri" w:hAnsi="Calibri"/>
                <w:noProof/>
                <w:webHidden/>
                <w:color w:val="000000"/>
                <w:sz w:val="22"/>
                <w:szCs w:val="22"/>
                <w:u w:val="single"/>
              </w:rPr>
            </w:rPrChange>
          </w:rPr>
          <w:tab/>
          <w:delText>13</w:delText>
        </w:r>
      </w:del>
    </w:p>
    <w:p w:rsidR="00255891" w:rsidRPr="005C0A52" w:rsidDel="005C0A52" w:rsidRDefault="00AA00AF">
      <w:pPr>
        <w:pStyle w:val="TDC2"/>
        <w:tabs>
          <w:tab w:val="left" w:pos="880"/>
          <w:tab w:val="right" w:leader="dot" w:pos="8494"/>
        </w:tabs>
        <w:rPr>
          <w:del w:id="1192" w:author="WinuE" w:date="2009-02-27T14:43:00Z"/>
          <w:rFonts w:asciiTheme="minorHAnsi" w:hAnsiTheme="minorHAnsi"/>
          <w:noProof/>
          <w:color w:val="000000"/>
          <w:sz w:val="22"/>
          <w:szCs w:val="22"/>
          <w:lang w:val="es-CO" w:eastAsia="es-CO"/>
          <w:rPrChange w:id="1193" w:author="WinuE" w:date="2009-02-27T14:43:00Z">
            <w:rPr>
              <w:del w:id="1194" w:author="WinuE" w:date="2009-02-27T14:43:00Z"/>
              <w:rFonts w:ascii="Calibri" w:hAnsi="Calibri"/>
              <w:noProof/>
              <w:color w:val="000000"/>
              <w:sz w:val="22"/>
              <w:szCs w:val="22"/>
              <w:lang w:val="es-CO" w:eastAsia="es-CO"/>
            </w:rPr>
          </w:rPrChange>
        </w:rPr>
      </w:pPr>
      <w:del w:id="1195" w:author="WinuE" w:date="2009-02-27T14:43:00Z">
        <w:r w:rsidRPr="00AA00AF">
          <w:rPr>
            <w:rFonts w:asciiTheme="minorHAnsi" w:hAnsiTheme="minorHAnsi"/>
            <w:rPrChange w:id="1196" w:author="WinuE" w:date="2009-02-27T14:43:00Z">
              <w:rPr>
                <w:rStyle w:val="Hipervnculo"/>
                <w:rFonts w:ascii="Calibri" w:hAnsi="Calibri"/>
                <w:noProof/>
                <w:color w:val="000000"/>
                <w:sz w:val="22"/>
                <w:szCs w:val="22"/>
              </w:rPr>
            </w:rPrChange>
          </w:rPr>
          <w:delText>1.2</w:delText>
        </w:r>
        <w:r w:rsidRPr="00AA00AF">
          <w:rPr>
            <w:rFonts w:asciiTheme="minorHAnsi" w:hAnsiTheme="minorHAnsi"/>
            <w:noProof/>
            <w:color w:val="000000"/>
            <w:sz w:val="22"/>
            <w:szCs w:val="22"/>
            <w:lang w:val="es-CO" w:eastAsia="es-CO"/>
            <w:rPrChange w:id="1197"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198" w:author="WinuE" w:date="2009-02-27T14:43:00Z">
              <w:rPr>
                <w:rStyle w:val="Hipervnculo"/>
                <w:rFonts w:ascii="Calibri" w:hAnsi="Calibri"/>
                <w:noProof/>
                <w:color w:val="000000"/>
                <w:sz w:val="22"/>
                <w:szCs w:val="22"/>
              </w:rPr>
            </w:rPrChange>
          </w:rPr>
          <w:delText>EVOLUCIÓN DEL PLAN</w:delText>
        </w:r>
        <w:r w:rsidRPr="00AA00AF">
          <w:rPr>
            <w:rFonts w:asciiTheme="minorHAnsi" w:hAnsiTheme="minorHAnsi"/>
            <w:noProof/>
            <w:webHidden/>
            <w:color w:val="000000"/>
            <w:sz w:val="22"/>
            <w:szCs w:val="22"/>
            <w:rPrChange w:id="1199" w:author="WinuE" w:date="2009-02-27T14:43:00Z">
              <w:rPr>
                <w:rFonts w:ascii="Calibri" w:hAnsi="Calibri"/>
                <w:noProof/>
                <w:webHidden/>
                <w:color w:val="000000"/>
                <w:sz w:val="22"/>
                <w:szCs w:val="22"/>
                <w:u w:val="single"/>
              </w:rPr>
            </w:rPrChange>
          </w:rPr>
          <w:tab/>
          <w:delText>13</w:delText>
        </w:r>
      </w:del>
    </w:p>
    <w:p w:rsidR="00255891" w:rsidRPr="005C0A52" w:rsidDel="005C0A52" w:rsidRDefault="00AA00AF">
      <w:pPr>
        <w:pStyle w:val="TDC1"/>
        <w:tabs>
          <w:tab w:val="left" w:pos="480"/>
          <w:tab w:val="right" w:leader="dot" w:pos="8494"/>
        </w:tabs>
        <w:rPr>
          <w:del w:id="1200" w:author="WinuE" w:date="2009-02-27T14:43:00Z"/>
          <w:rFonts w:asciiTheme="minorHAnsi" w:hAnsiTheme="minorHAnsi"/>
          <w:noProof/>
          <w:color w:val="000000"/>
          <w:sz w:val="22"/>
          <w:szCs w:val="22"/>
          <w:lang w:val="es-CO" w:eastAsia="es-CO"/>
          <w:rPrChange w:id="1201" w:author="WinuE" w:date="2009-02-27T14:43:00Z">
            <w:rPr>
              <w:del w:id="1202" w:author="WinuE" w:date="2009-02-27T14:43:00Z"/>
              <w:rFonts w:ascii="Calibri" w:hAnsi="Calibri"/>
              <w:noProof/>
              <w:color w:val="000000"/>
              <w:sz w:val="22"/>
              <w:szCs w:val="22"/>
              <w:lang w:val="es-CO" w:eastAsia="es-CO"/>
            </w:rPr>
          </w:rPrChange>
        </w:rPr>
      </w:pPr>
      <w:del w:id="1203" w:author="WinuE" w:date="2009-02-27T14:43:00Z">
        <w:r w:rsidRPr="00AA00AF">
          <w:rPr>
            <w:rFonts w:asciiTheme="minorHAnsi" w:hAnsiTheme="minorHAnsi"/>
            <w:rPrChange w:id="1204" w:author="WinuE" w:date="2009-02-27T14:43:00Z">
              <w:rPr>
                <w:rStyle w:val="Hipervnculo"/>
                <w:rFonts w:ascii="Calibri" w:hAnsi="Calibri"/>
                <w:noProof/>
                <w:color w:val="000000"/>
                <w:sz w:val="22"/>
                <w:szCs w:val="22"/>
                <w:lang w:val="es-CO"/>
              </w:rPr>
            </w:rPrChange>
          </w:rPr>
          <w:delText>2.</w:delText>
        </w:r>
        <w:r w:rsidRPr="00AA00AF">
          <w:rPr>
            <w:rFonts w:asciiTheme="minorHAnsi" w:hAnsiTheme="minorHAnsi"/>
            <w:noProof/>
            <w:color w:val="000000"/>
            <w:sz w:val="22"/>
            <w:szCs w:val="22"/>
            <w:lang w:val="es-CO" w:eastAsia="es-CO"/>
            <w:rPrChange w:id="1205"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206" w:author="WinuE" w:date="2009-02-27T14:43:00Z">
              <w:rPr>
                <w:rStyle w:val="Hipervnculo"/>
                <w:rFonts w:ascii="Calibri" w:hAnsi="Calibri"/>
                <w:noProof/>
                <w:color w:val="000000"/>
                <w:sz w:val="22"/>
                <w:szCs w:val="22"/>
                <w:lang w:val="es-CO"/>
              </w:rPr>
            </w:rPrChange>
          </w:rPr>
          <w:delText>REFERENCIAS</w:delText>
        </w:r>
        <w:r w:rsidRPr="00AA00AF">
          <w:rPr>
            <w:rFonts w:asciiTheme="minorHAnsi" w:hAnsiTheme="minorHAnsi"/>
            <w:noProof/>
            <w:webHidden/>
            <w:color w:val="000000"/>
            <w:sz w:val="22"/>
            <w:szCs w:val="22"/>
            <w:rPrChange w:id="1207" w:author="WinuE" w:date="2009-02-27T14:43:00Z">
              <w:rPr>
                <w:rFonts w:ascii="Calibri" w:hAnsi="Calibri"/>
                <w:noProof/>
                <w:webHidden/>
                <w:color w:val="000000"/>
                <w:sz w:val="22"/>
                <w:szCs w:val="22"/>
                <w:u w:val="single"/>
              </w:rPr>
            </w:rPrChange>
          </w:rPr>
          <w:tab/>
          <w:delText>19</w:delText>
        </w:r>
      </w:del>
    </w:p>
    <w:p w:rsidR="00255891" w:rsidRPr="005C0A52" w:rsidDel="005C0A52" w:rsidRDefault="00AA00AF">
      <w:pPr>
        <w:pStyle w:val="TDC1"/>
        <w:tabs>
          <w:tab w:val="left" w:pos="480"/>
          <w:tab w:val="right" w:leader="dot" w:pos="8494"/>
        </w:tabs>
        <w:rPr>
          <w:del w:id="1208" w:author="WinuE" w:date="2009-02-27T14:43:00Z"/>
          <w:rFonts w:asciiTheme="minorHAnsi" w:hAnsiTheme="minorHAnsi"/>
          <w:noProof/>
          <w:color w:val="000000"/>
          <w:sz w:val="22"/>
          <w:szCs w:val="22"/>
          <w:lang w:val="es-CO" w:eastAsia="es-CO"/>
          <w:rPrChange w:id="1209" w:author="WinuE" w:date="2009-02-27T14:43:00Z">
            <w:rPr>
              <w:del w:id="1210" w:author="WinuE" w:date="2009-02-27T14:43:00Z"/>
              <w:rFonts w:ascii="Calibri" w:hAnsi="Calibri"/>
              <w:noProof/>
              <w:color w:val="000000"/>
              <w:sz w:val="22"/>
              <w:szCs w:val="22"/>
              <w:lang w:val="es-CO" w:eastAsia="es-CO"/>
            </w:rPr>
          </w:rPrChange>
        </w:rPr>
      </w:pPr>
      <w:del w:id="1211" w:author="WinuE" w:date="2009-02-27T14:43:00Z">
        <w:r w:rsidRPr="00AA00AF">
          <w:rPr>
            <w:rFonts w:asciiTheme="minorHAnsi" w:hAnsiTheme="minorHAnsi"/>
            <w:rPrChange w:id="1212" w:author="WinuE" w:date="2009-02-27T14:43:00Z">
              <w:rPr>
                <w:rStyle w:val="Hipervnculo"/>
                <w:rFonts w:ascii="Calibri" w:hAnsi="Calibri"/>
                <w:noProof/>
                <w:color w:val="000000"/>
                <w:sz w:val="22"/>
                <w:szCs w:val="22"/>
                <w:lang w:val="es-CO"/>
              </w:rPr>
            </w:rPrChange>
          </w:rPr>
          <w:delText>3.</w:delText>
        </w:r>
        <w:r w:rsidRPr="00AA00AF">
          <w:rPr>
            <w:rFonts w:asciiTheme="minorHAnsi" w:hAnsiTheme="minorHAnsi"/>
            <w:noProof/>
            <w:color w:val="000000"/>
            <w:sz w:val="22"/>
            <w:szCs w:val="22"/>
            <w:lang w:val="es-CO" w:eastAsia="es-CO"/>
            <w:rPrChange w:id="1213"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214" w:author="WinuE" w:date="2009-02-27T14:43:00Z">
              <w:rPr>
                <w:rStyle w:val="Hipervnculo"/>
                <w:rFonts w:ascii="Calibri" w:hAnsi="Calibri"/>
                <w:noProof/>
                <w:color w:val="000000"/>
                <w:sz w:val="22"/>
                <w:szCs w:val="22"/>
                <w:lang w:val="es-CO"/>
              </w:rPr>
            </w:rPrChange>
          </w:rPr>
          <w:delText>DEFINICIONES Y ACRONIMOS</w:delText>
        </w:r>
        <w:r w:rsidRPr="00AA00AF">
          <w:rPr>
            <w:rFonts w:asciiTheme="minorHAnsi" w:hAnsiTheme="minorHAnsi"/>
            <w:noProof/>
            <w:webHidden/>
            <w:color w:val="000000"/>
            <w:sz w:val="22"/>
            <w:szCs w:val="22"/>
            <w:rPrChange w:id="1215" w:author="WinuE" w:date="2009-02-27T14:43:00Z">
              <w:rPr>
                <w:rFonts w:ascii="Calibri" w:hAnsi="Calibri"/>
                <w:noProof/>
                <w:webHidden/>
                <w:color w:val="000000"/>
                <w:sz w:val="22"/>
                <w:szCs w:val="22"/>
                <w:u w:val="single"/>
              </w:rPr>
            </w:rPrChange>
          </w:rPr>
          <w:tab/>
          <w:delText>20</w:delText>
        </w:r>
      </w:del>
    </w:p>
    <w:p w:rsidR="00255891" w:rsidRPr="005C0A52" w:rsidDel="005C0A52" w:rsidRDefault="00AA00AF">
      <w:pPr>
        <w:pStyle w:val="TDC1"/>
        <w:tabs>
          <w:tab w:val="left" w:pos="480"/>
          <w:tab w:val="right" w:leader="dot" w:pos="8494"/>
        </w:tabs>
        <w:rPr>
          <w:del w:id="1216" w:author="WinuE" w:date="2009-02-27T14:43:00Z"/>
          <w:rFonts w:asciiTheme="minorHAnsi" w:hAnsiTheme="minorHAnsi"/>
          <w:noProof/>
          <w:color w:val="000000"/>
          <w:sz w:val="22"/>
          <w:szCs w:val="22"/>
          <w:lang w:val="es-CO" w:eastAsia="es-CO"/>
          <w:rPrChange w:id="1217" w:author="WinuE" w:date="2009-02-27T14:43:00Z">
            <w:rPr>
              <w:del w:id="1218" w:author="WinuE" w:date="2009-02-27T14:43:00Z"/>
              <w:rFonts w:ascii="Calibri" w:hAnsi="Calibri"/>
              <w:noProof/>
              <w:color w:val="000000"/>
              <w:sz w:val="22"/>
              <w:szCs w:val="22"/>
              <w:lang w:val="es-CO" w:eastAsia="es-CO"/>
            </w:rPr>
          </w:rPrChange>
        </w:rPr>
      </w:pPr>
      <w:del w:id="1219" w:author="WinuE" w:date="2009-02-27T14:43:00Z">
        <w:r w:rsidRPr="00AA00AF">
          <w:rPr>
            <w:rFonts w:asciiTheme="minorHAnsi" w:hAnsiTheme="minorHAnsi"/>
            <w:rPrChange w:id="1220" w:author="WinuE" w:date="2009-02-27T14:43:00Z">
              <w:rPr>
                <w:rStyle w:val="Hipervnculo"/>
                <w:rFonts w:ascii="Calibri" w:hAnsi="Calibri"/>
                <w:noProof/>
                <w:color w:val="000000"/>
                <w:sz w:val="22"/>
                <w:szCs w:val="22"/>
                <w:lang w:val="es-CO"/>
              </w:rPr>
            </w:rPrChange>
          </w:rPr>
          <w:delText>4.</w:delText>
        </w:r>
        <w:r w:rsidRPr="00AA00AF">
          <w:rPr>
            <w:rFonts w:asciiTheme="minorHAnsi" w:hAnsiTheme="minorHAnsi"/>
            <w:noProof/>
            <w:color w:val="000000"/>
            <w:sz w:val="22"/>
            <w:szCs w:val="22"/>
            <w:lang w:val="es-CO" w:eastAsia="es-CO"/>
            <w:rPrChange w:id="1221"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222" w:author="WinuE" w:date="2009-02-27T14:43:00Z">
              <w:rPr>
                <w:rStyle w:val="Hipervnculo"/>
                <w:rFonts w:ascii="Calibri" w:hAnsi="Calibri"/>
                <w:noProof/>
                <w:color w:val="000000"/>
                <w:sz w:val="22"/>
                <w:szCs w:val="22"/>
                <w:lang w:val="es-CO"/>
              </w:rPr>
            </w:rPrChange>
          </w:rPr>
          <w:delText>ORGANIZACIÓN DEL PROYECTO</w:delText>
        </w:r>
        <w:r w:rsidRPr="00AA00AF">
          <w:rPr>
            <w:rFonts w:asciiTheme="minorHAnsi" w:hAnsiTheme="minorHAnsi"/>
            <w:noProof/>
            <w:webHidden/>
            <w:color w:val="000000"/>
            <w:sz w:val="22"/>
            <w:szCs w:val="22"/>
            <w:rPrChange w:id="1223" w:author="WinuE" w:date="2009-02-27T14:43:00Z">
              <w:rPr>
                <w:rFonts w:ascii="Calibri" w:hAnsi="Calibri"/>
                <w:noProof/>
                <w:webHidden/>
                <w:color w:val="000000"/>
                <w:sz w:val="22"/>
                <w:szCs w:val="22"/>
                <w:u w:val="single"/>
              </w:rPr>
            </w:rPrChange>
          </w:rPr>
          <w:tab/>
          <w:delText>22</w:delText>
        </w:r>
      </w:del>
    </w:p>
    <w:p w:rsidR="00255891" w:rsidRPr="005C0A52" w:rsidDel="005C0A52" w:rsidRDefault="00AA00AF">
      <w:pPr>
        <w:pStyle w:val="TDC2"/>
        <w:tabs>
          <w:tab w:val="left" w:pos="880"/>
          <w:tab w:val="right" w:leader="dot" w:pos="8494"/>
        </w:tabs>
        <w:rPr>
          <w:del w:id="1224" w:author="WinuE" w:date="2009-02-27T14:43:00Z"/>
          <w:rFonts w:asciiTheme="minorHAnsi" w:hAnsiTheme="minorHAnsi"/>
          <w:noProof/>
          <w:color w:val="000000"/>
          <w:sz w:val="22"/>
          <w:szCs w:val="22"/>
          <w:lang w:val="es-CO" w:eastAsia="es-CO"/>
          <w:rPrChange w:id="1225" w:author="WinuE" w:date="2009-02-27T14:43:00Z">
            <w:rPr>
              <w:del w:id="1226" w:author="WinuE" w:date="2009-02-27T14:43:00Z"/>
              <w:rFonts w:ascii="Calibri" w:hAnsi="Calibri"/>
              <w:noProof/>
              <w:color w:val="000000"/>
              <w:sz w:val="22"/>
              <w:szCs w:val="22"/>
              <w:lang w:val="es-CO" w:eastAsia="es-CO"/>
            </w:rPr>
          </w:rPrChange>
        </w:rPr>
      </w:pPr>
      <w:del w:id="1227" w:author="WinuE" w:date="2009-02-27T14:43:00Z">
        <w:r w:rsidRPr="00AA00AF">
          <w:rPr>
            <w:rFonts w:asciiTheme="minorHAnsi" w:hAnsiTheme="minorHAnsi"/>
            <w:rPrChange w:id="1228" w:author="WinuE" w:date="2009-02-27T14:43:00Z">
              <w:rPr>
                <w:rStyle w:val="Hipervnculo"/>
                <w:rFonts w:ascii="Calibri" w:hAnsi="Calibri"/>
                <w:noProof/>
                <w:color w:val="000000"/>
                <w:sz w:val="22"/>
                <w:szCs w:val="22"/>
              </w:rPr>
            </w:rPrChange>
          </w:rPr>
          <w:delText>4.1</w:delText>
        </w:r>
        <w:r w:rsidRPr="00AA00AF">
          <w:rPr>
            <w:rFonts w:asciiTheme="minorHAnsi" w:hAnsiTheme="minorHAnsi"/>
            <w:noProof/>
            <w:color w:val="000000"/>
            <w:sz w:val="22"/>
            <w:szCs w:val="22"/>
            <w:lang w:val="es-CO" w:eastAsia="es-CO"/>
            <w:rPrChange w:id="1229"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230" w:author="WinuE" w:date="2009-02-27T14:43:00Z">
              <w:rPr>
                <w:rStyle w:val="Hipervnculo"/>
                <w:rFonts w:ascii="Calibri" w:hAnsi="Calibri"/>
                <w:noProof/>
                <w:color w:val="000000"/>
                <w:sz w:val="22"/>
                <w:szCs w:val="22"/>
              </w:rPr>
            </w:rPrChange>
          </w:rPr>
          <w:delText>Interfaces Externas</w:delText>
        </w:r>
        <w:r w:rsidRPr="00AA00AF">
          <w:rPr>
            <w:rFonts w:asciiTheme="minorHAnsi" w:hAnsiTheme="minorHAnsi"/>
            <w:noProof/>
            <w:webHidden/>
            <w:color w:val="000000"/>
            <w:sz w:val="22"/>
            <w:szCs w:val="22"/>
            <w:rPrChange w:id="1231" w:author="WinuE" w:date="2009-02-27T14:43:00Z">
              <w:rPr>
                <w:rFonts w:ascii="Calibri" w:hAnsi="Calibri"/>
                <w:noProof/>
                <w:webHidden/>
                <w:color w:val="000000"/>
                <w:sz w:val="22"/>
                <w:szCs w:val="22"/>
                <w:u w:val="single"/>
              </w:rPr>
            </w:rPrChange>
          </w:rPr>
          <w:tab/>
          <w:delText>22</w:delText>
        </w:r>
      </w:del>
    </w:p>
    <w:p w:rsidR="00255891" w:rsidRPr="005C0A52" w:rsidDel="005C0A52" w:rsidRDefault="00AA00AF">
      <w:pPr>
        <w:pStyle w:val="TDC2"/>
        <w:tabs>
          <w:tab w:val="left" w:pos="880"/>
          <w:tab w:val="right" w:leader="dot" w:pos="8494"/>
        </w:tabs>
        <w:rPr>
          <w:del w:id="1232" w:author="WinuE" w:date="2009-02-27T14:43:00Z"/>
          <w:rFonts w:asciiTheme="minorHAnsi" w:hAnsiTheme="minorHAnsi"/>
          <w:noProof/>
          <w:color w:val="000000"/>
          <w:sz w:val="22"/>
          <w:szCs w:val="22"/>
          <w:lang w:val="es-CO" w:eastAsia="es-CO"/>
          <w:rPrChange w:id="1233" w:author="WinuE" w:date="2009-02-27T14:43:00Z">
            <w:rPr>
              <w:del w:id="1234" w:author="WinuE" w:date="2009-02-27T14:43:00Z"/>
              <w:rFonts w:ascii="Calibri" w:hAnsi="Calibri"/>
              <w:noProof/>
              <w:color w:val="000000"/>
              <w:sz w:val="22"/>
              <w:szCs w:val="22"/>
              <w:lang w:val="es-CO" w:eastAsia="es-CO"/>
            </w:rPr>
          </w:rPrChange>
        </w:rPr>
      </w:pPr>
      <w:del w:id="1235" w:author="WinuE" w:date="2009-02-27T14:43:00Z">
        <w:r w:rsidRPr="00AA00AF">
          <w:rPr>
            <w:rFonts w:asciiTheme="minorHAnsi" w:hAnsiTheme="minorHAnsi"/>
            <w:rPrChange w:id="1236" w:author="WinuE" w:date="2009-02-27T14:43:00Z">
              <w:rPr>
                <w:rStyle w:val="Hipervnculo"/>
                <w:rFonts w:ascii="Calibri" w:hAnsi="Calibri"/>
                <w:noProof/>
                <w:color w:val="000000"/>
                <w:sz w:val="22"/>
                <w:szCs w:val="22"/>
              </w:rPr>
            </w:rPrChange>
          </w:rPr>
          <w:delText>4.2</w:delText>
        </w:r>
        <w:r w:rsidRPr="00AA00AF">
          <w:rPr>
            <w:rFonts w:asciiTheme="minorHAnsi" w:hAnsiTheme="minorHAnsi"/>
            <w:noProof/>
            <w:color w:val="000000"/>
            <w:sz w:val="22"/>
            <w:szCs w:val="22"/>
            <w:lang w:val="es-CO" w:eastAsia="es-CO"/>
            <w:rPrChange w:id="1237"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238" w:author="WinuE" w:date="2009-02-27T14:43:00Z">
              <w:rPr>
                <w:rStyle w:val="Hipervnculo"/>
                <w:rFonts w:ascii="Calibri" w:hAnsi="Calibri"/>
                <w:noProof/>
                <w:color w:val="000000"/>
                <w:sz w:val="22"/>
                <w:szCs w:val="22"/>
              </w:rPr>
            </w:rPrChange>
          </w:rPr>
          <w:delText>Estructura Interna</w:delText>
        </w:r>
        <w:r w:rsidRPr="00AA00AF">
          <w:rPr>
            <w:rFonts w:asciiTheme="minorHAnsi" w:hAnsiTheme="minorHAnsi"/>
            <w:noProof/>
            <w:webHidden/>
            <w:color w:val="000000"/>
            <w:sz w:val="22"/>
            <w:szCs w:val="22"/>
            <w:rPrChange w:id="1239" w:author="WinuE" w:date="2009-02-27T14:43:00Z">
              <w:rPr>
                <w:rFonts w:ascii="Calibri" w:hAnsi="Calibri"/>
                <w:noProof/>
                <w:webHidden/>
                <w:color w:val="000000"/>
                <w:sz w:val="22"/>
                <w:szCs w:val="22"/>
                <w:u w:val="single"/>
              </w:rPr>
            </w:rPrChange>
          </w:rPr>
          <w:tab/>
          <w:delText>22</w:delText>
        </w:r>
      </w:del>
    </w:p>
    <w:p w:rsidR="00255891" w:rsidRPr="005C0A52" w:rsidDel="005C0A52" w:rsidRDefault="00AA00AF">
      <w:pPr>
        <w:pStyle w:val="TDC2"/>
        <w:tabs>
          <w:tab w:val="left" w:pos="880"/>
          <w:tab w:val="right" w:leader="dot" w:pos="8494"/>
        </w:tabs>
        <w:rPr>
          <w:del w:id="1240" w:author="WinuE" w:date="2009-02-27T14:43:00Z"/>
          <w:rFonts w:asciiTheme="minorHAnsi" w:hAnsiTheme="minorHAnsi"/>
          <w:noProof/>
          <w:color w:val="000000"/>
          <w:sz w:val="22"/>
          <w:szCs w:val="22"/>
          <w:lang w:val="es-CO" w:eastAsia="es-CO"/>
          <w:rPrChange w:id="1241" w:author="WinuE" w:date="2009-02-27T14:43:00Z">
            <w:rPr>
              <w:del w:id="1242" w:author="WinuE" w:date="2009-02-27T14:43:00Z"/>
              <w:rFonts w:ascii="Calibri" w:hAnsi="Calibri"/>
              <w:noProof/>
              <w:color w:val="000000"/>
              <w:sz w:val="22"/>
              <w:szCs w:val="22"/>
              <w:lang w:val="es-CO" w:eastAsia="es-CO"/>
            </w:rPr>
          </w:rPrChange>
        </w:rPr>
      </w:pPr>
      <w:del w:id="1243" w:author="WinuE" w:date="2009-02-27T14:43:00Z">
        <w:r w:rsidRPr="00AA00AF">
          <w:rPr>
            <w:rFonts w:asciiTheme="minorHAnsi" w:hAnsiTheme="minorHAnsi"/>
            <w:rPrChange w:id="1244" w:author="WinuE" w:date="2009-02-27T14:43:00Z">
              <w:rPr>
                <w:rStyle w:val="Hipervnculo"/>
                <w:rFonts w:ascii="Calibri" w:hAnsi="Calibri"/>
                <w:noProof/>
                <w:color w:val="000000"/>
                <w:sz w:val="22"/>
                <w:szCs w:val="22"/>
              </w:rPr>
            </w:rPrChange>
          </w:rPr>
          <w:delText>4.3</w:delText>
        </w:r>
        <w:r w:rsidRPr="00AA00AF">
          <w:rPr>
            <w:rFonts w:asciiTheme="minorHAnsi" w:hAnsiTheme="minorHAnsi"/>
            <w:noProof/>
            <w:color w:val="000000"/>
            <w:sz w:val="22"/>
            <w:szCs w:val="22"/>
            <w:lang w:val="es-CO" w:eastAsia="es-CO"/>
            <w:rPrChange w:id="1245"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246" w:author="WinuE" w:date="2009-02-27T14:43:00Z">
              <w:rPr>
                <w:rStyle w:val="Hipervnculo"/>
                <w:rFonts w:ascii="Calibri" w:hAnsi="Calibri"/>
                <w:noProof/>
                <w:color w:val="000000"/>
                <w:sz w:val="22"/>
                <w:szCs w:val="22"/>
              </w:rPr>
            </w:rPrChange>
          </w:rPr>
          <w:delText>Roles y Responsabilidades</w:delText>
        </w:r>
        <w:r w:rsidRPr="00AA00AF">
          <w:rPr>
            <w:rFonts w:asciiTheme="minorHAnsi" w:hAnsiTheme="minorHAnsi"/>
            <w:noProof/>
            <w:webHidden/>
            <w:color w:val="000000"/>
            <w:sz w:val="22"/>
            <w:szCs w:val="22"/>
            <w:rPrChange w:id="1247" w:author="WinuE" w:date="2009-02-27T14:43:00Z">
              <w:rPr>
                <w:rFonts w:ascii="Calibri" w:hAnsi="Calibri"/>
                <w:noProof/>
                <w:webHidden/>
                <w:color w:val="000000"/>
                <w:sz w:val="22"/>
                <w:szCs w:val="22"/>
                <w:u w:val="single"/>
              </w:rPr>
            </w:rPrChange>
          </w:rPr>
          <w:tab/>
          <w:delText>23</w:delText>
        </w:r>
      </w:del>
    </w:p>
    <w:p w:rsidR="00255891" w:rsidRPr="005C0A52" w:rsidDel="005C0A52" w:rsidRDefault="00AA00AF">
      <w:pPr>
        <w:pStyle w:val="TDC1"/>
        <w:tabs>
          <w:tab w:val="left" w:pos="480"/>
          <w:tab w:val="right" w:leader="dot" w:pos="8494"/>
        </w:tabs>
        <w:rPr>
          <w:del w:id="1248" w:author="WinuE" w:date="2009-02-27T14:43:00Z"/>
          <w:rFonts w:asciiTheme="minorHAnsi" w:hAnsiTheme="minorHAnsi"/>
          <w:noProof/>
          <w:color w:val="000000"/>
          <w:sz w:val="22"/>
          <w:szCs w:val="22"/>
          <w:lang w:val="es-CO" w:eastAsia="es-CO"/>
          <w:rPrChange w:id="1249" w:author="WinuE" w:date="2009-02-27T14:43:00Z">
            <w:rPr>
              <w:del w:id="1250" w:author="WinuE" w:date="2009-02-27T14:43:00Z"/>
              <w:rFonts w:ascii="Calibri" w:hAnsi="Calibri"/>
              <w:noProof/>
              <w:color w:val="000000"/>
              <w:sz w:val="22"/>
              <w:szCs w:val="22"/>
              <w:lang w:val="es-CO" w:eastAsia="es-CO"/>
            </w:rPr>
          </w:rPrChange>
        </w:rPr>
      </w:pPr>
      <w:del w:id="1251" w:author="WinuE" w:date="2009-02-27T14:43:00Z">
        <w:r w:rsidRPr="00AA00AF">
          <w:rPr>
            <w:rFonts w:asciiTheme="minorHAnsi" w:hAnsiTheme="minorHAnsi"/>
            <w:rPrChange w:id="1252" w:author="WinuE" w:date="2009-02-27T14:43:00Z">
              <w:rPr>
                <w:rStyle w:val="Hipervnculo"/>
                <w:rFonts w:ascii="Calibri" w:hAnsi="Calibri"/>
                <w:noProof/>
                <w:color w:val="000000"/>
                <w:sz w:val="22"/>
                <w:szCs w:val="22"/>
                <w:lang w:val="es-CO"/>
              </w:rPr>
            </w:rPrChange>
          </w:rPr>
          <w:delText>5.</w:delText>
        </w:r>
        <w:r w:rsidRPr="00AA00AF">
          <w:rPr>
            <w:rFonts w:asciiTheme="minorHAnsi" w:hAnsiTheme="minorHAnsi"/>
            <w:noProof/>
            <w:color w:val="000000"/>
            <w:sz w:val="22"/>
            <w:szCs w:val="22"/>
            <w:lang w:val="es-CO" w:eastAsia="es-CO"/>
            <w:rPrChange w:id="1253"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254" w:author="WinuE" w:date="2009-02-27T14:43:00Z">
              <w:rPr>
                <w:rStyle w:val="Hipervnculo"/>
                <w:rFonts w:ascii="Calibri" w:hAnsi="Calibri"/>
                <w:noProof/>
                <w:color w:val="000000"/>
                <w:sz w:val="22"/>
                <w:szCs w:val="22"/>
                <w:lang w:val="es-CO"/>
              </w:rPr>
            </w:rPrChange>
          </w:rPr>
          <w:delText>PLAN DE PROCESOS DE GESTIÓN</w:delText>
        </w:r>
        <w:r w:rsidRPr="00AA00AF">
          <w:rPr>
            <w:rFonts w:asciiTheme="minorHAnsi" w:hAnsiTheme="minorHAnsi"/>
            <w:noProof/>
            <w:webHidden/>
            <w:color w:val="000000"/>
            <w:sz w:val="22"/>
            <w:szCs w:val="22"/>
            <w:rPrChange w:id="1255" w:author="WinuE" w:date="2009-02-27T14:43:00Z">
              <w:rPr>
                <w:rFonts w:ascii="Calibri" w:hAnsi="Calibri"/>
                <w:noProof/>
                <w:webHidden/>
                <w:color w:val="000000"/>
                <w:sz w:val="22"/>
                <w:szCs w:val="22"/>
                <w:u w:val="single"/>
              </w:rPr>
            </w:rPrChange>
          </w:rPr>
          <w:tab/>
          <w:delText>25</w:delText>
        </w:r>
      </w:del>
    </w:p>
    <w:p w:rsidR="00255891" w:rsidRPr="005C0A52" w:rsidDel="005C0A52" w:rsidRDefault="00AA00AF">
      <w:pPr>
        <w:pStyle w:val="TDC2"/>
        <w:tabs>
          <w:tab w:val="left" w:pos="880"/>
          <w:tab w:val="right" w:leader="dot" w:pos="8494"/>
        </w:tabs>
        <w:rPr>
          <w:del w:id="1256" w:author="WinuE" w:date="2009-02-27T14:43:00Z"/>
          <w:rFonts w:asciiTheme="minorHAnsi" w:hAnsiTheme="minorHAnsi"/>
          <w:noProof/>
          <w:color w:val="000000"/>
          <w:sz w:val="22"/>
          <w:szCs w:val="22"/>
          <w:lang w:val="es-CO" w:eastAsia="es-CO"/>
          <w:rPrChange w:id="1257" w:author="WinuE" w:date="2009-02-27T14:43:00Z">
            <w:rPr>
              <w:del w:id="1258" w:author="WinuE" w:date="2009-02-27T14:43:00Z"/>
              <w:rFonts w:ascii="Calibri" w:hAnsi="Calibri"/>
              <w:noProof/>
              <w:color w:val="000000"/>
              <w:sz w:val="22"/>
              <w:szCs w:val="22"/>
              <w:lang w:val="es-CO" w:eastAsia="es-CO"/>
            </w:rPr>
          </w:rPrChange>
        </w:rPr>
      </w:pPr>
      <w:del w:id="1259" w:author="WinuE" w:date="2009-02-27T14:43:00Z">
        <w:r w:rsidRPr="00AA00AF">
          <w:rPr>
            <w:rFonts w:asciiTheme="minorHAnsi" w:hAnsiTheme="minorHAnsi"/>
            <w:rPrChange w:id="1260" w:author="WinuE" w:date="2009-02-27T14:43:00Z">
              <w:rPr>
                <w:rStyle w:val="Hipervnculo"/>
                <w:rFonts w:ascii="Calibri" w:hAnsi="Calibri"/>
                <w:noProof/>
                <w:color w:val="000000"/>
                <w:sz w:val="22"/>
                <w:szCs w:val="22"/>
              </w:rPr>
            </w:rPrChange>
          </w:rPr>
          <w:delText>5.1</w:delText>
        </w:r>
        <w:r w:rsidRPr="00AA00AF">
          <w:rPr>
            <w:rFonts w:asciiTheme="minorHAnsi" w:hAnsiTheme="minorHAnsi"/>
            <w:noProof/>
            <w:color w:val="000000"/>
            <w:sz w:val="22"/>
            <w:szCs w:val="22"/>
            <w:lang w:val="es-CO" w:eastAsia="es-CO"/>
            <w:rPrChange w:id="1261"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262" w:author="WinuE" w:date="2009-02-27T14:43:00Z">
              <w:rPr>
                <w:rStyle w:val="Hipervnculo"/>
                <w:rFonts w:ascii="Calibri" w:hAnsi="Calibri"/>
                <w:noProof/>
                <w:color w:val="000000"/>
                <w:sz w:val="22"/>
                <w:szCs w:val="22"/>
              </w:rPr>
            </w:rPrChange>
          </w:rPr>
          <w:delText>PLAN DE ARRANQUE</w:delText>
        </w:r>
        <w:r w:rsidRPr="00AA00AF">
          <w:rPr>
            <w:rFonts w:asciiTheme="minorHAnsi" w:hAnsiTheme="minorHAnsi"/>
            <w:noProof/>
            <w:webHidden/>
            <w:color w:val="000000"/>
            <w:sz w:val="22"/>
            <w:szCs w:val="22"/>
            <w:rPrChange w:id="1263" w:author="WinuE" w:date="2009-02-27T14:43:00Z">
              <w:rPr>
                <w:rFonts w:ascii="Calibri" w:hAnsi="Calibri"/>
                <w:noProof/>
                <w:webHidden/>
                <w:color w:val="000000"/>
                <w:sz w:val="22"/>
                <w:szCs w:val="22"/>
                <w:u w:val="single"/>
              </w:rPr>
            </w:rPrChange>
          </w:rPr>
          <w:tab/>
          <w:delText>25</w:delText>
        </w:r>
      </w:del>
    </w:p>
    <w:p w:rsidR="00255891" w:rsidRPr="005C0A52" w:rsidDel="005C0A52" w:rsidRDefault="00AA00AF">
      <w:pPr>
        <w:pStyle w:val="TDC3"/>
        <w:tabs>
          <w:tab w:val="left" w:pos="1320"/>
          <w:tab w:val="right" w:leader="dot" w:pos="8494"/>
        </w:tabs>
        <w:rPr>
          <w:del w:id="1264" w:author="WinuE" w:date="2009-02-27T14:43:00Z"/>
          <w:rFonts w:asciiTheme="minorHAnsi" w:hAnsiTheme="minorHAnsi"/>
          <w:noProof/>
          <w:color w:val="000000"/>
          <w:sz w:val="22"/>
          <w:szCs w:val="22"/>
          <w:lang w:val="es-CO" w:eastAsia="es-CO"/>
          <w:rPrChange w:id="1265" w:author="WinuE" w:date="2009-02-27T14:43:00Z">
            <w:rPr>
              <w:del w:id="1266" w:author="WinuE" w:date="2009-02-27T14:43:00Z"/>
              <w:rFonts w:ascii="Calibri" w:hAnsi="Calibri"/>
              <w:noProof/>
              <w:color w:val="000000"/>
              <w:sz w:val="22"/>
              <w:szCs w:val="22"/>
              <w:lang w:val="es-CO" w:eastAsia="es-CO"/>
            </w:rPr>
          </w:rPrChange>
        </w:rPr>
      </w:pPr>
      <w:del w:id="1267" w:author="WinuE" w:date="2009-02-27T14:43:00Z">
        <w:r w:rsidRPr="00AA00AF">
          <w:rPr>
            <w:rFonts w:asciiTheme="minorHAnsi" w:hAnsiTheme="minorHAnsi"/>
            <w:rPrChange w:id="1268" w:author="WinuE" w:date="2009-02-27T14:43:00Z">
              <w:rPr>
                <w:rStyle w:val="Hipervnculo"/>
                <w:rFonts w:ascii="Calibri" w:hAnsi="Calibri"/>
                <w:noProof/>
                <w:color w:val="000000"/>
                <w:sz w:val="22"/>
                <w:szCs w:val="22"/>
              </w:rPr>
            </w:rPrChange>
          </w:rPr>
          <w:delText>5.1.1</w:delText>
        </w:r>
        <w:r w:rsidRPr="00AA00AF">
          <w:rPr>
            <w:rFonts w:asciiTheme="minorHAnsi" w:hAnsiTheme="minorHAnsi"/>
            <w:noProof/>
            <w:color w:val="000000"/>
            <w:sz w:val="22"/>
            <w:szCs w:val="22"/>
            <w:lang w:val="es-CO" w:eastAsia="es-CO"/>
            <w:rPrChange w:id="1269"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270" w:author="WinuE" w:date="2009-02-27T14:43:00Z">
              <w:rPr>
                <w:rStyle w:val="Hipervnculo"/>
                <w:rFonts w:ascii="Calibri" w:hAnsi="Calibri"/>
                <w:noProof/>
                <w:color w:val="000000"/>
                <w:sz w:val="22"/>
                <w:szCs w:val="22"/>
              </w:rPr>
            </w:rPrChange>
          </w:rPr>
          <w:delText>Plan de Estimación</w:delText>
        </w:r>
        <w:r w:rsidRPr="00AA00AF">
          <w:rPr>
            <w:rFonts w:asciiTheme="minorHAnsi" w:hAnsiTheme="minorHAnsi"/>
            <w:noProof/>
            <w:webHidden/>
            <w:color w:val="000000"/>
            <w:sz w:val="22"/>
            <w:szCs w:val="22"/>
            <w:rPrChange w:id="1271" w:author="WinuE" w:date="2009-02-27T14:43:00Z">
              <w:rPr>
                <w:rFonts w:ascii="Calibri" w:hAnsi="Calibri"/>
                <w:noProof/>
                <w:webHidden/>
                <w:color w:val="000000"/>
                <w:sz w:val="22"/>
                <w:szCs w:val="22"/>
                <w:u w:val="single"/>
              </w:rPr>
            </w:rPrChange>
          </w:rPr>
          <w:tab/>
          <w:delText>25</w:delText>
        </w:r>
      </w:del>
    </w:p>
    <w:p w:rsidR="00255891" w:rsidRPr="005C0A52" w:rsidDel="005C0A52" w:rsidRDefault="00AA00AF">
      <w:pPr>
        <w:pStyle w:val="TDC3"/>
        <w:tabs>
          <w:tab w:val="left" w:pos="1320"/>
          <w:tab w:val="right" w:leader="dot" w:pos="8494"/>
        </w:tabs>
        <w:rPr>
          <w:del w:id="1272" w:author="WinuE" w:date="2009-02-27T14:43:00Z"/>
          <w:rFonts w:asciiTheme="minorHAnsi" w:hAnsiTheme="minorHAnsi"/>
          <w:noProof/>
          <w:color w:val="000000"/>
          <w:sz w:val="22"/>
          <w:szCs w:val="22"/>
          <w:lang w:val="es-CO" w:eastAsia="es-CO"/>
          <w:rPrChange w:id="1273" w:author="WinuE" w:date="2009-02-27T14:43:00Z">
            <w:rPr>
              <w:del w:id="1274" w:author="WinuE" w:date="2009-02-27T14:43:00Z"/>
              <w:rFonts w:ascii="Calibri" w:hAnsi="Calibri"/>
              <w:noProof/>
              <w:color w:val="000000"/>
              <w:sz w:val="22"/>
              <w:szCs w:val="22"/>
              <w:lang w:val="es-CO" w:eastAsia="es-CO"/>
            </w:rPr>
          </w:rPrChange>
        </w:rPr>
      </w:pPr>
      <w:del w:id="1275" w:author="WinuE" w:date="2009-02-27T14:43:00Z">
        <w:r w:rsidRPr="00AA00AF">
          <w:rPr>
            <w:rFonts w:asciiTheme="minorHAnsi" w:hAnsiTheme="minorHAnsi"/>
            <w:rPrChange w:id="1276" w:author="WinuE" w:date="2009-02-27T14:43:00Z">
              <w:rPr>
                <w:rStyle w:val="Hipervnculo"/>
                <w:rFonts w:ascii="Calibri" w:hAnsi="Calibri"/>
                <w:noProof/>
                <w:color w:val="000000"/>
                <w:sz w:val="22"/>
                <w:szCs w:val="22"/>
              </w:rPr>
            </w:rPrChange>
          </w:rPr>
          <w:delText>5.1.2</w:delText>
        </w:r>
        <w:r w:rsidRPr="00AA00AF">
          <w:rPr>
            <w:rFonts w:asciiTheme="minorHAnsi" w:hAnsiTheme="minorHAnsi"/>
            <w:noProof/>
            <w:color w:val="000000"/>
            <w:sz w:val="22"/>
            <w:szCs w:val="22"/>
            <w:lang w:val="es-CO" w:eastAsia="es-CO"/>
            <w:rPrChange w:id="1277"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278" w:author="WinuE" w:date="2009-02-27T14:43:00Z">
              <w:rPr>
                <w:rStyle w:val="Hipervnculo"/>
                <w:rFonts w:ascii="Calibri" w:hAnsi="Calibri"/>
                <w:noProof/>
                <w:color w:val="000000"/>
                <w:sz w:val="22"/>
                <w:szCs w:val="22"/>
              </w:rPr>
            </w:rPrChange>
          </w:rPr>
          <w:delText>Plan de Personal</w:delText>
        </w:r>
        <w:r w:rsidRPr="00AA00AF">
          <w:rPr>
            <w:rFonts w:asciiTheme="minorHAnsi" w:hAnsiTheme="minorHAnsi"/>
            <w:noProof/>
            <w:webHidden/>
            <w:color w:val="000000"/>
            <w:sz w:val="22"/>
            <w:szCs w:val="22"/>
            <w:rPrChange w:id="1279" w:author="WinuE" w:date="2009-02-27T14:43:00Z">
              <w:rPr>
                <w:rFonts w:ascii="Calibri" w:hAnsi="Calibri"/>
                <w:noProof/>
                <w:webHidden/>
                <w:color w:val="000000"/>
                <w:sz w:val="22"/>
                <w:szCs w:val="22"/>
                <w:u w:val="single"/>
              </w:rPr>
            </w:rPrChange>
          </w:rPr>
          <w:tab/>
        </w:r>
        <w:r w:rsidRPr="00AA00AF">
          <w:rPr>
            <w:rFonts w:asciiTheme="minorHAnsi" w:hAnsiTheme="minorHAnsi"/>
            <w:b/>
            <w:bCs/>
            <w:noProof/>
            <w:webHidden/>
            <w:color w:val="000000"/>
            <w:sz w:val="22"/>
            <w:szCs w:val="22"/>
            <w:rPrChange w:id="1280" w:author="WinuE" w:date="2009-02-27T14:43:00Z">
              <w:rPr>
                <w:rFonts w:ascii="Calibri" w:hAnsi="Calibri"/>
                <w:b/>
                <w:bCs/>
                <w:noProof/>
                <w:webHidden/>
                <w:color w:val="000000"/>
                <w:sz w:val="22"/>
                <w:szCs w:val="22"/>
                <w:u w:val="single"/>
              </w:rPr>
            </w:rPrChange>
          </w:rPr>
          <w:delText>¡Error! Marcador no definido.</w:delText>
        </w:r>
      </w:del>
    </w:p>
    <w:p w:rsidR="00255891" w:rsidRPr="005C0A52" w:rsidDel="005C0A52" w:rsidRDefault="00AA00AF">
      <w:pPr>
        <w:pStyle w:val="TDC3"/>
        <w:tabs>
          <w:tab w:val="left" w:pos="1320"/>
          <w:tab w:val="right" w:leader="dot" w:pos="8494"/>
        </w:tabs>
        <w:rPr>
          <w:del w:id="1281" w:author="WinuE" w:date="2009-02-27T14:43:00Z"/>
          <w:rFonts w:asciiTheme="minorHAnsi" w:hAnsiTheme="minorHAnsi"/>
          <w:noProof/>
          <w:color w:val="000000"/>
          <w:sz w:val="22"/>
          <w:szCs w:val="22"/>
          <w:lang w:val="es-CO" w:eastAsia="es-CO"/>
          <w:rPrChange w:id="1282" w:author="WinuE" w:date="2009-02-27T14:43:00Z">
            <w:rPr>
              <w:del w:id="1283" w:author="WinuE" w:date="2009-02-27T14:43:00Z"/>
              <w:rFonts w:ascii="Calibri" w:hAnsi="Calibri"/>
              <w:noProof/>
              <w:color w:val="000000"/>
              <w:sz w:val="22"/>
              <w:szCs w:val="22"/>
              <w:lang w:val="es-CO" w:eastAsia="es-CO"/>
            </w:rPr>
          </w:rPrChange>
        </w:rPr>
      </w:pPr>
      <w:del w:id="1284" w:author="WinuE" w:date="2009-02-27T14:43:00Z">
        <w:r w:rsidRPr="00AA00AF">
          <w:rPr>
            <w:rFonts w:asciiTheme="minorHAnsi" w:hAnsiTheme="minorHAnsi"/>
            <w:rPrChange w:id="1285" w:author="WinuE" w:date="2009-02-27T14:43:00Z">
              <w:rPr>
                <w:rStyle w:val="Hipervnculo"/>
                <w:rFonts w:ascii="Calibri" w:hAnsi="Calibri"/>
                <w:noProof/>
                <w:color w:val="000000"/>
                <w:sz w:val="22"/>
                <w:szCs w:val="22"/>
              </w:rPr>
            </w:rPrChange>
          </w:rPr>
          <w:delText>5.1.3</w:delText>
        </w:r>
        <w:r w:rsidRPr="00AA00AF">
          <w:rPr>
            <w:rFonts w:asciiTheme="minorHAnsi" w:hAnsiTheme="minorHAnsi"/>
            <w:noProof/>
            <w:color w:val="000000"/>
            <w:sz w:val="22"/>
            <w:szCs w:val="22"/>
            <w:lang w:val="es-CO" w:eastAsia="es-CO"/>
            <w:rPrChange w:id="1286"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287" w:author="WinuE" w:date="2009-02-27T14:43:00Z">
              <w:rPr>
                <w:rStyle w:val="Hipervnculo"/>
                <w:rFonts w:ascii="Calibri" w:hAnsi="Calibri"/>
                <w:noProof/>
                <w:color w:val="000000"/>
                <w:sz w:val="22"/>
                <w:szCs w:val="22"/>
              </w:rPr>
            </w:rPrChange>
          </w:rPr>
          <w:delText>Plan de Entrenamiento de Personal</w:delText>
        </w:r>
        <w:r w:rsidRPr="00AA00AF">
          <w:rPr>
            <w:rFonts w:asciiTheme="minorHAnsi" w:hAnsiTheme="minorHAnsi"/>
            <w:noProof/>
            <w:webHidden/>
            <w:color w:val="000000"/>
            <w:sz w:val="22"/>
            <w:szCs w:val="22"/>
            <w:rPrChange w:id="1288"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2"/>
        <w:tabs>
          <w:tab w:val="left" w:pos="880"/>
          <w:tab w:val="right" w:leader="dot" w:pos="8494"/>
        </w:tabs>
        <w:rPr>
          <w:del w:id="1289" w:author="WinuE" w:date="2009-02-27T14:43:00Z"/>
          <w:rFonts w:asciiTheme="minorHAnsi" w:hAnsiTheme="minorHAnsi"/>
          <w:noProof/>
          <w:color w:val="000000"/>
          <w:sz w:val="22"/>
          <w:szCs w:val="22"/>
          <w:lang w:val="es-CO" w:eastAsia="es-CO"/>
          <w:rPrChange w:id="1290" w:author="WinuE" w:date="2009-02-27T14:43:00Z">
            <w:rPr>
              <w:del w:id="1291" w:author="WinuE" w:date="2009-02-27T14:43:00Z"/>
              <w:rFonts w:ascii="Calibri" w:hAnsi="Calibri"/>
              <w:noProof/>
              <w:color w:val="000000"/>
              <w:sz w:val="22"/>
              <w:szCs w:val="22"/>
              <w:lang w:val="es-CO" w:eastAsia="es-CO"/>
            </w:rPr>
          </w:rPrChange>
        </w:rPr>
      </w:pPr>
      <w:del w:id="1292" w:author="WinuE" w:date="2009-02-27T14:43:00Z">
        <w:r w:rsidRPr="00AA00AF">
          <w:rPr>
            <w:rFonts w:asciiTheme="minorHAnsi" w:hAnsiTheme="minorHAnsi"/>
            <w:rPrChange w:id="1293" w:author="WinuE" w:date="2009-02-27T14:43:00Z">
              <w:rPr>
                <w:rStyle w:val="Hipervnculo"/>
                <w:rFonts w:ascii="Calibri" w:hAnsi="Calibri"/>
                <w:noProof/>
                <w:color w:val="000000"/>
                <w:sz w:val="22"/>
                <w:szCs w:val="22"/>
                <w:lang w:val="es-CO"/>
              </w:rPr>
            </w:rPrChange>
          </w:rPr>
          <w:delText>5.2</w:delText>
        </w:r>
        <w:r w:rsidRPr="00AA00AF">
          <w:rPr>
            <w:rFonts w:asciiTheme="minorHAnsi" w:hAnsiTheme="minorHAnsi"/>
            <w:noProof/>
            <w:color w:val="000000"/>
            <w:sz w:val="22"/>
            <w:szCs w:val="22"/>
            <w:lang w:val="es-CO" w:eastAsia="es-CO"/>
            <w:rPrChange w:id="1294"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295" w:author="WinuE" w:date="2009-02-27T14:43:00Z">
              <w:rPr>
                <w:rStyle w:val="Hipervnculo"/>
                <w:rFonts w:ascii="Calibri" w:hAnsi="Calibri"/>
                <w:noProof/>
                <w:color w:val="000000"/>
                <w:sz w:val="22"/>
                <w:szCs w:val="22"/>
                <w:lang w:val="es-CO"/>
              </w:rPr>
            </w:rPrChange>
          </w:rPr>
          <w:delText>PLAN DE TRABAJO</w:delText>
        </w:r>
        <w:r w:rsidRPr="00AA00AF">
          <w:rPr>
            <w:rFonts w:asciiTheme="minorHAnsi" w:hAnsiTheme="minorHAnsi"/>
            <w:noProof/>
            <w:webHidden/>
            <w:color w:val="000000"/>
            <w:sz w:val="22"/>
            <w:szCs w:val="22"/>
            <w:rPrChange w:id="1296"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3"/>
        <w:tabs>
          <w:tab w:val="left" w:pos="1320"/>
          <w:tab w:val="right" w:leader="dot" w:pos="8494"/>
        </w:tabs>
        <w:rPr>
          <w:del w:id="1297" w:author="WinuE" w:date="2009-02-27T14:43:00Z"/>
          <w:rFonts w:asciiTheme="minorHAnsi" w:hAnsiTheme="minorHAnsi"/>
          <w:noProof/>
          <w:color w:val="000000"/>
          <w:sz w:val="22"/>
          <w:szCs w:val="22"/>
          <w:lang w:val="es-CO" w:eastAsia="es-CO"/>
          <w:rPrChange w:id="1298" w:author="WinuE" w:date="2009-02-27T14:43:00Z">
            <w:rPr>
              <w:del w:id="1299" w:author="WinuE" w:date="2009-02-27T14:43:00Z"/>
              <w:rFonts w:ascii="Calibri" w:hAnsi="Calibri"/>
              <w:noProof/>
              <w:color w:val="000000"/>
              <w:sz w:val="22"/>
              <w:szCs w:val="22"/>
              <w:lang w:val="es-CO" w:eastAsia="es-CO"/>
            </w:rPr>
          </w:rPrChange>
        </w:rPr>
      </w:pPr>
      <w:del w:id="1300" w:author="WinuE" w:date="2009-02-27T14:43:00Z">
        <w:r w:rsidRPr="00AA00AF">
          <w:rPr>
            <w:rFonts w:asciiTheme="minorHAnsi" w:hAnsiTheme="minorHAnsi"/>
            <w:rPrChange w:id="1301" w:author="WinuE" w:date="2009-02-27T14:43:00Z">
              <w:rPr>
                <w:rStyle w:val="Hipervnculo"/>
                <w:rFonts w:ascii="Calibri" w:hAnsi="Calibri"/>
                <w:noProof/>
                <w:color w:val="000000"/>
                <w:sz w:val="22"/>
                <w:szCs w:val="22"/>
              </w:rPr>
            </w:rPrChange>
          </w:rPr>
          <w:delText>5.2.1</w:delText>
        </w:r>
        <w:r w:rsidRPr="00AA00AF">
          <w:rPr>
            <w:rFonts w:asciiTheme="minorHAnsi" w:hAnsiTheme="minorHAnsi"/>
            <w:noProof/>
            <w:color w:val="000000"/>
            <w:sz w:val="22"/>
            <w:szCs w:val="22"/>
            <w:lang w:val="es-CO" w:eastAsia="es-CO"/>
            <w:rPrChange w:id="1302"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303" w:author="WinuE" w:date="2009-02-27T14:43:00Z">
              <w:rPr>
                <w:rStyle w:val="Hipervnculo"/>
                <w:rFonts w:ascii="Calibri" w:hAnsi="Calibri"/>
                <w:noProof/>
                <w:color w:val="000000"/>
                <w:sz w:val="22"/>
                <w:szCs w:val="22"/>
              </w:rPr>
            </w:rPrChange>
          </w:rPr>
          <w:delText>Actividades de Trabajo</w:delText>
        </w:r>
        <w:r w:rsidRPr="00AA00AF">
          <w:rPr>
            <w:rFonts w:asciiTheme="minorHAnsi" w:hAnsiTheme="minorHAnsi"/>
            <w:noProof/>
            <w:webHidden/>
            <w:color w:val="000000"/>
            <w:sz w:val="22"/>
            <w:szCs w:val="22"/>
            <w:rPrChange w:id="1304"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3"/>
        <w:tabs>
          <w:tab w:val="left" w:pos="1320"/>
          <w:tab w:val="right" w:leader="dot" w:pos="8494"/>
        </w:tabs>
        <w:rPr>
          <w:del w:id="1305" w:author="WinuE" w:date="2009-02-27T14:43:00Z"/>
          <w:rFonts w:asciiTheme="minorHAnsi" w:hAnsiTheme="minorHAnsi"/>
          <w:noProof/>
          <w:color w:val="000000"/>
          <w:sz w:val="22"/>
          <w:szCs w:val="22"/>
          <w:lang w:val="es-CO" w:eastAsia="es-CO"/>
          <w:rPrChange w:id="1306" w:author="WinuE" w:date="2009-02-27T14:43:00Z">
            <w:rPr>
              <w:del w:id="1307" w:author="WinuE" w:date="2009-02-27T14:43:00Z"/>
              <w:rFonts w:ascii="Calibri" w:hAnsi="Calibri"/>
              <w:noProof/>
              <w:color w:val="000000"/>
              <w:sz w:val="22"/>
              <w:szCs w:val="22"/>
              <w:lang w:val="es-CO" w:eastAsia="es-CO"/>
            </w:rPr>
          </w:rPrChange>
        </w:rPr>
      </w:pPr>
      <w:del w:id="1308" w:author="WinuE" w:date="2009-02-27T14:43:00Z">
        <w:r w:rsidRPr="00AA00AF">
          <w:rPr>
            <w:rFonts w:asciiTheme="minorHAnsi" w:hAnsiTheme="minorHAnsi"/>
            <w:rPrChange w:id="1309" w:author="WinuE" w:date="2009-02-27T14:43:00Z">
              <w:rPr>
                <w:rStyle w:val="Hipervnculo"/>
                <w:rFonts w:ascii="Calibri" w:hAnsi="Calibri"/>
                <w:noProof/>
                <w:color w:val="000000"/>
                <w:sz w:val="22"/>
                <w:szCs w:val="22"/>
              </w:rPr>
            </w:rPrChange>
          </w:rPr>
          <w:delText>5.2.2</w:delText>
        </w:r>
        <w:r w:rsidRPr="00AA00AF">
          <w:rPr>
            <w:rFonts w:asciiTheme="minorHAnsi" w:hAnsiTheme="minorHAnsi"/>
            <w:noProof/>
            <w:color w:val="000000"/>
            <w:sz w:val="22"/>
            <w:szCs w:val="22"/>
            <w:lang w:val="es-CO" w:eastAsia="es-CO"/>
            <w:rPrChange w:id="1310"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311" w:author="WinuE" w:date="2009-02-27T14:43:00Z">
              <w:rPr>
                <w:rStyle w:val="Hipervnculo"/>
                <w:rFonts w:ascii="Calibri" w:hAnsi="Calibri"/>
                <w:noProof/>
                <w:color w:val="000000"/>
                <w:sz w:val="22"/>
                <w:szCs w:val="22"/>
              </w:rPr>
            </w:rPrChange>
          </w:rPr>
          <w:delText>Cronograma</w:delText>
        </w:r>
        <w:r w:rsidRPr="00AA00AF">
          <w:rPr>
            <w:rFonts w:asciiTheme="minorHAnsi" w:hAnsiTheme="minorHAnsi"/>
            <w:noProof/>
            <w:webHidden/>
            <w:color w:val="000000"/>
            <w:sz w:val="22"/>
            <w:szCs w:val="22"/>
            <w:rPrChange w:id="1312"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3"/>
        <w:tabs>
          <w:tab w:val="left" w:pos="1320"/>
          <w:tab w:val="right" w:leader="dot" w:pos="8494"/>
        </w:tabs>
        <w:rPr>
          <w:del w:id="1313" w:author="WinuE" w:date="2009-02-27T14:43:00Z"/>
          <w:rFonts w:asciiTheme="minorHAnsi" w:hAnsiTheme="minorHAnsi"/>
          <w:noProof/>
          <w:color w:val="000000"/>
          <w:sz w:val="22"/>
          <w:szCs w:val="22"/>
          <w:lang w:val="es-CO" w:eastAsia="es-CO"/>
          <w:rPrChange w:id="1314" w:author="WinuE" w:date="2009-02-27T14:43:00Z">
            <w:rPr>
              <w:del w:id="1315" w:author="WinuE" w:date="2009-02-27T14:43:00Z"/>
              <w:rFonts w:ascii="Calibri" w:hAnsi="Calibri"/>
              <w:noProof/>
              <w:color w:val="000000"/>
              <w:sz w:val="22"/>
              <w:szCs w:val="22"/>
              <w:lang w:val="es-CO" w:eastAsia="es-CO"/>
            </w:rPr>
          </w:rPrChange>
        </w:rPr>
      </w:pPr>
      <w:del w:id="1316" w:author="WinuE" w:date="2009-02-27T14:43:00Z">
        <w:r w:rsidRPr="00AA00AF">
          <w:rPr>
            <w:rFonts w:asciiTheme="minorHAnsi" w:hAnsiTheme="minorHAnsi"/>
            <w:rPrChange w:id="1317" w:author="WinuE" w:date="2009-02-27T14:43:00Z">
              <w:rPr>
                <w:rStyle w:val="Hipervnculo"/>
                <w:rFonts w:ascii="Calibri" w:hAnsi="Calibri"/>
                <w:noProof/>
                <w:color w:val="000000"/>
                <w:sz w:val="22"/>
                <w:szCs w:val="22"/>
              </w:rPr>
            </w:rPrChange>
          </w:rPr>
          <w:delText>5.2.3</w:delText>
        </w:r>
        <w:r w:rsidRPr="00AA00AF">
          <w:rPr>
            <w:rFonts w:asciiTheme="minorHAnsi" w:hAnsiTheme="minorHAnsi"/>
            <w:noProof/>
            <w:color w:val="000000"/>
            <w:sz w:val="22"/>
            <w:szCs w:val="22"/>
            <w:lang w:val="es-CO" w:eastAsia="es-CO"/>
            <w:rPrChange w:id="1318"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319" w:author="WinuE" w:date="2009-02-27T14:43:00Z">
              <w:rPr>
                <w:rStyle w:val="Hipervnculo"/>
                <w:rFonts w:ascii="Calibri" w:hAnsi="Calibri"/>
                <w:noProof/>
                <w:color w:val="000000"/>
                <w:sz w:val="22"/>
                <w:szCs w:val="22"/>
              </w:rPr>
            </w:rPrChange>
          </w:rPr>
          <w:delText>Asignación De Recursos</w:delText>
        </w:r>
        <w:r w:rsidRPr="00AA00AF">
          <w:rPr>
            <w:rFonts w:asciiTheme="minorHAnsi" w:hAnsiTheme="minorHAnsi"/>
            <w:noProof/>
            <w:webHidden/>
            <w:color w:val="000000"/>
            <w:sz w:val="22"/>
            <w:szCs w:val="22"/>
            <w:rPrChange w:id="1320"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3"/>
        <w:tabs>
          <w:tab w:val="left" w:pos="1320"/>
          <w:tab w:val="right" w:leader="dot" w:pos="8494"/>
        </w:tabs>
        <w:rPr>
          <w:del w:id="1321" w:author="WinuE" w:date="2009-02-27T14:43:00Z"/>
          <w:rFonts w:asciiTheme="minorHAnsi" w:hAnsiTheme="minorHAnsi"/>
          <w:noProof/>
          <w:color w:val="000000"/>
          <w:sz w:val="22"/>
          <w:szCs w:val="22"/>
          <w:lang w:val="es-CO" w:eastAsia="es-CO"/>
          <w:rPrChange w:id="1322" w:author="WinuE" w:date="2009-02-27T14:43:00Z">
            <w:rPr>
              <w:del w:id="1323" w:author="WinuE" w:date="2009-02-27T14:43:00Z"/>
              <w:rFonts w:ascii="Calibri" w:hAnsi="Calibri"/>
              <w:noProof/>
              <w:color w:val="000000"/>
              <w:sz w:val="22"/>
              <w:szCs w:val="22"/>
              <w:lang w:val="es-CO" w:eastAsia="es-CO"/>
            </w:rPr>
          </w:rPrChange>
        </w:rPr>
      </w:pPr>
      <w:del w:id="1324" w:author="WinuE" w:date="2009-02-27T14:43:00Z">
        <w:r w:rsidRPr="00AA00AF">
          <w:rPr>
            <w:rFonts w:asciiTheme="minorHAnsi" w:hAnsiTheme="minorHAnsi"/>
            <w:rPrChange w:id="1325" w:author="WinuE" w:date="2009-02-27T14:43:00Z">
              <w:rPr>
                <w:rStyle w:val="Hipervnculo"/>
                <w:rFonts w:ascii="Calibri" w:hAnsi="Calibri"/>
                <w:noProof/>
                <w:color w:val="000000"/>
                <w:sz w:val="22"/>
                <w:szCs w:val="22"/>
              </w:rPr>
            </w:rPrChange>
          </w:rPr>
          <w:delText>5.2.4</w:delText>
        </w:r>
        <w:r w:rsidRPr="00AA00AF">
          <w:rPr>
            <w:rFonts w:asciiTheme="minorHAnsi" w:hAnsiTheme="minorHAnsi"/>
            <w:noProof/>
            <w:color w:val="000000"/>
            <w:sz w:val="22"/>
            <w:szCs w:val="22"/>
            <w:lang w:val="es-CO" w:eastAsia="es-CO"/>
            <w:rPrChange w:id="1326"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327" w:author="WinuE" w:date="2009-02-27T14:43:00Z">
              <w:rPr>
                <w:rStyle w:val="Hipervnculo"/>
                <w:rFonts w:ascii="Calibri" w:hAnsi="Calibri"/>
                <w:noProof/>
                <w:color w:val="000000"/>
                <w:sz w:val="22"/>
                <w:szCs w:val="22"/>
              </w:rPr>
            </w:rPrChange>
          </w:rPr>
          <w:delText>Asignación De Presupuesto</w:delText>
        </w:r>
        <w:r w:rsidRPr="00AA00AF">
          <w:rPr>
            <w:rFonts w:asciiTheme="minorHAnsi" w:hAnsiTheme="minorHAnsi"/>
            <w:noProof/>
            <w:webHidden/>
            <w:color w:val="000000"/>
            <w:sz w:val="22"/>
            <w:szCs w:val="22"/>
            <w:rPrChange w:id="1328"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2"/>
        <w:tabs>
          <w:tab w:val="left" w:pos="880"/>
          <w:tab w:val="right" w:leader="dot" w:pos="8494"/>
        </w:tabs>
        <w:rPr>
          <w:del w:id="1329" w:author="WinuE" w:date="2009-02-27T14:43:00Z"/>
          <w:rFonts w:asciiTheme="minorHAnsi" w:hAnsiTheme="minorHAnsi"/>
          <w:noProof/>
          <w:color w:val="000000"/>
          <w:sz w:val="22"/>
          <w:szCs w:val="22"/>
          <w:lang w:val="es-CO" w:eastAsia="es-CO"/>
          <w:rPrChange w:id="1330" w:author="WinuE" w:date="2009-02-27T14:43:00Z">
            <w:rPr>
              <w:del w:id="1331" w:author="WinuE" w:date="2009-02-27T14:43:00Z"/>
              <w:rFonts w:ascii="Calibri" w:hAnsi="Calibri"/>
              <w:noProof/>
              <w:color w:val="000000"/>
              <w:sz w:val="22"/>
              <w:szCs w:val="22"/>
              <w:lang w:val="es-CO" w:eastAsia="es-CO"/>
            </w:rPr>
          </w:rPrChange>
        </w:rPr>
      </w:pPr>
      <w:del w:id="1332" w:author="WinuE" w:date="2009-02-27T14:43:00Z">
        <w:r w:rsidRPr="00AA00AF">
          <w:rPr>
            <w:rFonts w:asciiTheme="minorHAnsi" w:hAnsiTheme="minorHAnsi"/>
            <w:rPrChange w:id="1333" w:author="WinuE" w:date="2009-02-27T14:43:00Z">
              <w:rPr>
                <w:rStyle w:val="Hipervnculo"/>
                <w:rFonts w:ascii="Calibri" w:hAnsi="Calibri"/>
                <w:noProof/>
                <w:color w:val="000000"/>
                <w:sz w:val="22"/>
                <w:szCs w:val="22"/>
                <w:lang w:val="es-CO"/>
              </w:rPr>
            </w:rPrChange>
          </w:rPr>
          <w:delText>5.3</w:delText>
        </w:r>
        <w:r w:rsidRPr="00AA00AF">
          <w:rPr>
            <w:rFonts w:asciiTheme="minorHAnsi" w:hAnsiTheme="minorHAnsi"/>
            <w:noProof/>
            <w:color w:val="000000"/>
            <w:sz w:val="22"/>
            <w:szCs w:val="22"/>
            <w:lang w:val="es-CO" w:eastAsia="es-CO"/>
            <w:rPrChange w:id="1334"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335" w:author="WinuE" w:date="2009-02-27T14:43:00Z">
              <w:rPr>
                <w:rStyle w:val="Hipervnculo"/>
                <w:rFonts w:ascii="Calibri" w:hAnsi="Calibri"/>
                <w:noProof/>
                <w:color w:val="000000"/>
                <w:sz w:val="22"/>
                <w:szCs w:val="22"/>
                <w:lang w:val="es-CO"/>
              </w:rPr>
            </w:rPrChange>
          </w:rPr>
          <w:delText>PLAN DE CONTROL</w:delText>
        </w:r>
        <w:r w:rsidRPr="00AA00AF">
          <w:rPr>
            <w:rFonts w:asciiTheme="minorHAnsi" w:hAnsiTheme="minorHAnsi"/>
            <w:noProof/>
            <w:webHidden/>
            <w:color w:val="000000"/>
            <w:sz w:val="22"/>
            <w:szCs w:val="22"/>
            <w:rPrChange w:id="1336"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3"/>
        <w:tabs>
          <w:tab w:val="left" w:pos="1320"/>
          <w:tab w:val="right" w:leader="dot" w:pos="8494"/>
        </w:tabs>
        <w:rPr>
          <w:del w:id="1337" w:author="WinuE" w:date="2009-02-27T14:43:00Z"/>
          <w:rFonts w:asciiTheme="minorHAnsi" w:hAnsiTheme="minorHAnsi"/>
          <w:noProof/>
          <w:color w:val="000000"/>
          <w:sz w:val="22"/>
          <w:szCs w:val="22"/>
          <w:lang w:val="es-CO" w:eastAsia="es-CO"/>
          <w:rPrChange w:id="1338" w:author="WinuE" w:date="2009-02-27T14:43:00Z">
            <w:rPr>
              <w:del w:id="1339" w:author="WinuE" w:date="2009-02-27T14:43:00Z"/>
              <w:rFonts w:ascii="Calibri" w:hAnsi="Calibri"/>
              <w:noProof/>
              <w:color w:val="000000"/>
              <w:sz w:val="22"/>
              <w:szCs w:val="22"/>
              <w:lang w:val="es-CO" w:eastAsia="es-CO"/>
            </w:rPr>
          </w:rPrChange>
        </w:rPr>
      </w:pPr>
      <w:del w:id="1340" w:author="WinuE" w:date="2009-02-27T14:43:00Z">
        <w:r w:rsidRPr="00AA00AF">
          <w:rPr>
            <w:rFonts w:asciiTheme="minorHAnsi" w:hAnsiTheme="minorHAnsi"/>
            <w:rPrChange w:id="1341" w:author="WinuE" w:date="2009-02-27T14:43:00Z">
              <w:rPr>
                <w:rStyle w:val="Hipervnculo"/>
                <w:rFonts w:ascii="Calibri" w:hAnsi="Calibri"/>
                <w:noProof/>
                <w:color w:val="000000"/>
                <w:sz w:val="22"/>
                <w:szCs w:val="22"/>
                <w:lang w:val="es-CO"/>
              </w:rPr>
            </w:rPrChange>
          </w:rPr>
          <w:delText>5.3.1</w:delText>
        </w:r>
        <w:r w:rsidRPr="00AA00AF">
          <w:rPr>
            <w:rFonts w:asciiTheme="minorHAnsi" w:hAnsiTheme="minorHAnsi"/>
            <w:noProof/>
            <w:color w:val="000000"/>
            <w:sz w:val="22"/>
            <w:szCs w:val="22"/>
            <w:lang w:val="es-CO" w:eastAsia="es-CO"/>
            <w:rPrChange w:id="1342"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343" w:author="WinuE" w:date="2009-02-27T14:43:00Z">
              <w:rPr>
                <w:rStyle w:val="Hipervnculo"/>
                <w:rFonts w:ascii="Calibri" w:hAnsi="Calibri"/>
                <w:noProof/>
                <w:color w:val="000000"/>
                <w:sz w:val="22"/>
                <w:szCs w:val="22"/>
                <w:lang w:val="es-CO"/>
              </w:rPr>
            </w:rPrChange>
          </w:rPr>
          <w:delText>Plan de Control de requerimientos</w:delText>
        </w:r>
        <w:r w:rsidRPr="00AA00AF">
          <w:rPr>
            <w:rFonts w:asciiTheme="minorHAnsi" w:hAnsiTheme="minorHAnsi"/>
            <w:noProof/>
            <w:webHidden/>
            <w:color w:val="000000"/>
            <w:sz w:val="22"/>
            <w:szCs w:val="22"/>
            <w:rPrChange w:id="1344"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3"/>
        <w:tabs>
          <w:tab w:val="left" w:pos="1320"/>
          <w:tab w:val="right" w:leader="dot" w:pos="8494"/>
        </w:tabs>
        <w:rPr>
          <w:del w:id="1345" w:author="WinuE" w:date="2009-02-27T14:43:00Z"/>
          <w:rFonts w:asciiTheme="minorHAnsi" w:hAnsiTheme="minorHAnsi"/>
          <w:noProof/>
          <w:color w:val="000000"/>
          <w:sz w:val="22"/>
          <w:szCs w:val="22"/>
          <w:lang w:val="es-CO" w:eastAsia="es-CO"/>
          <w:rPrChange w:id="1346" w:author="WinuE" w:date="2009-02-27T14:43:00Z">
            <w:rPr>
              <w:del w:id="1347" w:author="WinuE" w:date="2009-02-27T14:43:00Z"/>
              <w:rFonts w:ascii="Calibri" w:hAnsi="Calibri"/>
              <w:noProof/>
              <w:color w:val="000000"/>
              <w:sz w:val="22"/>
              <w:szCs w:val="22"/>
              <w:lang w:val="es-CO" w:eastAsia="es-CO"/>
            </w:rPr>
          </w:rPrChange>
        </w:rPr>
      </w:pPr>
      <w:del w:id="1348" w:author="WinuE" w:date="2009-02-27T14:43:00Z">
        <w:r w:rsidRPr="00AA00AF">
          <w:rPr>
            <w:rFonts w:asciiTheme="minorHAnsi" w:hAnsiTheme="minorHAnsi"/>
            <w:rPrChange w:id="1349" w:author="WinuE" w:date="2009-02-27T14:43:00Z">
              <w:rPr>
                <w:rStyle w:val="Hipervnculo"/>
                <w:rFonts w:ascii="Calibri" w:hAnsi="Calibri"/>
                <w:noProof/>
                <w:color w:val="000000"/>
                <w:sz w:val="22"/>
                <w:szCs w:val="22"/>
                <w:lang w:val="es-CO"/>
              </w:rPr>
            </w:rPrChange>
          </w:rPr>
          <w:delText>5.3.2</w:delText>
        </w:r>
        <w:r w:rsidRPr="00AA00AF">
          <w:rPr>
            <w:rFonts w:asciiTheme="minorHAnsi" w:hAnsiTheme="minorHAnsi"/>
            <w:noProof/>
            <w:color w:val="000000"/>
            <w:sz w:val="22"/>
            <w:szCs w:val="22"/>
            <w:lang w:val="es-CO" w:eastAsia="es-CO"/>
            <w:rPrChange w:id="1350"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351" w:author="WinuE" w:date="2009-02-27T14:43:00Z">
              <w:rPr>
                <w:rStyle w:val="Hipervnculo"/>
                <w:rFonts w:ascii="Calibri" w:hAnsi="Calibri"/>
                <w:noProof/>
                <w:color w:val="000000"/>
                <w:sz w:val="22"/>
                <w:szCs w:val="22"/>
                <w:lang w:val="es-CO"/>
              </w:rPr>
            </w:rPrChange>
          </w:rPr>
          <w:delText>Plan de Control de cronograma</w:delText>
        </w:r>
        <w:r w:rsidRPr="00AA00AF">
          <w:rPr>
            <w:rFonts w:asciiTheme="minorHAnsi" w:hAnsiTheme="minorHAnsi"/>
            <w:noProof/>
            <w:webHidden/>
            <w:color w:val="000000"/>
            <w:sz w:val="22"/>
            <w:szCs w:val="22"/>
            <w:rPrChange w:id="1352"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3"/>
        <w:tabs>
          <w:tab w:val="left" w:pos="1320"/>
          <w:tab w:val="right" w:leader="dot" w:pos="8494"/>
        </w:tabs>
        <w:rPr>
          <w:del w:id="1353" w:author="WinuE" w:date="2009-02-27T14:43:00Z"/>
          <w:rFonts w:asciiTheme="minorHAnsi" w:hAnsiTheme="minorHAnsi"/>
          <w:noProof/>
          <w:color w:val="000000"/>
          <w:sz w:val="22"/>
          <w:szCs w:val="22"/>
          <w:lang w:val="es-CO" w:eastAsia="es-CO"/>
          <w:rPrChange w:id="1354" w:author="WinuE" w:date="2009-02-27T14:43:00Z">
            <w:rPr>
              <w:del w:id="1355" w:author="WinuE" w:date="2009-02-27T14:43:00Z"/>
              <w:rFonts w:ascii="Calibri" w:hAnsi="Calibri"/>
              <w:noProof/>
              <w:color w:val="000000"/>
              <w:sz w:val="22"/>
              <w:szCs w:val="22"/>
              <w:lang w:val="es-CO" w:eastAsia="es-CO"/>
            </w:rPr>
          </w:rPrChange>
        </w:rPr>
      </w:pPr>
      <w:del w:id="1356" w:author="WinuE" w:date="2009-02-27T14:43:00Z">
        <w:r w:rsidRPr="00AA00AF">
          <w:rPr>
            <w:rFonts w:asciiTheme="minorHAnsi" w:hAnsiTheme="minorHAnsi"/>
            <w:rPrChange w:id="1357" w:author="WinuE" w:date="2009-02-27T14:43:00Z">
              <w:rPr>
                <w:rStyle w:val="Hipervnculo"/>
                <w:rFonts w:ascii="Calibri" w:hAnsi="Calibri"/>
                <w:noProof/>
                <w:color w:val="000000"/>
                <w:sz w:val="22"/>
                <w:szCs w:val="22"/>
                <w:lang w:val="es-CO"/>
              </w:rPr>
            </w:rPrChange>
          </w:rPr>
          <w:delText>5.3.3</w:delText>
        </w:r>
        <w:r w:rsidRPr="00AA00AF">
          <w:rPr>
            <w:rFonts w:asciiTheme="minorHAnsi" w:hAnsiTheme="minorHAnsi"/>
            <w:noProof/>
            <w:color w:val="000000"/>
            <w:sz w:val="22"/>
            <w:szCs w:val="22"/>
            <w:lang w:val="es-CO" w:eastAsia="es-CO"/>
            <w:rPrChange w:id="1358"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359" w:author="WinuE" w:date="2009-02-27T14:43:00Z">
              <w:rPr>
                <w:rStyle w:val="Hipervnculo"/>
                <w:rFonts w:ascii="Calibri" w:hAnsi="Calibri"/>
                <w:noProof/>
                <w:color w:val="000000"/>
                <w:sz w:val="22"/>
                <w:szCs w:val="22"/>
                <w:lang w:val="es-CO"/>
              </w:rPr>
            </w:rPrChange>
          </w:rPr>
          <w:delText>Plan de Control de Presupuesto</w:delText>
        </w:r>
        <w:r w:rsidRPr="00AA00AF">
          <w:rPr>
            <w:rFonts w:asciiTheme="minorHAnsi" w:hAnsiTheme="minorHAnsi"/>
            <w:noProof/>
            <w:webHidden/>
            <w:color w:val="000000"/>
            <w:sz w:val="22"/>
            <w:szCs w:val="22"/>
            <w:rPrChange w:id="1360"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3"/>
        <w:tabs>
          <w:tab w:val="left" w:pos="1320"/>
          <w:tab w:val="right" w:leader="dot" w:pos="8494"/>
        </w:tabs>
        <w:rPr>
          <w:del w:id="1361" w:author="WinuE" w:date="2009-02-27T14:43:00Z"/>
          <w:rFonts w:asciiTheme="minorHAnsi" w:hAnsiTheme="minorHAnsi"/>
          <w:noProof/>
          <w:color w:val="000000"/>
          <w:sz w:val="22"/>
          <w:szCs w:val="22"/>
          <w:lang w:val="es-CO" w:eastAsia="es-CO"/>
          <w:rPrChange w:id="1362" w:author="WinuE" w:date="2009-02-27T14:43:00Z">
            <w:rPr>
              <w:del w:id="1363" w:author="WinuE" w:date="2009-02-27T14:43:00Z"/>
              <w:rFonts w:ascii="Calibri" w:hAnsi="Calibri"/>
              <w:noProof/>
              <w:color w:val="000000"/>
              <w:sz w:val="22"/>
              <w:szCs w:val="22"/>
              <w:lang w:val="es-CO" w:eastAsia="es-CO"/>
            </w:rPr>
          </w:rPrChange>
        </w:rPr>
      </w:pPr>
      <w:del w:id="1364" w:author="WinuE" w:date="2009-02-27T14:43:00Z">
        <w:r w:rsidRPr="00AA00AF">
          <w:rPr>
            <w:rFonts w:asciiTheme="minorHAnsi" w:hAnsiTheme="minorHAnsi"/>
            <w:rPrChange w:id="1365" w:author="WinuE" w:date="2009-02-27T14:43:00Z">
              <w:rPr>
                <w:rStyle w:val="Hipervnculo"/>
                <w:rFonts w:ascii="Calibri" w:hAnsi="Calibri"/>
                <w:noProof/>
                <w:color w:val="000000"/>
                <w:sz w:val="22"/>
                <w:szCs w:val="22"/>
                <w:lang w:val="es-CO"/>
              </w:rPr>
            </w:rPrChange>
          </w:rPr>
          <w:delText>5.3.4</w:delText>
        </w:r>
        <w:r w:rsidRPr="00AA00AF">
          <w:rPr>
            <w:rFonts w:asciiTheme="minorHAnsi" w:hAnsiTheme="minorHAnsi"/>
            <w:noProof/>
            <w:color w:val="000000"/>
            <w:sz w:val="22"/>
            <w:szCs w:val="22"/>
            <w:lang w:val="es-CO" w:eastAsia="es-CO"/>
            <w:rPrChange w:id="1366"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367" w:author="WinuE" w:date="2009-02-27T14:43:00Z">
              <w:rPr>
                <w:rStyle w:val="Hipervnculo"/>
                <w:rFonts w:ascii="Calibri" w:hAnsi="Calibri"/>
                <w:noProof/>
                <w:color w:val="000000"/>
                <w:sz w:val="22"/>
                <w:szCs w:val="22"/>
                <w:lang w:val="es-CO"/>
              </w:rPr>
            </w:rPrChange>
          </w:rPr>
          <w:delText>Plan de Control de Calidad</w:delText>
        </w:r>
        <w:r w:rsidRPr="00AA00AF">
          <w:rPr>
            <w:rFonts w:asciiTheme="minorHAnsi" w:hAnsiTheme="minorHAnsi"/>
            <w:noProof/>
            <w:webHidden/>
            <w:color w:val="000000"/>
            <w:sz w:val="22"/>
            <w:szCs w:val="22"/>
            <w:rPrChange w:id="1368"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3"/>
        <w:tabs>
          <w:tab w:val="left" w:pos="1320"/>
          <w:tab w:val="right" w:leader="dot" w:pos="8494"/>
        </w:tabs>
        <w:rPr>
          <w:del w:id="1369" w:author="WinuE" w:date="2009-02-27T14:43:00Z"/>
          <w:rFonts w:asciiTheme="minorHAnsi" w:hAnsiTheme="minorHAnsi"/>
          <w:noProof/>
          <w:color w:val="000000"/>
          <w:sz w:val="22"/>
          <w:szCs w:val="22"/>
          <w:lang w:val="es-CO" w:eastAsia="es-CO"/>
          <w:rPrChange w:id="1370" w:author="WinuE" w:date="2009-02-27T14:43:00Z">
            <w:rPr>
              <w:del w:id="1371" w:author="WinuE" w:date="2009-02-27T14:43:00Z"/>
              <w:rFonts w:ascii="Calibri" w:hAnsi="Calibri"/>
              <w:noProof/>
              <w:color w:val="000000"/>
              <w:sz w:val="22"/>
              <w:szCs w:val="22"/>
              <w:lang w:val="es-CO" w:eastAsia="es-CO"/>
            </w:rPr>
          </w:rPrChange>
        </w:rPr>
      </w:pPr>
      <w:del w:id="1372" w:author="WinuE" w:date="2009-02-27T14:43:00Z">
        <w:r w:rsidRPr="00AA00AF">
          <w:rPr>
            <w:rFonts w:asciiTheme="minorHAnsi" w:hAnsiTheme="minorHAnsi"/>
            <w:rPrChange w:id="1373" w:author="WinuE" w:date="2009-02-27T14:43:00Z">
              <w:rPr>
                <w:rStyle w:val="Hipervnculo"/>
                <w:rFonts w:ascii="Calibri" w:hAnsi="Calibri"/>
                <w:noProof/>
                <w:color w:val="000000"/>
                <w:sz w:val="22"/>
                <w:szCs w:val="22"/>
                <w:lang w:val="es-CO"/>
              </w:rPr>
            </w:rPrChange>
          </w:rPr>
          <w:delText>5.3.5</w:delText>
        </w:r>
        <w:r w:rsidRPr="00AA00AF">
          <w:rPr>
            <w:rFonts w:asciiTheme="minorHAnsi" w:hAnsiTheme="minorHAnsi"/>
            <w:noProof/>
            <w:color w:val="000000"/>
            <w:sz w:val="22"/>
            <w:szCs w:val="22"/>
            <w:lang w:val="es-CO" w:eastAsia="es-CO"/>
            <w:rPrChange w:id="1374"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375" w:author="WinuE" w:date="2009-02-27T14:43:00Z">
              <w:rPr>
                <w:rStyle w:val="Hipervnculo"/>
                <w:rFonts w:ascii="Calibri" w:hAnsi="Calibri"/>
                <w:noProof/>
                <w:color w:val="000000"/>
                <w:sz w:val="22"/>
                <w:szCs w:val="22"/>
                <w:lang w:val="es-CO"/>
              </w:rPr>
            </w:rPrChange>
          </w:rPr>
          <w:delText>Plan de Reportes</w:delText>
        </w:r>
        <w:r w:rsidRPr="00AA00AF">
          <w:rPr>
            <w:rFonts w:asciiTheme="minorHAnsi" w:hAnsiTheme="minorHAnsi"/>
            <w:noProof/>
            <w:webHidden/>
            <w:color w:val="000000"/>
            <w:sz w:val="22"/>
            <w:szCs w:val="22"/>
            <w:rPrChange w:id="1376"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3"/>
        <w:tabs>
          <w:tab w:val="left" w:pos="1320"/>
          <w:tab w:val="right" w:leader="dot" w:pos="8494"/>
        </w:tabs>
        <w:rPr>
          <w:del w:id="1377" w:author="WinuE" w:date="2009-02-27T14:43:00Z"/>
          <w:rFonts w:asciiTheme="minorHAnsi" w:hAnsiTheme="minorHAnsi"/>
          <w:noProof/>
          <w:color w:val="000000"/>
          <w:sz w:val="22"/>
          <w:szCs w:val="22"/>
          <w:lang w:val="es-CO" w:eastAsia="es-CO"/>
          <w:rPrChange w:id="1378" w:author="WinuE" w:date="2009-02-27T14:43:00Z">
            <w:rPr>
              <w:del w:id="1379" w:author="WinuE" w:date="2009-02-27T14:43:00Z"/>
              <w:rFonts w:ascii="Calibri" w:hAnsi="Calibri"/>
              <w:noProof/>
              <w:color w:val="000000"/>
              <w:sz w:val="22"/>
              <w:szCs w:val="22"/>
              <w:lang w:val="es-CO" w:eastAsia="es-CO"/>
            </w:rPr>
          </w:rPrChange>
        </w:rPr>
      </w:pPr>
      <w:del w:id="1380" w:author="WinuE" w:date="2009-02-27T14:43:00Z">
        <w:r w:rsidRPr="00AA00AF">
          <w:rPr>
            <w:rFonts w:asciiTheme="minorHAnsi" w:hAnsiTheme="minorHAnsi"/>
            <w:rPrChange w:id="1381" w:author="WinuE" w:date="2009-02-27T14:43:00Z">
              <w:rPr>
                <w:rStyle w:val="Hipervnculo"/>
                <w:rFonts w:ascii="Calibri" w:hAnsi="Calibri"/>
                <w:noProof/>
                <w:color w:val="000000"/>
                <w:sz w:val="22"/>
                <w:szCs w:val="22"/>
                <w:lang w:val="es-CO"/>
              </w:rPr>
            </w:rPrChange>
          </w:rPr>
          <w:delText>5.3.6</w:delText>
        </w:r>
        <w:r w:rsidRPr="00AA00AF">
          <w:rPr>
            <w:rFonts w:asciiTheme="minorHAnsi" w:hAnsiTheme="minorHAnsi"/>
            <w:noProof/>
            <w:color w:val="000000"/>
            <w:sz w:val="22"/>
            <w:szCs w:val="22"/>
            <w:lang w:val="es-CO" w:eastAsia="es-CO"/>
            <w:rPrChange w:id="1382"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383" w:author="WinuE" w:date="2009-02-27T14:43:00Z">
              <w:rPr>
                <w:rStyle w:val="Hipervnculo"/>
                <w:rFonts w:ascii="Calibri" w:hAnsi="Calibri"/>
                <w:noProof/>
                <w:color w:val="000000"/>
                <w:sz w:val="22"/>
                <w:szCs w:val="22"/>
                <w:lang w:val="es-CO"/>
              </w:rPr>
            </w:rPrChange>
          </w:rPr>
          <w:delText>Plan de Recolección de Métricas</w:delText>
        </w:r>
        <w:r w:rsidRPr="00AA00AF">
          <w:rPr>
            <w:rFonts w:asciiTheme="minorHAnsi" w:hAnsiTheme="minorHAnsi"/>
            <w:noProof/>
            <w:webHidden/>
            <w:color w:val="000000"/>
            <w:sz w:val="22"/>
            <w:szCs w:val="22"/>
            <w:rPrChange w:id="1384"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2"/>
        <w:tabs>
          <w:tab w:val="left" w:pos="880"/>
          <w:tab w:val="right" w:leader="dot" w:pos="8494"/>
        </w:tabs>
        <w:rPr>
          <w:del w:id="1385" w:author="WinuE" w:date="2009-02-27T14:43:00Z"/>
          <w:rFonts w:asciiTheme="minorHAnsi" w:hAnsiTheme="minorHAnsi"/>
          <w:noProof/>
          <w:color w:val="000000"/>
          <w:sz w:val="22"/>
          <w:szCs w:val="22"/>
          <w:lang w:val="es-CO" w:eastAsia="es-CO"/>
          <w:rPrChange w:id="1386" w:author="WinuE" w:date="2009-02-27T14:43:00Z">
            <w:rPr>
              <w:del w:id="1387" w:author="WinuE" w:date="2009-02-27T14:43:00Z"/>
              <w:rFonts w:ascii="Calibri" w:hAnsi="Calibri"/>
              <w:noProof/>
              <w:color w:val="000000"/>
              <w:sz w:val="22"/>
              <w:szCs w:val="22"/>
              <w:lang w:val="es-CO" w:eastAsia="es-CO"/>
            </w:rPr>
          </w:rPrChange>
        </w:rPr>
      </w:pPr>
      <w:del w:id="1388" w:author="WinuE" w:date="2009-02-27T14:43:00Z">
        <w:r w:rsidRPr="00AA00AF">
          <w:rPr>
            <w:rFonts w:asciiTheme="minorHAnsi" w:hAnsiTheme="minorHAnsi"/>
            <w:rPrChange w:id="1389" w:author="WinuE" w:date="2009-02-27T14:43:00Z">
              <w:rPr>
                <w:rStyle w:val="Hipervnculo"/>
                <w:rFonts w:ascii="Calibri" w:hAnsi="Calibri"/>
                <w:noProof/>
                <w:color w:val="000000"/>
                <w:sz w:val="22"/>
                <w:szCs w:val="22"/>
                <w:lang w:val="es-CO"/>
              </w:rPr>
            </w:rPrChange>
          </w:rPr>
          <w:delText>5.4</w:delText>
        </w:r>
        <w:r w:rsidRPr="00AA00AF">
          <w:rPr>
            <w:rFonts w:asciiTheme="minorHAnsi" w:hAnsiTheme="minorHAnsi"/>
            <w:noProof/>
            <w:color w:val="000000"/>
            <w:sz w:val="22"/>
            <w:szCs w:val="22"/>
            <w:lang w:val="es-CO" w:eastAsia="es-CO"/>
            <w:rPrChange w:id="1390"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391" w:author="WinuE" w:date="2009-02-27T14:43:00Z">
              <w:rPr>
                <w:rStyle w:val="Hipervnculo"/>
                <w:rFonts w:ascii="Calibri" w:hAnsi="Calibri"/>
                <w:noProof/>
                <w:color w:val="000000"/>
                <w:sz w:val="22"/>
                <w:szCs w:val="22"/>
                <w:lang w:val="es-CO"/>
              </w:rPr>
            </w:rPrChange>
          </w:rPr>
          <w:delText>PLAN DE ADMINISTRACIÓN DE RIEGOS</w:delText>
        </w:r>
        <w:r w:rsidRPr="00AA00AF">
          <w:rPr>
            <w:rFonts w:asciiTheme="minorHAnsi" w:hAnsiTheme="minorHAnsi"/>
            <w:noProof/>
            <w:webHidden/>
            <w:color w:val="000000"/>
            <w:sz w:val="22"/>
            <w:szCs w:val="22"/>
            <w:rPrChange w:id="1392"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2"/>
        <w:tabs>
          <w:tab w:val="left" w:pos="880"/>
          <w:tab w:val="right" w:leader="dot" w:pos="8494"/>
        </w:tabs>
        <w:rPr>
          <w:del w:id="1393" w:author="WinuE" w:date="2009-02-27T14:43:00Z"/>
          <w:rFonts w:asciiTheme="minorHAnsi" w:hAnsiTheme="minorHAnsi"/>
          <w:noProof/>
          <w:color w:val="000000"/>
          <w:sz w:val="22"/>
          <w:szCs w:val="22"/>
          <w:lang w:val="es-CO" w:eastAsia="es-CO"/>
          <w:rPrChange w:id="1394" w:author="WinuE" w:date="2009-02-27T14:43:00Z">
            <w:rPr>
              <w:del w:id="1395" w:author="WinuE" w:date="2009-02-27T14:43:00Z"/>
              <w:rFonts w:ascii="Calibri" w:hAnsi="Calibri"/>
              <w:noProof/>
              <w:color w:val="000000"/>
              <w:sz w:val="22"/>
              <w:szCs w:val="22"/>
              <w:lang w:val="es-CO" w:eastAsia="es-CO"/>
            </w:rPr>
          </w:rPrChange>
        </w:rPr>
      </w:pPr>
      <w:del w:id="1396" w:author="WinuE" w:date="2009-02-27T14:43:00Z">
        <w:r w:rsidRPr="00AA00AF">
          <w:rPr>
            <w:rFonts w:asciiTheme="minorHAnsi" w:hAnsiTheme="minorHAnsi"/>
            <w:rPrChange w:id="1397" w:author="WinuE" w:date="2009-02-27T14:43:00Z">
              <w:rPr>
                <w:rStyle w:val="Hipervnculo"/>
                <w:rFonts w:ascii="Calibri" w:hAnsi="Calibri"/>
                <w:noProof/>
                <w:color w:val="000000"/>
                <w:sz w:val="22"/>
                <w:szCs w:val="22"/>
              </w:rPr>
            </w:rPrChange>
          </w:rPr>
          <w:delText>5.5</w:delText>
        </w:r>
        <w:r w:rsidRPr="00AA00AF">
          <w:rPr>
            <w:rFonts w:asciiTheme="minorHAnsi" w:hAnsiTheme="minorHAnsi"/>
            <w:noProof/>
            <w:color w:val="000000"/>
            <w:sz w:val="22"/>
            <w:szCs w:val="22"/>
            <w:lang w:val="es-CO" w:eastAsia="es-CO"/>
            <w:rPrChange w:id="1398"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399" w:author="WinuE" w:date="2009-02-27T14:43:00Z">
              <w:rPr>
                <w:rStyle w:val="Hipervnculo"/>
                <w:rFonts w:ascii="Calibri" w:hAnsi="Calibri"/>
                <w:noProof/>
                <w:color w:val="000000"/>
                <w:sz w:val="22"/>
                <w:szCs w:val="22"/>
              </w:rPr>
            </w:rPrChange>
          </w:rPr>
          <w:delText>PLAN DE CIERRE</w:delText>
        </w:r>
        <w:r w:rsidRPr="00AA00AF">
          <w:rPr>
            <w:rFonts w:asciiTheme="minorHAnsi" w:hAnsiTheme="minorHAnsi"/>
            <w:noProof/>
            <w:webHidden/>
            <w:color w:val="000000"/>
            <w:sz w:val="22"/>
            <w:szCs w:val="22"/>
            <w:rPrChange w:id="1400"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1"/>
        <w:tabs>
          <w:tab w:val="left" w:pos="480"/>
          <w:tab w:val="right" w:leader="dot" w:pos="8494"/>
        </w:tabs>
        <w:rPr>
          <w:del w:id="1401" w:author="WinuE" w:date="2009-02-27T14:43:00Z"/>
          <w:rFonts w:asciiTheme="minorHAnsi" w:hAnsiTheme="minorHAnsi"/>
          <w:noProof/>
          <w:color w:val="000000"/>
          <w:sz w:val="22"/>
          <w:szCs w:val="22"/>
          <w:lang w:val="es-CO" w:eastAsia="es-CO"/>
          <w:rPrChange w:id="1402" w:author="WinuE" w:date="2009-02-27T14:43:00Z">
            <w:rPr>
              <w:del w:id="1403" w:author="WinuE" w:date="2009-02-27T14:43:00Z"/>
              <w:rFonts w:ascii="Calibri" w:hAnsi="Calibri"/>
              <w:noProof/>
              <w:color w:val="000000"/>
              <w:sz w:val="22"/>
              <w:szCs w:val="22"/>
              <w:lang w:val="es-CO" w:eastAsia="es-CO"/>
            </w:rPr>
          </w:rPrChange>
        </w:rPr>
      </w:pPr>
      <w:del w:id="1404" w:author="WinuE" w:date="2009-02-27T14:43:00Z">
        <w:r w:rsidRPr="00AA00AF">
          <w:rPr>
            <w:rFonts w:asciiTheme="minorHAnsi" w:hAnsiTheme="minorHAnsi"/>
            <w:rPrChange w:id="1405" w:author="WinuE" w:date="2009-02-27T14:43:00Z">
              <w:rPr>
                <w:rStyle w:val="Hipervnculo"/>
                <w:rFonts w:ascii="Calibri" w:hAnsi="Calibri"/>
                <w:noProof/>
                <w:color w:val="000000"/>
                <w:sz w:val="22"/>
                <w:szCs w:val="22"/>
                <w:lang w:val="es-CO"/>
              </w:rPr>
            </w:rPrChange>
          </w:rPr>
          <w:delText>6.</w:delText>
        </w:r>
        <w:r w:rsidRPr="00AA00AF">
          <w:rPr>
            <w:rFonts w:asciiTheme="minorHAnsi" w:hAnsiTheme="minorHAnsi"/>
            <w:noProof/>
            <w:color w:val="000000"/>
            <w:sz w:val="22"/>
            <w:szCs w:val="22"/>
            <w:lang w:val="es-CO" w:eastAsia="es-CO"/>
            <w:rPrChange w:id="1406"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407" w:author="WinuE" w:date="2009-02-27T14:43:00Z">
              <w:rPr>
                <w:rStyle w:val="Hipervnculo"/>
                <w:rFonts w:ascii="Calibri" w:hAnsi="Calibri"/>
                <w:noProof/>
                <w:color w:val="000000"/>
                <w:sz w:val="22"/>
                <w:szCs w:val="22"/>
                <w:lang w:val="es-CO"/>
              </w:rPr>
            </w:rPrChange>
          </w:rPr>
          <w:delText>PLAN DE PROCESOS TÉCNICOS</w:delText>
        </w:r>
        <w:r w:rsidRPr="00AA00AF">
          <w:rPr>
            <w:rFonts w:asciiTheme="minorHAnsi" w:hAnsiTheme="minorHAnsi"/>
            <w:noProof/>
            <w:webHidden/>
            <w:color w:val="000000"/>
            <w:sz w:val="22"/>
            <w:szCs w:val="22"/>
            <w:rPrChange w:id="1408"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2"/>
        <w:tabs>
          <w:tab w:val="left" w:pos="880"/>
          <w:tab w:val="right" w:leader="dot" w:pos="8494"/>
        </w:tabs>
        <w:rPr>
          <w:del w:id="1409" w:author="WinuE" w:date="2009-02-27T14:43:00Z"/>
          <w:rFonts w:asciiTheme="minorHAnsi" w:hAnsiTheme="minorHAnsi"/>
          <w:noProof/>
          <w:color w:val="000000"/>
          <w:sz w:val="22"/>
          <w:szCs w:val="22"/>
          <w:lang w:val="es-CO" w:eastAsia="es-CO"/>
          <w:rPrChange w:id="1410" w:author="WinuE" w:date="2009-02-27T14:43:00Z">
            <w:rPr>
              <w:del w:id="1411" w:author="WinuE" w:date="2009-02-27T14:43:00Z"/>
              <w:rFonts w:ascii="Calibri" w:hAnsi="Calibri"/>
              <w:noProof/>
              <w:color w:val="000000"/>
              <w:sz w:val="22"/>
              <w:szCs w:val="22"/>
              <w:lang w:val="es-CO" w:eastAsia="es-CO"/>
            </w:rPr>
          </w:rPrChange>
        </w:rPr>
      </w:pPr>
      <w:del w:id="1412" w:author="WinuE" w:date="2009-02-27T14:43:00Z">
        <w:r w:rsidRPr="00AA00AF">
          <w:rPr>
            <w:rFonts w:asciiTheme="minorHAnsi" w:hAnsiTheme="minorHAnsi"/>
            <w:rPrChange w:id="1413" w:author="WinuE" w:date="2009-02-27T14:43:00Z">
              <w:rPr>
                <w:rStyle w:val="Hipervnculo"/>
                <w:rFonts w:ascii="Calibri" w:hAnsi="Calibri"/>
                <w:noProof/>
                <w:color w:val="000000"/>
                <w:sz w:val="22"/>
                <w:szCs w:val="22"/>
              </w:rPr>
            </w:rPrChange>
          </w:rPr>
          <w:delText>6.1</w:delText>
        </w:r>
        <w:r w:rsidRPr="00AA00AF">
          <w:rPr>
            <w:rFonts w:asciiTheme="minorHAnsi" w:hAnsiTheme="minorHAnsi"/>
            <w:noProof/>
            <w:color w:val="000000"/>
            <w:sz w:val="22"/>
            <w:szCs w:val="22"/>
            <w:lang w:val="es-CO" w:eastAsia="es-CO"/>
            <w:rPrChange w:id="1414"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415" w:author="WinuE" w:date="2009-02-27T14:43:00Z">
              <w:rPr>
                <w:rStyle w:val="Hipervnculo"/>
                <w:rFonts w:ascii="Calibri" w:hAnsi="Calibri"/>
                <w:noProof/>
                <w:color w:val="000000"/>
                <w:sz w:val="22"/>
                <w:szCs w:val="22"/>
              </w:rPr>
            </w:rPrChange>
          </w:rPr>
          <w:delText>MODELO DE CICLO DE VIDA DEL PROCESO</w:delText>
        </w:r>
        <w:r w:rsidRPr="00AA00AF">
          <w:rPr>
            <w:rFonts w:asciiTheme="minorHAnsi" w:hAnsiTheme="minorHAnsi"/>
            <w:noProof/>
            <w:webHidden/>
            <w:color w:val="000000"/>
            <w:sz w:val="22"/>
            <w:szCs w:val="22"/>
            <w:rPrChange w:id="1416"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2"/>
        <w:tabs>
          <w:tab w:val="left" w:pos="880"/>
          <w:tab w:val="right" w:leader="dot" w:pos="8494"/>
        </w:tabs>
        <w:rPr>
          <w:del w:id="1417" w:author="WinuE" w:date="2009-02-27T14:43:00Z"/>
          <w:rFonts w:asciiTheme="minorHAnsi" w:hAnsiTheme="minorHAnsi"/>
          <w:noProof/>
          <w:color w:val="000000"/>
          <w:sz w:val="22"/>
          <w:szCs w:val="22"/>
          <w:lang w:val="es-CO" w:eastAsia="es-CO"/>
          <w:rPrChange w:id="1418" w:author="WinuE" w:date="2009-02-27T14:43:00Z">
            <w:rPr>
              <w:del w:id="1419" w:author="WinuE" w:date="2009-02-27T14:43:00Z"/>
              <w:rFonts w:ascii="Calibri" w:hAnsi="Calibri"/>
              <w:noProof/>
              <w:color w:val="000000"/>
              <w:sz w:val="22"/>
              <w:szCs w:val="22"/>
              <w:lang w:val="es-CO" w:eastAsia="es-CO"/>
            </w:rPr>
          </w:rPrChange>
        </w:rPr>
      </w:pPr>
      <w:del w:id="1420" w:author="WinuE" w:date="2009-02-27T14:43:00Z">
        <w:r w:rsidRPr="00AA00AF">
          <w:rPr>
            <w:rFonts w:asciiTheme="minorHAnsi" w:hAnsiTheme="minorHAnsi"/>
            <w:rPrChange w:id="1421" w:author="WinuE" w:date="2009-02-27T14:43:00Z">
              <w:rPr>
                <w:rStyle w:val="Hipervnculo"/>
                <w:rFonts w:ascii="Calibri" w:hAnsi="Calibri"/>
                <w:caps/>
                <w:noProof/>
                <w:color w:val="000000"/>
                <w:sz w:val="22"/>
                <w:szCs w:val="22"/>
              </w:rPr>
            </w:rPrChange>
          </w:rPr>
          <w:delText>6.2</w:delText>
        </w:r>
        <w:r w:rsidRPr="00AA00AF">
          <w:rPr>
            <w:rFonts w:asciiTheme="minorHAnsi" w:hAnsiTheme="minorHAnsi"/>
            <w:noProof/>
            <w:color w:val="000000"/>
            <w:sz w:val="22"/>
            <w:szCs w:val="22"/>
            <w:lang w:val="es-CO" w:eastAsia="es-CO"/>
            <w:rPrChange w:id="1422"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423" w:author="WinuE" w:date="2009-02-27T14:43:00Z">
              <w:rPr>
                <w:rStyle w:val="Hipervnculo"/>
                <w:rFonts w:ascii="Calibri" w:hAnsi="Calibri"/>
                <w:caps/>
                <w:noProof/>
                <w:color w:val="000000"/>
                <w:sz w:val="22"/>
                <w:szCs w:val="22"/>
              </w:rPr>
            </w:rPrChange>
          </w:rPr>
          <w:delText>Métodos, Herramientas y Técnicas</w:delText>
        </w:r>
        <w:r w:rsidRPr="00AA00AF">
          <w:rPr>
            <w:rFonts w:asciiTheme="minorHAnsi" w:hAnsiTheme="minorHAnsi"/>
            <w:noProof/>
            <w:webHidden/>
            <w:color w:val="000000"/>
            <w:sz w:val="22"/>
            <w:szCs w:val="22"/>
            <w:rPrChange w:id="1424"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2"/>
        <w:tabs>
          <w:tab w:val="left" w:pos="880"/>
          <w:tab w:val="right" w:leader="dot" w:pos="8494"/>
        </w:tabs>
        <w:rPr>
          <w:del w:id="1425" w:author="WinuE" w:date="2009-02-27T14:43:00Z"/>
          <w:rFonts w:asciiTheme="minorHAnsi" w:hAnsiTheme="minorHAnsi"/>
          <w:noProof/>
          <w:color w:val="000000"/>
          <w:sz w:val="22"/>
          <w:szCs w:val="22"/>
          <w:lang w:val="es-CO" w:eastAsia="es-CO"/>
          <w:rPrChange w:id="1426" w:author="WinuE" w:date="2009-02-27T14:43:00Z">
            <w:rPr>
              <w:del w:id="1427" w:author="WinuE" w:date="2009-02-27T14:43:00Z"/>
              <w:rFonts w:ascii="Calibri" w:hAnsi="Calibri"/>
              <w:noProof/>
              <w:color w:val="000000"/>
              <w:sz w:val="22"/>
              <w:szCs w:val="22"/>
              <w:lang w:val="es-CO" w:eastAsia="es-CO"/>
            </w:rPr>
          </w:rPrChange>
        </w:rPr>
      </w:pPr>
      <w:del w:id="1428" w:author="WinuE" w:date="2009-02-27T14:43:00Z">
        <w:r w:rsidRPr="00AA00AF">
          <w:rPr>
            <w:rFonts w:asciiTheme="minorHAnsi" w:hAnsiTheme="minorHAnsi"/>
            <w:rPrChange w:id="1429" w:author="WinuE" w:date="2009-02-27T14:43:00Z">
              <w:rPr>
                <w:rStyle w:val="Hipervnculo"/>
                <w:rFonts w:ascii="Calibri" w:hAnsi="Calibri"/>
                <w:caps/>
                <w:noProof/>
                <w:color w:val="000000"/>
                <w:sz w:val="22"/>
                <w:szCs w:val="22"/>
              </w:rPr>
            </w:rPrChange>
          </w:rPr>
          <w:delText>6.3</w:delText>
        </w:r>
        <w:r w:rsidRPr="00AA00AF">
          <w:rPr>
            <w:rFonts w:asciiTheme="minorHAnsi" w:hAnsiTheme="minorHAnsi"/>
            <w:noProof/>
            <w:color w:val="000000"/>
            <w:sz w:val="22"/>
            <w:szCs w:val="22"/>
            <w:lang w:val="es-CO" w:eastAsia="es-CO"/>
            <w:rPrChange w:id="1430"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431" w:author="WinuE" w:date="2009-02-27T14:43:00Z">
              <w:rPr>
                <w:rStyle w:val="Hipervnculo"/>
                <w:rFonts w:ascii="Calibri" w:hAnsi="Calibri"/>
                <w:caps/>
                <w:noProof/>
                <w:color w:val="000000"/>
                <w:sz w:val="22"/>
                <w:szCs w:val="22"/>
              </w:rPr>
            </w:rPrChange>
          </w:rPr>
          <w:delText>Plan de Infraestructura</w:delText>
        </w:r>
        <w:r w:rsidRPr="00AA00AF">
          <w:rPr>
            <w:rFonts w:asciiTheme="minorHAnsi" w:hAnsiTheme="minorHAnsi"/>
            <w:noProof/>
            <w:webHidden/>
            <w:color w:val="000000"/>
            <w:sz w:val="22"/>
            <w:szCs w:val="22"/>
            <w:rPrChange w:id="1432" w:author="WinuE" w:date="2009-02-27T14:43:00Z">
              <w:rPr>
                <w:rFonts w:ascii="Calibri" w:hAnsi="Calibri"/>
                <w:noProof/>
                <w:webHidden/>
                <w:color w:val="000000"/>
                <w:sz w:val="22"/>
                <w:szCs w:val="22"/>
                <w:u w:val="single"/>
              </w:rPr>
            </w:rPrChange>
          </w:rPr>
          <w:tab/>
        </w:r>
        <w:r w:rsidRPr="00AA00AF">
          <w:rPr>
            <w:rFonts w:asciiTheme="minorHAnsi" w:hAnsiTheme="minorHAnsi"/>
            <w:b/>
            <w:bCs/>
            <w:noProof/>
            <w:webHidden/>
            <w:color w:val="000000"/>
            <w:sz w:val="22"/>
            <w:szCs w:val="22"/>
            <w:rPrChange w:id="1433" w:author="WinuE" w:date="2009-02-27T14:43:00Z">
              <w:rPr>
                <w:rFonts w:ascii="Calibri" w:hAnsi="Calibri"/>
                <w:b/>
                <w:bCs/>
                <w:noProof/>
                <w:webHidden/>
                <w:color w:val="000000"/>
                <w:sz w:val="22"/>
                <w:szCs w:val="22"/>
                <w:u w:val="single"/>
              </w:rPr>
            </w:rPrChange>
          </w:rPr>
          <w:delText>¡Error! Marcador no definido.</w:delText>
        </w:r>
      </w:del>
    </w:p>
    <w:p w:rsidR="00255891" w:rsidRPr="005C0A52" w:rsidDel="005C0A52" w:rsidRDefault="00AA00AF">
      <w:pPr>
        <w:pStyle w:val="TDC2"/>
        <w:tabs>
          <w:tab w:val="left" w:pos="880"/>
          <w:tab w:val="right" w:leader="dot" w:pos="8494"/>
        </w:tabs>
        <w:rPr>
          <w:del w:id="1434" w:author="WinuE" w:date="2009-02-27T14:43:00Z"/>
          <w:rFonts w:asciiTheme="minorHAnsi" w:hAnsiTheme="minorHAnsi"/>
          <w:noProof/>
          <w:color w:val="000000"/>
          <w:sz w:val="22"/>
          <w:szCs w:val="22"/>
          <w:lang w:val="es-CO" w:eastAsia="es-CO"/>
          <w:rPrChange w:id="1435" w:author="WinuE" w:date="2009-02-27T14:43:00Z">
            <w:rPr>
              <w:del w:id="1436" w:author="WinuE" w:date="2009-02-27T14:43:00Z"/>
              <w:rFonts w:ascii="Calibri" w:hAnsi="Calibri"/>
              <w:noProof/>
              <w:color w:val="000000"/>
              <w:sz w:val="22"/>
              <w:szCs w:val="22"/>
              <w:lang w:val="es-CO" w:eastAsia="es-CO"/>
            </w:rPr>
          </w:rPrChange>
        </w:rPr>
      </w:pPr>
      <w:del w:id="1437" w:author="WinuE" w:date="2009-02-27T14:43:00Z">
        <w:r w:rsidRPr="00AA00AF">
          <w:rPr>
            <w:rFonts w:asciiTheme="minorHAnsi" w:hAnsiTheme="minorHAnsi"/>
            <w:rPrChange w:id="1438" w:author="WinuE" w:date="2009-02-27T14:43:00Z">
              <w:rPr>
                <w:rStyle w:val="Hipervnculo"/>
                <w:rFonts w:ascii="Calibri" w:hAnsi="Calibri"/>
                <w:caps/>
                <w:noProof/>
                <w:color w:val="000000"/>
                <w:sz w:val="22"/>
                <w:szCs w:val="22"/>
                <w:lang w:val="es-CO"/>
              </w:rPr>
            </w:rPrChange>
          </w:rPr>
          <w:delText>6.4</w:delText>
        </w:r>
        <w:r w:rsidRPr="00AA00AF">
          <w:rPr>
            <w:rFonts w:asciiTheme="minorHAnsi" w:hAnsiTheme="minorHAnsi"/>
            <w:noProof/>
            <w:color w:val="000000"/>
            <w:sz w:val="22"/>
            <w:szCs w:val="22"/>
            <w:lang w:val="es-CO" w:eastAsia="es-CO"/>
            <w:rPrChange w:id="1439"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440" w:author="WinuE" w:date="2009-02-27T14:43:00Z">
              <w:rPr>
                <w:rStyle w:val="Hipervnculo"/>
                <w:rFonts w:ascii="Calibri" w:hAnsi="Calibri"/>
                <w:caps/>
                <w:noProof/>
                <w:color w:val="000000"/>
                <w:sz w:val="22"/>
                <w:szCs w:val="22"/>
                <w:lang w:val="es-CO"/>
              </w:rPr>
            </w:rPrChange>
          </w:rPr>
          <w:delText>Plan de Aceptación del Producto</w:delText>
        </w:r>
        <w:r w:rsidRPr="00AA00AF">
          <w:rPr>
            <w:rFonts w:asciiTheme="minorHAnsi" w:hAnsiTheme="minorHAnsi"/>
            <w:noProof/>
            <w:webHidden/>
            <w:color w:val="000000"/>
            <w:sz w:val="22"/>
            <w:szCs w:val="22"/>
            <w:rPrChange w:id="1441"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1"/>
        <w:tabs>
          <w:tab w:val="left" w:pos="480"/>
          <w:tab w:val="right" w:leader="dot" w:pos="8494"/>
        </w:tabs>
        <w:rPr>
          <w:del w:id="1442" w:author="WinuE" w:date="2009-02-27T14:43:00Z"/>
          <w:rFonts w:asciiTheme="minorHAnsi" w:hAnsiTheme="minorHAnsi"/>
          <w:noProof/>
          <w:color w:val="000000"/>
          <w:sz w:val="22"/>
          <w:szCs w:val="22"/>
          <w:lang w:val="es-CO" w:eastAsia="es-CO"/>
          <w:rPrChange w:id="1443" w:author="WinuE" w:date="2009-02-27T14:43:00Z">
            <w:rPr>
              <w:del w:id="1444" w:author="WinuE" w:date="2009-02-27T14:43:00Z"/>
              <w:rFonts w:ascii="Calibri" w:hAnsi="Calibri"/>
              <w:noProof/>
              <w:color w:val="000000"/>
              <w:sz w:val="22"/>
              <w:szCs w:val="22"/>
              <w:lang w:val="es-CO" w:eastAsia="es-CO"/>
            </w:rPr>
          </w:rPrChange>
        </w:rPr>
      </w:pPr>
      <w:del w:id="1445" w:author="WinuE" w:date="2009-02-27T14:43:00Z">
        <w:r w:rsidRPr="00AA00AF">
          <w:rPr>
            <w:rFonts w:asciiTheme="minorHAnsi" w:hAnsiTheme="minorHAnsi"/>
            <w:rPrChange w:id="1446" w:author="WinuE" w:date="2009-02-27T14:43:00Z">
              <w:rPr>
                <w:rStyle w:val="Hipervnculo"/>
                <w:rFonts w:ascii="Calibri" w:hAnsi="Calibri"/>
                <w:noProof/>
                <w:color w:val="000000"/>
                <w:sz w:val="22"/>
                <w:szCs w:val="22"/>
                <w:lang w:val="es-CO"/>
              </w:rPr>
            </w:rPrChange>
          </w:rPr>
          <w:delText>7.</w:delText>
        </w:r>
        <w:r w:rsidRPr="00AA00AF">
          <w:rPr>
            <w:rFonts w:asciiTheme="minorHAnsi" w:hAnsiTheme="minorHAnsi"/>
            <w:noProof/>
            <w:color w:val="000000"/>
            <w:sz w:val="22"/>
            <w:szCs w:val="22"/>
            <w:lang w:val="es-CO" w:eastAsia="es-CO"/>
            <w:rPrChange w:id="1447"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448" w:author="WinuE" w:date="2009-02-27T14:43:00Z">
              <w:rPr>
                <w:rStyle w:val="Hipervnculo"/>
                <w:rFonts w:ascii="Calibri" w:hAnsi="Calibri"/>
                <w:noProof/>
                <w:color w:val="000000"/>
                <w:sz w:val="22"/>
                <w:szCs w:val="22"/>
                <w:lang w:val="es-CO"/>
              </w:rPr>
            </w:rPrChange>
          </w:rPr>
          <w:delText>PLAN DE PROCESOS DE SOPORTE</w:delText>
        </w:r>
        <w:r w:rsidRPr="00AA00AF">
          <w:rPr>
            <w:rFonts w:asciiTheme="minorHAnsi" w:hAnsiTheme="minorHAnsi"/>
            <w:noProof/>
            <w:webHidden/>
            <w:color w:val="000000"/>
            <w:sz w:val="22"/>
            <w:szCs w:val="22"/>
            <w:rPrChange w:id="1449"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2"/>
        <w:tabs>
          <w:tab w:val="left" w:pos="880"/>
          <w:tab w:val="right" w:leader="dot" w:pos="8494"/>
        </w:tabs>
        <w:rPr>
          <w:del w:id="1450" w:author="WinuE" w:date="2009-02-27T14:43:00Z"/>
          <w:rFonts w:asciiTheme="minorHAnsi" w:hAnsiTheme="minorHAnsi"/>
          <w:noProof/>
          <w:color w:val="000000"/>
          <w:sz w:val="22"/>
          <w:szCs w:val="22"/>
          <w:lang w:val="es-CO" w:eastAsia="es-CO"/>
          <w:rPrChange w:id="1451" w:author="WinuE" w:date="2009-02-27T14:43:00Z">
            <w:rPr>
              <w:del w:id="1452" w:author="WinuE" w:date="2009-02-27T14:43:00Z"/>
              <w:rFonts w:ascii="Calibri" w:hAnsi="Calibri"/>
              <w:noProof/>
              <w:color w:val="000000"/>
              <w:sz w:val="22"/>
              <w:szCs w:val="22"/>
              <w:lang w:val="es-CO" w:eastAsia="es-CO"/>
            </w:rPr>
          </w:rPrChange>
        </w:rPr>
      </w:pPr>
      <w:del w:id="1453" w:author="WinuE" w:date="2009-02-27T14:43:00Z">
        <w:r w:rsidRPr="00AA00AF">
          <w:rPr>
            <w:rFonts w:asciiTheme="minorHAnsi" w:hAnsiTheme="minorHAnsi"/>
            <w:rPrChange w:id="1454" w:author="WinuE" w:date="2009-02-27T14:43:00Z">
              <w:rPr>
                <w:rStyle w:val="Hipervnculo"/>
                <w:rFonts w:ascii="Calibri" w:hAnsi="Calibri"/>
                <w:noProof/>
                <w:color w:val="000000"/>
                <w:sz w:val="22"/>
                <w:szCs w:val="22"/>
              </w:rPr>
            </w:rPrChange>
          </w:rPr>
          <w:delText>7.1</w:delText>
        </w:r>
        <w:r w:rsidRPr="00AA00AF">
          <w:rPr>
            <w:rFonts w:asciiTheme="minorHAnsi" w:hAnsiTheme="minorHAnsi"/>
            <w:noProof/>
            <w:color w:val="000000"/>
            <w:sz w:val="22"/>
            <w:szCs w:val="22"/>
            <w:lang w:val="es-CO" w:eastAsia="es-CO"/>
            <w:rPrChange w:id="1455"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456" w:author="WinuE" w:date="2009-02-27T14:43:00Z">
              <w:rPr>
                <w:rStyle w:val="Hipervnculo"/>
                <w:rFonts w:ascii="Calibri" w:hAnsi="Calibri"/>
                <w:noProof/>
                <w:color w:val="000000"/>
                <w:sz w:val="22"/>
                <w:szCs w:val="22"/>
              </w:rPr>
            </w:rPrChange>
          </w:rPr>
          <w:delText>PLAN DE ADMINISTRACIÓN DE LA CONFIGURACIÓN</w:delText>
        </w:r>
        <w:r w:rsidRPr="00AA00AF">
          <w:rPr>
            <w:rFonts w:asciiTheme="minorHAnsi" w:hAnsiTheme="minorHAnsi"/>
            <w:noProof/>
            <w:webHidden/>
            <w:color w:val="000000"/>
            <w:sz w:val="22"/>
            <w:szCs w:val="22"/>
            <w:rPrChange w:id="1457"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2"/>
        <w:tabs>
          <w:tab w:val="left" w:pos="880"/>
          <w:tab w:val="right" w:leader="dot" w:pos="8494"/>
        </w:tabs>
        <w:rPr>
          <w:del w:id="1458" w:author="WinuE" w:date="2009-02-27T14:43:00Z"/>
          <w:rFonts w:asciiTheme="minorHAnsi" w:hAnsiTheme="minorHAnsi"/>
          <w:noProof/>
          <w:color w:val="000000"/>
          <w:sz w:val="22"/>
          <w:szCs w:val="22"/>
          <w:lang w:val="es-CO" w:eastAsia="es-CO"/>
          <w:rPrChange w:id="1459" w:author="WinuE" w:date="2009-02-27T14:43:00Z">
            <w:rPr>
              <w:del w:id="1460" w:author="WinuE" w:date="2009-02-27T14:43:00Z"/>
              <w:rFonts w:ascii="Calibri" w:hAnsi="Calibri"/>
              <w:noProof/>
              <w:color w:val="000000"/>
              <w:sz w:val="22"/>
              <w:szCs w:val="22"/>
              <w:lang w:val="es-CO" w:eastAsia="es-CO"/>
            </w:rPr>
          </w:rPrChange>
        </w:rPr>
      </w:pPr>
      <w:del w:id="1461" w:author="WinuE" w:date="2009-02-27T14:43:00Z">
        <w:r w:rsidRPr="00AA00AF">
          <w:rPr>
            <w:rFonts w:asciiTheme="minorHAnsi" w:hAnsiTheme="minorHAnsi"/>
            <w:rPrChange w:id="1462" w:author="WinuE" w:date="2009-02-27T14:43:00Z">
              <w:rPr>
                <w:rStyle w:val="Hipervnculo"/>
                <w:rFonts w:ascii="Calibri" w:hAnsi="Calibri"/>
                <w:noProof/>
                <w:color w:val="000000"/>
                <w:sz w:val="22"/>
                <w:szCs w:val="22"/>
              </w:rPr>
            </w:rPrChange>
          </w:rPr>
          <w:delText>7.2</w:delText>
        </w:r>
        <w:r w:rsidRPr="00AA00AF">
          <w:rPr>
            <w:rFonts w:asciiTheme="minorHAnsi" w:hAnsiTheme="minorHAnsi"/>
            <w:noProof/>
            <w:color w:val="000000"/>
            <w:sz w:val="22"/>
            <w:szCs w:val="22"/>
            <w:lang w:val="es-CO" w:eastAsia="es-CO"/>
            <w:rPrChange w:id="1463"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464" w:author="WinuE" w:date="2009-02-27T14:43:00Z">
              <w:rPr>
                <w:rStyle w:val="Hipervnculo"/>
                <w:rFonts w:ascii="Calibri" w:hAnsi="Calibri"/>
                <w:noProof/>
                <w:color w:val="000000"/>
                <w:sz w:val="22"/>
                <w:szCs w:val="22"/>
              </w:rPr>
            </w:rPrChange>
          </w:rPr>
          <w:delText>PLAN DE VERIFICACIÓN Y VALIDACIÓN</w:delText>
        </w:r>
        <w:r w:rsidRPr="00AA00AF">
          <w:rPr>
            <w:rFonts w:asciiTheme="minorHAnsi" w:hAnsiTheme="minorHAnsi"/>
            <w:noProof/>
            <w:webHidden/>
            <w:color w:val="000000"/>
            <w:sz w:val="22"/>
            <w:szCs w:val="22"/>
            <w:rPrChange w:id="1465"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2"/>
        <w:tabs>
          <w:tab w:val="left" w:pos="880"/>
          <w:tab w:val="right" w:leader="dot" w:pos="8494"/>
        </w:tabs>
        <w:rPr>
          <w:del w:id="1466" w:author="WinuE" w:date="2009-02-27T14:43:00Z"/>
          <w:rFonts w:asciiTheme="minorHAnsi" w:hAnsiTheme="minorHAnsi"/>
          <w:noProof/>
          <w:color w:val="000000"/>
          <w:sz w:val="22"/>
          <w:szCs w:val="22"/>
          <w:lang w:val="es-CO" w:eastAsia="es-CO"/>
          <w:rPrChange w:id="1467" w:author="WinuE" w:date="2009-02-27T14:43:00Z">
            <w:rPr>
              <w:del w:id="1468" w:author="WinuE" w:date="2009-02-27T14:43:00Z"/>
              <w:rFonts w:ascii="Calibri" w:hAnsi="Calibri"/>
              <w:noProof/>
              <w:color w:val="000000"/>
              <w:sz w:val="22"/>
              <w:szCs w:val="22"/>
              <w:lang w:val="es-CO" w:eastAsia="es-CO"/>
            </w:rPr>
          </w:rPrChange>
        </w:rPr>
      </w:pPr>
      <w:del w:id="1469" w:author="WinuE" w:date="2009-02-27T14:43:00Z">
        <w:r w:rsidRPr="00AA00AF">
          <w:rPr>
            <w:rFonts w:asciiTheme="minorHAnsi" w:hAnsiTheme="minorHAnsi"/>
            <w:rPrChange w:id="1470" w:author="WinuE" w:date="2009-02-27T14:43:00Z">
              <w:rPr>
                <w:rStyle w:val="Hipervnculo"/>
                <w:rFonts w:ascii="Calibri" w:hAnsi="Calibri"/>
                <w:noProof/>
                <w:color w:val="000000"/>
                <w:sz w:val="22"/>
                <w:szCs w:val="22"/>
              </w:rPr>
            </w:rPrChange>
          </w:rPr>
          <w:delText>7.3</w:delText>
        </w:r>
        <w:r w:rsidRPr="00AA00AF">
          <w:rPr>
            <w:rFonts w:asciiTheme="minorHAnsi" w:hAnsiTheme="minorHAnsi"/>
            <w:noProof/>
            <w:color w:val="000000"/>
            <w:sz w:val="22"/>
            <w:szCs w:val="22"/>
            <w:lang w:val="es-CO" w:eastAsia="es-CO"/>
            <w:rPrChange w:id="1471"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472" w:author="WinuE" w:date="2009-02-27T14:43:00Z">
              <w:rPr>
                <w:rStyle w:val="Hipervnculo"/>
                <w:rFonts w:ascii="Calibri" w:hAnsi="Calibri"/>
                <w:noProof/>
                <w:color w:val="000000"/>
                <w:sz w:val="22"/>
                <w:szCs w:val="22"/>
              </w:rPr>
            </w:rPrChange>
          </w:rPr>
          <w:delText>PLAN DE DOCUMENTACIÓN</w:delText>
        </w:r>
        <w:r w:rsidRPr="00AA00AF">
          <w:rPr>
            <w:rFonts w:asciiTheme="minorHAnsi" w:hAnsiTheme="minorHAnsi"/>
            <w:noProof/>
            <w:webHidden/>
            <w:color w:val="000000"/>
            <w:sz w:val="22"/>
            <w:szCs w:val="22"/>
            <w:rPrChange w:id="1473"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2"/>
        <w:tabs>
          <w:tab w:val="left" w:pos="880"/>
          <w:tab w:val="right" w:leader="dot" w:pos="8494"/>
        </w:tabs>
        <w:rPr>
          <w:del w:id="1474" w:author="WinuE" w:date="2009-02-27T14:43:00Z"/>
          <w:rFonts w:asciiTheme="minorHAnsi" w:hAnsiTheme="minorHAnsi"/>
          <w:noProof/>
          <w:color w:val="000000"/>
          <w:sz w:val="22"/>
          <w:szCs w:val="22"/>
          <w:lang w:val="es-CO" w:eastAsia="es-CO"/>
          <w:rPrChange w:id="1475" w:author="WinuE" w:date="2009-02-27T14:43:00Z">
            <w:rPr>
              <w:del w:id="1476" w:author="WinuE" w:date="2009-02-27T14:43:00Z"/>
              <w:rFonts w:ascii="Calibri" w:hAnsi="Calibri"/>
              <w:noProof/>
              <w:color w:val="000000"/>
              <w:sz w:val="22"/>
              <w:szCs w:val="22"/>
              <w:lang w:val="es-CO" w:eastAsia="es-CO"/>
            </w:rPr>
          </w:rPrChange>
        </w:rPr>
      </w:pPr>
      <w:del w:id="1477" w:author="WinuE" w:date="2009-02-27T14:43:00Z">
        <w:r w:rsidRPr="00AA00AF">
          <w:rPr>
            <w:rFonts w:asciiTheme="minorHAnsi" w:hAnsiTheme="minorHAnsi"/>
            <w:rPrChange w:id="1478" w:author="WinuE" w:date="2009-02-27T14:43:00Z">
              <w:rPr>
                <w:rStyle w:val="Hipervnculo"/>
                <w:rFonts w:ascii="Calibri" w:hAnsi="Calibri"/>
                <w:noProof/>
                <w:color w:val="000000"/>
                <w:sz w:val="22"/>
                <w:szCs w:val="22"/>
              </w:rPr>
            </w:rPrChange>
          </w:rPr>
          <w:delText>7.4</w:delText>
        </w:r>
        <w:r w:rsidRPr="00AA00AF">
          <w:rPr>
            <w:rFonts w:asciiTheme="minorHAnsi" w:hAnsiTheme="minorHAnsi"/>
            <w:noProof/>
            <w:color w:val="000000"/>
            <w:sz w:val="22"/>
            <w:szCs w:val="22"/>
            <w:lang w:val="es-CO" w:eastAsia="es-CO"/>
            <w:rPrChange w:id="1479"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480" w:author="WinuE" w:date="2009-02-27T14:43:00Z">
              <w:rPr>
                <w:rStyle w:val="Hipervnculo"/>
                <w:rFonts w:ascii="Calibri" w:hAnsi="Calibri"/>
                <w:noProof/>
                <w:color w:val="000000"/>
                <w:sz w:val="22"/>
                <w:szCs w:val="22"/>
              </w:rPr>
            </w:rPrChange>
          </w:rPr>
          <w:delText>PLAN DE ASEGURAMIENTO DE LA CALIDAD</w:delText>
        </w:r>
        <w:r w:rsidRPr="00AA00AF">
          <w:rPr>
            <w:rFonts w:asciiTheme="minorHAnsi" w:hAnsiTheme="minorHAnsi"/>
            <w:noProof/>
            <w:webHidden/>
            <w:color w:val="000000"/>
            <w:sz w:val="22"/>
            <w:szCs w:val="22"/>
            <w:rPrChange w:id="1481"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2"/>
        <w:tabs>
          <w:tab w:val="left" w:pos="880"/>
          <w:tab w:val="right" w:leader="dot" w:pos="8494"/>
        </w:tabs>
        <w:rPr>
          <w:del w:id="1482" w:author="WinuE" w:date="2009-02-27T14:43:00Z"/>
          <w:rFonts w:asciiTheme="minorHAnsi" w:hAnsiTheme="minorHAnsi"/>
          <w:noProof/>
          <w:color w:val="000000"/>
          <w:sz w:val="22"/>
          <w:szCs w:val="22"/>
          <w:lang w:val="es-CO" w:eastAsia="es-CO"/>
          <w:rPrChange w:id="1483" w:author="WinuE" w:date="2009-02-27T14:43:00Z">
            <w:rPr>
              <w:del w:id="1484" w:author="WinuE" w:date="2009-02-27T14:43:00Z"/>
              <w:rFonts w:ascii="Calibri" w:hAnsi="Calibri"/>
              <w:noProof/>
              <w:color w:val="000000"/>
              <w:sz w:val="22"/>
              <w:szCs w:val="22"/>
              <w:lang w:val="es-CO" w:eastAsia="es-CO"/>
            </w:rPr>
          </w:rPrChange>
        </w:rPr>
      </w:pPr>
      <w:del w:id="1485" w:author="WinuE" w:date="2009-02-27T14:43:00Z">
        <w:r w:rsidRPr="00AA00AF">
          <w:rPr>
            <w:rFonts w:asciiTheme="minorHAnsi" w:hAnsiTheme="minorHAnsi"/>
            <w:rPrChange w:id="1486" w:author="WinuE" w:date="2009-02-27T14:43:00Z">
              <w:rPr>
                <w:rStyle w:val="Hipervnculo"/>
                <w:rFonts w:ascii="Calibri" w:hAnsi="Calibri"/>
                <w:noProof/>
                <w:color w:val="000000"/>
                <w:sz w:val="22"/>
                <w:szCs w:val="22"/>
              </w:rPr>
            </w:rPrChange>
          </w:rPr>
          <w:delText>7.5</w:delText>
        </w:r>
        <w:r w:rsidRPr="00AA00AF">
          <w:rPr>
            <w:rFonts w:asciiTheme="minorHAnsi" w:hAnsiTheme="minorHAnsi"/>
            <w:noProof/>
            <w:color w:val="000000"/>
            <w:sz w:val="22"/>
            <w:szCs w:val="22"/>
            <w:lang w:val="es-CO" w:eastAsia="es-CO"/>
            <w:rPrChange w:id="1487"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488" w:author="WinuE" w:date="2009-02-27T14:43:00Z">
              <w:rPr>
                <w:rStyle w:val="Hipervnculo"/>
                <w:rFonts w:ascii="Calibri" w:hAnsi="Calibri"/>
                <w:noProof/>
                <w:color w:val="000000"/>
                <w:sz w:val="22"/>
                <w:szCs w:val="22"/>
              </w:rPr>
            </w:rPrChange>
          </w:rPr>
          <w:delText>REVISIONES Y AUDITORIAS</w:delText>
        </w:r>
        <w:r w:rsidRPr="00AA00AF">
          <w:rPr>
            <w:rFonts w:asciiTheme="minorHAnsi" w:hAnsiTheme="minorHAnsi"/>
            <w:noProof/>
            <w:webHidden/>
            <w:color w:val="000000"/>
            <w:sz w:val="22"/>
            <w:szCs w:val="22"/>
            <w:rPrChange w:id="1489"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2"/>
        <w:tabs>
          <w:tab w:val="left" w:pos="880"/>
          <w:tab w:val="right" w:leader="dot" w:pos="8494"/>
        </w:tabs>
        <w:rPr>
          <w:del w:id="1490" w:author="WinuE" w:date="2009-02-27T14:43:00Z"/>
          <w:rFonts w:asciiTheme="minorHAnsi" w:hAnsiTheme="minorHAnsi"/>
          <w:noProof/>
          <w:color w:val="000000"/>
          <w:sz w:val="22"/>
          <w:szCs w:val="22"/>
          <w:lang w:val="es-CO" w:eastAsia="es-CO"/>
          <w:rPrChange w:id="1491" w:author="WinuE" w:date="2009-02-27T14:43:00Z">
            <w:rPr>
              <w:del w:id="1492" w:author="WinuE" w:date="2009-02-27T14:43:00Z"/>
              <w:rFonts w:ascii="Calibri" w:hAnsi="Calibri"/>
              <w:noProof/>
              <w:color w:val="000000"/>
              <w:sz w:val="22"/>
              <w:szCs w:val="22"/>
              <w:lang w:val="es-CO" w:eastAsia="es-CO"/>
            </w:rPr>
          </w:rPrChange>
        </w:rPr>
      </w:pPr>
      <w:del w:id="1493" w:author="WinuE" w:date="2009-02-27T14:43:00Z">
        <w:r w:rsidRPr="00AA00AF">
          <w:rPr>
            <w:rFonts w:asciiTheme="minorHAnsi" w:hAnsiTheme="minorHAnsi"/>
            <w:rPrChange w:id="1494" w:author="WinuE" w:date="2009-02-27T14:43:00Z">
              <w:rPr>
                <w:rStyle w:val="Hipervnculo"/>
                <w:rFonts w:ascii="Calibri" w:hAnsi="Calibri"/>
                <w:noProof/>
                <w:color w:val="000000"/>
                <w:sz w:val="22"/>
                <w:szCs w:val="22"/>
              </w:rPr>
            </w:rPrChange>
          </w:rPr>
          <w:delText>7.6</w:delText>
        </w:r>
        <w:r w:rsidRPr="00AA00AF">
          <w:rPr>
            <w:rFonts w:asciiTheme="minorHAnsi" w:hAnsiTheme="minorHAnsi"/>
            <w:noProof/>
            <w:color w:val="000000"/>
            <w:sz w:val="22"/>
            <w:szCs w:val="22"/>
            <w:lang w:val="es-CO" w:eastAsia="es-CO"/>
            <w:rPrChange w:id="1495"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496" w:author="WinuE" w:date="2009-02-27T14:43:00Z">
              <w:rPr>
                <w:rStyle w:val="Hipervnculo"/>
                <w:rFonts w:ascii="Calibri" w:hAnsi="Calibri"/>
                <w:noProof/>
                <w:color w:val="000000"/>
                <w:sz w:val="22"/>
                <w:szCs w:val="22"/>
              </w:rPr>
            </w:rPrChange>
          </w:rPr>
          <w:delText>PLAN DE RESOLUCIÓN DE PROBLEMAS</w:delText>
        </w:r>
        <w:r w:rsidRPr="00AA00AF">
          <w:rPr>
            <w:rFonts w:asciiTheme="minorHAnsi" w:hAnsiTheme="minorHAnsi"/>
            <w:noProof/>
            <w:webHidden/>
            <w:color w:val="000000"/>
            <w:sz w:val="22"/>
            <w:szCs w:val="22"/>
            <w:rPrChange w:id="1497"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2"/>
        <w:tabs>
          <w:tab w:val="left" w:pos="880"/>
          <w:tab w:val="right" w:leader="dot" w:pos="8494"/>
        </w:tabs>
        <w:rPr>
          <w:del w:id="1498" w:author="WinuE" w:date="2009-02-27T14:43:00Z"/>
          <w:rFonts w:asciiTheme="minorHAnsi" w:hAnsiTheme="minorHAnsi"/>
          <w:noProof/>
          <w:color w:val="000000"/>
          <w:sz w:val="22"/>
          <w:szCs w:val="22"/>
          <w:lang w:val="es-CO" w:eastAsia="es-CO"/>
          <w:rPrChange w:id="1499" w:author="WinuE" w:date="2009-02-27T14:43:00Z">
            <w:rPr>
              <w:del w:id="1500" w:author="WinuE" w:date="2009-02-27T14:43:00Z"/>
              <w:rFonts w:ascii="Calibri" w:hAnsi="Calibri"/>
              <w:noProof/>
              <w:color w:val="000000"/>
              <w:sz w:val="22"/>
              <w:szCs w:val="22"/>
              <w:lang w:val="es-CO" w:eastAsia="es-CO"/>
            </w:rPr>
          </w:rPrChange>
        </w:rPr>
      </w:pPr>
      <w:del w:id="1501" w:author="WinuE" w:date="2009-02-27T14:43:00Z">
        <w:r w:rsidRPr="00AA00AF">
          <w:rPr>
            <w:rFonts w:asciiTheme="minorHAnsi" w:hAnsiTheme="minorHAnsi"/>
            <w:rPrChange w:id="1502" w:author="WinuE" w:date="2009-02-27T14:43:00Z">
              <w:rPr>
                <w:rStyle w:val="Hipervnculo"/>
                <w:rFonts w:ascii="Calibri" w:hAnsi="Calibri"/>
                <w:noProof/>
                <w:color w:val="000000"/>
                <w:sz w:val="22"/>
                <w:szCs w:val="22"/>
              </w:rPr>
            </w:rPrChange>
          </w:rPr>
          <w:delText>7.7</w:delText>
        </w:r>
        <w:r w:rsidRPr="00AA00AF">
          <w:rPr>
            <w:rFonts w:asciiTheme="minorHAnsi" w:hAnsiTheme="minorHAnsi"/>
            <w:noProof/>
            <w:color w:val="000000"/>
            <w:sz w:val="22"/>
            <w:szCs w:val="22"/>
            <w:lang w:val="es-CO" w:eastAsia="es-CO"/>
            <w:rPrChange w:id="1503"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504" w:author="WinuE" w:date="2009-02-27T14:43:00Z">
              <w:rPr>
                <w:rStyle w:val="Hipervnculo"/>
                <w:rFonts w:ascii="Calibri" w:hAnsi="Calibri"/>
                <w:noProof/>
                <w:color w:val="000000"/>
                <w:sz w:val="22"/>
                <w:szCs w:val="22"/>
              </w:rPr>
            </w:rPrChange>
          </w:rPr>
          <w:delText>PLAN DE ADMINISTRACIÓN DE SUBCONTRATOS</w:delText>
        </w:r>
        <w:r w:rsidRPr="00AA00AF">
          <w:rPr>
            <w:rFonts w:asciiTheme="minorHAnsi" w:hAnsiTheme="minorHAnsi"/>
            <w:noProof/>
            <w:webHidden/>
            <w:color w:val="000000"/>
            <w:sz w:val="22"/>
            <w:szCs w:val="22"/>
            <w:rPrChange w:id="1505"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2"/>
        <w:tabs>
          <w:tab w:val="left" w:pos="880"/>
          <w:tab w:val="right" w:leader="dot" w:pos="8494"/>
        </w:tabs>
        <w:rPr>
          <w:del w:id="1506" w:author="WinuE" w:date="2009-02-27T14:43:00Z"/>
          <w:rFonts w:asciiTheme="minorHAnsi" w:hAnsiTheme="minorHAnsi"/>
          <w:noProof/>
          <w:color w:val="000000"/>
          <w:sz w:val="22"/>
          <w:szCs w:val="22"/>
          <w:lang w:val="es-CO" w:eastAsia="es-CO"/>
          <w:rPrChange w:id="1507" w:author="WinuE" w:date="2009-02-27T14:43:00Z">
            <w:rPr>
              <w:del w:id="1508" w:author="WinuE" w:date="2009-02-27T14:43:00Z"/>
              <w:rFonts w:ascii="Calibri" w:hAnsi="Calibri"/>
              <w:noProof/>
              <w:color w:val="000000"/>
              <w:sz w:val="22"/>
              <w:szCs w:val="22"/>
              <w:lang w:val="es-CO" w:eastAsia="es-CO"/>
            </w:rPr>
          </w:rPrChange>
        </w:rPr>
      </w:pPr>
      <w:del w:id="1509" w:author="WinuE" w:date="2009-02-27T14:43:00Z">
        <w:r w:rsidRPr="00AA00AF">
          <w:rPr>
            <w:rFonts w:asciiTheme="minorHAnsi" w:hAnsiTheme="minorHAnsi"/>
            <w:rPrChange w:id="1510" w:author="WinuE" w:date="2009-02-27T14:43:00Z">
              <w:rPr>
                <w:rStyle w:val="Hipervnculo"/>
                <w:rFonts w:ascii="Calibri" w:hAnsi="Calibri"/>
                <w:noProof/>
                <w:color w:val="000000"/>
                <w:sz w:val="22"/>
                <w:szCs w:val="22"/>
              </w:rPr>
            </w:rPrChange>
          </w:rPr>
          <w:delText>7.8</w:delText>
        </w:r>
        <w:r w:rsidRPr="00AA00AF">
          <w:rPr>
            <w:rFonts w:asciiTheme="minorHAnsi" w:hAnsiTheme="minorHAnsi"/>
            <w:noProof/>
            <w:color w:val="000000"/>
            <w:sz w:val="22"/>
            <w:szCs w:val="22"/>
            <w:lang w:val="es-CO" w:eastAsia="es-CO"/>
            <w:rPrChange w:id="1511"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512" w:author="WinuE" w:date="2009-02-27T14:43:00Z">
              <w:rPr>
                <w:rStyle w:val="Hipervnculo"/>
                <w:rFonts w:ascii="Calibri" w:hAnsi="Calibri"/>
                <w:noProof/>
                <w:color w:val="000000"/>
                <w:sz w:val="22"/>
                <w:szCs w:val="22"/>
              </w:rPr>
            </w:rPrChange>
          </w:rPr>
          <w:delText>PLAN DE MEJORAS DEL PROCESO</w:delText>
        </w:r>
        <w:r w:rsidRPr="00AA00AF">
          <w:rPr>
            <w:rFonts w:asciiTheme="minorHAnsi" w:hAnsiTheme="minorHAnsi"/>
            <w:noProof/>
            <w:webHidden/>
            <w:color w:val="000000"/>
            <w:sz w:val="22"/>
            <w:szCs w:val="22"/>
            <w:rPrChange w:id="1513"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1"/>
        <w:tabs>
          <w:tab w:val="left" w:pos="480"/>
          <w:tab w:val="right" w:leader="dot" w:pos="8494"/>
        </w:tabs>
        <w:rPr>
          <w:del w:id="1514" w:author="WinuE" w:date="2009-02-27T14:43:00Z"/>
          <w:rFonts w:asciiTheme="minorHAnsi" w:hAnsiTheme="minorHAnsi"/>
          <w:noProof/>
          <w:color w:val="000000"/>
          <w:sz w:val="22"/>
          <w:szCs w:val="22"/>
          <w:lang w:val="es-CO" w:eastAsia="es-CO"/>
          <w:rPrChange w:id="1515" w:author="WinuE" w:date="2009-02-27T14:43:00Z">
            <w:rPr>
              <w:del w:id="1516" w:author="WinuE" w:date="2009-02-27T14:43:00Z"/>
              <w:rFonts w:ascii="Calibri" w:hAnsi="Calibri"/>
              <w:noProof/>
              <w:color w:val="000000"/>
              <w:sz w:val="22"/>
              <w:szCs w:val="22"/>
              <w:lang w:val="es-CO" w:eastAsia="es-CO"/>
            </w:rPr>
          </w:rPrChange>
        </w:rPr>
      </w:pPr>
      <w:del w:id="1517" w:author="WinuE" w:date="2009-02-27T14:43:00Z">
        <w:r w:rsidRPr="00AA00AF">
          <w:rPr>
            <w:rFonts w:asciiTheme="minorHAnsi" w:hAnsiTheme="minorHAnsi"/>
            <w:rPrChange w:id="1518" w:author="WinuE" w:date="2009-02-27T14:43:00Z">
              <w:rPr>
                <w:rStyle w:val="Hipervnculo"/>
                <w:rFonts w:ascii="Calibri" w:hAnsi="Calibri"/>
                <w:noProof/>
                <w:color w:val="000000"/>
                <w:sz w:val="22"/>
                <w:szCs w:val="22"/>
                <w:lang w:val="es-CO"/>
              </w:rPr>
            </w:rPrChange>
          </w:rPr>
          <w:delText>8.</w:delText>
        </w:r>
        <w:r w:rsidRPr="00AA00AF">
          <w:rPr>
            <w:rFonts w:asciiTheme="minorHAnsi" w:hAnsiTheme="minorHAnsi"/>
            <w:noProof/>
            <w:color w:val="000000"/>
            <w:sz w:val="22"/>
            <w:szCs w:val="22"/>
            <w:lang w:val="es-CO" w:eastAsia="es-CO"/>
            <w:rPrChange w:id="1519" w:author="WinuE" w:date="2009-02-27T14:43:00Z">
              <w:rPr>
                <w:rFonts w:ascii="Calibri" w:hAnsi="Calibri"/>
                <w:noProof/>
                <w:color w:val="000000"/>
                <w:sz w:val="22"/>
                <w:szCs w:val="22"/>
                <w:u w:val="single"/>
                <w:lang w:val="es-CO" w:eastAsia="es-CO"/>
              </w:rPr>
            </w:rPrChange>
          </w:rPr>
          <w:tab/>
        </w:r>
        <w:r w:rsidRPr="00AA00AF">
          <w:rPr>
            <w:rFonts w:asciiTheme="minorHAnsi" w:hAnsiTheme="minorHAnsi"/>
            <w:rPrChange w:id="1520" w:author="WinuE" w:date="2009-02-27T14:43:00Z">
              <w:rPr>
                <w:rStyle w:val="Hipervnculo"/>
                <w:rFonts w:ascii="Calibri" w:hAnsi="Calibri"/>
                <w:noProof/>
                <w:color w:val="000000"/>
                <w:sz w:val="22"/>
                <w:szCs w:val="22"/>
                <w:lang w:val="es-CO"/>
              </w:rPr>
            </w:rPrChange>
          </w:rPr>
          <w:delText>ANEXOS</w:delText>
        </w:r>
        <w:r w:rsidRPr="00AA00AF">
          <w:rPr>
            <w:rFonts w:asciiTheme="minorHAnsi" w:hAnsiTheme="minorHAnsi"/>
            <w:noProof/>
            <w:webHidden/>
            <w:color w:val="000000"/>
            <w:sz w:val="22"/>
            <w:szCs w:val="22"/>
            <w:rPrChange w:id="1521" w:author="WinuE" w:date="2009-02-27T14:43:00Z">
              <w:rPr>
                <w:rFonts w:ascii="Calibri" w:hAnsi="Calibri"/>
                <w:noProof/>
                <w:webHidden/>
                <w:color w:val="000000"/>
                <w:sz w:val="22"/>
                <w:szCs w:val="22"/>
                <w:u w:val="single"/>
              </w:rPr>
            </w:rPrChange>
          </w:rPr>
          <w:tab/>
          <w:delText>27</w:delText>
        </w:r>
      </w:del>
    </w:p>
    <w:p w:rsidR="00255891" w:rsidRPr="005C0A52" w:rsidDel="005C0A52" w:rsidRDefault="00AA00AF">
      <w:pPr>
        <w:pStyle w:val="TDC1"/>
        <w:tabs>
          <w:tab w:val="right" w:leader="dot" w:pos="8494"/>
        </w:tabs>
        <w:rPr>
          <w:del w:id="1522" w:author="WinuE" w:date="2009-02-27T14:43:00Z"/>
          <w:rFonts w:asciiTheme="minorHAnsi" w:hAnsiTheme="minorHAnsi"/>
          <w:noProof/>
          <w:color w:val="000000"/>
          <w:sz w:val="22"/>
          <w:szCs w:val="22"/>
          <w:lang w:val="es-CO" w:eastAsia="es-CO"/>
          <w:rPrChange w:id="1523" w:author="WinuE" w:date="2009-02-27T14:43:00Z">
            <w:rPr>
              <w:del w:id="1524" w:author="WinuE" w:date="2009-02-27T14:43:00Z"/>
              <w:rFonts w:ascii="Calibri" w:hAnsi="Calibri"/>
              <w:noProof/>
              <w:color w:val="000000"/>
              <w:sz w:val="22"/>
              <w:szCs w:val="22"/>
              <w:lang w:val="es-CO" w:eastAsia="es-CO"/>
            </w:rPr>
          </w:rPrChange>
        </w:rPr>
      </w:pPr>
      <w:del w:id="1525" w:author="WinuE" w:date="2009-02-27T14:43:00Z">
        <w:r w:rsidRPr="00AA00AF">
          <w:rPr>
            <w:rFonts w:asciiTheme="minorHAnsi" w:hAnsiTheme="minorHAnsi"/>
            <w:rPrChange w:id="1526" w:author="WinuE" w:date="2009-02-27T14:43:00Z">
              <w:rPr>
                <w:rStyle w:val="Hipervnculo"/>
                <w:rFonts w:ascii="Calibri" w:hAnsi="Calibri"/>
                <w:noProof/>
                <w:color w:val="000000"/>
                <w:sz w:val="22"/>
                <w:szCs w:val="22"/>
                <w:lang w:val="en-US"/>
              </w:rPr>
            </w:rPrChange>
          </w:rPr>
          <w:delText>REFERENCIAS DE LA PLANTILLA</w:delText>
        </w:r>
        <w:r w:rsidRPr="00AA00AF">
          <w:rPr>
            <w:rFonts w:asciiTheme="minorHAnsi" w:hAnsiTheme="minorHAnsi"/>
            <w:noProof/>
            <w:webHidden/>
            <w:color w:val="000000"/>
            <w:sz w:val="22"/>
            <w:szCs w:val="22"/>
            <w:rPrChange w:id="1527" w:author="WinuE" w:date="2009-02-27T14:43:00Z">
              <w:rPr>
                <w:rFonts w:ascii="Calibri" w:hAnsi="Calibri"/>
                <w:noProof/>
                <w:webHidden/>
                <w:color w:val="000000"/>
                <w:sz w:val="22"/>
                <w:szCs w:val="22"/>
                <w:u w:val="single"/>
              </w:rPr>
            </w:rPrChange>
          </w:rPr>
          <w:tab/>
        </w:r>
        <w:r w:rsidRPr="00AA00AF">
          <w:rPr>
            <w:rFonts w:asciiTheme="minorHAnsi" w:hAnsiTheme="minorHAnsi"/>
            <w:b/>
            <w:bCs/>
            <w:noProof/>
            <w:webHidden/>
            <w:color w:val="000000"/>
            <w:sz w:val="22"/>
            <w:szCs w:val="22"/>
            <w:rPrChange w:id="1528" w:author="WinuE" w:date="2009-02-27T14:43:00Z">
              <w:rPr>
                <w:rFonts w:ascii="Calibri" w:hAnsi="Calibri"/>
                <w:b/>
                <w:bCs/>
                <w:noProof/>
                <w:webHidden/>
                <w:color w:val="000000"/>
                <w:sz w:val="22"/>
                <w:szCs w:val="22"/>
                <w:u w:val="single"/>
              </w:rPr>
            </w:rPrChange>
          </w:rPr>
          <w:delText>¡Error! Marcador no definido.</w:delText>
        </w:r>
      </w:del>
    </w:p>
    <w:p w:rsidR="00255891" w:rsidRPr="005C0A52" w:rsidRDefault="00AA00AF" w:rsidP="00B10B14">
      <w:pPr>
        <w:pStyle w:val="Ttulo1"/>
        <w:rPr>
          <w:rFonts w:asciiTheme="minorHAnsi" w:hAnsiTheme="minorHAnsi"/>
          <w:noProof/>
          <w:color w:val="000000"/>
          <w:sz w:val="22"/>
          <w:szCs w:val="22"/>
          <w:lang w:val="es-CO"/>
          <w:rPrChange w:id="1529" w:author="WinuE" w:date="2009-02-27T14:43:00Z">
            <w:rPr>
              <w:rFonts w:ascii="Calibri" w:hAnsi="Calibri"/>
              <w:noProof/>
              <w:color w:val="000000"/>
              <w:sz w:val="22"/>
              <w:szCs w:val="22"/>
              <w:lang w:val="es-CO"/>
            </w:rPr>
          </w:rPrChange>
        </w:rPr>
      </w:pPr>
      <w:r w:rsidRPr="00AA00AF">
        <w:rPr>
          <w:rFonts w:asciiTheme="minorHAnsi" w:hAnsiTheme="minorHAnsi"/>
          <w:color w:val="000000"/>
          <w:sz w:val="22"/>
          <w:szCs w:val="22"/>
          <w:rPrChange w:id="1530" w:author="WinuE" w:date="2009-02-27T14:43:00Z">
            <w:rPr>
              <w:rFonts w:ascii="Calibri" w:hAnsi="Calibri"/>
              <w:b w:val="0"/>
              <w:bCs w:val="0"/>
              <w:color w:val="000000"/>
              <w:kern w:val="0"/>
              <w:sz w:val="22"/>
              <w:szCs w:val="22"/>
              <w:u w:val="single"/>
            </w:rPr>
          </w:rPrChange>
        </w:rPr>
        <w:fldChar w:fldCharType="end"/>
      </w:r>
      <w:r w:rsidRPr="00AA00AF">
        <w:rPr>
          <w:rFonts w:asciiTheme="minorHAnsi" w:hAnsiTheme="minorHAnsi"/>
          <w:noProof/>
          <w:color w:val="000000"/>
          <w:sz w:val="22"/>
          <w:szCs w:val="22"/>
          <w:lang w:val="es-CO"/>
          <w:rPrChange w:id="1531" w:author="WinuE" w:date="2009-02-27T14:43:00Z">
            <w:rPr>
              <w:rFonts w:ascii="Calibri" w:hAnsi="Calibri"/>
              <w:b w:val="0"/>
              <w:bCs w:val="0"/>
              <w:noProof/>
              <w:color w:val="000000"/>
              <w:kern w:val="0"/>
              <w:sz w:val="22"/>
              <w:szCs w:val="22"/>
              <w:u w:val="single"/>
              <w:lang w:val="es-CO"/>
            </w:rPr>
          </w:rPrChange>
        </w:rPr>
        <w:br w:type="page"/>
      </w:r>
    </w:p>
    <w:p w:rsidR="00255891" w:rsidRPr="00D05224" w:rsidRDefault="00255891" w:rsidP="00C4213E">
      <w:pPr>
        <w:pStyle w:val="Ttulo1"/>
        <w:rPr>
          <w:rFonts w:ascii="Calibri" w:hAnsi="Calibri"/>
          <w:noProof/>
          <w:color w:val="000000"/>
          <w:sz w:val="28"/>
          <w:szCs w:val="22"/>
          <w:lang w:val="es-CO"/>
        </w:rPr>
      </w:pPr>
      <w:bookmarkStart w:id="1532" w:name="_Toc223509131"/>
      <w:commentRangeStart w:id="1533"/>
      <w:r w:rsidRPr="00D05224">
        <w:rPr>
          <w:rFonts w:ascii="Calibri" w:hAnsi="Calibri"/>
          <w:noProof/>
          <w:color w:val="000000"/>
          <w:sz w:val="28"/>
          <w:szCs w:val="22"/>
          <w:lang w:val="es-CO"/>
        </w:rPr>
        <w:lastRenderedPageBreak/>
        <w:t>LISTA DE FIGURAS</w:t>
      </w:r>
      <w:commentRangeEnd w:id="1533"/>
      <w:r w:rsidRPr="00D05224">
        <w:rPr>
          <w:rStyle w:val="Refdecomentario"/>
          <w:rFonts w:ascii="Calibri" w:hAnsi="Calibri"/>
          <w:b w:val="0"/>
          <w:bCs w:val="0"/>
          <w:color w:val="000000"/>
          <w:kern w:val="0"/>
          <w:sz w:val="28"/>
          <w:szCs w:val="22"/>
        </w:rPr>
        <w:commentReference w:id="1533"/>
      </w:r>
      <w:bookmarkEnd w:id="1532"/>
    </w:p>
    <w:p w:rsidR="00255891" w:rsidRPr="00DC7273" w:rsidRDefault="00255891" w:rsidP="002D1849">
      <w:pPr>
        <w:rPr>
          <w:rFonts w:ascii="Calibri" w:hAnsi="Calibri"/>
          <w:color w:val="000000"/>
          <w:sz w:val="22"/>
          <w:szCs w:val="22"/>
          <w:lang w:val="es-CO"/>
        </w:rPr>
      </w:pPr>
    </w:p>
    <w:p w:rsidR="008E58FD" w:rsidRDefault="00AA00AF" w:rsidP="008E58FD">
      <w:pPr>
        <w:pStyle w:val="Tabladeilustraciones"/>
        <w:tabs>
          <w:tab w:val="right" w:leader="dot" w:pos="8494"/>
        </w:tabs>
        <w:rPr>
          <w:noProof/>
        </w:rPr>
      </w:pPr>
      <w:del w:id="1534" w:author="WinuE" w:date="2009-02-27T18:32:00Z">
        <w:r w:rsidRPr="00DC7273" w:rsidDel="00F45CE7">
          <w:rPr>
            <w:rFonts w:ascii="Calibri" w:hAnsi="Calibri"/>
            <w:noProof/>
            <w:color w:val="000000"/>
            <w:szCs w:val="22"/>
            <w:lang w:val="es-CO"/>
          </w:rPr>
          <w:fldChar w:fldCharType="begin"/>
        </w:r>
        <w:r w:rsidR="00255891" w:rsidRPr="00DC7273" w:rsidDel="00F45CE7">
          <w:rPr>
            <w:rFonts w:ascii="Calibri" w:hAnsi="Calibri"/>
            <w:noProof/>
            <w:color w:val="000000"/>
            <w:szCs w:val="22"/>
            <w:lang w:val="es-CO"/>
          </w:rPr>
          <w:delInstrText xml:space="preserve"> TOC \c "Ilustración" </w:delInstrText>
        </w:r>
        <w:r w:rsidRPr="00DC7273" w:rsidDel="00F45CE7">
          <w:rPr>
            <w:rFonts w:ascii="Calibri" w:hAnsi="Calibri"/>
            <w:noProof/>
            <w:color w:val="000000"/>
            <w:szCs w:val="22"/>
            <w:lang w:val="es-CO"/>
          </w:rPr>
          <w:fldChar w:fldCharType="separate"/>
        </w:r>
      </w:del>
      <w:bookmarkStart w:id="1535" w:name="_Toc223509132"/>
      <w:del w:id="1536" w:author="WinuE" w:date="2009-02-27T18:25:00Z">
        <w:r w:rsidR="0035196F" w:rsidDel="00F45CE7">
          <w:rPr>
            <w:rFonts w:ascii="Calibri" w:hAnsi="Calibri"/>
            <w:b/>
            <w:bCs/>
            <w:noProof/>
            <w:color w:val="000000"/>
            <w:szCs w:val="22"/>
          </w:rPr>
          <w:delText>N</w:delText>
        </w:r>
      </w:del>
      <w:del w:id="1537" w:author="WinuE" w:date="2009-02-27T18:26:00Z">
        <w:r w:rsidR="0035196F" w:rsidDel="00F45CE7">
          <w:rPr>
            <w:rFonts w:ascii="Calibri" w:hAnsi="Calibri"/>
            <w:b/>
            <w:bCs/>
            <w:noProof/>
            <w:color w:val="000000"/>
            <w:szCs w:val="22"/>
          </w:rPr>
          <w:delText>o se</w:delText>
        </w:r>
      </w:del>
      <w:del w:id="1538" w:author="WinuE" w:date="2009-02-27T18:25:00Z">
        <w:r w:rsidR="0035196F" w:rsidDel="00F45CE7">
          <w:rPr>
            <w:rFonts w:ascii="Calibri" w:hAnsi="Calibri"/>
            <w:b/>
            <w:bCs/>
            <w:noProof/>
            <w:color w:val="000000"/>
            <w:szCs w:val="22"/>
          </w:rPr>
          <w:delText xml:space="preserve"> encuentran elementos de tabla de ilustraci</w:delText>
        </w:r>
      </w:del>
      <w:del w:id="1539" w:author="WinuE" w:date="2009-02-27T18:26:00Z">
        <w:r w:rsidR="0035196F" w:rsidDel="00F45CE7">
          <w:rPr>
            <w:rFonts w:ascii="Calibri" w:hAnsi="Calibri"/>
            <w:b/>
            <w:bCs/>
            <w:noProof/>
            <w:color w:val="000000"/>
            <w:szCs w:val="22"/>
          </w:rPr>
          <w:delText>ones.</w:delText>
        </w:r>
      </w:del>
      <w:del w:id="1540" w:author="WinuE" w:date="2009-02-27T18:32:00Z">
        <w:r w:rsidRPr="00DC7273" w:rsidDel="00F45CE7">
          <w:rPr>
            <w:rFonts w:ascii="Calibri" w:hAnsi="Calibri"/>
            <w:noProof/>
            <w:color w:val="000000"/>
            <w:szCs w:val="22"/>
            <w:lang w:val="es-CO"/>
          </w:rPr>
          <w:fldChar w:fldCharType="end"/>
        </w:r>
      </w:del>
      <w:ins w:id="1541" w:author="WinuE" w:date="2009-02-27T18:46:00Z">
        <w:r>
          <w:rPr>
            <w:rFonts w:ascii="Calibri" w:hAnsi="Calibri"/>
            <w:noProof/>
            <w:color w:val="000000"/>
            <w:szCs w:val="22"/>
            <w:lang w:val="es-CO"/>
          </w:rPr>
          <w:fldChar w:fldCharType="begin"/>
        </w:r>
        <w:r w:rsidR="00FA457B">
          <w:rPr>
            <w:rFonts w:ascii="Calibri" w:hAnsi="Calibri"/>
            <w:noProof/>
            <w:color w:val="000000"/>
            <w:szCs w:val="22"/>
            <w:lang w:val="es-CO"/>
          </w:rPr>
          <w:instrText xml:space="preserve"> TOC \t "Epígrafe" \c </w:instrText>
        </w:r>
      </w:ins>
      <w:r>
        <w:rPr>
          <w:rFonts w:ascii="Calibri" w:hAnsi="Calibri"/>
          <w:noProof/>
          <w:color w:val="000000"/>
          <w:szCs w:val="22"/>
          <w:lang w:val="es-CO"/>
        </w:rPr>
        <w:fldChar w:fldCharType="separate"/>
      </w:r>
    </w:p>
    <w:p w:rsidR="008E58FD" w:rsidRDefault="008E58FD">
      <w:pPr>
        <w:pStyle w:val="Tabladeilustraciones"/>
        <w:tabs>
          <w:tab w:val="right" w:leader="dot" w:pos="8494"/>
        </w:tabs>
        <w:rPr>
          <w:rFonts w:eastAsiaTheme="minorEastAsia" w:cstheme="minorBidi"/>
          <w:noProof/>
          <w:szCs w:val="22"/>
          <w:lang w:val="es-ES_tradnl" w:eastAsia="es-ES_tradnl"/>
        </w:rPr>
      </w:pPr>
      <w:r w:rsidRPr="00F96599">
        <w:rPr>
          <w:noProof/>
        </w:rPr>
        <w:t>Ilustración 1. Total Presupuesto Actividades</w:t>
      </w:r>
      <w:r>
        <w:rPr>
          <w:noProof/>
        </w:rPr>
        <w:tab/>
      </w:r>
      <w:r>
        <w:rPr>
          <w:noProof/>
        </w:rPr>
        <w:fldChar w:fldCharType="begin"/>
      </w:r>
      <w:r>
        <w:rPr>
          <w:noProof/>
        </w:rPr>
        <w:instrText xml:space="preserve"> PAGEREF _Toc223547039 \h </w:instrText>
      </w:r>
      <w:r>
        <w:rPr>
          <w:noProof/>
        </w:rPr>
      </w:r>
      <w:r>
        <w:rPr>
          <w:noProof/>
        </w:rPr>
        <w:fldChar w:fldCharType="separate"/>
      </w:r>
      <w:r>
        <w:rPr>
          <w:noProof/>
        </w:rPr>
        <w:t>17</w:t>
      </w:r>
      <w:r>
        <w:rPr>
          <w:noProof/>
        </w:rPr>
        <w:fldChar w:fldCharType="end"/>
      </w:r>
    </w:p>
    <w:p w:rsidR="008E58FD" w:rsidRDefault="008E58FD">
      <w:pPr>
        <w:pStyle w:val="Tabladeilustraciones"/>
        <w:tabs>
          <w:tab w:val="right" w:leader="dot" w:pos="8494"/>
        </w:tabs>
        <w:rPr>
          <w:rFonts w:eastAsiaTheme="minorEastAsia" w:cstheme="minorBidi"/>
          <w:noProof/>
          <w:szCs w:val="22"/>
          <w:lang w:val="es-ES_tradnl" w:eastAsia="es-ES_tradnl"/>
        </w:rPr>
      </w:pPr>
      <w:r w:rsidRPr="00F96599">
        <w:rPr>
          <w:noProof/>
        </w:rPr>
        <w:t>Ilustración 2. Resumen y Calendarización del presupuesto</w:t>
      </w:r>
      <w:r>
        <w:rPr>
          <w:noProof/>
        </w:rPr>
        <w:tab/>
      </w:r>
      <w:r>
        <w:rPr>
          <w:noProof/>
        </w:rPr>
        <w:fldChar w:fldCharType="begin"/>
      </w:r>
      <w:r>
        <w:rPr>
          <w:noProof/>
        </w:rPr>
        <w:instrText xml:space="preserve"> PAGEREF _Toc223547040 \h </w:instrText>
      </w:r>
      <w:r>
        <w:rPr>
          <w:noProof/>
        </w:rPr>
      </w:r>
      <w:r>
        <w:rPr>
          <w:noProof/>
        </w:rPr>
        <w:fldChar w:fldCharType="separate"/>
      </w:r>
      <w:r>
        <w:rPr>
          <w:noProof/>
        </w:rPr>
        <w:t>17</w:t>
      </w:r>
      <w:r>
        <w:rPr>
          <w:noProof/>
        </w:rPr>
        <w:fldChar w:fldCharType="end"/>
      </w:r>
    </w:p>
    <w:p w:rsidR="008E58FD" w:rsidRDefault="008E58FD">
      <w:pPr>
        <w:pStyle w:val="Tabladeilustraciones"/>
        <w:tabs>
          <w:tab w:val="right" w:leader="dot" w:pos="8494"/>
        </w:tabs>
        <w:rPr>
          <w:rFonts w:eastAsiaTheme="minorEastAsia" w:cstheme="minorBidi"/>
          <w:noProof/>
          <w:szCs w:val="22"/>
          <w:lang w:val="es-ES_tradnl" w:eastAsia="es-ES_tradnl"/>
        </w:rPr>
      </w:pPr>
      <w:r w:rsidRPr="00F96599">
        <w:rPr>
          <w:noProof/>
        </w:rPr>
        <w:t>Ilustración 3. Evolución del plan</w:t>
      </w:r>
      <w:r>
        <w:rPr>
          <w:noProof/>
        </w:rPr>
        <w:tab/>
      </w:r>
      <w:r>
        <w:rPr>
          <w:noProof/>
        </w:rPr>
        <w:fldChar w:fldCharType="begin"/>
      </w:r>
      <w:r>
        <w:rPr>
          <w:noProof/>
        </w:rPr>
        <w:instrText xml:space="preserve"> PAGEREF _Toc223547041 \h </w:instrText>
      </w:r>
      <w:r>
        <w:rPr>
          <w:noProof/>
        </w:rPr>
      </w:r>
      <w:r>
        <w:rPr>
          <w:noProof/>
        </w:rPr>
        <w:fldChar w:fldCharType="separate"/>
      </w:r>
      <w:r>
        <w:rPr>
          <w:noProof/>
        </w:rPr>
        <w:t>18</w:t>
      </w:r>
      <w:r>
        <w:rPr>
          <w:noProof/>
        </w:rPr>
        <w:fldChar w:fldCharType="end"/>
      </w:r>
    </w:p>
    <w:p w:rsidR="008E58FD" w:rsidRDefault="008E58FD">
      <w:pPr>
        <w:pStyle w:val="Tabladeilustraciones"/>
        <w:tabs>
          <w:tab w:val="right" w:leader="dot" w:pos="8494"/>
        </w:tabs>
        <w:rPr>
          <w:rFonts w:eastAsiaTheme="minorEastAsia" w:cstheme="minorBidi"/>
          <w:noProof/>
          <w:szCs w:val="22"/>
          <w:lang w:val="es-ES_tradnl" w:eastAsia="es-ES_tradnl"/>
        </w:rPr>
      </w:pPr>
      <w:r w:rsidRPr="00F96599">
        <w:rPr>
          <w:noProof/>
        </w:rPr>
        <w:t>Ilustración 4. Evolución del plan</w:t>
      </w:r>
      <w:r>
        <w:rPr>
          <w:noProof/>
        </w:rPr>
        <w:tab/>
      </w:r>
      <w:r>
        <w:rPr>
          <w:noProof/>
        </w:rPr>
        <w:fldChar w:fldCharType="begin"/>
      </w:r>
      <w:r>
        <w:rPr>
          <w:noProof/>
        </w:rPr>
        <w:instrText xml:space="preserve"> PAGEREF _Toc223547042 \h </w:instrText>
      </w:r>
      <w:r>
        <w:rPr>
          <w:noProof/>
        </w:rPr>
      </w:r>
      <w:r>
        <w:rPr>
          <w:noProof/>
        </w:rPr>
        <w:fldChar w:fldCharType="separate"/>
      </w:r>
      <w:r>
        <w:rPr>
          <w:noProof/>
        </w:rPr>
        <w:t>19</w:t>
      </w:r>
      <w:r>
        <w:rPr>
          <w:noProof/>
        </w:rPr>
        <w:fldChar w:fldCharType="end"/>
      </w:r>
    </w:p>
    <w:p w:rsidR="008E58FD" w:rsidRDefault="008E58FD">
      <w:pPr>
        <w:pStyle w:val="Tabladeilustraciones"/>
        <w:tabs>
          <w:tab w:val="right" w:leader="dot" w:pos="8494"/>
        </w:tabs>
        <w:rPr>
          <w:rFonts w:eastAsiaTheme="minorEastAsia" w:cstheme="minorBidi"/>
          <w:noProof/>
          <w:szCs w:val="22"/>
          <w:lang w:val="es-ES_tradnl" w:eastAsia="es-ES_tradnl"/>
        </w:rPr>
      </w:pPr>
      <w:r w:rsidRPr="00F96599">
        <w:rPr>
          <w:noProof/>
        </w:rPr>
        <w:t>Ilustración 5</w:t>
      </w:r>
      <w:r w:rsidRPr="00F96599">
        <w:rPr>
          <w:rFonts w:cs="BGKALI+BookAntiqua"/>
          <w:noProof/>
        </w:rPr>
        <w:t>. Organigrama de la organización</w:t>
      </w:r>
      <w:r>
        <w:rPr>
          <w:noProof/>
        </w:rPr>
        <w:tab/>
      </w:r>
      <w:r>
        <w:rPr>
          <w:noProof/>
        </w:rPr>
        <w:fldChar w:fldCharType="begin"/>
      </w:r>
      <w:r>
        <w:rPr>
          <w:noProof/>
        </w:rPr>
        <w:instrText xml:space="preserve"> PAGEREF _Toc223547043 \h </w:instrText>
      </w:r>
      <w:r>
        <w:rPr>
          <w:noProof/>
        </w:rPr>
      </w:r>
      <w:r>
        <w:rPr>
          <w:noProof/>
        </w:rPr>
        <w:fldChar w:fldCharType="separate"/>
      </w:r>
      <w:r>
        <w:rPr>
          <w:noProof/>
        </w:rPr>
        <w:t>22</w:t>
      </w:r>
      <w:r>
        <w:rPr>
          <w:noProof/>
        </w:rPr>
        <w:fldChar w:fldCharType="end"/>
      </w:r>
    </w:p>
    <w:p w:rsidR="008E58FD" w:rsidRDefault="008E58FD">
      <w:pPr>
        <w:pStyle w:val="Tabladeilustraciones"/>
        <w:tabs>
          <w:tab w:val="right" w:leader="dot" w:pos="8494"/>
        </w:tabs>
        <w:rPr>
          <w:rFonts w:eastAsiaTheme="minorEastAsia" w:cstheme="minorBidi"/>
          <w:noProof/>
          <w:szCs w:val="22"/>
          <w:lang w:val="es-ES_tradnl" w:eastAsia="es-ES_tradnl"/>
        </w:rPr>
      </w:pPr>
      <w:r w:rsidRPr="00F96599">
        <w:rPr>
          <w:noProof/>
        </w:rPr>
        <w:t>Ilustración 6. Habilidades por Roles</w:t>
      </w:r>
      <w:r>
        <w:rPr>
          <w:noProof/>
        </w:rPr>
        <w:tab/>
      </w:r>
      <w:r>
        <w:rPr>
          <w:noProof/>
        </w:rPr>
        <w:fldChar w:fldCharType="begin"/>
      </w:r>
      <w:r>
        <w:rPr>
          <w:noProof/>
        </w:rPr>
        <w:instrText xml:space="preserve"> PAGEREF _Toc223547047 \h </w:instrText>
      </w:r>
      <w:r>
        <w:rPr>
          <w:noProof/>
        </w:rPr>
      </w:r>
      <w:r>
        <w:rPr>
          <w:noProof/>
        </w:rPr>
        <w:fldChar w:fldCharType="separate"/>
      </w:r>
      <w:r>
        <w:rPr>
          <w:noProof/>
        </w:rPr>
        <w:t>28</w:t>
      </w:r>
      <w:r>
        <w:rPr>
          <w:noProof/>
        </w:rPr>
        <w:fldChar w:fldCharType="end"/>
      </w:r>
    </w:p>
    <w:p w:rsidR="00000000" w:rsidRDefault="00AA00AF">
      <w:pPr>
        <w:pStyle w:val="Tabladeilustraciones"/>
        <w:tabs>
          <w:tab w:val="right" w:leader="dot" w:pos="8494"/>
        </w:tabs>
        <w:rPr>
          <w:rFonts w:ascii="Calibri" w:hAnsi="Calibri"/>
          <w:color w:val="000000"/>
          <w:szCs w:val="22"/>
        </w:rPr>
        <w:pPrChange w:id="1542" w:author="WinuE" w:date="2009-02-27T18:46:00Z">
          <w:pPr>
            <w:pStyle w:val="Ttulo"/>
            <w:jc w:val="left"/>
          </w:pPr>
        </w:pPrChange>
      </w:pPr>
      <w:ins w:id="1543" w:author="WinuE" w:date="2009-02-27T18:46:00Z">
        <w:r>
          <w:rPr>
            <w:rFonts w:ascii="Calibri" w:hAnsi="Calibri"/>
            <w:noProof/>
            <w:color w:val="000000"/>
            <w:szCs w:val="22"/>
            <w:lang w:val="es-CO"/>
          </w:rPr>
          <w:fldChar w:fldCharType="end"/>
        </w:r>
      </w:ins>
      <w:r w:rsidR="00255891" w:rsidRPr="00DC7273">
        <w:rPr>
          <w:rFonts w:ascii="Calibri" w:hAnsi="Calibri"/>
          <w:noProof/>
          <w:color w:val="000000"/>
          <w:szCs w:val="22"/>
          <w:lang w:val="es-CO"/>
        </w:rPr>
        <w:br w:type="page"/>
      </w:r>
      <w:bookmarkStart w:id="1544" w:name="_Toc223509133"/>
      <w:r w:rsidR="00255891" w:rsidRPr="00D05224">
        <w:rPr>
          <w:rFonts w:ascii="Calibri" w:hAnsi="Calibri"/>
          <w:color w:val="000000"/>
          <w:sz w:val="28"/>
          <w:szCs w:val="22"/>
        </w:rPr>
        <w:lastRenderedPageBreak/>
        <w:t>LISTA DE TABLAS</w:t>
      </w:r>
      <w:bookmarkEnd w:id="1535"/>
      <w:bookmarkEnd w:id="1544"/>
    </w:p>
    <w:p w:rsidR="00255891" w:rsidRPr="00DC7273" w:rsidRDefault="00255891" w:rsidP="00BA4104">
      <w:pPr>
        <w:rPr>
          <w:rFonts w:ascii="Calibri" w:hAnsi="Calibri"/>
          <w:color w:val="000000"/>
          <w:sz w:val="22"/>
          <w:szCs w:val="22"/>
        </w:rPr>
      </w:pPr>
    </w:p>
    <w:p w:rsidR="008E58FD" w:rsidRDefault="00AA00AF">
      <w:pPr>
        <w:pStyle w:val="Tabladeilustraciones"/>
        <w:tabs>
          <w:tab w:val="right" w:leader="dot" w:pos="8494"/>
        </w:tabs>
        <w:rPr>
          <w:rFonts w:eastAsiaTheme="minorEastAsia" w:cstheme="minorBidi"/>
          <w:noProof/>
          <w:szCs w:val="22"/>
          <w:lang w:val="es-ES_tradnl" w:eastAsia="es-ES_tradnl"/>
        </w:rPr>
      </w:pPr>
      <w:r w:rsidRPr="00DC7273">
        <w:rPr>
          <w:rFonts w:ascii="Calibri" w:hAnsi="Calibri"/>
          <w:noProof/>
          <w:color w:val="000000"/>
          <w:szCs w:val="22"/>
          <w:lang w:val="es-CO"/>
        </w:rPr>
        <w:fldChar w:fldCharType="begin"/>
      </w:r>
      <w:r w:rsidR="00255891" w:rsidRPr="00DC7273">
        <w:rPr>
          <w:rFonts w:ascii="Calibri" w:hAnsi="Calibri"/>
          <w:noProof/>
          <w:color w:val="000000"/>
          <w:szCs w:val="22"/>
          <w:lang w:val="es-CO"/>
        </w:rPr>
        <w:instrText xml:space="preserve"> TOC \h \z \c "Tabla" </w:instrText>
      </w:r>
      <w:r w:rsidRPr="00DC7273">
        <w:rPr>
          <w:rFonts w:ascii="Calibri" w:hAnsi="Calibri"/>
          <w:noProof/>
          <w:color w:val="000000"/>
          <w:szCs w:val="22"/>
          <w:lang w:val="es-CO"/>
        </w:rPr>
        <w:fldChar w:fldCharType="separate"/>
      </w:r>
      <w:hyperlink w:anchor="_Toc223547023" w:history="1">
        <w:r w:rsidR="008E58FD" w:rsidRPr="009F3911">
          <w:rPr>
            <w:rStyle w:val="Hipervnculo"/>
            <w:rFonts w:ascii="Calibri" w:hAnsi="Calibri"/>
            <w:noProof/>
          </w:rPr>
          <w:t>Tabla 1. Historial cambios</w:t>
        </w:r>
        <w:r w:rsidR="008E58FD">
          <w:rPr>
            <w:noProof/>
            <w:webHidden/>
          </w:rPr>
          <w:tab/>
        </w:r>
        <w:r w:rsidR="008E58FD">
          <w:rPr>
            <w:noProof/>
            <w:webHidden/>
          </w:rPr>
          <w:fldChar w:fldCharType="begin"/>
        </w:r>
        <w:r w:rsidR="008E58FD">
          <w:rPr>
            <w:noProof/>
            <w:webHidden/>
          </w:rPr>
          <w:instrText xml:space="preserve"> PAGEREF _Toc223547023 \h </w:instrText>
        </w:r>
        <w:r w:rsidR="008E58FD">
          <w:rPr>
            <w:noProof/>
            <w:webHidden/>
          </w:rPr>
        </w:r>
        <w:r w:rsidR="008E58FD">
          <w:rPr>
            <w:noProof/>
            <w:webHidden/>
          </w:rPr>
          <w:fldChar w:fldCharType="separate"/>
        </w:r>
        <w:r w:rsidR="008E58FD">
          <w:rPr>
            <w:noProof/>
            <w:webHidden/>
          </w:rPr>
          <w:t>3</w:t>
        </w:r>
        <w:r w:rsidR="008E58FD">
          <w:rPr>
            <w:noProof/>
            <w:webHidden/>
          </w:rPr>
          <w:fldChar w:fldCharType="end"/>
        </w:r>
      </w:hyperlink>
    </w:p>
    <w:p w:rsidR="008E58FD" w:rsidRDefault="008E58FD">
      <w:pPr>
        <w:pStyle w:val="Tabladeilustraciones"/>
        <w:tabs>
          <w:tab w:val="right" w:leader="dot" w:pos="8494"/>
        </w:tabs>
        <w:rPr>
          <w:rFonts w:eastAsiaTheme="minorEastAsia" w:cstheme="minorBidi"/>
          <w:noProof/>
          <w:szCs w:val="22"/>
          <w:lang w:val="es-ES_tradnl" w:eastAsia="es-ES_tradnl"/>
        </w:rPr>
      </w:pPr>
      <w:hyperlink w:anchor="_Toc223547024" w:history="1">
        <w:r w:rsidRPr="009F3911">
          <w:rPr>
            <w:rStyle w:val="Hipervnculo"/>
            <w:noProof/>
          </w:rPr>
          <w:t>Tabla 2. Entregables del proyecto</w:t>
        </w:r>
        <w:r>
          <w:rPr>
            <w:noProof/>
            <w:webHidden/>
          </w:rPr>
          <w:tab/>
        </w:r>
        <w:r>
          <w:rPr>
            <w:noProof/>
            <w:webHidden/>
          </w:rPr>
          <w:fldChar w:fldCharType="begin"/>
        </w:r>
        <w:r>
          <w:rPr>
            <w:noProof/>
            <w:webHidden/>
          </w:rPr>
          <w:instrText xml:space="preserve"> PAGEREF _Toc223547024 \h </w:instrText>
        </w:r>
        <w:r>
          <w:rPr>
            <w:noProof/>
            <w:webHidden/>
          </w:rPr>
        </w:r>
        <w:r>
          <w:rPr>
            <w:noProof/>
            <w:webHidden/>
          </w:rPr>
          <w:fldChar w:fldCharType="separate"/>
        </w:r>
        <w:r>
          <w:rPr>
            <w:noProof/>
            <w:webHidden/>
          </w:rPr>
          <w:t>12</w:t>
        </w:r>
        <w:r>
          <w:rPr>
            <w:noProof/>
            <w:webHidden/>
          </w:rPr>
          <w:fldChar w:fldCharType="end"/>
        </w:r>
      </w:hyperlink>
    </w:p>
    <w:p w:rsidR="008E58FD" w:rsidRDefault="008E58FD">
      <w:pPr>
        <w:pStyle w:val="Tabladeilustraciones"/>
        <w:tabs>
          <w:tab w:val="right" w:leader="dot" w:pos="8494"/>
        </w:tabs>
        <w:rPr>
          <w:rFonts w:eastAsiaTheme="minorEastAsia" w:cstheme="minorBidi"/>
          <w:noProof/>
          <w:szCs w:val="22"/>
          <w:lang w:val="es-ES_tradnl" w:eastAsia="es-ES_tradnl"/>
        </w:rPr>
      </w:pPr>
      <w:hyperlink w:anchor="_Toc223547025" w:history="1">
        <w:r w:rsidRPr="009F3911">
          <w:rPr>
            <w:rStyle w:val="Hipervnculo"/>
            <w:noProof/>
          </w:rPr>
          <w:t>Tabla 3.  Resumen de Calendarización y Presupuesto</w:t>
        </w:r>
        <w:r>
          <w:rPr>
            <w:noProof/>
            <w:webHidden/>
          </w:rPr>
          <w:tab/>
        </w:r>
        <w:r>
          <w:rPr>
            <w:noProof/>
            <w:webHidden/>
          </w:rPr>
          <w:fldChar w:fldCharType="begin"/>
        </w:r>
        <w:r>
          <w:rPr>
            <w:noProof/>
            <w:webHidden/>
          </w:rPr>
          <w:instrText xml:space="preserve"> PAGEREF _Toc223547025 \h </w:instrText>
        </w:r>
        <w:r>
          <w:rPr>
            <w:noProof/>
            <w:webHidden/>
          </w:rPr>
        </w:r>
        <w:r>
          <w:rPr>
            <w:noProof/>
            <w:webHidden/>
          </w:rPr>
          <w:fldChar w:fldCharType="separate"/>
        </w:r>
        <w:r>
          <w:rPr>
            <w:noProof/>
            <w:webHidden/>
          </w:rPr>
          <w:t>16</w:t>
        </w:r>
        <w:r>
          <w:rPr>
            <w:noProof/>
            <w:webHidden/>
          </w:rPr>
          <w:fldChar w:fldCharType="end"/>
        </w:r>
      </w:hyperlink>
    </w:p>
    <w:p w:rsidR="008E58FD" w:rsidRDefault="008E58FD">
      <w:pPr>
        <w:pStyle w:val="Tabladeilustraciones"/>
        <w:tabs>
          <w:tab w:val="right" w:leader="dot" w:pos="8494"/>
        </w:tabs>
        <w:rPr>
          <w:rFonts w:eastAsiaTheme="minorEastAsia" w:cstheme="minorBidi"/>
          <w:noProof/>
          <w:szCs w:val="22"/>
          <w:lang w:val="es-ES_tradnl" w:eastAsia="es-ES_tradnl"/>
        </w:rPr>
      </w:pPr>
      <w:hyperlink w:anchor="_Toc223547026" w:history="1">
        <w:r w:rsidRPr="009F3911">
          <w:rPr>
            <w:rStyle w:val="Hipervnculo"/>
            <w:noProof/>
          </w:rPr>
          <w:t>Tabla 4. Responsabilidades por roles</w:t>
        </w:r>
        <w:r>
          <w:rPr>
            <w:noProof/>
            <w:webHidden/>
          </w:rPr>
          <w:tab/>
        </w:r>
        <w:r>
          <w:rPr>
            <w:noProof/>
            <w:webHidden/>
          </w:rPr>
          <w:fldChar w:fldCharType="begin"/>
        </w:r>
        <w:r>
          <w:rPr>
            <w:noProof/>
            <w:webHidden/>
          </w:rPr>
          <w:instrText xml:space="preserve"> PAGEREF _Toc223547026 \h </w:instrText>
        </w:r>
        <w:r>
          <w:rPr>
            <w:noProof/>
            <w:webHidden/>
          </w:rPr>
        </w:r>
        <w:r>
          <w:rPr>
            <w:noProof/>
            <w:webHidden/>
          </w:rPr>
          <w:fldChar w:fldCharType="separate"/>
        </w:r>
        <w:r>
          <w:rPr>
            <w:noProof/>
            <w:webHidden/>
          </w:rPr>
          <w:t>24</w:t>
        </w:r>
        <w:r>
          <w:rPr>
            <w:noProof/>
            <w:webHidden/>
          </w:rPr>
          <w:fldChar w:fldCharType="end"/>
        </w:r>
      </w:hyperlink>
    </w:p>
    <w:p w:rsidR="008E58FD" w:rsidRDefault="008E58FD">
      <w:pPr>
        <w:pStyle w:val="Tabladeilustraciones"/>
        <w:tabs>
          <w:tab w:val="right" w:leader="dot" w:pos="8494"/>
        </w:tabs>
        <w:rPr>
          <w:rFonts w:eastAsiaTheme="minorEastAsia" w:cstheme="minorBidi"/>
          <w:noProof/>
          <w:szCs w:val="22"/>
          <w:lang w:val="es-ES_tradnl" w:eastAsia="es-ES_tradnl"/>
        </w:rPr>
      </w:pPr>
      <w:hyperlink w:anchor="_Toc223547027" w:history="1">
        <w:r w:rsidRPr="009F3911">
          <w:rPr>
            <w:rStyle w:val="Hipervnculo"/>
            <w:noProof/>
          </w:rPr>
          <w:t>Tabla 5. Archivos del sistema</w:t>
        </w:r>
        <w:r>
          <w:rPr>
            <w:noProof/>
            <w:webHidden/>
          </w:rPr>
          <w:tab/>
        </w:r>
        <w:r>
          <w:rPr>
            <w:noProof/>
            <w:webHidden/>
          </w:rPr>
          <w:fldChar w:fldCharType="begin"/>
        </w:r>
        <w:r>
          <w:rPr>
            <w:noProof/>
            <w:webHidden/>
          </w:rPr>
          <w:instrText xml:space="preserve"> PAGEREF _Toc223547027 \h </w:instrText>
        </w:r>
        <w:r>
          <w:rPr>
            <w:noProof/>
            <w:webHidden/>
          </w:rPr>
        </w:r>
        <w:r>
          <w:rPr>
            <w:noProof/>
            <w:webHidden/>
          </w:rPr>
          <w:fldChar w:fldCharType="separate"/>
        </w:r>
        <w:r>
          <w:rPr>
            <w:noProof/>
            <w:webHidden/>
          </w:rPr>
          <w:t>25</w:t>
        </w:r>
        <w:r>
          <w:rPr>
            <w:noProof/>
            <w:webHidden/>
          </w:rPr>
          <w:fldChar w:fldCharType="end"/>
        </w:r>
      </w:hyperlink>
    </w:p>
    <w:p w:rsidR="008E58FD" w:rsidRDefault="008E58FD">
      <w:pPr>
        <w:pStyle w:val="Tabladeilustraciones"/>
        <w:tabs>
          <w:tab w:val="right" w:leader="dot" w:pos="8494"/>
        </w:tabs>
        <w:rPr>
          <w:rFonts w:eastAsiaTheme="minorEastAsia" w:cstheme="minorBidi"/>
          <w:noProof/>
          <w:szCs w:val="22"/>
          <w:lang w:val="es-ES_tradnl" w:eastAsia="es-ES_tradnl"/>
        </w:rPr>
      </w:pPr>
      <w:hyperlink w:anchor="_Toc223547028" w:history="1">
        <w:r w:rsidRPr="009F3911">
          <w:rPr>
            <w:rStyle w:val="Hipervnculo"/>
            <w:noProof/>
          </w:rPr>
          <w:t>Tabla 6. Complejidad de los Componentes</w:t>
        </w:r>
        <w:r>
          <w:rPr>
            <w:noProof/>
            <w:webHidden/>
          </w:rPr>
          <w:tab/>
        </w:r>
        <w:r>
          <w:rPr>
            <w:noProof/>
            <w:webHidden/>
          </w:rPr>
          <w:fldChar w:fldCharType="begin"/>
        </w:r>
        <w:r>
          <w:rPr>
            <w:noProof/>
            <w:webHidden/>
          </w:rPr>
          <w:instrText xml:space="preserve"> PAGEREF _Toc223547028 \h </w:instrText>
        </w:r>
        <w:r>
          <w:rPr>
            <w:noProof/>
            <w:webHidden/>
          </w:rPr>
        </w:r>
        <w:r>
          <w:rPr>
            <w:noProof/>
            <w:webHidden/>
          </w:rPr>
          <w:fldChar w:fldCharType="separate"/>
        </w:r>
        <w:r>
          <w:rPr>
            <w:noProof/>
            <w:webHidden/>
          </w:rPr>
          <w:t>26</w:t>
        </w:r>
        <w:r>
          <w:rPr>
            <w:noProof/>
            <w:webHidden/>
          </w:rPr>
          <w:fldChar w:fldCharType="end"/>
        </w:r>
      </w:hyperlink>
    </w:p>
    <w:p w:rsidR="008E58FD" w:rsidRDefault="008E58FD">
      <w:pPr>
        <w:pStyle w:val="Tabladeilustraciones"/>
        <w:tabs>
          <w:tab w:val="right" w:leader="dot" w:pos="8494"/>
        </w:tabs>
        <w:rPr>
          <w:rFonts w:eastAsiaTheme="minorEastAsia" w:cstheme="minorBidi"/>
          <w:noProof/>
          <w:szCs w:val="22"/>
          <w:lang w:val="es-ES_tradnl" w:eastAsia="es-ES_tradnl"/>
        </w:rPr>
      </w:pPr>
      <w:hyperlink w:anchor="_Toc223547029" w:history="1">
        <w:r w:rsidRPr="009F3911">
          <w:rPr>
            <w:rStyle w:val="Hipervnculo"/>
            <w:noProof/>
          </w:rPr>
          <w:t>Tabla 7. Plan de entrenamiento</w:t>
        </w:r>
        <w:r>
          <w:rPr>
            <w:noProof/>
            <w:webHidden/>
          </w:rPr>
          <w:tab/>
        </w:r>
        <w:r>
          <w:rPr>
            <w:noProof/>
            <w:webHidden/>
          </w:rPr>
          <w:fldChar w:fldCharType="begin"/>
        </w:r>
        <w:r>
          <w:rPr>
            <w:noProof/>
            <w:webHidden/>
          </w:rPr>
          <w:instrText xml:space="preserve"> PAGEREF _Toc223547029 \h </w:instrText>
        </w:r>
        <w:r>
          <w:rPr>
            <w:noProof/>
            <w:webHidden/>
          </w:rPr>
        </w:r>
        <w:r>
          <w:rPr>
            <w:noProof/>
            <w:webHidden/>
          </w:rPr>
          <w:fldChar w:fldCharType="separate"/>
        </w:r>
        <w:r>
          <w:rPr>
            <w:noProof/>
            <w:webHidden/>
          </w:rPr>
          <w:t>29</w:t>
        </w:r>
        <w:r>
          <w:rPr>
            <w:noProof/>
            <w:webHidden/>
          </w:rPr>
          <w:fldChar w:fldCharType="end"/>
        </w:r>
      </w:hyperlink>
    </w:p>
    <w:p w:rsidR="008E58FD" w:rsidRDefault="008E58FD">
      <w:pPr>
        <w:pStyle w:val="Tabladeilustraciones"/>
        <w:tabs>
          <w:tab w:val="right" w:leader="dot" w:pos="8494"/>
        </w:tabs>
        <w:rPr>
          <w:rFonts w:eastAsiaTheme="minorEastAsia" w:cstheme="minorBidi"/>
          <w:noProof/>
          <w:szCs w:val="22"/>
          <w:lang w:val="es-ES_tradnl" w:eastAsia="es-ES_tradnl"/>
        </w:rPr>
      </w:pPr>
      <w:hyperlink w:anchor="_Toc223547030" w:history="1">
        <w:r w:rsidRPr="009F3911">
          <w:rPr>
            <w:rStyle w:val="Hipervnculo"/>
            <w:noProof/>
          </w:rPr>
          <w:t>Tabla 8</w:t>
        </w:r>
        <w:r w:rsidRPr="009F3911">
          <w:rPr>
            <w:rStyle w:val="Hipervnculo"/>
            <w:noProof/>
            <w:lang w:val="es-CO"/>
          </w:rPr>
          <w:t>. Parámetros del documento</w:t>
        </w:r>
        <w:r>
          <w:rPr>
            <w:noProof/>
            <w:webHidden/>
          </w:rPr>
          <w:tab/>
        </w:r>
        <w:r>
          <w:rPr>
            <w:noProof/>
            <w:webHidden/>
          </w:rPr>
          <w:fldChar w:fldCharType="begin"/>
        </w:r>
        <w:r>
          <w:rPr>
            <w:noProof/>
            <w:webHidden/>
          </w:rPr>
          <w:instrText xml:space="preserve"> PAGEREF _Toc223547030 \h </w:instrText>
        </w:r>
        <w:r>
          <w:rPr>
            <w:noProof/>
            <w:webHidden/>
          </w:rPr>
        </w:r>
        <w:r>
          <w:rPr>
            <w:noProof/>
            <w:webHidden/>
          </w:rPr>
          <w:fldChar w:fldCharType="separate"/>
        </w:r>
        <w:r>
          <w:rPr>
            <w:noProof/>
            <w:webHidden/>
          </w:rPr>
          <w:t>31</w:t>
        </w:r>
        <w:r>
          <w:rPr>
            <w:noProof/>
            <w:webHidden/>
          </w:rPr>
          <w:fldChar w:fldCharType="end"/>
        </w:r>
      </w:hyperlink>
    </w:p>
    <w:p w:rsidR="008E58FD" w:rsidRDefault="008E58FD">
      <w:pPr>
        <w:pStyle w:val="Tabladeilustraciones"/>
        <w:tabs>
          <w:tab w:val="right" w:leader="dot" w:pos="8494"/>
        </w:tabs>
        <w:rPr>
          <w:rFonts w:eastAsiaTheme="minorEastAsia" w:cstheme="minorBidi"/>
          <w:noProof/>
          <w:szCs w:val="22"/>
          <w:lang w:val="es-ES_tradnl" w:eastAsia="es-ES_tradnl"/>
        </w:rPr>
      </w:pPr>
      <w:hyperlink w:anchor="_Toc223547031" w:history="1">
        <w:r w:rsidRPr="009F3911">
          <w:rPr>
            <w:rStyle w:val="Hipervnculo"/>
            <w:noProof/>
          </w:rPr>
          <w:t>Tabla 9</w:t>
        </w:r>
        <w:r w:rsidRPr="009F3911">
          <w:rPr>
            <w:rStyle w:val="Hipervnculo"/>
            <w:noProof/>
            <w:lang w:val="es-CO"/>
          </w:rPr>
          <w:t>. Parámetros de reportes</w:t>
        </w:r>
        <w:r>
          <w:rPr>
            <w:noProof/>
            <w:webHidden/>
          </w:rPr>
          <w:tab/>
        </w:r>
        <w:r>
          <w:rPr>
            <w:noProof/>
            <w:webHidden/>
          </w:rPr>
          <w:fldChar w:fldCharType="begin"/>
        </w:r>
        <w:r>
          <w:rPr>
            <w:noProof/>
            <w:webHidden/>
          </w:rPr>
          <w:instrText xml:space="preserve"> PAGEREF _Toc223547031 \h </w:instrText>
        </w:r>
        <w:r>
          <w:rPr>
            <w:noProof/>
            <w:webHidden/>
          </w:rPr>
        </w:r>
        <w:r>
          <w:rPr>
            <w:noProof/>
            <w:webHidden/>
          </w:rPr>
          <w:fldChar w:fldCharType="separate"/>
        </w:r>
        <w:r>
          <w:rPr>
            <w:noProof/>
            <w:webHidden/>
          </w:rPr>
          <w:t>31</w:t>
        </w:r>
        <w:r>
          <w:rPr>
            <w:noProof/>
            <w:webHidden/>
          </w:rPr>
          <w:fldChar w:fldCharType="end"/>
        </w:r>
      </w:hyperlink>
    </w:p>
    <w:p w:rsidR="008E58FD" w:rsidRDefault="008E58FD">
      <w:pPr>
        <w:pStyle w:val="Tabladeilustraciones"/>
        <w:tabs>
          <w:tab w:val="right" w:leader="dot" w:pos="8494"/>
        </w:tabs>
        <w:rPr>
          <w:rFonts w:eastAsiaTheme="minorEastAsia" w:cstheme="minorBidi"/>
          <w:noProof/>
          <w:szCs w:val="22"/>
          <w:lang w:val="es-ES_tradnl" w:eastAsia="es-ES_tradnl"/>
        </w:rPr>
      </w:pPr>
      <w:hyperlink w:anchor="_Toc223547032" w:history="1">
        <w:r w:rsidRPr="009F3911">
          <w:rPr>
            <w:rStyle w:val="Hipervnculo"/>
            <w:noProof/>
          </w:rPr>
          <w:t>Tabla 10</w:t>
        </w:r>
        <w:r w:rsidRPr="009F3911">
          <w:rPr>
            <w:rStyle w:val="Hipervnculo"/>
            <w:noProof/>
            <w:lang w:val="es-CO"/>
          </w:rPr>
          <w:t>. Parámetros del código</w:t>
        </w:r>
        <w:r>
          <w:rPr>
            <w:noProof/>
            <w:webHidden/>
          </w:rPr>
          <w:tab/>
        </w:r>
        <w:r>
          <w:rPr>
            <w:noProof/>
            <w:webHidden/>
          </w:rPr>
          <w:fldChar w:fldCharType="begin"/>
        </w:r>
        <w:r>
          <w:rPr>
            <w:noProof/>
            <w:webHidden/>
          </w:rPr>
          <w:instrText xml:space="preserve"> PAGEREF _Toc223547032 \h </w:instrText>
        </w:r>
        <w:r>
          <w:rPr>
            <w:noProof/>
            <w:webHidden/>
          </w:rPr>
        </w:r>
        <w:r>
          <w:rPr>
            <w:noProof/>
            <w:webHidden/>
          </w:rPr>
          <w:fldChar w:fldCharType="separate"/>
        </w:r>
        <w:r>
          <w:rPr>
            <w:noProof/>
            <w:webHidden/>
          </w:rPr>
          <w:t>31</w:t>
        </w:r>
        <w:r>
          <w:rPr>
            <w:noProof/>
            <w:webHidden/>
          </w:rPr>
          <w:fldChar w:fldCharType="end"/>
        </w:r>
      </w:hyperlink>
    </w:p>
    <w:p w:rsidR="008E58FD" w:rsidRDefault="008E58FD">
      <w:pPr>
        <w:pStyle w:val="Tabladeilustraciones"/>
        <w:tabs>
          <w:tab w:val="right" w:leader="dot" w:pos="8494"/>
        </w:tabs>
        <w:rPr>
          <w:rFonts w:eastAsiaTheme="minorEastAsia" w:cstheme="minorBidi"/>
          <w:noProof/>
          <w:szCs w:val="22"/>
          <w:lang w:val="es-ES_tradnl" w:eastAsia="es-ES_tradnl"/>
        </w:rPr>
      </w:pPr>
      <w:hyperlink w:anchor="_Toc223547033" w:history="1">
        <w:r w:rsidRPr="009F3911">
          <w:rPr>
            <w:rStyle w:val="Hipervnculo"/>
            <w:noProof/>
          </w:rPr>
          <w:t xml:space="preserve">Tabla 11. </w:t>
        </w:r>
        <w:r w:rsidRPr="009F3911">
          <w:rPr>
            <w:rStyle w:val="Hipervnculo"/>
            <w:noProof/>
            <w:lang w:val="es-CO"/>
          </w:rPr>
          <w:t xml:space="preserve"> Parámetros de procesos</w:t>
        </w:r>
        <w:r>
          <w:rPr>
            <w:noProof/>
            <w:webHidden/>
          </w:rPr>
          <w:tab/>
        </w:r>
        <w:r>
          <w:rPr>
            <w:noProof/>
            <w:webHidden/>
          </w:rPr>
          <w:fldChar w:fldCharType="begin"/>
        </w:r>
        <w:r>
          <w:rPr>
            <w:noProof/>
            <w:webHidden/>
          </w:rPr>
          <w:instrText xml:space="preserve"> PAGEREF _Toc223547033 \h </w:instrText>
        </w:r>
        <w:r>
          <w:rPr>
            <w:noProof/>
            <w:webHidden/>
          </w:rPr>
        </w:r>
        <w:r>
          <w:rPr>
            <w:noProof/>
            <w:webHidden/>
          </w:rPr>
          <w:fldChar w:fldCharType="separate"/>
        </w:r>
        <w:r>
          <w:rPr>
            <w:noProof/>
            <w:webHidden/>
          </w:rPr>
          <w:t>32</w:t>
        </w:r>
        <w:r>
          <w:rPr>
            <w:noProof/>
            <w:webHidden/>
          </w:rPr>
          <w:fldChar w:fldCharType="end"/>
        </w:r>
      </w:hyperlink>
    </w:p>
    <w:p w:rsidR="008E58FD" w:rsidRDefault="008E58FD">
      <w:pPr>
        <w:pStyle w:val="Tabladeilustraciones"/>
        <w:tabs>
          <w:tab w:val="right" w:leader="dot" w:pos="8494"/>
        </w:tabs>
        <w:rPr>
          <w:rFonts w:eastAsiaTheme="minorEastAsia" w:cstheme="minorBidi"/>
          <w:noProof/>
          <w:szCs w:val="22"/>
          <w:lang w:val="es-ES_tradnl" w:eastAsia="es-ES_tradnl"/>
        </w:rPr>
      </w:pPr>
      <w:hyperlink w:anchor="_Toc223547034" w:history="1">
        <w:r w:rsidRPr="009F3911">
          <w:rPr>
            <w:rStyle w:val="Hipervnculo"/>
            <w:noProof/>
          </w:rPr>
          <w:t xml:space="preserve">Tabla 12. </w:t>
        </w:r>
        <w:r w:rsidRPr="009F3911">
          <w:rPr>
            <w:rStyle w:val="Hipervnculo"/>
            <w:noProof/>
            <w:lang w:val="es-CO"/>
          </w:rPr>
          <w:t>Actividades para aceptación del producto</w:t>
        </w:r>
        <w:r>
          <w:rPr>
            <w:noProof/>
            <w:webHidden/>
          </w:rPr>
          <w:tab/>
        </w:r>
        <w:r>
          <w:rPr>
            <w:noProof/>
            <w:webHidden/>
          </w:rPr>
          <w:fldChar w:fldCharType="begin"/>
        </w:r>
        <w:r>
          <w:rPr>
            <w:noProof/>
            <w:webHidden/>
          </w:rPr>
          <w:instrText xml:space="preserve"> PAGEREF _Toc223547034 \h </w:instrText>
        </w:r>
        <w:r>
          <w:rPr>
            <w:noProof/>
            <w:webHidden/>
          </w:rPr>
        </w:r>
        <w:r>
          <w:rPr>
            <w:noProof/>
            <w:webHidden/>
          </w:rPr>
          <w:fldChar w:fldCharType="separate"/>
        </w:r>
        <w:r>
          <w:rPr>
            <w:noProof/>
            <w:webHidden/>
          </w:rPr>
          <w:t>36</w:t>
        </w:r>
        <w:r>
          <w:rPr>
            <w:noProof/>
            <w:webHidden/>
          </w:rPr>
          <w:fldChar w:fldCharType="end"/>
        </w:r>
      </w:hyperlink>
    </w:p>
    <w:p w:rsidR="008E58FD" w:rsidRDefault="008E58FD">
      <w:pPr>
        <w:pStyle w:val="Tabladeilustraciones"/>
        <w:tabs>
          <w:tab w:val="right" w:leader="dot" w:pos="8494"/>
        </w:tabs>
        <w:rPr>
          <w:rFonts w:eastAsiaTheme="minorEastAsia" w:cstheme="minorBidi"/>
          <w:noProof/>
          <w:szCs w:val="22"/>
          <w:lang w:val="es-ES_tradnl" w:eastAsia="es-ES_tradnl"/>
        </w:rPr>
      </w:pPr>
      <w:hyperlink w:anchor="_Toc223547035" w:history="1">
        <w:r w:rsidRPr="009F3911">
          <w:rPr>
            <w:rStyle w:val="Hipervnculo"/>
            <w:noProof/>
          </w:rPr>
          <w:t>Tabla 13. Plan de Resolución de Problemas</w:t>
        </w:r>
        <w:r>
          <w:rPr>
            <w:noProof/>
            <w:webHidden/>
          </w:rPr>
          <w:tab/>
        </w:r>
        <w:r>
          <w:rPr>
            <w:noProof/>
            <w:webHidden/>
          </w:rPr>
          <w:fldChar w:fldCharType="begin"/>
        </w:r>
        <w:r>
          <w:rPr>
            <w:noProof/>
            <w:webHidden/>
          </w:rPr>
          <w:instrText xml:space="preserve"> PAGEREF _Toc223547035 \h </w:instrText>
        </w:r>
        <w:r>
          <w:rPr>
            <w:noProof/>
            <w:webHidden/>
          </w:rPr>
        </w:r>
        <w:r>
          <w:rPr>
            <w:noProof/>
            <w:webHidden/>
          </w:rPr>
          <w:fldChar w:fldCharType="separate"/>
        </w:r>
        <w:r>
          <w:rPr>
            <w:noProof/>
            <w:webHidden/>
          </w:rPr>
          <w:t>38</w:t>
        </w:r>
        <w:r>
          <w:rPr>
            <w:noProof/>
            <w:webHidden/>
          </w:rPr>
          <w:fldChar w:fldCharType="end"/>
        </w:r>
      </w:hyperlink>
    </w:p>
    <w:p w:rsidR="00255891" w:rsidRPr="00DC7273" w:rsidRDefault="00AA00AF" w:rsidP="00D44AB5">
      <w:pPr>
        <w:pStyle w:val="Tabladeilustraciones"/>
        <w:tabs>
          <w:tab w:val="right" w:leader="dot" w:pos="8494"/>
        </w:tabs>
        <w:rPr>
          <w:rFonts w:ascii="Calibri" w:hAnsi="Calibri"/>
          <w:color w:val="000000"/>
          <w:szCs w:val="22"/>
          <w:lang w:val="es-CO"/>
        </w:rPr>
      </w:pPr>
      <w:r w:rsidRPr="00DC7273">
        <w:rPr>
          <w:rFonts w:ascii="Calibri" w:hAnsi="Calibri"/>
          <w:noProof/>
          <w:color w:val="000000"/>
          <w:szCs w:val="22"/>
          <w:lang w:val="es-CO"/>
        </w:rPr>
        <w:fldChar w:fldCharType="end"/>
      </w:r>
    </w:p>
    <w:p w:rsidR="00255891" w:rsidRPr="00DC7273" w:rsidRDefault="00255891" w:rsidP="00382C85">
      <w:pPr>
        <w:rPr>
          <w:rFonts w:ascii="Calibri" w:hAnsi="Calibri"/>
          <w:color w:val="000000"/>
          <w:sz w:val="22"/>
          <w:szCs w:val="22"/>
          <w:lang w:val="es-CO"/>
        </w:rPr>
      </w:pPr>
      <w:r w:rsidRPr="00DC7273">
        <w:rPr>
          <w:rFonts w:ascii="Calibri" w:hAnsi="Calibri"/>
          <w:color w:val="000000"/>
          <w:sz w:val="22"/>
          <w:szCs w:val="22"/>
          <w:lang w:val="es-CO"/>
        </w:rPr>
        <w:br w:type="page"/>
      </w:r>
    </w:p>
    <w:p w:rsidR="00255891" w:rsidRPr="00EF3164" w:rsidRDefault="00255891" w:rsidP="00EF3164">
      <w:pPr>
        <w:pStyle w:val="Ttulo"/>
        <w:numPr>
          <w:ilvl w:val="0"/>
          <w:numId w:val="24"/>
        </w:numPr>
        <w:jc w:val="left"/>
        <w:rPr>
          <w:rFonts w:ascii="Calibri" w:hAnsi="Calibri"/>
          <w:noProof/>
          <w:color w:val="000000"/>
          <w:sz w:val="28"/>
          <w:szCs w:val="22"/>
          <w:lang w:val="es-CO"/>
        </w:rPr>
      </w:pPr>
      <w:bookmarkStart w:id="1545" w:name="_Toc223509134"/>
      <w:r w:rsidRPr="00D05224">
        <w:rPr>
          <w:rFonts w:ascii="Calibri" w:hAnsi="Calibri"/>
          <w:noProof/>
          <w:color w:val="000000"/>
          <w:sz w:val="28"/>
          <w:szCs w:val="22"/>
          <w:lang w:val="es-CO"/>
        </w:rPr>
        <w:lastRenderedPageBreak/>
        <w:t>VISION GENERAL DEL PROYECTO</w:t>
      </w:r>
      <w:bookmarkEnd w:id="1545"/>
      <w:r w:rsidR="00AA00AF" w:rsidRPr="00EF3164">
        <w:rPr>
          <w:rFonts w:ascii="Calibri" w:hAnsi="Calibri"/>
          <w:color w:val="000000"/>
          <w:sz w:val="28"/>
          <w:szCs w:val="22"/>
        </w:rPr>
        <w:fldChar w:fldCharType="begin"/>
      </w:r>
      <w:r w:rsidRPr="00EF3164">
        <w:rPr>
          <w:rFonts w:ascii="Calibri" w:hAnsi="Calibri"/>
          <w:color w:val="000000"/>
          <w:sz w:val="28"/>
          <w:szCs w:val="22"/>
        </w:rPr>
        <w:instrText xml:space="preserve"> XE "</w:instrText>
      </w:r>
      <w:r w:rsidRPr="00EF3164">
        <w:rPr>
          <w:rFonts w:ascii="Calibri" w:hAnsi="Calibri"/>
          <w:noProof/>
          <w:color w:val="000000"/>
          <w:sz w:val="28"/>
          <w:szCs w:val="22"/>
          <w:lang w:val="es-CO"/>
        </w:rPr>
        <w:instrText>VISION GENERAL DEL PROYECTO</w:instrText>
      </w:r>
      <w:r w:rsidRPr="00EF3164">
        <w:rPr>
          <w:rFonts w:ascii="Calibri" w:hAnsi="Calibri"/>
          <w:color w:val="000000"/>
          <w:sz w:val="28"/>
          <w:szCs w:val="22"/>
        </w:rPr>
        <w:instrText xml:space="preserve">" </w:instrText>
      </w:r>
      <w:r w:rsidR="00AA00AF" w:rsidRPr="00EF3164">
        <w:rPr>
          <w:rFonts w:ascii="Calibri" w:hAnsi="Calibri"/>
          <w:color w:val="000000"/>
          <w:sz w:val="28"/>
          <w:szCs w:val="22"/>
        </w:rPr>
        <w:fldChar w:fldCharType="end"/>
      </w:r>
    </w:p>
    <w:p w:rsidR="00255891" w:rsidRPr="00D15BFA" w:rsidRDefault="00255891" w:rsidP="0003691C">
      <w:pPr>
        <w:pStyle w:val="Ttulo2"/>
        <w:rPr>
          <w:rFonts w:ascii="Calibri" w:hAnsi="Calibri"/>
          <w:i w:val="0"/>
          <w:color w:val="000000"/>
          <w:sz w:val="26"/>
          <w:szCs w:val="26"/>
        </w:rPr>
      </w:pPr>
      <w:bookmarkStart w:id="1546" w:name="_Toc223509135"/>
      <w:r w:rsidRPr="00D15BFA">
        <w:rPr>
          <w:rFonts w:ascii="Calibri" w:hAnsi="Calibri"/>
          <w:i w:val="0"/>
          <w:color w:val="000000"/>
          <w:sz w:val="26"/>
          <w:szCs w:val="26"/>
        </w:rPr>
        <w:t>RESUMEN DEL PROYECTO</w:t>
      </w:r>
      <w:bookmarkEnd w:id="1546"/>
      <w:r w:rsidR="00AA00AF" w:rsidRPr="00D15BFA">
        <w:rPr>
          <w:rFonts w:ascii="Calibri" w:hAnsi="Calibri"/>
          <w:i w:val="0"/>
          <w:color w:val="000000"/>
          <w:sz w:val="26"/>
          <w:szCs w:val="26"/>
        </w:rPr>
        <w:fldChar w:fldCharType="begin"/>
      </w:r>
      <w:r w:rsidRPr="00D15BFA">
        <w:rPr>
          <w:rFonts w:ascii="Calibri" w:hAnsi="Calibri"/>
          <w:i w:val="0"/>
          <w:color w:val="000000"/>
          <w:sz w:val="26"/>
          <w:szCs w:val="26"/>
        </w:rPr>
        <w:instrText xml:space="preserve"> XE "Resumen del Proyecto" </w:instrText>
      </w:r>
      <w:r w:rsidR="00AA00AF" w:rsidRPr="00D15BFA">
        <w:rPr>
          <w:rFonts w:ascii="Calibri" w:hAnsi="Calibri"/>
          <w:i w:val="0"/>
          <w:color w:val="000000"/>
          <w:sz w:val="26"/>
          <w:szCs w:val="26"/>
        </w:rPr>
        <w:fldChar w:fldCharType="end"/>
      </w:r>
    </w:p>
    <w:p w:rsidR="00255891" w:rsidRPr="00D15BFA" w:rsidRDefault="00255891" w:rsidP="0003691C">
      <w:pPr>
        <w:pStyle w:val="Ttulo3"/>
        <w:rPr>
          <w:rFonts w:ascii="Calibri" w:hAnsi="Calibri"/>
          <w:color w:val="000000"/>
          <w:sz w:val="24"/>
          <w:szCs w:val="22"/>
        </w:rPr>
      </w:pPr>
      <w:bookmarkStart w:id="1547" w:name="_Toc223509136"/>
      <w:r w:rsidRPr="00D15BFA">
        <w:rPr>
          <w:rFonts w:ascii="Calibri" w:hAnsi="Calibri"/>
          <w:color w:val="000000"/>
          <w:sz w:val="24"/>
          <w:szCs w:val="22"/>
        </w:rPr>
        <w:t>Propósito</w:t>
      </w:r>
      <w:bookmarkEnd w:id="1547"/>
    </w:p>
    <w:p w:rsidR="00255891" w:rsidRPr="00DC7273" w:rsidRDefault="00255891" w:rsidP="00BF2992">
      <w:pPr>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reglas específicas (Ver Anexos –tal- Reglas de Super Triumph), las cuales al igual que los requerimientos, son de gran importancia y se tendrán en cuenta para el buen diseño y desarrollo de la nueva versión del juego, implementada desde el punto de vista de IMind. </w:t>
      </w:r>
    </w:p>
    <w:p w:rsidR="00255891" w:rsidRPr="00DC7273" w:rsidRDefault="00255891" w:rsidP="00BF2992">
      <w:pPr>
        <w:jc w:val="both"/>
        <w:rPr>
          <w:rFonts w:ascii="Calibri" w:hAnsi="Calibri"/>
          <w:color w:val="000000"/>
          <w:sz w:val="22"/>
          <w:szCs w:val="22"/>
        </w:rPr>
      </w:pP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255891" w:rsidRPr="00DC7273" w:rsidRDefault="00255891" w:rsidP="00BF2992">
      <w:pPr>
        <w:jc w:val="both"/>
        <w:rPr>
          <w:rFonts w:ascii="Calibri" w:hAnsi="Calibri"/>
          <w:color w:val="000000"/>
          <w:sz w:val="22"/>
          <w:szCs w:val="22"/>
        </w:rPr>
      </w:pPr>
      <w:r w:rsidRPr="00DC7273">
        <w:rPr>
          <w:rFonts w:ascii="Calibri" w:hAnsi="Calibri"/>
          <w:color w:val="000000"/>
          <w:sz w:val="22"/>
          <w:szCs w:val="22"/>
        </w:rPr>
        <w:t>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evitar la mayor cantidad de dificultades posibles desde el inicio. Sin embargo, en este modelo no se habla de un manejo de riesgos constante, lo cual, en este caso, se tratará de mantener presente a través de los procesos para la culminación exitosa.</w:t>
      </w:r>
    </w:p>
    <w:p w:rsidR="00255891" w:rsidRPr="00DC7273" w:rsidRDefault="00255891" w:rsidP="00BF2992">
      <w:pPr>
        <w:jc w:val="both"/>
        <w:rPr>
          <w:rFonts w:ascii="Calibri" w:hAnsi="Calibri"/>
          <w:color w:val="000000"/>
          <w:sz w:val="22"/>
          <w:szCs w:val="22"/>
        </w:rPr>
      </w:pPr>
    </w:p>
    <w:p w:rsidR="00255891" w:rsidRPr="006D1AAF" w:rsidRDefault="00255891" w:rsidP="00E2166B">
      <w:pPr>
        <w:pStyle w:val="Ttulo3"/>
        <w:rPr>
          <w:rFonts w:ascii="Calibri" w:hAnsi="Calibri"/>
          <w:noProof/>
          <w:color w:val="000000"/>
          <w:sz w:val="24"/>
          <w:szCs w:val="22"/>
          <w:lang w:val="es-CO"/>
        </w:rPr>
      </w:pPr>
      <w:bookmarkStart w:id="1548" w:name="_Toc223509137"/>
      <w:r w:rsidRPr="006D1AAF">
        <w:rPr>
          <w:rFonts w:ascii="Calibri" w:hAnsi="Calibri"/>
          <w:noProof/>
          <w:color w:val="000000"/>
          <w:sz w:val="24"/>
          <w:szCs w:val="22"/>
          <w:lang w:val="es-CO"/>
        </w:rPr>
        <w:t>Alcance</w:t>
      </w:r>
      <w:bookmarkEnd w:id="1548"/>
    </w:p>
    <w:p w:rsidR="00255891" w:rsidRPr="00DC7273" w:rsidRDefault="00255891" w:rsidP="005D7CFC">
      <w:pPr>
        <w:rPr>
          <w:rFonts w:ascii="Calibri" w:hAnsi="Calibri"/>
          <w:b/>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Super Triumph: Fast and Furious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255891" w:rsidRPr="00DC7273" w:rsidRDefault="00255891" w:rsidP="00BE085B">
      <w:pPr>
        <w:jc w:val="both"/>
        <w:rPr>
          <w:rFonts w:ascii="Calibri" w:hAnsi="Calibri"/>
          <w:noProof/>
          <w:color w:val="000000"/>
          <w:sz w:val="22"/>
          <w:szCs w:val="22"/>
          <w:lang w:val="es-CO"/>
        </w:rPr>
      </w:pPr>
    </w:p>
    <w:p w:rsidR="00B9345B" w:rsidRDefault="00B9345B"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Las principales características que tendrá Super Triumph: Fast and Furious serán:</w:t>
      </w:r>
    </w:p>
    <w:p w:rsidR="00255891" w:rsidRPr="00DC7273" w:rsidRDefault="00255891" w:rsidP="00BE085B">
      <w:pPr>
        <w:jc w:val="both"/>
        <w:rPr>
          <w:rFonts w:ascii="Calibri" w:hAnsi="Calibri"/>
          <w:noProof/>
          <w:color w:val="000000"/>
          <w:sz w:val="22"/>
          <w:szCs w:val="22"/>
          <w:lang w:val="es-CO"/>
        </w:rPr>
      </w:pPr>
    </w:p>
    <w:p w:rsidR="00D5157D" w:rsidRPr="00D5157D"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32 cartas (modelos) con las que juega cada usuario, con sus respectivas identificaciones y un comodín.</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255891" w:rsidRPr="00DC7273" w:rsidRDefault="00255891" w:rsidP="00F14E07">
      <w:pPr>
        <w:pStyle w:val="Prrafodelista"/>
        <w:numPr>
          <w:ilvl w:val="2"/>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255891" w:rsidRPr="00DC7273" w:rsidRDefault="00255891" w:rsidP="00F14E07">
      <w:pPr>
        <w:pStyle w:val="Prrafodelista"/>
        <w:numPr>
          <w:ilvl w:val="0"/>
          <w:numId w:val="2"/>
        </w:numPr>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255891" w:rsidRPr="00DC7273" w:rsidRDefault="00255891" w:rsidP="005F13BC">
      <w:pPr>
        <w:pStyle w:val="Prrafodelista"/>
        <w:ind w:left="1068"/>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255891" w:rsidRPr="00DC7273" w:rsidRDefault="00255891" w:rsidP="00BE085B">
      <w:pPr>
        <w:jc w:val="both"/>
        <w:rPr>
          <w:rFonts w:ascii="Calibri" w:hAnsi="Calibri"/>
          <w:noProof/>
          <w:color w:val="000000"/>
          <w:sz w:val="22"/>
          <w:szCs w:val="22"/>
          <w:lang w:val="es-CO"/>
        </w:rPr>
      </w:pPr>
    </w:p>
    <w:p w:rsidR="00255891" w:rsidRPr="006D1AAF" w:rsidRDefault="00255891" w:rsidP="00C0366F">
      <w:pPr>
        <w:pStyle w:val="Ttulo3"/>
        <w:rPr>
          <w:rFonts w:ascii="Calibri" w:hAnsi="Calibri"/>
          <w:noProof/>
          <w:color w:val="000000"/>
          <w:sz w:val="24"/>
          <w:szCs w:val="22"/>
          <w:lang w:val="es-CO"/>
        </w:rPr>
      </w:pPr>
      <w:bookmarkStart w:id="1549" w:name="_Toc223509138"/>
      <w:r w:rsidRPr="006D1AAF">
        <w:rPr>
          <w:rFonts w:ascii="Calibri" w:hAnsi="Calibri"/>
          <w:noProof/>
          <w:color w:val="000000"/>
          <w:sz w:val="24"/>
          <w:szCs w:val="22"/>
          <w:lang w:val="es-CO"/>
        </w:rPr>
        <w:t>Objetivos</w:t>
      </w:r>
      <w:bookmarkEnd w:id="1549"/>
    </w:p>
    <w:p w:rsidR="00255891" w:rsidRPr="00DC7273" w:rsidRDefault="00255891" w:rsidP="00BE085B">
      <w:pPr>
        <w:jc w:val="both"/>
        <w:rPr>
          <w:rFonts w:ascii="Calibri" w:hAnsi="Calibri"/>
          <w:noProof/>
          <w:color w:val="000000"/>
          <w:sz w:val="22"/>
          <w:szCs w:val="22"/>
          <w:lang w:val="es-CO"/>
        </w:rPr>
      </w:pPr>
    </w:p>
    <w:p w:rsidR="00255891" w:rsidRPr="00DC7273" w:rsidRDefault="00255891" w:rsidP="00BE085B">
      <w:pPr>
        <w:jc w:val="both"/>
        <w:rPr>
          <w:rFonts w:ascii="Calibri" w:hAnsi="Calibri"/>
          <w:noProof/>
          <w:color w:val="000000"/>
          <w:sz w:val="22"/>
          <w:szCs w:val="22"/>
          <w:lang w:val="es-CO"/>
        </w:rPr>
      </w:pPr>
      <w:r w:rsidRPr="00DC7273">
        <w:rPr>
          <w:rFonts w:ascii="Calibri" w:hAnsi="Calibri"/>
          <w:noProof/>
          <w:color w:val="000000"/>
          <w:sz w:val="22"/>
          <w:szCs w:val="22"/>
          <w:lang w:val="es-CO"/>
        </w:rPr>
        <w:t>Por caracterizarse como un equipo de trabajo organizado y comprometido, IMind define los objetivos en varias categorías con el fin de diferenciar los objetivos propios como organización y los objetivos externos con respecto al proyecto:</w:t>
      </w:r>
    </w:p>
    <w:p w:rsidR="00255891" w:rsidRPr="00DC7273" w:rsidRDefault="00255891" w:rsidP="00BE085B">
      <w:pPr>
        <w:jc w:val="both"/>
        <w:rPr>
          <w:rFonts w:ascii="Calibri" w:hAnsi="Calibri"/>
          <w:b/>
          <w:i/>
          <w:noProof/>
          <w:color w:val="000000"/>
          <w:sz w:val="22"/>
          <w:szCs w:val="22"/>
          <w:lang w:val="es-CO"/>
        </w:rPr>
      </w:pPr>
    </w:p>
    <w:p w:rsidR="00255891" w:rsidRDefault="00255891" w:rsidP="00BE085B">
      <w:pPr>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5402F7" w:rsidRPr="00DC7273" w:rsidRDefault="005402F7" w:rsidP="00BE085B">
      <w:pPr>
        <w:jc w:val="both"/>
        <w:rPr>
          <w:rFonts w:ascii="Calibri" w:hAnsi="Calibri"/>
          <w:b/>
          <w:i/>
          <w:noProof/>
          <w:color w:val="000000"/>
          <w:sz w:val="22"/>
          <w:szCs w:val="22"/>
          <w:lang w:val="es-CO"/>
        </w:rPr>
      </w:pPr>
    </w:p>
    <w:p w:rsidR="00D5157D" w:rsidRPr="00D5157D"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255891" w:rsidRPr="00DC7273" w:rsidRDefault="00255891" w:rsidP="00F14E07">
      <w:pPr>
        <w:pStyle w:val="Prrafodelista"/>
        <w:numPr>
          <w:ilvl w:val="0"/>
          <w:numId w:val="3"/>
        </w:numPr>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255891" w:rsidRPr="00DC7273" w:rsidRDefault="00255891" w:rsidP="000E6146">
      <w:pPr>
        <w:ind w:left="6"/>
        <w:jc w:val="both"/>
        <w:rPr>
          <w:rFonts w:ascii="Calibri" w:hAnsi="Calibri"/>
          <w:noProof/>
          <w:color w:val="000000"/>
          <w:sz w:val="22"/>
          <w:szCs w:val="22"/>
          <w:lang w:val="es-CO"/>
        </w:rPr>
      </w:pPr>
    </w:p>
    <w:p w:rsidR="00255891" w:rsidRDefault="00255891" w:rsidP="000E6146">
      <w:pPr>
        <w:ind w:left="6"/>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externos: hacia el proyecto</w:t>
      </w:r>
    </w:p>
    <w:p w:rsidR="005402F7" w:rsidRPr="00DC7273" w:rsidRDefault="005402F7" w:rsidP="000E6146">
      <w:pPr>
        <w:ind w:left="6"/>
        <w:jc w:val="both"/>
        <w:rPr>
          <w:rFonts w:ascii="Calibri" w:hAnsi="Calibri"/>
          <w:b/>
          <w:i/>
          <w:noProof/>
          <w:color w:val="000000"/>
          <w:sz w:val="22"/>
          <w:szCs w:val="22"/>
          <w:lang w:val="es-CO"/>
        </w:rPr>
      </w:pP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D5157D" w:rsidRPr="00D5157D"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Hacer un análisis bien definido de los requerimientos del sistema para contar con un diseño sólido para la posterior implementación.</w:t>
      </w:r>
    </w:p>
    <w:p w:rsidR="00255891" w:rsidRPr="00DC7273" w:rsidRDefault="00255891" w:rsidP="00F14E07">
      <w:pPr>
        <w:pStyle w:val="Prrafodelista"/>
        <w:numPr>
          <w:ilvl w:val="0"/>
          <w:numId w:val="4"/>
        </w:numPr>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255891" w:rsidRPr="00DC7273" w:rsidRDefault="00255891" w:rsidP="00DB535C">
      <w:pPr>
        <w:pStyle w:val="Prrafodelista"/>
        <w:spacing w:after="120"/>
        <w:ind w:left="0"/>
        <w:jc w:val="center"/>
        <w:rPr>
          <w:rFonts w:ascii="Calibri" w:hAnsi="Calibri" w:cs="Arial"/>
          <w:color w:val="000000"/>
          <w:sz w:val="22"/>
          <w:szCs w:val="22"/>
          <w:lang w:val="es-CO"/>
        </w:rPr>
      </w:pPr>
    </w:p>
    <w:p w:rsidR="00255891" w:rsidRPr="00DC7273" w:rsidRDefault="00255891" w:rsidP="00DB535C">
      <w:pPr>
        <w:pStyle w:val="Prrafodelista"/>
        <w:spacing w:after="120"/>
        <w:ind w:left="6"/>
        <w:jc w:val="center"/>
        <w:rPr>
          <w:rFonts w:ascii="Calibri" w:hAnsi="Calibri" w:cs="Arial"/>
          <w:color w:val="000000"/>
          <w:sz w:val="22"/>
          <w:szCs w:val="22"/>
          <w:lang w:val="es-CO"/>
        </w:rPr>
      </w:pPr>
    </w:p>
    <w:p w:rsidR="00255891" w:rsidRDefault="00255891" w:rsidP="00E11D23">
      <w:pPr>
        <w:pStyle w:val="Epgrafe"/>
        <w:rPr>
          <w:rFonts w:ascii="Calibri" w:hAnsi="Calibri"/>
          <w:noProof/>
          <w:color w:val="000000"/>
          <w:sz w:val="22"/>
          <w:szCs w:val="22"/>
          <w:lang w:val="es-CO"/>
        </w:rPr>
      </w:pPr>
    </w:p>
    <w:p w:rsidR="005402F7" w:rsidRDefault="005402F7" w:rsidP="005402F7">
      <w:pPr>
        <w:rPr>
          <w:lang w:val="es-CO"/>
        </w:rPr>
      </w:pPr>
    </w:p>
    <w:p w:rsidR="005402F7" w:rsidRDefault="005402F7" w:rsidP="005402F7">
      <w:pPr>
        <w:rPr>
          <w:lang w:val="es-CO"/>
        </w:rPr>
      </w:pPr>
    </w:p>
    <w:p w:rsidR="00255891" w:rsidRPr="00EE36D5" w:rsidRDefault="00255891" w:rsidP="00842A5A">
      <w:pPr>
        <w:pStyle w:val="Ttulo3"/>
        <w:rPr>
          <w:rFonts w:ascii="Calibri" w:hAnsi="Calibri"/>
          <w:color w:val="000000"/>
          <w:sz w:val="24"/>
          <w:szCs w:val="22"/>
        </w:rPr>
      </w:pPr>
      <w:bookmarkStart w:id="1550" w:name="_Toc223509139"/>
      <w:r w:rsidRPr="00EE36D5">
        <w:rPr>
          <w:rFonts w:ascii="Calibri" w:hAnsi="Calibri"/>
          <w:color w:val="000000"/>
          <w:sz w:val="24"/>
          <w:szCs w:val="22"/>
        </w:rPr>
        <w:lastRenderedPageBreak/>
        <w:t>Suposiciones y Restricciones</w:t>
      </w:r>
      <w:bookmarkEnd w:id="1550"/>
    </w:p>
    <w:p w:rsidR="00255891" w:rsidRPr="00DC7273" w:rsidRDefault="00255891" w:rsidP="00842A5A">
      <w:pPr>
        <w:rPr>
          <w:rFonts w:ascii="Calibri" w:hAnsi="Calibri"/>
          <w:color w:val="000000"/>
          <w:sz w:val="22"/>
          <w:szCs w:val="22"/>
        </w:rPr>
      </w:pPr>
    </w:p>
    <w:p w:rsidR="00255891" w:rsidRDefault="00255891" w:rsidP="00842A5A">
      <w:pPr>
        <w:pStyle w:val="Prrafodelista"/>
        <w:ind w:left="723"/>
        <w:rPr>
          <w:rFonts w:ascii="Calibri" w:hAnsi="Calibri"/>
          <w:b/>
          <w:i/>
          <w:color w:val="000000"/>
          <w:sz w:val="22"/>
          <w:szCs w:val="22"/>
        </w:rPr>
      </w:pPr>
      <w:r w:rsidRPr="00DC7273">
        <w:rPr>
          <w:rFonts w:ascii="Calibri" w:hAnsi="Calibri"/>
          <w:b/>
          <w:i/>
          <w:color w:val="000000"/>
          <w:sz w:val="22"/>
          <w:szCs w:val="22"/>
        </w:rPr>
        <w:t>Suposiciones</w:t>
      </w:r>
    </w:p>
    <w:p w:rsidR="004A0B50" w:rsidRPr="00DC7273" w:rsidRDefault="004A0B50" w:rsidP="004A0B50">
      <w:pPr>
        <w:pStyle w:val="Prrafodelista"/>
        <w:rPr>
          <w:rFonts w:ascii="Calibri" w:hAnsi="Calibri"/>
          <w:b/>
          <w:i/>
          <w:color w:val="000000"/>
          <w:sz w:val="22"/>
          <w:szCs w:val="22"/>
        </w:rPr>
      </w:pPr>
    </w:p>
    <w:p w:rsidR="00255891" w:rsidRPr="00D5157D" w:rsidRDefault="00255891" w:rsidP="00F14E07">
      <w:pPr>
        <w:pStyle w:val="Prrafodelista"/>
        <w:numPr>
          <w:ilvl w:val="0"/>
          <w:numId w:val="5"/>
        </w:numPr>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Controlador de versiones Tortoise 1.0.</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w:t>
      </w:r>
      <w:r w:rsidR="00ED070E" w:rsidRPr="00D5157D">
        <w:rPr>
          <w:rFonts w:ascii="Calibri" w:hAnsi="Calibri"/>
          <w:color w:val="000000" w:themeColor="text1"/>
          <w:sz w:val="22"/>
          <w:szCs w:val="22"/>
        </w:rPr>
        <w:t>RAM</w:t>
      </w:r>
      <w:r w:rsidRPr="00D5157D">
        <w:rPr>
          <w:rFonts w:ascii="Calibri" w:hAnsi="Calibri"/>
          <w:color w:val="000000" w:themeColor="text1"/>
          <w:sz w:val="22"/>
          <w:szCs w:val="22"/>
        </w:rPr>
        <w:t xml:space="preserve"> de 1 gb como mínimo.</w:t>
      </w:r>
    </w:p>
    <w:p w:rsidR="00255891" w:rsidRPr="00D5157D"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Un disco duro de 50 gb como mínimo.</w:t>
      </w:r>
    </w:p>
    <w:p w:rsidR="00255891" w:rsidRDefault="00255891" w:rsidP="00F14E07">
      <w:pPr>
        <w:pStyle w:val="Prrafodelista"/>
        <w:numPr>
          <w:ilvl w:val="1"/>
          <w:numId w:val="6"/>
        </w:numPr>
        <w:jc w:val="both"/>
        <w:rPr>
          <w:rFonts w:ascii="Calibri" w:hAnsi="Calibri"/>
          <w:color w:val="000000" w:themeColor="text1"/>
          <w:sz w:val="22"/>
          <w:szCs w:val="22"/>
        </w:rPr>
      </w:pPr>
      <w:r w:rsidRPr="00D5157D">
        <w:rPr>
          <w:rFonts w:ascii="Calibri" w:hAnsi="Calibri"/>
          <w:color w:val="000000" w:themeColor="text1"/>
          <w:sz w:val="22"/>
          <w:szCs w:val="22"/>
        </w:rPr>
        <w:t xml:space="preserve">Lector de </w:t>
      </w:r>
      <w:r w:rsidR="00ED070E" w:rsidRPr="00D5157D">
        <w:rPr>
          <w:rFonts w:ascii="Calibri" w:hAnsi="Calibri"/>
          <w:color w:val="000000" w:themeColor="text1"/>
          <w:sz w:val="22"/>
          <w:szCs w:val="22"/>
        </w:rPr>
        <w:t>Dvd</w:t>
      </w:r>
      <w:r w:rsidRPr="00D5157D">
        <w:rPr>
          <w:rFonts w:ascii="Calibri" w:hAnsi="Calibri"/>
          <w:color w:val="000000" w:themeColor="text1"/>
          <w:sz w:val="22"/>
          <w:szCs w:val="22"/>
        </w:rPr>
        <w:t xml:space="preserve"> como mínimo.</w:t>
      </w:r>
    </w:p>
    <w:p w:rsidR="00040EB0" w:rsidRPr="00D5157D" w:rsidRDefault="00040EB0" w:rsidP="00040EB0">
      <w:pPr>
        <w:pStyle w:val="Prrafodelista"/>
        <w:ind w:left="1788"/>
        <w:jc w:val="both"/>
        <w:rPr>
          <w:rFonts w:ascii="Calibri" w:hAnsi="Calibri"/>
          <w:color w:val="000000" w:themeColor="text1"/>
          <w:sz w:val="22"/>
          <w:szCs w:val="22"/>
        </w:rPr>
      </w:pP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Hacer contacto con el cliente en unas fechas específicas (Ver Calendarización, 1.1.5 Entregables del Proyecto) sin falta, para la revisión constante del proceso.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Los requerimientos del sistema se mantendrán todo el tiempo desde el inicio del proyecto hasta el final del mismo.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255891" w:rsidRPr="00DC7273" w:rsidRDefault="00255891" w:rsidP="00F14E07">
      <w:pPr>
        <w:pStyle w:val="Prrafodelista"/>
        <w:numPr>
          <w:ilvl w:val="0"/>
          <w:numId w:val="5"/>
        </w:numPr>
        <w:jc w:val="both"/>
        <w:rPr>
          <w:rFonts w:ascii="Calibri" w:hAnsi="Calibri"/>
          <w:color w:val="000000"/>
          <w:sz w:val="22"/>
          <w:szCs w:val="22"/>
        </w:rPr>
      </w:pPr>
      <w:r w:rsidRPr="00DC7273">
        <w:rPr>
          <w:rFonts w:ascii="Calibri" w:hAnsi="Calibri"/>
          <w:color w:val="000000"/>
          <w:sz w:val="22"/>
          <w:szCs w:val="22"/>
        </w:rPr>
        <w:t>Se tendrá un horario de tiempos disponible para cada integrante del equipo, para la asignación de tareas y manejo de métricas durante el desarrollo.</w:t>
      </w:r>
    </w:p>
    <w:p w:rsidR="00255891" w:rsidRPr="00DC7273" w:rsidRDefault="00255891" w:rsidP="000837E5">
      <w:pPr>
        <w:pStyle w:val="Prrafodelista"/>
        <w:jc w:val="both"/>
        <w:rPr>
          <w:rFonts w:ascii="Calibri" w:hAnsi="Calibri" w:cs="Arial"/>
          <w:i/>
          <w:color w:val="000000"/>
          <w:sz w:val="22"/>
          <w:szCs w:val="22"/>
        </w:rPr>
      </w:pPr>
    </w:p>
    <w:p w:rsidR="00255891" w:rsidRDefault="00255891" w:rsidP="000837E5">
      <w:pPr>
        <w:pStyle w:val="Prrafodelista"/>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D5157D" w:rsidRPr="00DC7273" w:rsidRDefault="00D5157D" w:rsidP="00D5157D">
      <w:pPr>
        <w:pStyle w:val="Prrafodelista"/>
        <w:ind w:left="0"/>
        <w:jc w:val="both"/>
        <w:rPr>
          <w:rFonts w:ascii="Calibri" w:hAnsi="Calibri" w:cs="Arial"/>
          <w:b/>
          <w:i/>
          <w:color w:val="000000"/>
          <w:sz w:val="22"/>
          <w:szCs w:val="22"/>
        </w:rPr>
      </w:pP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255891" w:rsidRPr="00DC7273" w:rsidRDefault="00255891" w:rsidP="00F14E07">
      <w:pPr>
        <w:pStyle w:val="Prrafodelista"/>
        <w:numPr>
          <w:ilvl w:val="0"/>
          <w:numId w:val="7"/>
        </w:numPr>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255891" w:rsidRPr="00DC7273" w:rsidRDefault="00255891" w:rsidP="00AD5CB5">
      <w:pPr>
        <w:pStyle w:val="Prrafodelista"/>
        <w:ind w:left="1080"/>
        <w:jc w:val="both"/>
        <w:rPr>
          <w:rFonts w:ascii="Calibri" w:hAnsi="Calibri" w:cs="Arial"/>
          <w:color w:val="000000"/>
          <w:sz w:val="22"/>
          <w:szCs w:val="22"/>
        </w:rPr>
      </w:pPr>
    </w:p>
    <w:p w:rsidR="00255891" w:rsidRDefault="00255891"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4D580F" w:rsidRDefault="004D580F"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040EB0" w:rsidRDefault="00040EB0" w:rsidP="00AD5CB5">
      <w:pPr>
        <w:pStyle w:val="Prrafodelista"/>
        <w:ind w:left="1080"/>
        <w:jc w:val="both"/>
        <w:rPr>
          <w:rFonts w:ascii="Calibri" w:hAnsi="Calibri" w:cs="Arial"/>
          <w:color w:val="000000"/>
          <w:sz w:val="22"/>
          <w:szCs w:val="22"/>
        </w:rPr>
      </w:pPr>
    </w:p>
    <w:p w:rsidR="00255891" w:rsidRPr="007D2CA2" w:rsidRDefault="00255891" w:rsidP="00B94A6E">
      <w:pPr>
        <w:pStyle w:val="Ttulo3"/>
        <w:rPr>
          <w:rFonts w:ascii="Calibri" w:hAnsi="Calibri"/>
          <w:color w:val="000000"/>
          <w:sz w:val="24"/>
          <w:szCs w:val="22"/>
        </w:rPr>
      </w:pPr>
      <w:bookmarkStart w:id="1551" w:name="_Toc223509140"/>
      <w:r w:rsidRPr="007D2CA2">
        <w:rPr>
          <w:rFonts w:ascii="Calibri" w:hAnsi="Calibri"/>
          <w:color w:val="000000"/>
          <w:sz w:val="24"/>
          <w:szCs w:val="22"/>
        </w:rPr>
        <w:lastRenderedPageBreak/>
        <w:t>Entregables del Proyecto</w:t>
      </w:r>
      <w:bookmarkEnd w:id="1551"/>
    </w:p>
    <w:p w:rsidR="00255891" w:rsidRDefault="00255891" w:rsidP="002C6E73">
      <w:pPr>
        <w:rPr>
          <w:rFonts w:ascii="Calibri" w:hAnsi="Calibri"/>
          <w:color w:val="000000"/>
          <w:sz w:val="22"/>
          <w:szCs w:val="22"/>
        </w:rPr>
      </w:pPr>
    </w:p>
    <w:p w:rsidR="00EA20E4" w:rsidRPr="009F5FEB" w:rsidRDefault="00EA20E4" w:rsidP="00EA20E4">
      <w:pPr>
        <w:jc w:val="both"/>
        <w:rPr>
          <w:rFonts w:ascii="Calibri" w:hAnsi="Calibri"/>
          <w:sz w:val="22"/>
        </w:rPr>
      </w:pPr>
      <w:r>
        <w:rPr>
          <w:rFonts w:ascii="Calibri" w:hAnsi="Calibri"/>
          <w:sz w:val="22"/>
        </w:rPr>
        <w:t xml:space="preserve">Este proyecto se divide en cuatro etapas (como se muestra en la figura 1), que son las correspondientes entregas realizadas del avance para el cliente. La primera etapa, es el llamado SPMP o </w:t>
      </w:r>
      <w:r>
        <w:rPr>
          <w:rFonts w:ascii="Calibri" w:hAnsi="Calibri"/>
          <w:i/>
          <w:sz w:val="22"/>
        </w:rPr>
        <w:t xml:space="preserve">Software Project Management Plan </w:t>
      </w:r>
      <w:r>
        <w:rPr>
          <w:rFonts w:ascii="Calibri" w:hAnsi="Calibri"/>
          <w:sz w:val="22"/>
        </w:rPr>
        <w:t xml:space="preserve">(Ver anexo sección tal), que cuenta con unos procesos y tareas subdivididas y explicadas más adelante en este mismo documento. En la segunda etapa se encuentra el SRS  o </w:t>
      </w:r>
      <w:r w:rsidRPr="00387906">
        <w:rPr>
          <w:rFonts w:ascii="Calibri" w:hAnsi="Calibri"/>
          <w:i/>
          <w:sz w:val="22"/>
        </w:rPr>
        <w:t>Software</w:t>
      </w:r>
      <w:r>
        <w:rPr>
          <w:rFonts w:ascii="Calibri" w:hAnsi="Calibri"/>
          <w:i/>
          <w:sz w:val="22"/>
        </w:rPr>
        <w:t xml:space="preserve"> Requirements Specification</w:t>
      </w:r>
      <w:r>
        <w:rPr>
          <w:rFonts w:ascii="Calibri" w:hAnsi="Calibri"/>
          <w:sz w:val="22"/>
        </w:rPr>
        <w:t xml:space="preserve">(Ver anexo sección tal), en la tercera el SDD o </w:t>
      </w:r>
      <w:r>
        <w:rPr>
          <w:rFonts w:ascii="Calibri" w:hAnsi="Calibri"/>
          <w:i/>
          <w:sz w:val="22"/>
        </w:rPr>
        <w:t>Software Design Descriptions</w:t>
      </w:r>
      <w:r>
        <w:rPr>
          <w:rFonts w:ascii="Calibri" w:hAnsi="Calibri"/>
          <w:sz w:val="22"/>
        </w:rPr>
        <w:t xml:space="preserve"> y por último, la cuarta etapa que es la entrega final. La siguiente tabla muestra de manera general los entregables por etapa y sus características:</w:t>
      </w:r>
    </w:p>
    <w:p w:rsidR="00EA20E4" w:rsidRDefault="00EA20E4" w:rsidP="002C6E73">
      <w:pPr>
        <w:rPr>
          <w:rFonts w:ascii="Calibri" w:hAnsi="Calibri"/>
          <w:color w:val="000000"/>
          <w:sz w:val="22"/>
          <w:szCs w:val="22"/>
        </w:rPr>
      </w:pPr>
    </w:p>
    <w:p w:rsidR="00EA20E4" w:rsidRDefault="00EA20E4" w:rsidP="002C6E73">
      <w:pPr>
        <w:rPr>
          <w:rFonts w:ascii="Calibri" w:hAnsi="Calibri"/>
          <w:color w:val="000000"/>
          <w:sz w:val="22"/>
          <w:szCs w:val="22"/>
        </w:rPr>
      </w:pPr>
    </w:p>
    <w:p w:rsidR="00D82686" w:rsidRPr="00DC7273" w:rsidRDefault="00D82686" w:rsidP="002C6E73">
      <w:pPr>
        <w:rPr>
          <w:rFonts w:ascii="Calibri" w:hAnsi="Calibri"/>
          <w:color w:val="000000"/>
          <w:sz w:val="22"/>
          <w:szCs w:val="22"/>
        </w:rPr>
      </w:pPr>
    </w:p>
    <w:tbl>
      <w:tblPr>
        <w:tblStyle w:val="Tablaconcuadrcula"/>
        <w:tblW w:w="8505" w:type="dxa"/>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259"/>
        <w:gridCol w:w="1979"/>
        <w:gridCol w:w="1549"/>
        <w:gridCol w:w="1552"/>
        <w:gridCol w:w="1166"/>
      </w:tblGrid>
      <w:tr w:rsidR="00EA20E4" w:rsidRPr="00A43560" w:rsidTr="00396B51">
        <w:trPr>
          <w:trHeight w:val="397"/>
        </w:trPr>
        <w:tc>
          <w:tcPr>
            <w:tcW w:w="2268"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Entregable/ Producto</w:t>
            </w:r>
          </w:p>
        </w:tc>
        <w:tc>
          <w:tcPr>
            <w:tcW w:w="1985"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Descripción general</w:t>
            </w:r>
          </w:p>
        </w:tc>
        <w:tc>
          <w:tcPr>
            <w:tcW w:w="1559"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Fecha de entrega</w:t>
            </w:r>
          </w:p>
        </w:tc>
        <w:tc>
          <w:tcPr>
            <w:tcW w:w="1559" w:type="dxa"/>
            <w:shd w:val="clear" w:color="auto" w:fill="D9D9D9" w:themeFill="background1" w:themeFillShade="D9"/>
            <w:vAlign w:val="center"/>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Medio de entrega</w:t>
            </w:r>
          </w:p>
        </w:tc>
        <w:tc>
          <w:tcPr>
            <w:tcW w:w="1134" w:type="dxa"/>
            <w:shd w:val="clear" w:color="auto" w:fill="D9D9D9" w:themeFill="background1" w:themeFillShade="D9"/>
            <w:vAlign w:val="center"/>
          </w:tcPr>
          <w:p w:rsidR="00255891" w:rsidRPr="00A43560" w:rsidRDefault="00255891" w:rsidP="001E42EA">
            <w:pPr>
              <w:rPr>
                <w:rFonts w:ascii="Calibri" w:hAnsi="Calibri"/>
                <w:b/>
                <w:bCs/>
                <w:color w:val="000000"/>
                <w:sz w:val="20"/>
                <w:szCs w:val="18"/>
                <w:lang w:val="es-ES"/>
              </w:rPr>
            </w:pPr>
            <w:r w:rsidRPr="00A43560">
              <w:rPr>
                <w:rFonts w:ascii="Calibri" w:hAnsi="Calibri"/>
                <w:b/>
                <w:bCs/>
                <w:color w:val="000000"/>
                <w:sz w:val="20"/>
                <w:szCs w:val="18"/>
                <w:lang w:val="es-ES"/>
              </w:rPr>
              <w:t xml:space="preserve">Lugar </w:t>
            </w: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SPMP</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Planeación para la gestión del proyecto</w:t>
            </w:r>
            <w:r w:rsidR="001F7048" w:rsidRPr="00A43560">
              <w:rPr>
                <w:rFonts w:ascii="Calibri" w:hAnsi="Calibri"/>
                <w:color w:val="000000" w:themeColor="text1"/>
                <w:sz w:val="20"/>
                <w:szCs w:val="18"/>
                <w:lang w:val="es-ES"/>
              </w:rPr>
              <w:t>.</w:t>
            </w:r>
          </w:p>
          <w:p w:rsidR="001F7048" w:rsidRPr="00A43560" w:rsidRDefault="001F7048"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Diagramas de casos de uso</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13 de marzo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w:t>
            </w:r>
            <w:r w:rsidR="00255891" w:rsidRPr="00A43560">
              <w:rPr>
                <w:rFonts w:ascii="Calibri" w:hAnsi="Calibri"/>
                <w:color w:val="000000" w:themeColor="text1"/>
                <w:sz w:val="20"/>
                <w:szCs w:val="18"/>
                <w:lang w:val="es-ES"/>
              </w:rPr>
              <w:t>agnético</w:t>
            </w:r>
          </w:p>
        </w:tc>
        <w:tc>
          <w:tcPr>
            <w:tcW w:w="1134"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 xml:space="preserve">Laboratorio </w:t>
            </w: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SRS</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Especificación de requerimientos y primer prototipo</w:t>
            </w:r>
            <w:r w:rsidR="001E161D" w:rsidRPr="00A43560">
              <w:rPr>
                <w:rFonts w:ascii="Calibri" w:hAnsi="Calibri"/>
                <w:color w:val="000000" w:themeColor="text1"/>
                <w:sz w:val="20"/>
                <w:szCs w:val="18"/>
                <w:lang w:val="es-ES"/>
              </w:rPr>
              <w:t xml:space="preserve"> (casos de uso implementados)</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15 de abril del 2009</w:t>
            </w:r>
          </w:p>
        </w:tc>
        <w:tc>
          <w:tcPr>
            <w:tcW w:w="1559" w:type="dxa"/>
          </w:tcPr>
          <w:p w:rsidR="00446A39"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w:t>
            </w:r>
          </w:p>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Magnético A</w:t>
            </w:r>
            <w:r w:rsidR="00255891" w:rsidRPr="00A43560">
              <w:rPr>
                <w:rFonts w:ascii="Calibri" w:hAnsi="Calibri"/>
                <w:color w:val="000000" w:themeColor="text1"/>
                <w:sz w:val="20"/>
                <w:szCs w:val="18"/>
                <w:lang w:val="es-ES"/>
              </w:rPr>
              <w:t>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r w:rsidR="00EA20E4" w:rsidRPr="00A43560" w:rsidTr="001E42EA">
        <w:tc>
          <w:tcPr>
            <w:tcW w:w="2268" w:type="dxa"/>
            <w:shd w:val="clear" w:color="auto" w:fill="F2F2F2" w:themeFill="background1" w:themeFillShade="F2"/>
          </w:tcPr>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SDD</w:t>
            </w:r>
          </w:p>
          <w:p w:rsidR="00255891" w:rsidRPr="00A43560" w:rsidRDefault="00255891" w:rsidP="002C6E73">
            <w:pPr>
              <w:rPr>
                <w:rFonts w:ascii="Calibri" w:hAnsi="Calibri"/>
                <w:b/>
                <w:bCs/>
                <w:color w:val="000000"/>
                <w:sz w:val="20"/>
                <w:szCs w:val="18"/>
                <w:lang w:val="es-ES"/>
              </w:rPr>
            </w:pPr>
            <w:r w:rsidRPr="00A43560">
              <w:rPr>
                <w:rFonts w:ascii="Calibri" w:hAnsi="Calibri"/>
                <w:b/>
                <w:bCs/>
                <w:color w:val="000000"/>
                <w:sz w:val="20"/>
                <w:szCs w:val="18"/>
                <w:lang w:val="es-ES"/>
              </w:rPr>
              <w:t>Presentación</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Descripción del diseño, prototipo funcional (50%)</w:t>
            </w:r>
          </w:p>
          <w:p w:rsidR="00A30078" w:rsidRPr="00A43560" w:rsidRDefault="00A30078" w:rsidP="00B436F0">
            <w:pPr>
              <w:rPr>
                <w:rFonts w:ascii="Calibri" w:hAnsi="Calibri"/>
                <w:color w:val="000000" w:themeColor="text1"/>
                <w:sz w:val="20"/>
                <w:szCs w:val="18"/>
                <w:lang w:val="es-ES"/>
              </w:rPr>
            </w:pP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6 de mayo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w:t>
            </w:r>
            <w:r w:rsidR="00255891" w:rsidRPr="00A43560">
              <w:rPr>
                <w:rFonts w:ascii="Calibri" w:hAnsi="Calibri"/>
                <w:color w:val="000000" w:themeColor="text1"/>
                <w:sz w:val="20"/>
                <w:szCs w:val="18"/>
                <w:lang w:val="es-ES"/>
              </w:rPr>
              <w:t>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r w:rsidR="00EA20E4" w:rsidRPr="00A43560" w:rsidTr="001E42EA">
        <w:trPr>
          <w:trHeight w:val="643"/>
        </w:trPr>
        <w:tc>
          <w:tcPr>
            <w:tcW w:w="2268" w:type="dxa"/>
            <w:shd w:val="clear" w:color="auto" w:fill="F2F2F2" w:themeFill="background1" w:themeFillShade="F2"/>
          </w:tcPr>
          <w:p w:rsidR="00EA20E4" w:rsidRPr="00A43560" w:rsidRDefault="00EA20E4" w:rsidP="00B116AD">
            <w:pPr>
              <w:autoSpaceDE w:val="0"/>
              <w:autoSpaceDN w:val="0"/>
              <w:adjustRightInd w:val="0"/>
              <w:rPr>
                <w:rFonts w:ascii="Calibri" w:hAnsi="Calibri" w:cs="Arial,Bold"/>
                <w:b/>
                <w:color w:val="000000"/>
                <w:sz w:val="20"/>
                <w:szCs w:val="18"/>
                <w:lang w:val="es-ES" w:eastAsia="es-CO"/>
              </w:rPr>
            </w:pPr>
            <w:r w:rsidRPr="00A43560">
              <w:rPr>
                <w:rFonts w:ascii="Calibri" w:hAnsi="Calibri" w:cs="Arial,Bold"/>
                <w:b/>
                <w:color w:val="000000"/>
                <w:sz w:val="20"/>
                <w:szCs w:val="18"/>
                <w:lang w:val="es-ES" w:eastAsia="es-CO"/>
              </w:rPr>
              <w:t>Implementación.</w:t>
            </w:r>
          </w:p>
          <w:p w:rsidR="00255891" w:rsidRPr="00A43560" w:rsidRDefault="00255891" w:rsidP="00B116AD">
            <w:pPr>
              <w:autoSpaceDE w:val="0"/>
              <w:autoSpaceDN w:val="0"/>
              <w:adjustRightInd w:val="0"/>
              <w:rPr>
                <w:rFonts w:ascii="Calibri" w:hAnsi="Calibri" w:cs="Arial,Bold"/>
                <w:b/>
                <w:bCs/>
                <w:color w:val="000000"/>
                <w:sz w:val="20"/>
                <w:szCs w:val="18"/>
                <w:lang w:val="es-ES" w:eastAsia="es-CO"/>
              </w:rPr>
            </w:pPr>
            <w:r w:rsidRPr="00A43560">
              <w:rPr>
                <w:rFonts w:ascii="Calibri" w:hAnsi="Calibri" w:cs="Arial,Bold"/>
                <w:b/>
                <w:color w:val="000000"/>
                <w:sz w:val="20"/>
                <w:szCs w:val="18"/>
                <w:lang w:val="es-ES" w:eastAsia="es-CO"/>
              </w:rPr>
              <w:t>Plan de</w:t>
            </w:r>
            <w:r w:rsidR="00EA20E4" w:rsidRPr="00A43560">
              <w:rPr>
                <w:rFonts w:ascii="Calibri" w:hAnsi="Calibri" w:cs="Arial,Bold"/>
                <w:b/>
                <w:bCs/>
                <w:color w:val="000000"/>
                <w:sz w:val="20"/>
                <w:szCs w:val="18"/>
                <w:lang w:val="es-ES" w:eastAsia="es-CO"/>
              </w:rPr>
              <w:t xml:space="preserve"> </w:t>
            </w:r>
            <w:r w:rsidRPr="00A43560">
              <w:rPr>
                <w:rFonts w:ascii="Calibri" w:hAnsi="Calibri" w:cs="Arial,Bold"/>
                <w:b/>
                <w:color w:val="000000"/>
                <w:sz w:val="20"/>
                <w:szCs w:val="18"/>
                <w:lang w:val="es-ES" w:eastAsia="es-CO"/>
              </w:rPr>
              <w:t>Pruebas Manuales</w:t>
            </w:r>
          </w:p>
          <w:p w:rsidR="00255891" w:rsidRPr="00A43560" w:rsidRDefault="00255891" w:rsidP="00EA20E4">
            <w:pPr>
              <w:rPr>
                <w:rFonts w:ascii="Calibri" w:hAnsi="Calibri"/>
                <w:b/>
                <w:bCs/>
                <w:color w:val="000000"/>
                <w:sz w:val="20"/>
                <w:szCs w:val="18"/>
                <w:lang w:val="es-ES"/>
              </w:rPr>
            </w:pPr>
            <w:r w:rsidRPr="00A43560">
              <w:rPr>
                <w:rFonts w:ascii="Calibri" w:hAnsi="Calibri" w:cs="Arial,Bold"/>
                <w:b/>
                <w:color w:val="000000"/>
                <w:sz w:val="20"/>
                <w:szCs w:val="18"/>
                <w:lang w:val="es-ES" w:eastAsia="es-CO"/>
              </w:rPr>
              <w:t xml:space="preserve">Métricas resultantes </w:t>
            </w:r>
            <w:r w:rsidR="00EA20E4" w:rsidRPr="00A43560">
              <w:rPr>
                <w:rFonts w:ascii="Calibri" w:hAnsi="Calibri" w:cs="Arial,Bold"/>
                <w:b/>
                <w:color w:val="000000"/>
                <w:sz w:val="20"/>
                <w:szCs w:val="18"/>
                <w:lang w:val="es-ES" w:eastAsia="es-CO"/>
              </w:rPr>
              <w:t xml:space="preserve">de </w:t>
            </w:r>
            <w:r w:rsidRPr="00A43560">
              <w:rPr>
                <w:rFonts w:ascii="Calibri" w:hAnsi="Calibri" w:cs="Arial,Bold"/>
                <w:b/>
                <w:color w:val="000000"/>
                <w:sz w:val="20"/>
                <w:szCs w:val="18"/>
                <w:lang w:val="es-ES" w:eastAsia="es-CO"/>
              </w:rPr>
              <w:t>Pruebas</w:t>
            </w:r>
          </w:p>
        </w:tc>
        <w:tc>
          <w:tcPr>
            <w:tcW w:w="1985" w:type="dxa"/>
          </w:tcPr>
          <w:p w:rsidR="00255891" w:rsidRPr="00A43560" w:rsidRDefault="00255891" w:rsidP="00B436F0">
            <w:pPr>
              <w:rPr>
                <w:rFonts w:ascii="Calibri" w:hAnsi="Calibri"/>
                <w:color w:val="000000" w:themeColor="text1"/>
                <w:sz w:val="20"/>
                <w:szCs w:val="18"/>
                <w:lang w:val="es-ES"/>
              </w:rPr>
            </w:pPr>
            <w:r w:rsidRPr="00A43560">
              <w:rPr>
                <w:rFonts w:ascii="Calibri" w:hAnsi="Calibri"/>
                <w:color w:val="000000" w:themeColor="text1"/>
                <w:sz w:val="20"/>
                <w:szCs w:val="18"/>
                <w:lang w:val="es-ES"/>
              </w:rPr>
              <w:t>Entrega final</w:t>
            </w:r>
          </w:p>
        </w:tc>
        <w:tc>
          <w:tcPr>
            <w:tcW w:w="1559" w:type="dxa"/>
          </w:tcPr>
          <w:p w:rsidR="00255891" w:rsidRPr="00A43560" w:rsidRDefault="00255891"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27 de mayo del 2009</w:t>
            </w:r>
          </w:p>
        </w:tc>
        <w:tc>
          <w:tcPr>
            <w:tcW w:w="1559" w:type="dxa"/>
          </w:tcPr>
          <w:p w:rsidR="00255891" w:rsidRPr="00A43560" w:rsidRDefault="00446A39" w:rsidP="002C6E73">
            <w:pPr>
              <w:rPr>
                <w:rFonts w:ascii="Calibri" w:hAnsi="Calibri"/>
                <w:color w:val="000000" w:themeColor="text1"/>
                <w:sz w:val="20"/>
                <w:szCs w:val="18"/>
                <w:lang w:val="es-ES"/>
              </w:rPr>
            </w:pPr>
            <w:r w:rsidRPr="00A43560">
              <w:rPr>
                <w:rFonts w:ascii="Calibri" w:hAnsi="Calibri"/>
                <w:color w:val="000000" w:themeColor="text1"/>
                <w:sz w:val="20"/>
                <w:szCs w:val="18"/>
                <w:lang w:val="es-ES"/>
              </w:rPr>
              <w:t>Impreso, Magnético Aplicación java</w:t>
            </w:r>
          </w:p>
        </w:tc>
        <w:tc>
          <w:tcPr>
            <w:tcW w:w="1134" w:type="dxa"/>
          </w:tcPr>
          <w:p w:rsidR="00255891" w:rsidRPr="00A43560" w:rsidRDefault="00255891" w:rsidP="002C6E73">
            <w:pPr>
              <w:rPr>
                <w:rFonts w:ascii="Calibri" w:hAnsi="Calibri"/>
                <w:color w:val="000000" w:themeColor="text1"/>
                <w:sz w:val="20"/>
                <w:szCs w:val="18"/>
                <w:lang w:val="es-ES"/>
              </w:rPr>
            </w:pPr>
          </w:p>
        </w:tc>
      </w:tr>
    </w:tbl>
    <w:p w:rsidR="00255891" w:rsidRPr="00E80ABD" w:rsidRDefault="00E80ABD" w:rsidP="00E80ABD">
      <w:pPr>
        <w:pStyle w:val="Epgrafe"/>
        <w:jc w:val="center"/>
        <w:rPr>
          <w:rFonts w:asciiTheme="minorHAnsi" w:hAnsiTheme="minorHAnsi"/>
          <w:color w:val="000000"/>
          <w:sz w:val="22"/>
          <w:szCs w:val="22"/>
        </w:rPr>
      </w:pPr>
      <w:bookmarkStart w:id="1552" w:name="_Toc223523736"/>
      <w:bookmarkStart w:id="1553" w:name="_Toc223546650"/>
      <w:bookmarkStart w:id="1554" w:name="_Toc223547024"/>
      <w:bookmarkStart w:id="1555" w:name="_Toc223547037"/>
      <w:r w:rsidRPr="00E80ABD">
        <w:rPr>
          <w:rFonts w:asciiTheme="minorHAnsi" w:hAnsiTheme="minorHAnsi"/>
          <w:sz w:val="22"/>
          <w:szCs w:val="22"/>
        </w:rPr>
        <w:t xml:space="preserve">Tabla </w:t>
      </w:r>
      <w:r w:rsidR="00AA00AF"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AA00AF" w:rsidRPr="00E80ABD">
        <w:rPr>
          <w:rFonts w:asciiTheme="minorHAnsi" w:hAnsiTheme="minorHAnsi"/>
          <w:sz w:val="22"/>
          <w:szCs w:val="22"/>
        </w:rPr>
        <w:fldChar w:fldCharType="separate"/>
      </w:r>
      <w:r w:rsidR="008E58FD">
        <w:rPr>
          <w:rFonts w:asciiTheme="minorHAnsi" w:hAnsiTheme="minorHAnsi"/>
          <w:noProof/>
          <w:sz w:val="22"/>
          <w:szCs w:val="22"/>
        </w:rPr>
        <w:t>2</w:t>
      </w:r>
      <w:r w:rsidR="00AA00AF" w:rsidRPr="00E80ABD">
        <w:rPr>
          <w:rFonts w:asciiTheme="minorHAnsi" w:hAnsiTheme="minorHAnsi"/>
          <w:sz w:val="22"/>
          <w:szCs w:val="22"/>
        </w:rPr>
        <w:fldChar w:fldCharType="end"/>
      </w:r>
      <w:r w:rsidR="00EF00F4" w:rsidRPr="00E80ABD">
        <w:rPr>
          <w:rFonts w:asciiTheme="minorHAnsi" w:hAnsiTheme="minorHAnsi"/>
          <w:color w:val="000000"/>
          <w:sz w:val="22"/>
          <w:szCs w:val="22"/>
        </w:rPr>
        <w:t>. Entregables del proyecto</w:t>
      </w:r>
      <w:bookmarkEnd w:id="1552"/>
      <w:bookmarkEnd w:id="1553"/>
      <w:bookmarkEnd w:id="1554"/>
      <w:bookmarkEnd w:id="1555"/>
    </w:p>
    <w:p w:rsidR="00EF00F4" w:rsidRDefault="00EF00F4"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EF00F4">
      <w:pPr>
        <w:jc w:val="both"/>
        <w:rPr>
          <w:rFonts w:ascii="Calibri" w:hAnsi="Calibri"/>
          <w:color w:val="000000"/>
          <w:sz w:val="22"/>
          <w:szCs w:val="22"/>
        </w:rPr>
      </w:pPr>
    </w:p>
    <w:p w:rsidR="00B9345B" w:rsidRDefault="00B9345B" w:rsidP="00F77166">
      <w:pPr>
        <w:pStyle w:val="Ttulo3"/>
        <w:rPr>
          <w:rFonts w:ascii="Calibri" w:hAnsi="Calibri"/>
          <w:color w:val="000000"/>
          <w:sz w:val="24"/>
          <w:szCs w:val="22"/>
        </w:rPr>
        <w:sectPr w:rsidR="00B9345B" w:rsidSect="0049208C">
          <w:pgSz w:w="11906" w:h="16838"/>
          <w:pgMar w:top="1417" w:right="1701" w:bottom="1417" w:left="1701" w:header="708" w:footer="708" w:gutter="0"/>
          <w:cols w:space="708"/>
          <w:docGrid w:linePitch="360"/>
        </w:sectPr>
      </w:pPr>
    </w:p>
    <w:p w:rsidR="00255891" w:rsidRDefault="00255891" w:rsidP="00F77166">
      <w:pPr>
        <w:pStyle w:val="Ttulo3"/>
        <w:rPr>
          <w:rFonts w:ascii="Calibri" w:hAnsi="Calibri"/>
          <w:color w:val="000000"/>
          <w:sz w:val="24"/>
          <w:szCs w:val="22"/>
        </w:rPr>
      </w:pPr>
      <w:bookmarkStart w:id="1556" w:name="_Toc223509141"/>
      <w:r w:rsidRPr="007D2CA2">
        <w:rPr>
          <w:rFonts w:ascii="Calibri" w:hAnsi="Calibri"/>
          <w:color w:val="000000"/>
          <w:sz w:val="24"/>
          <w:szCs w:val="22"/>
        </w:rPr>
        <w:lastRenderedPageBreak/>
        <w:t>Resumen de Calendarización y Presupuesto</w:t>
      </w:r>
      <w:bookmarkEnd w:id="1556"/>
    </w:p>
    <w:p w:rsidR="00CB7CD0" w:rsidRPr="00CB7CD0" w:rsidRDefault="00CB7CD0" w:rsidP="00CB7CD0"/>
    <w:p w:rsidR="00CB7CD0" w:rsidRPr="00CB7CD0" w:rsidRDefault="00CB7CD0" w:rsidP="00CB7CD0">
      <w:pPr>
        <w:jc w:val="both"/>
        <w:rPr>
          <w:ins w:id="1557" w:author="Colossus User" w:date="2009-02-20T11:05:00Z"/>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costo aproximado de su valor.  </w:t>
      </w:r>
    </w:p>
    <w:p w:rsidR="00ED070E" w:rsidRPr="00DC7273" w:rsidRDefault="00ED070E" w:rsidP="00CB7CD0">
      <w:pPr>
        <w:jc w:val="both"/>
        <w:rPr>
          <w:rFonts w:ascii="Calibri" w:hAnsi="Calibri"/>
          <w:color w:val="000000"/>
          <w:sz w:val="22"/>
          <w:szCs w:val="22"/>
        </w:rPr>
      </w:pPr>
    </w:p>
    <w:tbl>
      <w:tblPr>
        <w:tblW w:w="10352" w:type="dxa"/>
        <w:jc w:val="center"/>
        <w:tblInd w:w="-7450" w:type="dxa"/>
        <w:tblCellMar>
          <w:left w:w="70" w:type="dxa"/>
          <w:right w:w="70" w:type="dxa"/>
        </w:tblCellMar>
        <w:tblLook w:val="04A0"/>
      </w:tblPr>
      <w:tblGrid>
        <w:gridCol w:w="2144"/>
        <w:gridCol w:w="4608"/>
        <w:gridCol w:w="1720"/>
        <w:gridCol w:w="1880"/>
      </w:tblGrid>
      <w:tr w:rsidR="004A6479" w:rsidRPr="004A6479" w:rsidTr="00C244E7">
        <w:trPr>
          <w:trHeight w:val="1230"/>
          <w:jc w:val="center"/>
        </w:trPr>
        <w:tc>
          <w:tcPr>
            <w:tcW w:w="2144" w:type="dxa"/>
            <w:shd w:val="clear" w:color="000000" w:fill="BFBFBF"/>
            <w:vAlign w:val="center"/>
            <w:hideMark/>
          </w:tcPr>
          <w:p w:rsidR="004A6479" w:rsidRPr="004A6479" w:rsidRDefault="004A6479" w:rsidP="00B9345B">
            <w:pPr>
              <w:ind w:left="55"/>
              <w:jc w:val="center"/>
              <w:rPr>
                <w:rFonts w:ascii="Calibri" w:hAnsi="Calibri"/>
                <w:b/>
                <w:sz w:val="20"/>
                <w:szCs w:val="20"/>
                <w:lang w:val="es-CO" w:eastAsia="es-CO"/>
              </w:rPr>
            </w:pPr>
            <w:r w:rsidRPr="004A6479">
              <w:rPr>
                <w:rFonts w:ascii="Calibri" w:hAnsi="Calibri"/>
                <w:b/>
                <w:sz w:val="20"/>
                <w:szCs w:val="20"/>
                <w:lang w:val="es-CO" w:eastAsia="es-CO"/>
              </w:rPr>
              <w:t>Entregas Según Etapas</w:t>
            </w:r>
          </w:p>
        </w:tc>
        <w:tc>
          <w:tcPr>
            <w:tcW w:w="4608"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Actividades</w:t>
            </w:r>
          </w:p>
        </w:tc>
        <w:tc>
          <w:tcPr>
            <w:tcW w:w="1720"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Duración (horas)</w:t>
            </w:r>
          </w:p>
        </w:tc>
        <w:tc>
          <w:tcPr>
            <w:tcW w:w="1880" w:type="dxa"/>
            <w:shd w:val="clear" w:color="000000" w:fill="BFBFBF"/>
            <w:vAlign w:val="center"/>
            <w:hideMark/>
          </w:tcPr>
          <w:p w:rsidR="004A6479" w:rsidRPr="004A6479" w:rsidRDefault="004A6479" w:rsidP="00B9345B">
            <w:pPr>
              <w:jc w:val="center"/>
              <w:rPr>
                <w:rFonts w:ascii="Calibri" w:hAnsi="Calibri"/>
                <w:b/>
                <w:sz w:val="20"/>
                <w:szCs w:val="20"/>
                <w:lang w:val="es-CO" w:eastAsia="es-CO"/>
              </w:rPr>
            </w:pPr>
            <w:r w:rsidRPr="004A6479">
              <w:rPr>
                <w:rFonts w:ascii="Calibri" w:hAnsi="Calibri"/>
                <w:b/>
                <w:sz w:val="20"/>
                <w:szCs w:val="20"/>
                <w:lang w:val="es-CO" w:eastAsia="es-CO"/>
              </w:rPr>
              <w:t>Presupuesto estimado (pesos Colombianos)</w:t>
            </w:r>
          </w:p>
        </w:tc>
      </w:tr>
      <w:tr w:rsidR="004A6479" w:rsidRPr="004A6479" w:rsidTr="00C244E7">
        <w:trPr>
          <w:trHeight w:val="735"/>
          <w:jc w:val="center"/>
        </w:trPr>
        <w:tc>
          <w:tcPr>
            <w:tcW w:w="2144"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Primera etapa</w:t>
            </w: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y asignación de roles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Establecimiento de reglas del equipo</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0,75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254.250</w:t>
            </w:r>
          </w:p>
        </w:tc>
      </w:tr>
      <w:tr w:rsidR="004A6479" w:rsidRPr="004A6479" w:rsidTr="00C244E7">
        <w:trPr>
          <w:trHeight w:val="1280"/>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del documento SPMP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del SPMP</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24</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8.136.000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Revisión SPMP por parte del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Diseño de Casos de uso del sistema</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Consulta con el cliente y revisión mutua</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etapa 1</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31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000000" w:fill="D8D8D8"/>
            <w:hideMark/>
          </w:tcPr>
          <w:p w:rsidR="004A6479" w:rsidRPr="004A6479" w:rsidRDefault="004A6479" w:rsidP="004A6479">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44,25</w:t>
            </w:r>
          </w:p>
        </w:tc>
        <w:tc>
          <w:tcPr>
            <w:tcW w:w="188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15.000.750</w:t>
            </w:r>
          </w:p>
        </w:tc>
      </w:tr>
      <w:tr w:rsidR="004A6479" w:rsidRPr="004A6479" w:rsidTr="00C244E7">
        <w:trPr>
          <w:trHeight w:val="1134"/>
          <w:jc w:val="center"/>
        </w:trPr>
        <w:tc>
          <w:tcPr>
            <w:tcW w:w="2144"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Segunda etapa</w:t>
            </w: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del documento SRS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SRS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Implementación del prototipo 1</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Revisión SRS y Prototipo por parte del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244E7">
        <w:trPr>
          <w:trHeight w:val="1002"/>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etapa 2</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31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000000" w:fill="D8D8D8"/>
            <w:hideMark/>
          </w:tcPr>
          <w:p w:rsidR="004A6479" w:rsidRPr="004A6479" w:rsidRDefault="004A6479" w:rsidP="004A6479">
            <w:pPr>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45</w:t>
            </w:r>
          </w:p>
        </w:tc>
        <w:tc>
          <w:tcPr>
            <w:tcW w:w="188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15.255.000</w:t>
            </w:r>
          </w:p>
        </w:tc>
      </w:tr>
      <w:tr w:rsidR="004A6479" w:rsidRPr="004A6479" w:rsidTr="00C244E7">
        <w:trPr>
          <w:trHeight w:val="1452"/>
          <w:jc w:val="center"/>
        </w:trPr>
        <w:tc>
          <w:tcPr>
            <w:tcW w:w="2144"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lastRenderedPageBreak/>
              <w:t>Tercera etapa</w:t>
            </w: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Investigación y estudio  del documento SDD y afines (conceptualización)</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Desarrollo SDD</w:t>
            </w:r>
          </w:p>
        </w:tc>
        <w:tc>
          <w:tcPr>
            <w:tcW w:w="1720"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Implementación del prototipo al 50%</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5.085.000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Revisión SDD y prototipo por el gerente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244E7">
        <w:trPr>
          <w:trHeight w:val="947"/>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Consulta con el cliente, revisión cliente-IMind</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w:t>
            </w:r>
          </w:p>
        </w:tc>
      </w:tr>
      <w:tr w:rsidR="004A6479" w:rsidRPr="004A6479" w:rsidTr="00C244E7">
        <w:trPr>
          <w:trHeight w:val="49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jc w:val="both"/>
              <w:rPr>
                <w:rFonts w:ascii="Calibri" w:hAnsi="Calibri"/>
                <w:sz w:val="20"/>
                <w:szCs w:val="20"/>
                <w:lang w:val="es-CO" w:eastAsia="es-CO"/>
              </w:rPr>
            </w:pPr>
            <w:r w:rsidRPr="004A6479">
              <w:rPr>
                <w:rFonts w:ascii="Calibri" w:hAnsi="Calibri"/>
                <w:sz w:val="20"/>
                <w:szCs w:val="20"/>
                <w:lang w:val="es-CO" w:eastAsia="es-CO"/>
              </w:rPr>
              <w:t>Presentación etapa 3</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315"/>
          <w:jc w:val="center"/>
        </w:trPr>
        <w:tc>
          <w:tcPr>
            <w:tcW w:w="2144" w:type="dxa"/>
            <w:shd w:val="clear" w:color="000000" w:fill="D8D8D8"/>
            <w:noWrap/>
            <w:vAlign w:val="bottom"/>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 </w:t>
            </w:r>
          </w:p>
        </w:tc>
        <w:tc>
          <w:tcPr>
            <w:tcW w:w="4608" w:type="dxa"/>
            <w:shd w:val="clear" w:color="auto" w:fill="auto"/>
            <w:hideMark/>
          </w:tcPr>
          <w:p w:rsidR="004A6479" w:rsidRPr="004A6479" w:rsidRDefault="004A6479" w:rsidP="004A6479">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48</w:t>
            </w:r>
          </w:p>
        </w:tc>
        <w:tc>
          <w:tcPr>
            <w:tcW w:w="1880" w:type="dxa"/>
            <w:shd w:val="clear" w:color="auto" w:fill="auto"/>
            <w:noWrap/>
            <w:vAlign w:val="bottom"/>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16.272.000</w:t>
            </w:r>
          </w:p>
        </w:tc>
      </w:tr>
      <w:tr w:rsidR="004A6479" w:rsidRPr="004A6479" w:rsidTr="00C244E7">
        <w:trPr>
          <w:trHeight w:val="1755"/>
          <w:jc w:val="center"/>
        </w:trPr>
        <w:tc>
          <w:tcPr>
            <w:tcW w:w="2144" w:type="dxa"/>
            <w:vMerge w:val="restart"/>
            <w:shd w:val="clear" w:color="000000" w:fill="D8D8D8"/>
            <w:hideMark/>
          </w:tcPr>
          <w:p w:rsidR="004A6479" w:rsidRPr="004A6479" w:rsidRDefault="004A6479" w:rsidP="004A6479">
            <w:pPr>
              <w:jc w:val="center"/>
              <w:rPr>
                <w:rFonts w:ascii="Calibri" w:hAnsi="Calibri"/>
                <w:b/>
                <w:bCs/>
                <w:sz w:val="20"/>
                <w:szCs w:val="20"/>
                <w:lang w:val="es-CO" w:eastAsia="es-CO"/>
              </w:rPr>
            </w:pPr>
            <w:r w:rsidRPr="004A6479">
              <w:rPr>
                <w:rFonts w:ascii="Calibri" w:hAnsi="Calibri"/>
                <w:b/>
                <w:bCs/>
                <w:sz w:val="20"/>
                <w:szCs w:val="20"/>
                <w:lang w:val="es-CO" w:eastAsia="es-CO"/>
              </w:rPr>
              <w:t>Cuarta etapa</w:t>
            </w: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Investigación y estudio de Plan de pruebas, manuales, métricas, resultantes de las pruebas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del plan de pruebas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97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y preparación de los manuales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5</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1.695.000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Desarrollo de las métricas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Análisis de las pruebas resultantes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8</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2.712.000</w:t>
            </w:r>
          </w:p>
        </w:tc>
      </w:tr>
      <w:tr w:rsidR="004A6479" w:rsidRPr="004A6479" w:rsidTr="00C244E7">
        <w:trPr>
          <w:trHeight w:val="1271"/>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Terminación de la aplicación Super Triumph(ajustes y últimas funciones)</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20</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6.780.000</w:t>
            </w:r>
          </w:p>
        </w:tc>
      </w:tr>
      <w:tr w:rsidR="004A6479" w:rsidRPr="004A6479" w:rsidTr="00C244E7">
        <w:trPr>
          <w:trHeight w:val="73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Presentación final del proyecto</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339.000</w:t>
            </w:r>
          </w:p>
        </w:tc>
      </w:tr>
      <w:tr w:rsidR="004A6479" w:rsidRPr="004A6479" w:rsidTr="00C244E7">
        <w:trPr>
          <w:trHeight w:val="121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auto" w:fill="auto"/>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Reunión IMind Post-mortem (Documento de cierre)</w:t>
            </w:r>
          </w:p>
        </w:tc>
        <w:tc>
          <w:tcPr>
            <w:tcW w:w="172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3</w:t>
            </w:r>
          </w:p>
        </w:tc>
        <w:tc>
          <w:tcPr>
            <w:tcW w:w="1880" w:type="dxa"/>
            <w:shd w:val="clear" w:color="auto" w:fill="auto"/>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1.017.000</w:t>
            </w:r>
          </w:p>
        </w:tc>
      </w:tr>
      <w:tr w:rsidR="004A6479" w:rsidRPr="004A6479" w:rsidTr="00C244E7">
        <w:trPr>
          <w:trHeight w:val="315"/>
          <w:jc w:val="center"/>
        </w:trPr>
        <w:tc>
          <w:tcPr>
            <w:tcW w:w="2144" w:type="dxa"/>
            <w:vMerge/>
            <w:vAlign w:val="center"/>
            <w:hideMark/>
          </w:tcPr>
          <w:p w:rsidR="004A6479" w:rsidRPr="004A6479" w:rsidRDefault="004A6479" w:rsidP="004A6479">
            <w:pPr>
              <w:rPr>
                <w:rFonts w:ascii="Calibri" w:hAnsi="Calibri"/>
                <w:b/>
                <w:bCs/>
                <w:sz w:val="20"/>
                <w:szCs w:val="20"/>
                <w:lang w:val="es-CO" w:eastAsia="es-CO"/>
              </w:rPr>
            </w:pPr>
          </w:p>
        </w:tc>
        <w:tc>
          <w:tcPr>
            <w:tcW w:w="4608" w:type="dxa"/>
            <w:shd w:val="clear" w:color="000000" w:fill="D8D8D8"/>
            <w:hideMark/>
          </w:tcPr>
          <w:p w:rsidR="004A6479" w:rsidRPr="004A6479" w:rsidRDefault="004A6479" w:rsidP="004A6479">
            <w:pPr>
              <w:jc w:val="both"/>
              <w:rPr>
                <w:rFonts w:ascii="Calibri" w:hAnsi="Calibri"/>
                <w:b/>
                <w:bCs/>
                <w:sz w:val="20"/>
                <w:szCs w:val="20"/>
                <w:lang w:val="es-CO" w:eastAsia="es-CO"/>
              </w:rPr>
            </w:pPr>
            <w:r w:rsidRPr="004A6479">
              <w:rPr>
                <w:rFonts w:ascii="Calibri" w:hAnsi="Calibri"/>
                <w:b/>
                <w:bCs/>
                <w:sz w:val="20"/>
                <w:szCs w:val="20"/>
                <w:lang w:val="es-CO" w:eastAsia="es-CO"/>
              </w:rPr>
              <w:t>SUBTOTAL</w:t>
            </w:r>
          </w:p>
        </w:tc>
        <w:tc>
          <w:tcPr>
            <w:tcW w:w="1720" w:type="dxa"/>
            <w:shd w:val="clear" w:color="000000" w:fill="D8D8D8"/>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40</w:t>
            </w:r>
          </w:p>
        </w:tc>
        <w:tc>
          <w:tcPr>
            <w:tcW w:w="1880" w:type="dxa"/>
            <w:shd w:val="clear" w:color="000000" w:fill="D8D8D8"/>
            <w:noWrap/>
            <w:vAlign w:val="bottom"/>
            <w:hideMark/>
          </w:tcPr>
          <w:p w:rsidR="004A6479" w:rsidRPr="004A6479" w:rsidRDefault="004A6479" w:rsidP="004A6479">
            <w:pPr>
              <w:jc w:val="right"/>
              <w:rPr>
                <w:rFonts w:ascii="Calibri" w:hAnsi="Calibri"/>
                <w:sz w:val="20"/>
                <w:szCs w:val="20"/>
                <w:lang w:val="es-CO" w:eastAsia="es-CO"/>
              </w:rPr>
            </w:pPr>
            <w:r w:rsidRPr="004A6479">
              <w:rPr>
                <w:rFonts w:ascii="Calibri" w:hAnsi="Calibri"/>
                <w:sz w:val="20"/>
                <w:szCs w:val="20"/>
                <w:lang w:val="es-CO" w:eastAsia="es-CO"/>
              </w:rPr>
              <w:t>13.560.000</w:t>
            </w:r>
          </w:p>
        </w:tc>
      </w:tr>
      <w:tr w:rsidR="004A6479" w:rsidRPr="004A6479" w:rsidTr="00C244E7">
        <w:trPr>
          <w:trHeight w:val="315"/>
          <w:jc w:val="center"/>
        </w:trPr>
        <w:tc>
          <w:tcPr>
            <w:tcW w:w="2144" w:type="dxa"/>
            <w:shd w:val="clear" w:color="000000" w:fill="D8D8D8"/>
            <w:noWrap/>
            <w:vAlign w:val="bottom"/>
            <w:hideMark/>
          </w:tcPr>
          <w:p w:rsidR="004A6479" w:rsidRPr="004A6479" w:rsidRDefault="004A6479" w:rsidP="004A6479">
            <w:pPr>
              <w:rPr>
                <w:rFonts w:ascii="Calibri" w:hAnsi="Calibri"/>
                <w:sz w:val="20"/>
                <w:szCs w:val="20"/>
                <w:lang w:val="es-CO" w:eastAsia="es-CO"/>
              </w:rPr>
            </w:pPr>
            <w:r w:rsidRPr="004A6479">
              <w:rPr>
                <w:rFonts w:ascii="Calibri" w:hAnsi="Calibri"/>
                <w:sz w:val="20"/>
                <w:szCs w:val="20"/>
                <w:lang w:val="es-CO" w:eastAsia="es-CO"/>
              </w:rPr>
              <w:t> </w:t>
            </w:r>
          </w:p>
        </w:tc>
        <w:tc>
          <w:tcPr>
            <w:tcW w:w="4608" w:type="dxa"/>
            <w:shd w:val="clear" w:color="auto" w:fill="auto"/>
            <w:noWrap/>
            <w:vAlign w:val="bottom"/>
            <w:hideMark/>
          </w:tcPr>
          <w:p w:rsidR="004A6479" w:rsidRPr="004A6479" w:rsidRDefault="004A6479" w:rsidP="004A6479">
            <w:pPr>
              <w:rPr>
                <w:rFonts w:ascii="Calibri" w:hAnsi="Calibri"/>
                <w:b/>
                <w:bCs/>
                <w:sz w:val="22"/>
                <w:szCs w:val="22"/>
                <w:lang w:val="es-CO" w:eastAsia="es-CO"/>
              </w:rPr>
            </w:pPr>
            <w:r w:rsidRPr="004A6479">
              <w:rPr>
                <w:rFonts w:ascii="Calibri" w:hAnsi="Calibri"/>
                <w:b/>
                <w:bCs/>
                <w:sz w:val="22"/>
                <w:szCs w:val="22"/>
                <w:lang w:val="es-CO" w:eastAsia="es-CO"/>
              </w:rPr>
              <w:t xml:space="preserve">TOTAL </w:t>
            </w:r>
          </w:p>
        </w:tc>
        <w:tc>
          <w:tcPr>
            <w:tcW w:w="1720" w:type="dxa"/>
            <w:shd w:val="clear" w:color="auto" w:fill="auto"/>
            <w:noWrap/>
            <w:vAlign w:val="bottom"/>
            <w:hideMark/>
          </w:tcPr>
          <w:p w:rsidR="004A6479" w:rsidRPr="004A6479" w:rsidRDefault="004A6479" w:rsidP="004A6479">
            <w:pPr>
              <w:jc w:val="right"/>
              <w:rPr>
                <w:rFonts w:ascii="Calibri" w:hAnsi="Calibri"/>
                <w:sz w:val="22"/>
                <w:szCs w:val="22"/>
                <w:lang w:val="es-CO" w:eastAsia="es-CO"/>
              </w:rPr>
            </w:pPr>
            <w:r w:rsidRPr="004A6479">
              <w:rPr>
                <w:rFonts w:ascii="Calibri" w:hAnsi="Calibri"/>
                <w:sz w:val="22"/>
                <w:szCs w:val="22"/>
                <w:lang w:val="es-CO" w:eastAsia="es-CO"/>
              </w:rPr>
              <w:t>177,25</w:t>
            </w:r>
          </w:p>
        </w:tc>
        <w:tc>
          <w:tcPr>
            <w:tcW w:w="1880" w:type="dxa"/>
            <w:shd w:val="clear" w:color="auto" w:fill="auto"/>
            <w:noWrap/>
            <w:vAlign w:val="bottom"/>
            <w:hideMark/>
          </w:tcPr>
          <w:p w:rsidR="004A6479" w:rsidRPr="004A6479" w:rsidRDefault="004A6479" w:rsidP="004A6479">
            <w:pPr>
              <w:jc w:val="right"/>
              <w:rPr>
                <w:rFonts w:ascii="Calibri" w:hAnsi="Calibri"/>
                <w:sz w:val="22"/>
                <w:szCs w:val="22"/>
                <w:lang w:val="es-CO" w:eastAsia="es-CO"/>
              </w:rPr>
            </w:pPr>
            <w:r w:rsidRPr="004A6479">
              <w:rPr>
                <w:rFonts w:ascii="Calibri" w:hAnsi="Calibri"/>
                <w:sz w:val="22"/>
                <w:szCs w:val="22"/>
                <w:lang w:val="es-CO" w:eastAsia="es-CO"/>
              </w:rPr>
              <w:t>60.087.750</w:t>
            </w:r>
          </w:p>
        </w:tc>
      </w:tr>
    </w:tbl>
    <w:p w:rsidR="00B9345B" w:rsidRDefault="00B9345B" w:rsidP="004A6479">
      <w:pPr>
        <w:pStyle w:val="Epgrafe"/>
        <w:jc w:val="center"/>
      </w:pPr>
    </w:p>
    <w:p w:rsidR="008C553C" w:rsidRPr="00E80ABD" w:rsidRDefault="00CD7F2E" w:rsidP="00E80ABD">
      <w:pPr>
        <w:pStyle w:val="Epgrafe"/>
        <w:jc w:val="center"/>
        <w:rPr>
          <w:rFonts w:asciiTheme="minorHAnsi" w:hAnsiTheme="minorHAnsi"/>
          <w:sz w:val="22"/>
          <w:szCs w:val="22"/>
        </w:rPr>
      </w:pPr>
      <w:bookmarkStart w:id="1558" w:name="_Toc223523737"/>
      <w:bookmarkStart w:id="1559" w:name="_Toc223546651"/>
      <w:bookmarkStart w:id="1560" w:name="_Toc223547025"/>
      <w:bookmarkStart w:id="1561" w:name="_Toc223547038"/>
      <w:r w:rsidRPr="00E80ABD">
        <w:rPr>
          <w:rFonts w:asciiTheme="minorHAnsi" w:hAnsiTheme="minorHAnsi"/>
          <w:sz w:val="22"/>
          <w:szCs w:val="22"/>
        </w:rPr>
        <w:t>Tabla</w:t>
      </w:r>
      <w:r w:rsidR="00E80ABD" w:rsidRPr="00E80ABD">
        <w:rPr>
          <w:rFonts w:asciiTheme="minorHAnsi" w:hAnsiTheme="minorHAnsi"/>
          <w:sz w:val="22"/>
          <w:szCs w:val="22"/>
        </w:rPr>
        <w:t xml:space="preserve"> </w:t>
      </w:r>
      <w:r w:rsidR="00AA00AF" w:rsidRPr="00E80ABD">
        <w:rPr>
          <w:rFonts w:asciiTheme="minorHAnsi" w:hAnsiTheme="minorHAnsi"/>
          <w:sz w:val="22"/>
          <w:szCs w:val="22"/>
        </w:rPr>
        <w:fldChar w:fldCharType="begin"/>
      </w:r>
      <w:r w:rsidR="00E80ABD" w:rsidRPr="00E80ABD">
        <w:rPr>
          <w:rFonts w:asciiTheme="minorHAnsi" w:hAnsiTheme="minorHAnsi"/>
          <w:sz w:val="22"/>
          <w:szCs w:val="22"/>
        </w:rPr>
        <w:instrText xml:space="preserve"> SEQ Tabla \* ARABIC </w:instrText>
      </w:r>
      <w:r w:rsidR="00AA00AF" w:rsidRPr="00E80ABD">
        <w:rPr>
          <w:rFonts w:asciiTheme="minorHAnsi" w:hAnsiTheme="minorHAnsi"/>
          <w:sz w:val="22"/>
          <w:szCs w:val="22"/>
        </w:rPr>
        <w:fldChar w:fldCharType="separate"/>
      </w:r>
      <w:r w:rsidR="008E58FD">
        <w:rPr>
          <w:rFonts w:asciiTheme="minorHAnsi" w:hAnsiTheme="minorHAnsi"/>
          <w:noProof/>
          <w:sz w:val="22"/>
          <w:szCs w:val="22"/>
        </w:rPr>
        <w:t>3</w:t>
      </w:r>
      <w:r w:rsidR="00AA00AF" w:rsidRPr="00E80ABD">
        <w:rPr>
          <w:rFonts w:asciiTheme="minorHAnsi" w:hAnsiTheme="minorHAnsi"/>
          <w:sz w:val="22"/>
          <w:szCs w:val="22"/>
        </w:rPr>
        <w:fldChar w:fldCharType="end"/>
      </w:r>
      <w:r w:rsidR="00E80ABD" w:rsidRPr="00E80ABD">
        <w:rPr>
          <w:rFonts w:asciiTheme="minorHAnsi" w:hAnsiTheme="minorHAnsi"/>
          <w:sz w:val="22"/>
          <w:szCs w:val="22"/>
        </w:rPr>
        <w:t xml:space="preserve">. </w:t>
      </w:r>
      <w:r w:rsidR="004A6479" w:rsidRPr="00E80ABD">
        <w:rPr>
          <w:rFonts w:asciiTheme="minorHAnsi" w:hAnsiTheme="minorHAnsi"/>
          <w:sz w:val="22"/>
          <w:szCs w:val="22"/>
        </w:rPr>
        <w:t xml:space="preserve"> Resumen de Calendarización y Presupuesto</w:t>
      </w:r>
      <w:bookmarkEnd w:id="1558"/>
      <w:bookmarkEnd w:id="1559"/>
      <w:bookmarkEnd w:id="1560"/>
      <w:bookmarkEnd w:id="1561"/>
    </w:p>
    <w:p w:rsidR="00820009" w:rsidRDefault="00820009" w:rsidP="00820009"/>
    <w:p w:rsidR="00B9345B" w:rsidRDefault="00B9345B" w:rsidP="004A6479">
      <w:pPr>
        <w:pStyle w:val="Epgrafe"/>
        <w:jc w:val="center"/>
        <w:sectPr w:rsidR="00B9345B" w:rsidSect="00B9345B">
          <w:pgSz w:w="16838" w:h="11906" w:orient="landscape"/>
          <w:pgMar w:top="1701" w:right="1418" w:bottom="1701" w:left="1418" w:header="709" w:footer="709" w:gutter="0"/>
          <w:cols w:space="708"/>
          <w:docGrid w:linePitch="360"/>
        </w:sectPr>
      </w:pPr>
    </w:p>
    <w:p w:rsidR="008C553C" w:rsidRDefault="004A6479" w:rsidP="004A6479">
      <w:pPr>
        <w:pStyle w:val="Epgrafe"/>
        <w:jc w:val="center"/>
      </w:pPr>
      <w:r>
        <w:rPr>
          <w:noProof/>
          <w:lang w:val="es-ES_tradnl" w:eastAsia="es-ES_tradnl"/>
        </w:rPr>
        <w:lastRenderedPageBreak/>
        <w:drawing>
          <wp:inline distT="0" distB="0" distL="0" distR="0">
            <wp:extent cx="4072269" cy="882502"/>
            <wp:effectExtent l="0" t="3810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E80ABD" w:rsidRPr="00E80ABD" w:rsidRDefault="00E80ABD" w:rsidP="00E80ABD">
      <w:pPr>
        <w:pStyle w:val="Epgrafe"/>
        <w:jc w:val="center"/>
        <w:rPr>
          <w:rFonts w:asciiTheme="minorHAnsi" w:hAnsiTheme="minorHAnsi"/>
          <w:sz w:val="22"/>
          <w:szCs w:val="22"/>
          <w:rPrChange w:id="1562" w:author="WinuE" w:date="2009-02-27T18:47:00Z">
            <w:rPr>
              <w:rFonts w:asciiTheme="minorHAnsi" w:hAnsiTheme="minorHAnsi"/>
            </w:rPr>
          </w:rPrChange>
        </w:rPr>
      </w:pPr>
      <w:bookmarkStart w:id="1563" w:name="_Toc223547039"/>
      <w:r w:rsidRPr="00E80ABD">
        <w:rPr>
          <w:rFonts w:asciiTheme="minorHAnsi" w:hAnsiTheme="minorHAnsi"/>
          <w:sz w:val="22"/>
          <w:szCs w:val="22"/>
        </w:rPr>
        <w:t xml:space="preserve">Ilustración </w:t>
      </w:r>
      <w:r w:rsidR="00AA00AF"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AA00AF" w:rsidRPr="00E80ABD">
        <w:rPr>
          <w:rFonts w:asciiTheme="minorHAnsi" w:hAnsiTheme="minorHAnsi"/>
          <w:sz w:val="22"/>
          <w:szCs w:val="22"/>
        </w:rPr>
        <w:fldChar w:fldCharType="separate"/>
      </w:r>
      <w:r w:rsidR="008E58FD">
        <w:rPr>
          <w:rFonts w:asciiTheme="minorHAnsi" w:hAnsiTheme="minorHAnsi"/>
          <w:noProof/>
          <w:sz w:val="22"/>
          <w:szCs w:val="22"/>
        </w:rPr>
        <w:t>1</w:t>
      </w:r>
      <w:r w:rsidR="00AA00AF" w:rsidRPr="00E80ABD">
        <w:rPr>
          <w:rFonts w:asciiTheme="minorHAnsi" w:hAnsiTheme="minorHAnsi"/>
          <w:sz w:val="22"/>
          <w:szCs w:val="22"/>
        </w:rPr>
        <w:fldChar w:fldCharType="end"/>
      </w:r>
      <w:r w:rsidR="00AA00AF" w:rsidRPr="00AA00AF">
        <w:rPr>
          <w:rFonts w:asciiTheme="minorHAnsi" w:hAnsiTheme="minorHAnsi"/>
          <w:sz w:val="22"/>
          <w:szCs w:val="22"/>
          <w:rPrChange w:id="1564" w:author="WinuE" w:date="2009-02-27T18:47:00Z">
            <w:rPr>
              <w:rFonts w:asciiTheme="minorHAnsi" w:hAnsiTheme="minorHAnsi"/>
              <w:color w:val="0000FF"/>
              <w:kern w:val="28"/>
              <w:sz w:val="32"/>
              <w:szCs w:val="32"/>
              <w:u w:val="single"/>
            </w:rPr>
          </w:rPrChange>
        </w:rPr>
        <w:t>. Total Presupuesto Actividades</w:t>
      </w:r>
      <w:bookmarkEnd w:id="1563"/>
    </w:p>
    <w:p w:rsidR="004A6479" w:rsidRPr="00E80ABD" w:rsidRDefault="004A6479" w:rsidP="00E80ABD">
      <w:pPr>
        <w:jc w:val="center"/>
        <w:rPr>
          <w:rFonts w:asciiTheme="minorHAnsi" w:hAnsiTheme="minorHAnsi"/>
          <w:b/>
          <w:sz w:val="22"/>
          <w:szCs w:val="22"/>
        </w:rPr>
      </w:pPr>
    </w:p>
    <w:p w:rsidR="008C553C" w:rsidRDefault="008C553C" w:rsidP="008C553C"/>
    <w:p w:rsidR="00E80ABD" w:rsidRDefault="00030AF3">
      <w:pPr>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000000" w:rsidRDefault="00030AF3">
      <w:pPr>
        <w:pStyle w:val="Prrafodelista"/>
        <w:numPr>
          <w:ilvl w:val="0"/>
          <w:numId w:val="25"/>
        </w:numPr>
        <w:jc w:val="both"/>
        <w:rPr>
          <w:rFonts w:ascii="Calibri" w:hAnsi="Calibri"/>
          <w:sz w:val="22"/>
        </w:rPr>
        <w:pPrChange w:id="1565" w:author="WinuE" w:date="2009-02-27T17:59:00Z">
          <w:pPr>
            <w:pStyle w:val="Prrafodelista"/>
            <w:numPr>
              <w:numId w:val="25"/>
            </w:numPr>
            <w:ind w:left="720" w:hanging="360"/>
          </w:pPr>
        </w:pPrChange>
      </w:pPr>
      <w:r>
        <w:rPr>
          <w:rFonts w:ascii="Calibri" w:hAnsi="Calibri"/>
          <w:sz w:val="22"/>
        </w:rPr>
        <w:t>Una hora de trabajo por cada integrante es de $45.000*</w:t>
      </w:r>
    </w:p>
    <w:p w:rsidR="00000000" w:rsidRDefault="00030AF3">
      <w:pPr>
        <w:pStyle w:val="Prrafodelista"/>
        <w:numPr>
          <w:ilvl w:val="0"/>
          <w:numId w:val="25"/>
        </w:numPr>
        <w:jc w:val="both"/>
        <w:rPr>
          <w:rFonts w:ascii="Calibri" w:hAnsi="Calibri"/>
          <w:sz w:val="22"/>
        </w:rPr>
        <w:pPrChange w:id="1566" w:author="WinuE" w:date="2009-02-27T17:59:00Z">
          <w:pPr>
            <w:pStyle w:val="Prrafodelista"/>
            <w:numPr>
              <w:numId w:val="25"/>
            </w:numPr>
            <w:ind w:left="720" w:hanging="360"/>
          </w:pPr>
        </w:pPrChange>
      </w:pPr>
      <w:r>
        <w:rPr>
          <w:rFonts w:ascii="Calibri" w:hAnsi="Calibri"/>
          <w:sz w:val="22"/>
        </w:rPr>
        <w:t>Auxilio de alimentación por integrante es de $6</w:t>
      </w:r>
      <w:r w:rsidR="001F5C8F">
        <w:rPr>
          <w:rFonts w:ascii="Calibri" w:hAnsi="Calibri"/>
          <w:sz w:val="22"/>
        </w:rPr>
        <w:t>.</w:t>
      </w:r>
      <w:r>
        <w:rPr>
          <w:rFonts w:ascii="Calibri" w:hAnsi="Calibri"/>
          <w:sz w:val="22"/>
        </w:rPr>
        <w:t>500*</w:t>
      </w:r>
    </w:p>
    <w:p w:rsidR="00E80ABD" w:rsidRDefault="00030AF3">
      <w:pPr>
        <w:pStyle w:val="Prrafodelista"/>
        <w:numPr>
          <w:ilvl w:val="0"/>
          <w:numId w:val="25"/>
        </w:numPr>
        <w:jc w:val="both"/>
        <w:rPr>
          <w:rFonts w:ascii="Calibri" w:hAnsi="Calibri"/>
          <w:sz w:val="22"/>
        </w:rPr>
      </w:pPr>
      <w:r>
        <w:rPr>
          <w:rFonts w:ascii="Calibri" w:hAnsi="Calibri"/>
          <w:sz w:val="22"/>
        </w:rPr>
        <w:t>Auxilio de transporte por integrante es de $5</w:t>
      </w:r>
      <w:r w:rsidR="001F5C8F">
        <w:rPr>
          <w:rFonts w:ascii="Calibri" w:hAnsi="Calibri"/>
          <w:sz w:val="22"/>
        </w:rPr>
        <w:t>.</w:t>
      </w:r>
      <w:r>
        <w:rPr>
          <w:rFonts w:ascii="Calibri" w:hAnsi="Calibri"/>
          <w:sz w:val="22"/>
        </w:rPr>
        <w:t>000</w:t>
      </w:r>
      <w:r w:rsidR="001F5C8F">
        <w:rPr>
          <w:rFonts w:ascii="Calibri" w:hAnsi="Calibri"/>
          <w:sz w:val="22"/>
        </w:rPr>
        <w:t>*</w:t>
      </w:r>
    </w:p>
    <w:p w:rsidR="00000000" w:rsidRDefault="001F5C8F">
      <w:pPr>
        <w:jc w:val="both"/>
        <w:rPr>
          <w:rFonts w:ascii="Calibri" w:hAnsi="Calibri"/>
          <w:sz w:val="22"/>
        </w:rPr>
        <w:pPrChange w:id="1567" w:author="WinuE" w:date="2009-02-27T17:59:00Z">
          <w:pPr/>
        </w:pPrChange>
      </w:pPr>
      <w:r>
        <w:rPr>
          <w:rFonts w:ascii="Calibri" w:hAnsi="Calibri"/>
          <w:sz w:val="22"/>
        </w:rPr>
        <w:t>Por lo que una hora de trabajo de un integrante es de $56.500*.</w:t>
      </w:r>
    </w:p>
    <w:p w:rsidR="00E80ABD" w:rsidRDefault="001F5C8F">
      <w:pPr>
        <w:jc w:val="both"/>
        <w:rPr>
          <w:rFonts w:ascii="Calibri" w:hAnsi="Calibri"/>
          <w:sz w:val="22"/>
        </w:rPr>
      </w:pPr>
      <w:r>
        <w:rPr>
          <w:rFonts w:ascii="Calibri" w:hAnsi="Calibri"/>
          <w:sz w:val="22"/>
        </w:rPr>
        <w:t xml:space="preserve">Por otro lado, los recursos y las contrataciones externas se tienen en cuenta </w:t>
      </w:r>
      <w:r w:rsidR="00DC59C6">
        <w:rPr>
          <w:rFonts w:ascii="Calibri" w:hAnsi="Calibri"/>
          <w:sz w:val="22"/>
        </w:rPr>
        <w:t xml:space="preserve">y son explicadas con mayor detenimiento </w:t>
      </w:r>
      <w:r>
        <w:rPr>
          <w:rFonts w:ascii="Calibri" w:hAnsi="Calibri"/>
          <w:sz w:val="22"/>
        </w:rPr>
        <w:t xml:space="preserve">en la sección </w:t>
      </w:r>
      <w:r>
        <w:rPr>
          <w:rFonts w:ascii="Calibri" w:hAnsi="Calibri"/>
          <w:i/>
          <w:sz w:val="22"/>
        </w:rPr>
        <w:t xml:space="preserve"> </w:t>
      </w:r>
      <w:r w:rsidR="00DC59C6">
        <w:rPr>
          <w:rFonts w:ascii="Calibri" w:hAnsi="Calibri"/>
          <w:i/>
          <w:sz w:val="22"/>
        </w:rPr>
        <w:t>7.1 Plan de Administración de Subcontratos.</w:t>
      </w:r>
    </w:p>
    <w:p w:rsidR="00000000" w:rsidRDefault="009F0B64">
      <w:pPr>
        <w:jc w:val="both"/>
        <w:pPrChange w:id="1568" w:author="WinuE" w:date="2009-02-27T17:59:00Z">
          <w:pPr/>
        </w:pPrChange>
      </w:pPr>
    </w:p>
    <w:p w:rsidR="00000000" w:rsidRDefault="007C5076">
      <w:pPr>
        <w:jc w:val="both"/>
        <w:rPr>
          <w:rFonts w:ascii="Calibri" w:hAnsi="Calibri"/>
          <w:i/>
          <w:sz w:val="22"/>
        </w:rPr>
        <w:pPrChange w:id="1569" w:author="WinuE" w:date="2009-02-27T17:59:00Z">
          <w:pPr/>
        </w:pPrChange>
      </w:pPr>
      <w:r w:rsidRPr="00030AF3">
        <w:rPr>
          <w:rFonts w:ascii="Calibri" w:hAnsi="Calibri"/>
          <w:sz w:val="22"/>
        </w:rPr>
        <w:t>*</w:t>
      </w:r>
      <w:r w:rsidRPr="00030AF3">
        <w:rPr>
          <w:rFonts w:ascii="Calibri" w:hAnsi="Calibri"/>
          <w:i/>
          <w:sz w:val="22"/>
        </w:rPr>
        <w:t>calculado en pesos colombianos</w:t>
      </w:r>
    </w:p>
    <w:p w:rsidR="007C5076" w:rsidRDefault="007C5076" w:rsidP="008C553C"/>
    <w:p w:rsidR="008C553C" w:rsidRDefault="00CF16F2" w:rsidP="008C553C">
      <w:r w:rsidRPr="00CF16F2">
        <w:rPr>
          <w:noProof/>
          <w:lang w:val="es-ES_tradnl" w:eastAsia="es-ES_tradnl"/>
        </w:rPr>
        <w:drawing>
          <wp:inline distT="0" distB="0" distL="0" distR="0">
            <wp:extent cx="5431465" cy="2923954"/>
            <wp:effectExtent l="76200" t="0" r="93035" b="0"/>
            <wp:docPr id="4"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CF16F2" w:rsidRPr="00E80ABD" w:rsidRDefault="008E50D2" w:rsidP="00E80ABD">
      <w:pPr>
        <w:pStyle w:val="Epgrafe"/>
        <w:jc w:val="center"/>
        <w:rPr>
          <w:rFonts w:asciiTheme="minorHAnsi" w:hAnsiTheme="minorHAnsi"/>
          <w:sz w:val="22"/>
          <w:szCs w:val="22"/>
        </w:rPr>
      </w:pPr>
      <w:bookmarkStart w:id="1570" w:name="_Toc223547040"/>
      <w:r w:rsidRPr="00E80ABD">
        <w:rPr>
          <w:rFonts w:asciiTheme="minorHAnsi" w:hAnsiTheme="minorHAnsi"/>
          <w:sz w:val="22"/>
          <w:szCs w:val="22"/>
        </w:rPr>
        <w:t>Ilustración</w:t>
      </w:r>
      <w:r w:rsidR="00CF16F2" w:rsidRPr="00E80ABD">
        <w:rPr>
          <w:rFonts w:asciiTheme="minorHAnsi" w:hAnsiTheme="minorHAnsi"/>
          <w:sz w:val="22"/>
          <w:szCs w:val="22"/>
        </w:rPr>
        <w:t xml:space="preserve"> </w:t>
      </w:r>
      <w:r w:rsidR="00AA00AF" w:rsidRPr="00E80ABD">
        <w:rPr>
          <w:rFonts w:asciiTheme="minorHAnsi" w:hAnsiTheme="minorHAnsi"/>
          <w:sz w:val="22"/>
          <w:szCs w:val="22"/>
        </w:rPr>
        <w:fldChar w:fldCharType="begin"/>
      </w:r>
      <w:r w:rsidR="00E80ABD" w:rsidRPr="00E80ABD">
        <w:rPr>
          <w:rFonts w:asciiTheme="minorHAnsi" w:hAnsiTheme="minorHAnsi"/>
          <w:sz w:val="22"/>
          <w:szCs w:val="22"/>
        </w:rPr>
        <w:instrText xml:space="preserve"> SEQ Ilustración \* ARABIC </w:instrText>
      </w:r>
      <w:r w:rsidR="00AA00AF" w:rsidRPr="00E80ABD">
        <w:rPr>
          <w:rFonts w:asciiTheme="minorHAnsi" w:hAnsiTheme="minorHAnsi"/>
          <w:sz w:val="22"/>
          <w:szCs w:val="22"/>
        </w:rPr>
        <w:fldChar w:fldCharType="separate"/>
      </w:r>
      <w:r w:rsidR="008E58FD">
        <w:rPr>
          <w:rFonts w:asciiTheme="minorHAnsi" w:hAnsiTheme="minorHAnsi"/>
          <w:noProof/>
          <w:sz w:val="22"/>
          <w:szCs w:val="22"/>
        </w:rPr>
        <w:t>2</w:t>
      </w:r>
      <w:r w:rsidR="00AA00AF" w:rsidRPr="00E80ABD">
        <w:rPr>
          <w:rFonts w:asciiTheme="minorHAnsi" w:hAnsiTheme="minorHAnsi"/>
          <w:sz w:val="22"/>
          <w:szCs w:val="22"/>
        </w:rPr>
        <w:fldChar w:fldCharType="end"/>
      </w:r>
      <w:r w:rsidR="00CF16F2" w:rsidRPr="00E80ABD">
        <w:rPr>
          <w:rFonts w:asciiTheme="minorHAnsi" w:hAnsiTheme="minorHAnsi"/>
          <w:sz w:val="22"/>
          <w:szCs w:val="22"/>
        </w:rPr>
        <w:t>. Resumen y Calendarización del presupuesto</w:t>
      </w:r>
      <w:bookmarkEnd w:id="1570"/>
    </w:p>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Default="00B9345B" w:rsidP="00B9345B"/>
    <w:p w:rsidR="00B9345B" w:rsidRPr="00B9345B" w:rsidRDefault="00B9345B" w:rsidP="00B9345B"/>
    <w:p w:rsidR="00862DBB" w:rsidRDefault="00862DBB">
      <w:pPr>
        <w:rPr>
          <w:rFonts w:ascii="Calibri" w:hAnsi="Calibri"/>
          <w:b/>
          <w:bCs/>
          <w:iCs/>
          <w:color w:val="000000"/>
          <w:sz w:val="26"/>
          <w:szCs w:val="26"/>
        </w:rPr>
      </w:pPr>
      <w:r>
        <w:rPr>
          <w:rFonts w:ascii="Calibri" w:hAnsi="Calibri"/>
          <w:i/>
          <w:color w:val="000000"/>
          <w:sz w:val="26"/>
          <w:szCs w:val="26"/>
        </w:rPr>
        <w:br w:type="page"/>
      </w:r>
    </w:p>
    <w:p w:rsidR="00255891" w:rsidRPr="007D2CA2" w:rsidRDefault="00255891" w:rsidP="000B59F9">
      <w:pPr>
        <w:pStyle w:val="Ttulo2"/>
        <w:rPr>
          <w:rFonts w:ascii="Calibri" w:hAnsi="Calibri"/>
          <w:i w:val="0"/>
          <w:color w:val="000000"/>
          <w:sz w:val="26"/>
          <w:szCs w:val="26"/>
        </w:rPr>
      </w:pPr>
      <w:bookmarkStart w:id="1571" w:name="_Toc223509142"/>
      <w:r w:rsidRPr="007D2CA2">
        <w:rPr>
          <w:rFonts w:ascii="Calibri" w:hAnsi="Calibri"/>
          <w:i w:val="0"/>
          <w:color w:val="000000"/>
          <w:sz w:val="26"/>
          <w:szCs w:val="26"/>
        </w:rPr>
        <w:lastRenderedPageBreak/>
        <w:t>EVOLUCIÓN DEL PLAN</w:t>
      </w:r>
      <w:bookmarkEnd w:id="1571"/>
      <w:r w:rsidR="00AA00AF"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AA00AF" w:rsidRPr="007D2CA2">
        <w:rPr>
          <w:rFonts w:ascii="Calibri" w:hAnsi="Calibri"/>
          <w:i w:val="0"/>
          <w:color w:val="000000"/>
          <w:sz w:val="26"/>
          <w:szCs w:val="26"/>
        </w:rPr>
        <w:fldChar w:fldCharType="end"/>
      </w:r>
    </w:p>
    <w:p w:rsidR="008C553C" w:rsidRDefault="008C553C" w:rsidP="00632035">
      <w:pPr>
        <w:rPr>
          <w:rFonts w:ascii="Calibri" w:hAnsi="Calibri"/>
          <w:color w:val="000000"/>
          <w:sz w:val="22"/>
          <w:szCs w:val="22"/>
        </w:rPr>
      </w:pPr>
    </w:p>
    <w:p w:rsidR="008C553C" w:rsidRDefault="00227806" w:rsidP="00227806">
      <w:pPr>
        <w:jc w:val="both"/>
        <w:rPr>
          <w:rFonts w:ascii="Calibri" w:hAnsi="Calibri"/>
          <w:color w:val="000000"/>
          <w:sz w:val="22"/>
          <w:szCs w:val="22"/>
        </w:rPr>
      </w:pPr>
      <w:r>
        <w:rPr>
          <w:rFonts w:ascii="Calibri" w:hAnsi="Calibri"/>
          <w:color w:val="000000"/>
          <w:sz w:val="22"/>
          <w:szCs w:val="22"/>
        </w:rPr>
        <w:t>En general, IMind usa varios conceptos claves los cuales son importantes para el entendimiento del desarrollo y la evolución del plan, el cu</w:t>
      </w:r>
      <w:r w:rsidR="00CD7F2E">
        <w:rPr>
          <w:rFonts w:ascii="Calibri" w:hAnsi="Calibri"/>
          <w:color w:val="000000"/>
          <w:sz w:val="22"/>
          <w:szCs w:val="22"/>
        </w:rPr>
        <w:t xml:space="preserve">al se ve también en la </w:t>
      </w:r>
      <w:commentRangeStart w:id="1572"/>
      <w:r w:rsidR="00CD7F2E">
        <w:rPr>
          <w:rFonts w:ascii="Calibri" w:hAnsi="Calibri"/>
          <w:color w:val="000000"/>
          <w:sz w:val="22"/>
          <w:szCs w:val="22"/>
        </w:rPr>
        <w:t>Gráfica 2</w:t>
      </w:r>
      <w:r>
        <w:rPr>
          <w:rFonts w:ascii="Calibri" w:hAnsi="Calibri"/>
          <w:color w:val="000000"/>
          <w:sz w:val="22"/>
          <w:szCs w:val="22"/>
        </w:rPr>
        <w:t>:</w:t>
      </w:r>
      <w:commentRangeEnd w:id="1572"/>
      <w:r w:rsidR="00836A43">
        <w:rPr>
          <w:rStyle w:val="Refdecomentario"/>
        </w:rPr>
        <w:commentReference w:id="1572"/>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227806" w:rsidRDefault="00227806"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227806" w:rsidRDefault="00CD7F2E" w:rsidP="00227806">
      <w:pPr>
        <w:pStyle w:val="Prrafodelista"/>
        <w:numPr>
          <w:ilvl w:val="0"/>
          <w:numId w:val="28"/>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227806" w:rsidRDefault="00227806" w:rsidP="00227806">
      <w:pPr>
        <w:jc w:val="both"/>
        <w:rPr>
          <w:rFonts w:ascii="Calibri" w:hAnsi="Calibri"/>
          <w:color w:val="000000"/>
          <w:sz w:val="22"/>
          <w:szCs w:val="22"/>
        </w:rPr>
      </w:pPr>
    </w:p>
    <w:p w:rsidR="00227806" w:rsidRDefault="00227806" w:rsidP="00227806">
      <w:pPr>
        <w:jc w:val="both"/>
        <w:rPr>
          <w:rFonts w:ascii="Calibri" w:hAnsi="Calibri"/>
          <w:color w:val="000000"/>
          <w:sz w:val="22"/>
          <w:szCs w:val="22"/>
        </w:rPr>
      </w:pPr>
      <w:r w:rsidRPr="00227806">
        <w:rPr>
          <w:rFonts w:ascii="Calibri" w:hAnsi="Calibri"/>
          <w:noProof/>
          <w:color w:val="000000"/>
          <w:sz w:val="22"/>
          <w:szCs w:val="22"/>
          <w:lang w:val="es-ES_tradnl" w:eastAsia="es-ES_tradnl"/>
        </w:rPr>
        <w:drawing>
          <wp:inline distT="0" distB="0" distL="0" distR="0">
            <wp:extent cx="5400040" cy="1078133"/>
            <wp:effectExtent l="38100" t="0" r="48260" b="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227806" w:rsidRPr="00E80ABD" w:rsidRDefault="00E80ABD" w:rsidP="00E80ABD">
      <w:pPr>
        <w:pStyle w:val="Epgrafe"/>
        <w:jc w:val="center"/>
        <w:rPr>
          <w:rFonts w:asciiTheme="minorHAnsi" w:hAnsiTheme="minorHAnsi"/>
          <w:sz w:val="22"/>
          <w:szCs w:val="22"/>
          <w:rPrChange w:id="1573" w:author="WinuE" w:date="2009-02-27T18:47:00Z">
            <w:rPr/>
          </w:rPrChange>
        </w:rPr>
      </w:pPr>
      <w:bookmarkStart w:id="1574" w:name="_Toc223547041"/>
      <w:r w:rsidRPr="00E80ABD">
        <w:rPr>
          <w:rFonts w:asciiTheme="minorHAnsi" w:hAnsiTheme="minorHAnsi"/>
          <w:sz w:val="22"/>
          <w:szCs w:val="22"/>
        </w:rPr>
        <w:t xml:space="preserve">Ilustración </w:t>
      </w:r>
      <w:r w:rsidR="00AA00AF"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AA00AF" w:rsidRPr="00E80ABD">
        <w:rPr>
          <w:rFonts w:asciiTheme="minorHAnsi" w:hAnsiTheme="minorHAnsi"/>
          <w:sz w:val="22"/>
          <w:szCs w:val="22"/>
        </w:rPr>
        <w:fldChar w:fldCharType="separate"/>
      </w:r>
      <w:r w:rsidR="008E58FD">
        <w:rPr>
          <w:rFonts w:asciiTheme="minorHAnsi" w:hAnsiTheme="minorHAnsi"/>
          <w:noProof/>
          <w:sz w:val="22"/>
          <w:szCs w:val="22"/>
        </w:rPr>
        <w:t>3</w:t>
      </w:r>
      <w:r w:rsidR="00AA00AF" w:rsidRPr="00E80ABD">
        <w:rPr>
          <w:rFonts w:asciiTheme="minorHAnsi" w:hAnsiTheme="minorHAnsi"/>
          <w:sz w:val="22"/>
          <w:szCs w:val="22"/>
        </w:rPr>
        <w:fldChar w:fldCharType="end"/>
      </w:r>
      <w:r w:rsidR="00AA00AF" w:rsidRPr="00AA00AF">
        <w:rPr>
          <w:rFonts w:asciiTheme="minorHAnsi" w:hAnsiTheme="minorHAnsi"/>
          <w:sz w:val="22"/>
          <w:szCs w:val="22"/>
          <w:rPrChange w:id="1575" w:author="WinuE" w:date="2009-02-27T18:47:00Z">
            <w:rPr>
              <w:b w:val="0"/>
              <w:bCs w:val="0"/>
              <w:color w:val="0000FF"/>
              <w:sz w:val="24"/>
              <w:szCs w:val="24"/>
              <w:u w:val="single"/>
            </w:rPr>
          </w:rPrChange>
        </w:rPr>
        <w:t>. Evolución del plan</w:t>
      </w:r>
      <w:bookmarkEnd w:id="1574"/>
    </w:p>
    <w:p w:rsidR="007D2CA2" w:rsidRDefault="007D2CA2" w:rsidP="00632035">
      <w:pPr>
        <w:rPr>
          <w:rFonts w:ascii="Calibri" w:hAnsi="Calibri"/>
          <w:color w:val="000000"/>
          <w:sz w:val="22"/>
          <w:szCs w:val="22"/>
        </w:rPr>
      </w:pPr>
    </w:p>
    <w:p w:rsidR="00CD7F2E" w:rsidRDefault="00CD7F2E" w:rsidP="00CD7F2E">
      <w:pPr>
        <w:jc w:val="both"/>
        <w:rPr>
          <w:rFonts w:ascii="Calibri" w:hAnsi="Calibri"/>
          <w:color w:val="000000"/>
          <w:sz w:val="22"/>
          <w:szCs w:val="22"/>
        </w:rPr>
      </w:pPr>
      <w:r>
        <w:rPr>
          <w:rFonts w:ascii="Calibri" w:hAnsi="Calibri"/>
          <w:color w:val="000000"/>
          <w:sz w:val="22"/>
          <w:szCs w:val="22"/>
        </w:rPr>
        <w:t xml:space="preserve">No obstante, para la especificación de actividades y tareas según integrante, se ven reflejadas en la Tabla </w:t>
      </w:r>
      <w:r w:rsidR="00371B82">
        <w:rPr>
          <w:rFonts w:ascii="Calibri" w:hAnsi="Calibri"/>
          <w:color w:val="000000"/>
          <w:sz w:val="22"/>
          <w:szCs w:val="22"/>
        </w:rPr>
        <w:t>1</w:t>
      </w:r>
      <w:r>
        <w:rPr>
          <w:rFonts w:ascii="Calibri" w:hAnsi="Calibri"/>
          <w:color w:val="000000"/>
          <w:sz w:val="22"/>
          <w:szCs w:val="22"/>
        </w:rPr>
        <w:t xml:space="preserve"> dónde se detalla la versión del documento (según la cantidad de cambios significativos que haya en él, se pasa de una versión a la siguiente), </w:t>
      </w:r>
      <w:r w:rsidR="001B0278">
        <w:rPr>
          <w:rFonts w:ascii="Calibri" w:hAnsi="Calibri"/>
          <w:color w:val="000000"/>
          <w:sz w:val="22"/>
          <w:szCs w:val="22"/>
        </w:rPr>
        <w:t>la fecha en que se realizó el cambio, la s</w:t>
      </w:r>
      <w:r w:rsidR="00371B82">
        <w:rPr>
          <w:rFonts w:ascii="Calibri" w:hAnsi="Calibri"/>
          <w:color w:val="000000"/>
          <w:sz w:val="22"/>
          <w:szCs w:val="22"/>
        </w:rPr>
        <w:t xml:space="preserve">ección en la que se realizó, una descripción corta del cambio realizado y finalmente el integrante que lo hizo. Para el apoyo de este proceso, se utiliza la herramienta Tortoise SVN (Ver </w:t>
      </w:r>
      <w:del w:id="1576" w:author="WinuE" w:date="2009-02-27T18:00:00Z">
        <w:r w:rsidR="00371B82" w:rsidDel="00602C5F">
          <w:rPr>
            <w:rFonts w:ascii="Calibri" w:hAnsi="Calibri"/>
            <w:color w:val="000000"/>
            <w:sz w:val="22"/>
            <w:szCs w:val="22"/>
          </w:rPr>
          <w:delText>Anexo</w:delText>
        </w:r>
      </w:del>
      <w:ins w:id="1577" w:author="WinuE" w:date="2009-02-27T18:00:00Z">
        <w:r w:rsidR="00602C5F">
          <w:rPr>
            <w:rFonts w:ascii="Calibri" w:hAnsi="Calibri"/>
            <w:color w:val="000000"/>
            <w:sz w:val="22"/>
            <w:szCs w:val="22"/>
          </w:rPr>
          <w:t>Anexo [</w:t>
        </w:r>
      </w:ins>
      <w:ins w:id="1578" w:author="WinuE" w:date="2009-02-27T18:18:00Z">
        <w:r w:rsidR="00C039B0">
          <w:rPr>
            <w:rFonts w:ascii="Calibri" w:hAnsi="Calibri"/>
            <w:color w:val="000000"/>
            <w:sz w:val="22"/>
            <w:szCs w:val="22"/>
          </w:rPr>
          <w:t>2</w:t>
        </w:r>
      </w:ins>
      <w:ins w:id="1579" w:author="WinuE" w:date="2009-02-27T18:00:00Z">
        <w:r w:rsidR="00602C5F">
          <w:rPr>
            <w:rFonts w:ascii="Calibri" w:hAnsi="Calibri"/>
            <w:color w:val="000000"/>
            <w:sz w:val="22"/>
            <w:szCs w:val="22"/>
          </w:rPr>
          <w:t>]</w:t>
        </w:r>
      </w:ins>
      <w:del w:id="1580" w:author="WinuE" w:date="2009-02-27T18:00:00Z">
        <w:r w:rsidR="00371B82" w:rsidDel="00602C5F">
          <w:rPr>
            <w:rFonts w:ascii="Calibri" w:hAnsi="Calibri"/>
            <w:color w:val="000000"/>
            <w:sz w:val="22"/>
            <w:szCs w:val="22"/>
          </w:rPr>
          <w:delText xml:space="preserve"> sección </w:delText>
        </w:r>
        <w:r w:rsidR="00D23A50" w:rsidDel="00602C5F">
          <w:rPr>
            <w:rFonts w:ascii="Calibri" w:hAnsi="Calibri"/>
            <w:color w:val="000000"/>
            <w:sz w:val="22"/>
            <w:szCs w:val="22"/>
          </w:rPr>
          <w:delText>8.1</w:delText>
        </w:r>
      </w:del>
      <w:r w:rsidR="00371B82">
        <w:rPr>
          <w:rFonts w:ascii="Calibri" w:hAnsi="Calibri"/>
          <w:color w:val="000000"/>
          <w:sz w:val="22"/>
          <w:szCs w:val="22"/>
        </w:rPr>
        <w:t>, Descripción de Tortoise</w:t>
      </w:r>
      <w:r w:rsidR="00D23A50">
        <w:rPr>
          <w:rFonts w:ascii="Calibri" w:hAnsi="Calibri"/>
          <w:color w:val="000000"/>
          <w:sz w:val="22"/>
          <w:szCs w:val="22"/>
        </w:rPr>
        <w:t xml:space="preserve"> y Características</w:t>
      </w:r>
      <w:r w:rsidR="00371B82">
        <w:rPr>
          <w:rFonts w:ascii="Calibri" w:hAnsi="Calibri"/>
          <w:color w:val="000000"/>
          <w:sz w:val="22"/>
          <w:szCs w:val="22"/>
        </w:rPr>
        <w:t>).</w:t>
      </w:r>
    </w:p>
    <w:p w:rsidR="006E4A12" w:rsidRDefault="006E4A12" w:rsidP="00CD7F2E">
      <w:pPr>
        <w:jc w:val="both"/>
        <w:rPr>
          <w:rFonts w:ascii="Calibri" w:hAnsi="Calibri"/>
          <w:color w:val="000000"/>
          <w:sz w:val="22"/>
          <w:szCs w:val="22"/>
        </w:rPr>
      </w:pPr>
    </w:p>
    <w:p w:rsidR="00862DBB" w:rsidRDefault="00862DBB" w:rsidP="00CD7F2E">
      <w:pPr>
        <w:jc w:val="both"/>
        <w:rPr>
          <w:rFonts w:ascii="Calibri" w:hAnsi="Calibri"/>
          <w:color w:val="000000"/>
          <w:sz w:val="22"/>
          <w:szCs w:val="22"/>
        </w:rPr>
      </w:pPr>
    </w:p>
    <w:p w:rsidR="00B9345B" w:rsidRDefault="0035196F" w:rsidP="00CD7F2E">
      <w:pPr>
        <w:jc w:val="both"/>
        <w:rPr>
          <w:rFonts w:ascii="Calibri" w:hAnsi="Calibri"/>
          <w:color w:val="000000"/>
          <w:sz w:val="22"/>
          <w:szCs w:val="22"/>
        </w:rPr>
      </w:pPr>
      <w:r>
        <w:rPr>
          <w:rFonts w:ascii="Calibri" w:hAnsi="Calibri"/>
          <w:color w:val="000000"/>
          <w:sz w:val="22"/>
          <w:szCs w:val="22"/>
        </w:rPr>
        <w:t>Lo anterior se explica en aras de especificar la relación existente entre el desarrollo del sistema y la flexibilidad del mismo. Se quiere que a partir de lo anterior, se puedan hacer cambios sin modificar del todo el diseño, implementación y/ o pruebas del mismo, sino al contrario, descubrir en los cambios una mejora constante del sistema y llegar así a conseguir la satisfacción del cliente.</w:t>
      </w:r>
    </w:p>
    <w:p w:rsidR="003A33CE" w:rsidRDefault="003A33CE" w:rsidP="00CD7F2E">
      <w:pPr>
        <w:jc w:val="both"/>
        <w:rPr>
          <w:rFonts w:ascii="Calibri" w:hAnsi="Calibri"/>
          <w:color w:val="000000"/>
          <w:sz w:val="22"/>
          <w:szCs w:val="22"/>
        </w:rPr>
      </w:pPr>
    </w:p>
    <w:p w:rsidR="003A33CE" w:rsidRDefault="00862DBB" w:rsidP="00CD7F2E">
      <w:pPr>
        <w:jc w:val="both"/>
        <w:rPr>
          <w:rFonts w:ascii="Calibri" w:hAnsi="Calibri"/>
          <w:color w:val="000000"/>
          <w:sz w:val="22"/>
          <w:szCs w:val="22"/>
        </w:rPr>
      </w:pPr>
      <w:r>
        <w:rPr>
          <w:rFonts w:ascii="Calibri" w:hAnsi="Calibri"/>
          <w:noProof/>
          <w:color w:val="000000"/>
          <w:sz w:val="22"/>
          <w:szCs w:val="22"/>
          <w:lang w:val="es-ES_tradnl" w:eastAsia="es-ES_tradnl"/>
        </w:rPr>
        <w:lastRenderedPageBreak/>
        <w:drawing>
          <wp:inline distT="0" distB="0" distL="0" distR="0">
            <wp:extent cx="5400040" cy="3150235"/>
            <wp:effectExtent l="0" t="57150" r="0" b="882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862DBB" w:rsidRPr="00E80ABD" w:rsidRDefault="00E80ABD" w:rsidP="00E80ABD">
      <w:pPr>
        <w:pStyle w:val="Epgrafe"/>
        <w:jc w:val="center"/>
        <w:rPr>
          <w:rFonts w:asciiTheme="minorHAnsi" w:hAnsiTheme="minorHAnsi"/>
          <w:sz w:val="22"/>
          <w:szCs w:val="22"/>
        </w:rPr>
      </w:pPr>
      <w:bookmarkStart w:id="1581" w:name="_Toc223547042"/>
      <w:r w:rsidRPr="00E80ABD">
        <w:rPr>
          <w:rFonts w:asciiTheme="minorHAnsi" w:hAnsiTheme="minorHAnsi"/>
          <w:sz w:val="22"/>
          <w:szCs w:val="22"/>
        </w:rPr>
        <w:t xml:space="preserve">Ilustración </w:t>
      </w:r>
      <w:r w:rsidR="00AA00AF"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AA00AF" w:rsidRPr="00E80ABD">
        <w:rPr>
          <w:rFonts w:asciiTheme="minorHAnsi" w:hAnsiTheme="minorHAnsi"/>
          <w:sz w:val="22"/>
          <w:szCs w:val="22"/>
        </w:rPr>
        <w:fldChar w:fldCharType="separate"/>
      </w:r>
      <w:r w:rsidR="008E58FD">
        <w:rPr>
          <w:rFonts w:asciiTheme="minorHAnsi" w:hAnsiTheme="minorHAnsi"/>
          <w:noProof/>
          <w:sz w:val="22"/>
          <w:szCs w:val="22"/>
        </w:rPr>
        <w:t>4</w:t>
      </w:r>
      <w:r w:rsidR="00AA00AF" w:rsidRPr="00E80ABD">
        <w:rPr>
          <w:rFonts w:asciiTheme="minorHAnsi" w:hAnsiTheme="minorHAnsi"/>
          <w:sz w:val="22"/>
          <w:szCs w:val="22"/>
        </w:rPr>
        <w:fldChar w:fldCharType="end"/>
      </w:r>
      <w:r w:rsidR="00862DBB" w:rsidRPr="00E80ABD">
        <w:rPr>
          <w:rFonts w:asciiTheme="minorHAnsi" w:hAnsiTheme="minorHAnsi"/>
          <w:sz w:val="22"/>
          <w:szCs w:val="22"/>
        </w:rPr>
        <w:t>. Evolución del plan</w:t>
      </w:r>
      <w:bookmarkEnd w:id="1581"/>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Pr="005F3B60" w:rsidRDefault="005F3B60" w:rsidP="00CD7F2E">
      <w:pPr>
        <w:jc w:val="both"/>
        <w:rPr>
          <w:rFonts w:ascii="Calibri" w:hAnsi="Calibri"/>
          <w:color w:val="000000"/>
          <w:sz w:val="22"/>
          <w:szCs w:val="22"/>
        </w:rPr>
      </w:pPr>
      <w:r>
        <w:rPr>
          <w:rFonts w:ascii="Calibri" w:hAnsi="Calibri"/>
          <w:color w:val="000000"/>
          <w:sz w:val="22"/>
          <w:szCs w:val="22"/>
        </w:rPr>
        <w:t xml:space="preserve">Para más información, referirse a la sección </w:t>
      </w:r>
      <w:r>
        <w:rPr>
          <w:rFonts w:ascii="Calibri" w:hAnsi="Calibri"/>
          <w:i/>
          <w:color w:val="000000"/>
          <w:sz w:val="22"/>
          <w:szCs w:val="22"/>
        </w:rPr>
        <w:t>7.1 Plan de Administración de la Configuración</w:t>
      </w:r>
      <w:r>
        <w:rPr>
          <w:rFonts w:ascii="Calibri" w:hAnsi="Calibri"/>
          <w:color w:val="000000"/>
          <w:sz w:val="22"/>
          <w:szCs w:val="22"/>
        </w:rPr>
        <w:t>.</w:t>
      </w: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rFonts w:ascii="Calibri" w:hAnsi="Calibri"/>
          <w:color w:val="000000"/>
          <w:sz w:val="22"/>
          <w:szCs w:val="22"/>
        </w:rPr>
      </w:pPr>
    </w:p>
    <w:p w:rsidR="00B9345B" w:rsidRDefault="00B9345B" w:rsidP="00CD7F2E">
      <w:pPr>
        <w:jc w:val="both"/>
        <w:rPr>
          <w:ins w:id="1582" w:author="WinuE" w:date="2009-02-27T14:26:00Z"/>
          <w:rFonts w:ascii="Calibri" w:hAnsi="Calibri"/>
          <w:color w:val="000000"/>
          <w:sz w:val="22"/>
          <w:szCs w:val="22"/>
        </w:rPr>
      </w:pPr>
    </w:p>
    <w:p w:rsidR="00B16137" w:rsidRDefault="00B16137" w:rsidP="00CD7F2E">
      <w:pPr>
        <w:jc w:val="both"/>
        <w:rPr>
          <w:ins w:id="1583" w:author="WinuE" w:date="2009-02-27T14:26:00Z"/>
          <w:rFonts w:ascii="Calibri" w:hAnsi="Calibri"/>
          <w:color w:val="000000"/>
          <w:sz w:val="22"/>
          <w:szCs w:val="22"/>
        </w:rPr>
      </w:pPr>
    </w:p>
    <w:p w:rsidR="00B16137" w:rsidRDefault="00B16137" w:rsidP="00CD7F2E">
      <w:pPr>
        <w:jc w:val="both"/>
        <w:rPr>
          <w:ins w:id="1584" w:author="WinuE" w:date="2009-02-27T14:26:00Z"/>
          <w:rFonts w:ascii="Calibri" w:hAnsi="Calibri"/>
          <w:color w:val="000000"/>
          <w:sz w:val="22"/>
          <w:szCs w:val="22"/>
        </w:rPr>
      </w:pPr>
    </w:p>
    <w:p w:rsidR="00B16137" w:rsidRDefault="00B16137" w:rsidP="00CD7F2E">
      <w:pPr>
        <w:jc w:val="both"/>
        <w:rPr>
          <w:ins w:id="1585" w:author="WinuE" w:date="2009-02-27T14:26:00Z"/>
          <w:rFonts w:ascii="Calibri" w:hAnsi="Calibri"/>
          <w:color w:val="000000"/>
          <w:sz w:val="22"/>
          <w:szCs w:val="22"/>
        </w:rPr>
      </w:pPr>
    </w:p>
    <w:p w:rsidR="00B16137" w:rsidRDefault="00B16137" w:rsidP="00CD7F2E">
      <w:pPr>
        <w:jc w:val="both"/>
        <w:rPr>
          <w:ins w:id="1586" w:author="WinuE" w:date="2009-02-27T14:26:00Z"/>
          <w:rFonts w:ascii="Calibri" w:hAnsi="Calibri"/>
          <w:color w:val="000000"/>
          <w:sz w:val="22"/>
          <w:szCs w:val="22"/>
        </w:rPr>
      </w:pPr>
    </w:p>
    <w:p w:rsidR="00B16137" w:rsidRDefault="00B16137" w:rsidP="00CD7F2E">
      <w:pPr>
        <w:jc w:val="both"/>
        <w:rPr>
          <w:ins w:id="1587" w:author="WinuE" w:date="2009-02-27T14:26:00Z"/>
          <w:rFonts w:ascii="Calibri" w:hAnsi="Calibri"/>
          <w:color w:val="000000"/>
          <w:sz w:val="22"/>
          <w:szCs w:val="22"/>
        </w:rPr>
      </w:pPr>
    </w:p>
    <w:p w:rsidR="00B16137" w:rsidRDefault="00B16137" w:rsidP="00CD7F2E">
      <w:pPr>
        <w:jc w:val="both"/>
        <w:rPr>
          <w:ins w:id="1588" w:author="WinuE" w:date="2009-02-27T14:26:00Z"/>
          <w:rFonts w:ascii="Calibri" w:hAnsi="Calibri"/>
          <w:color w:val="000000"/>
          <w:sz w:val="22"/>
          <w:szCs w:val="22"/>
        </w:rPr>
      </w:pPr>
    </w:p>
    <w:p w:rsidR="00B16137" w:rsidRDefault="00B16137" w:rsidP="00CD7F2E">
      <w:pPr>
        <w:jc w:val="both"/>
        <w:rPr>
          <w:ins w:id="1589" w:author="WinuE" w:date="2009-02-27T14:26:00Z"/>
          <w:rFonts w:ascii="Calibri" w:hAnsi="Calibri"/>
          <w:color w:val="000000"/>
          <w:sz w:val="22"/>
          <w:szCs w:val="22"/>
        </w:rPr>
      </w:pPr>
    </w:p>
    <w:p w:rsidR="00B16137" w:rsidRDefault="00B16137" w:rsidP="00CD7F2E">
      <w:pPr>
        <w:jc w:val="both"/>
        <w:rPr>
          <w:ins w:id="1590" w:author="WinuE" w:date="2009-02-27T14:26:00Z"/>
          <w:rFonts w:ascii="Calibri" w:hAnsi="Calibri"/>
          <w:color w:val="000000"/>
          <w:sz w:val="22"/>
          <w:szCs w:val="22"/>
        </w:rPr>
      </w:pPr>
    </w:p>
    <w:p w:rsidR="00B16137" w:rsidRDefault="00B16137" w:rsidP="00CD7F2E">
      <w:pPr>
        <w:jc w:val="both"/>
        <w:rPr>
          <w:ins w:id="1591" w:author="WinuE" w:date="2009-02-27T14:26:00Z"/>
          <w:rFonts w:ascii="Calibri" w:hAnsi="Calibri"/>
          <w:color w:val="000000"/>
          <w:sz w:val="22"/>
          <w:szCs w:val="22"/>
        </w:rPr>
      </w:pPr>
    </w:p>
    <w:p w:rsidR="00B16137" w:rsidRDefault="00B16137" w:rsidP="00CD7F2E">
      <w:pPr>
        <w:jc w:val="both"/>
        <w:rPr>
          <w:ins w:id="1592" w:author="WinuE" w:date="2009-02-27T14:26:00Z"/>
          <w:rFonts w:ascii="Calibri" w:hAnsi="Calibri"/>
          <w:color w:val="000000"/>
          <w:sz w:val="22"/>
          <w:szCs w:val="22"/>
        </w:rPr>
      </w:pPr>
    </w:p>
    <w:p w:rsidR="00B16137" w:rsidRDefault="00B16137" w:rsidP="00CD7F2E">
      <w:pPr>
        <w:jc w:val="both"/>
        <w:rPr>
          <w:ins w:id="1593" w:author="WinuE" w:date="2009-02-27T14:26:00Z"/>
          <w:rFonts w:ascii="Calibri" w:hAnsi="Calibri"/>
          <w:color w:val="000000"/>
          <w:sz w:val="22"/>
          <w:szCs w:val="22"/>
        </w:rPr>
      </w:pPr>
    </w:p>
    <w:p w:rsidR="00B16137" w:rsidRDefault="00B16137" w:rsidP="00CD7F2E">
      <w:pPr>
        <w:jc w:val="both"/>
        <w:rPr>
          <w:ins w:id="1594" w:author="WinuE" w:date="2009-02-27T14:26:00Z"/>
          <w:rFonts w:ascii="Calibri" w:hAnsi="Calibri"/>
          <w:color w:val="000000"/>
          <w:sz w:val="22"/>
          <w:szCs w:val="22"/>
        </w:rPr>
      </w:pPr>
    </w:p>
    <w:p w:rsidR="00B16137" w:rsidRDefault="00B16137" w:rsidP="00CD7F2E">
      <w:pPr>
        <w:jc w:val="both"/>
        <w:rPr>
          <w:ins w:id="1595" w:author="WinuE" w:date="2009-02-27T14:26:00Z"/>
          <w:rFonts w:ascii="Calibri" w:hAnsi="Calibri"/>
          <w:color w:val="000000"/>
          <w:sz w:val="22"/>
          <w:szCs w:val="22"/>
        </w:rPr>
      </w:pPr>
    </w:p>
    <w:p w:rsidR="00B16137" w:rsidRDefault="00B16137" w:rsidP="00CD7F2E">
      <w:pPr>
        <w:jc w:val="both"/>
        <w:rPr>
          <w:ins w:id="1596" w:author="WinuE" w:date="2009-02-27T14:26:00Z"/>
          <w:rFonts w:ascii="Calibri" w:hAnsi="Calibri"/>
          <w:color w:val="000000"/>
          <w:sz w:val="22"/>
          <w:szCs w:val="22"/>
        </w:rPr>
      </w:pPr>
    </w:p>
    <w:p w:rsidR="00B16137" w:rsidRDefault="00B16137" w:rsidP="00CD7F2E">
      <w:pPr>
        <w:jc w:val="both"/>
        <w:rPr>
          <w:ins w:id="1597" w:author="WinuE" w:date="2009-02-27T14:26:00Z"/>
          <w:rFonts w:ascii="Calibri" w:hAnsi="Calibri"/>
          <w:color w:val="000000"/>
          <w:sz w:val="22"/>
          <w:szCs w:val="22"/>
        </w:rPr>
      </w:pPr>
    </w:p>
    <w:p w:rsidR="00B16137" w:rsidRPr="00DC7273" w:rsidDel="00B16137" w:rsidRDefault="00B16137" w:rsidP="00CD7F2E">
      <w:pPr>
        <w:jc w:val="both"/>
        <w:rPr>
          <w:del w:id="1598" w:author="WinuE" w:date="2009-02-27T14:26:00Z"/>
          <w:rFonts w:ascii="Calibri" w:hAnsi="Calibri"/>
          <w:color w:val="000000"/>
          <w:sz w:val="22"/>
          <w:szCs w:val="22"/>
        </w:rPr>
      </w:pPr>
      <w:bookmarkStart w:id="1599" w:name="_Toc223509143"/>
      <w:bookmarkEnd w:id="1599"/>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1600" w:name="_Toc223509144"/>
      <w:r w:rsidRPr="007D2CA2">
        <w:rPr>
          <w:rFonts w:ascii="Calibri" w:hAnsi="Calibri"/>
          <w:noProof/>
          <w:color w:val="000000"/>
          <w:sz w:val="28"/>
          <w:szCs w:val="22"/>
          <w:lang w:val="es-CO"/>
        </w:rPr>
        <w:t>REFERENCIAS</w:t>
      </w:r>
      <w:bookmarkEnd w:id="1600"/>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[1]</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Sommerville I, INGENIERÍA DE SOFTWARE.  Séptima Edición. Madrid. España: Pearson Educación; 2005.</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[2]</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Bruegge B, Dutoit AH, INGENIERÍA DE SOFTWARE ORIENTADO A OBJETOS. Primera Edición.  Naucalpan. México: Pearson Educación;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[3]</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Pressman RS, INGENIERÍA DEL SOFTWARE. Un enfoque práctico. Aravaca. España: Mc Graw Hill; 2002.</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rPr>
      </w:pPr>
      <w:r w:rsidRPr="00957739">
        <w:rPr>
          <w:rFonts w:asciiTheme="minorHAnsi" w:hAnsiTheme="minorHAnsi"/>
          <w:color w:val="000000" w:themeColor="text1"/>
          <w:sz w:val="22"/>
          <w:szCs w:val="22"/>
          <w:lang w:val="es-CO"/>
        </w:rPr>
        <w:t>[4]</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rPr>
        <w:t xml:space="preserve">Raymond SE. La catedral y el Bazar. [Artículo en Internet]. Disponible en: </w:t>
      </w:r>
      <w:hyperlink r:id="rId30" w:history="1">
        <w:r w:rsidRPr="00957739">
          <w:rPr>
            <w:rStyle w:val="Hipervnculo"/>
            <w:rFonts w:asciiTheme="minorHAnsi" w:hAnsiTheme="minorHAnsi"/>
            <w:color w:val="000000" w:themeColor="text1"/>
            <w:sz w:val="22"/>
            <w:szCs w:val="22"/>
            <w:u w:val="none"/>
          </w:rPr>
          <w:t>http://biblioweb.sindominio.net/telematica/catedral.html</w:t>
        </w:r>
      </w:hyperlink>
    </w:p>
    <w:p w:rsidR="00957739" w:rsidRPr="00957739" w:rsidRDefault="00957739" w:rsidP="00322227">
      <w:pPr>
        <w:jc w:val="both"/>
        <w:rPr>
          <w:rFonts w:asciiTheme="minorHAnsi" w:hAnsiTheme="minorHAnsi"/>
          <w:color w:val="000000" w:themeColor="text1"/>
          <w:sz w:val="22"/>
          <w:szCs w:val="22"/>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rPr>
        <w:t>[5]</w:t>
      </w:r>
      <w:r w:rsidR="00B345A7">
        <w:rPr>
          <w:rFonts w:asciiTheme="minorHAnsi" w:hAnsiTheme="minorHAnsi"/>
          <w:color w:val="000000" w:themeColor="text1"/>
          <w:sz w:val="22"/>
          <w:szCs w:val="22"/>
        </w:rPr>
        <w:tab/>
      </w:r>
      <w:r w:rsidRPr="00957739">
        <w:rPr>
          <w:rFonts w:asciiTheme="minorHAnsi" w:hAnsiTheme="minorHAnsi"/>
          <w:color w:val="000000" w:themeColor="text1"/>
          <w:sz w:val="22"/>
          <w:szCs w:val="22"/>
        </w:rPr>
        <w:t xml:space="preserve">Diana Marcela Arias, Diana Irina Gómez, Felipe </w:t>
      </w:r>
      <w:r w:rsidR="00B345A7">
        <w:rPr>
          <w:rFonts w:asciiTheme="minorHAnsi" w:hAnsiTheme="minorHAnsi"/>
          <w:color w:val="000000" w:themeColor="text1"/>
          <w:sz w:val="22"/>
          <w:szCs w:val="22"/>
        </w:rPr>
        <w:t>Serrano y Oscar López. Revista e</w:t>
      </w:r>
      <w:r w:rsidRPr="00957739">
        <w:rPr>
          <w:rFonts w:asciiTheme="minorHAnsi" w:hAnsiTheme="minorHAnsi"/>
          <w:color w:val="000000" w:themeColor="text1"/>
          <w:sz w:val="22"/>
          <w:szCs w:val="22"/>
        </w:rPr>
        <w:t xml:space="preserve">lectrónica para el departamento de Ingeniería de Sistemas de la Pontificia Universidad Javeriana. Marzo 2005. Sección 4.1 Interfaces Externas.   </w:t>
      </w:r>
    </w:p>
    <w:p w:rsidR="00957739" w:rsidRPr="00957739" w:rsidRDefault="00957739" w:rsidP="00322227">
      <w:pPr>
        <w:jc w:val="both"/>
        <w:rPr>
          <w:rFonts w:asciiTheme="minorHAnsi" w:hAnsiTheme="minorHAnsi"/>
          <w:color w:val="000000" w:themeColor="text1"/>
          <w:sz w:val="22"/>
          <w:szCs w:val="22"/>
          <w:lang w:val="es-CO"/>
        </w:rPr>
      </w:pPr>
    </w:p>
    <w:p w:rsidR="00957739" w:rsidRPr="00957739" w:rsidRDefault="00957739" w:rsidP="00B345A7">
      <w:pPr>
        <w:ind w:left="431" w:hanging="431"/>
        <w:jc w:val="both"/>
        <w:rPr>
          <w:rFonts w:asciiTheme="minorHAnsi" w:hAnsiTheme="minorHAnsi"/>
          <w:color w:val="000000" w:themeColor="text1"/>
          <w:sz w:val="22"/>
          <w:szCs w:val="22"/>
          <w:lang w:val="es-CO"/>
        </w:rPr>
      </w:pPr>
      <w:r w:rsidRPr="00957739">
        <w:rPr>
          <w:rFonts w:asciiTheme="minorHAnsi" w:hAnsiTheme="minorHAnsi"/>
          <w:color w:val="000000" w:themeColor="text1"/>
          <w:sz w:val="22"/>
          <w:szCs w:val="22"/>
          <w:lang w:val="es-CO"/>
        </w:rPr>
        <w:t>[6]</w:t>
      </w:r>
      <w:r w:rsidR="00B345A7">
        <w:rPr>
          <w:rFonts w:asciiTheme="minorHAnsi" w:hAnsiTheme="minorHAnsi"/>
          <w:color w:val="000000" w:themeColor="text1"/>
          <w:sz w:val="22"/>
          <w:szCs w:val="22"/>
          <w:lang w:val="es-CO"/>
        </w:rPr>
        <w:tab/>
      </w:r>
      <w:r w:rsidRPr="00957739">
        <w:rPr>
          <w:rFonts w:asciiTheme="minorHAnsi" w:hAnsiTheme="minorHAnsi"/>
          <w:color w:val="000000" w:themeColor="text1"/>
          <w:sz w:val="22"/>
          <w:szCs w:val="22"/>
          <w:lang w:val="es-CO"/>
        </w:rPr>
        <w:t xml:space="preserve">Padilla David. Apuntes de taller de Ingeniería de Software. Capítulo 4: </w:t>
      </w:r>
      <w:r w:rsidRPr="00957739">
        <w:rPr>
          <w:rFonts w:asciiTheme="minorHAnsi" w:hAnsiTheme="minorHAnsi" w:cs="Arial,Bold"/>
          <w:bCs/>
          <w:color w:val="000000" w:themeColor="text1"/>
          <w:sz w:val="22"/>
          <w:szCs w:val="22"/>
          <w:lang w:eastAsia="es-CO"/>
        </w:rPr>
        <w:t>Roles en el desarrollo de software</w:t>
      </w:r>
      <w:r w:rsidRPr="00957739">
        <w:rPr>
          <w:rFonts w:asciiTheme="minorHAnsi" w:hAnsiTheme="minorHAnsi" w:cs="Arial"/>
          <w:color w:val="000000" w:themeColor="text1"/>
          <w:sz w:val="22"/>
          <w:szCs w:val="22"/>
          <w:lang w:eastAsia="es-CO"/>
        </w:rPr>
        <w:t xml:space="preserve"> Versión 1.3. </w:t>
      </w:r>
      <w:r w:rsidRPr="00957739">
        <w:rPr>
          <w:rFonts w:asciiTheme="minorHAnsi" w:hAnsiTheme="minorHAnsi"/>
          <w:color w:val="000000" w:themeColor="text1"/>
          <w:sz w:val="22"/>
          <w:szCs w:val="22"/>
          <w:lang w:val="es-CO"/>
        </w:rPr>
        <w:t xml:space="preserve">[Documento en Internet]. Disponible en: </w:t>
      </w:r>
      <w:hyperlink r:id="rId31" w:history="1">
        <w:r w:rsidRPr="00957739">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957739" w:rsidRPr="00957739" w:rsidRDefault="00957739" w:rsidP="00322227">
      <w:pPr>
        <w:jc w:val="both"/>
        <w:rPr>
          <w:rFonts w:asciiTheme="minorHAnsi" w:hAnsiTheme="minorHAnsi"/>
          <w:color w:val="000000" w:themeColor="text1"/>
          <w:sz w:val="22"/>
          <w:szCs w:val="22"/>
          <w:lang w:val="es-CO"/>
        </w:rPr>
      </w:pPr>
    </w:p>
    <w:p w:rsidR="00957739" w:rsidRPr="00602C5F" w:rsidRDefault="00AA00AF" w:rsidP="00B345A7">
      <w:pPr>
        <w:ind w:left="431" w:hanging="431"/>
        <w:jc w:val="both"/>
        <w:rPr>
          <w:rFonts w:asciiTheme="minorHAnsi" w:hAnsiTheme="minorHAnsi"/>
          <w:color w:val="000000" w:themeColor="text1"/>
          <w:sz w:val="22"/>
          <w:szCs w:val="22"/>
          <w:lang w:val="es-CO"/>
        </w:rPr>
      </w:pPr>
      <w:r w:rsidRPr="00AA00AF">
        <w:rPr>
          <w:rFonts w:asciiTheme="minorHAnsi" w:hAnsiTheme="minorHAnsi"/>
          <w:color w:val="000000" w:themeColor="text1"/>
          <w:sz w:val="22"/>
          <w:szCs w:val="22"/>
          <w:lang w:val="es-CO"/>
          <w:rPrChange w:id="1601" w:author="WinuE" w:date="2009-02-27T18:01:00Z">
            <w:rPr>
              <w:rFonts w:asciiTheme="minorHAnsi" w:hAnsiTheme="minorHAnsi"/>
              <w:color w:val="000000" w:themeColor="text1"/>
              <w:sz w:val="22"/>
              <w:szCs w:val="22"/>
              <w:u w:val="single"/>
              <w:lang w:val="es-CO"/>
            </w:rPr>
          </w:rPrChange>
        </w:rPr>
        <w:t>[7]</w:t>
      </w:r>
      <w:r w:rsidRPr="00AA00AF">
        <w:rPr>
          <w:rFonts w:asciiTheme="minorHAnsi" w:hAnsiTheme="minorHAnsi"/>
          <w:color w:val="000000" w:themeColor="text1"/>
          <w:sz w:val="22"/>
          <w:szCs w:val="22"/>
          <w:lang w:val="es-CO"/>
          <w:rPrChange w:id="1602" w:author="WinuE" w:date="2009-02-27T18:01:00Z">
            <w:rPr>
              <w:rFonts w:asciiTheme="minorHAnsi" w:hAnsiTheme="minorHAnsi"/>
              <w:color w:val="000000" w:themeColor="text1"/>
              <w:sz w:val="22"/>
              <w:szCs w:val="22"/>
              <w:u w:val="single"/>
              <w:lang w:val="es-CO"/>
            </w:rPr>
          </w:rPrChange>
        </w:rPr>
        <w:tab/>
        <w:t xml:space="preserve">Página de Miguel Torres. [homepage de Internet].  Plantilla SPMP IronWorks. Disponible en: </w:t>
      </w:r>
      <w:r w:rsidRPr="00AA00AF">
        <w:rPr>
          <w:rFonts w:asciiTheme="minorHAnsi" w:hAnsiTheme="minorHAnsi"/>
          <w:sz w:val="22"/>
          <w:szCs w:val="22"/>
          <w:rPrChange w:id="1603" w:author="WinuE" w:date="2009-02-27T18:01:00Z">
            <w:rPr>
              <w:color w:val="0000FF"/>
              <w:u w:val="single"/>
            </w:rPr>
          </w:rPrChange>
        </w:rPr>
        <w:fldChar w:fldCharType="begin"/>
      </w:r>
      <w:r w:rsidRPr="00AA00AF">
        <w:rPr>
          <w:rFonts w:asciiTheme="minorHAnsi" w:hAnsiTheme="minorHAnsi"/>
          <w:sz w:val="22"/>
          <w:szCs w:val="22"/>
          <w:rPrChange w:id="1604" w:author="WinuE" w:date="2009-02-27T18:01:00Z">
            <w:rPr>
              <w:color w:val="0000FF"/>
              <w:u w:val="single"/>
            </w:rPr>
          </w:rPrChange>
        </w:rPr>
        <w:instrText>HYPERLINK "http://sophia.javeriana.edu.co/~metorres/"</w:instrText>
      </w:r>
      <w:r w:rsidRPr="00AA00AF">
        <w:rPr>
          <w:rFonts w:asciiTheme="minorHAnsi" w:hAnsiTheme="minorHAnsi"/>
          <w:sz w:val="22"/>
          <w:szCs w:val="22"/>
          <w:rPrChange w:id="1605" w:author="WinuE" w:date="2009-02-27T18:01:00Z">
            <w:rPr>
              <w:color w:val="0000FF"/>
              <w:u w:val="single"/>
            </w:rPr>
          </w:rPrChange>
        </w:rPr>
        <w:fldChar w:fldCharType="separate"/>
      </w:r>
      <w:r w:rsidR="00EA66B2">
        <w:rPr>
          <w:rStyle w:val="Hipervnculo"/>
          <w:rFonts w:asciiTheme="minorHAnsi" w:eastAsia="Arial Unicode MS" w:hAnsiTheme="minorHAnsi" w:cs="Arial Unicode MS"/>
          <w:color w:val="000000" w:themeColor="text1"/>
          <w:sz w:val="22"/>
          <w:szCs w:val="22"/>
          <w:u w:val="none"/>
          <w:lang w:val="es-CO"/>
        </w:rPr>
        <w:t>http://sophia.javeriana.edu.co/~metorres/</w:t>
      </w:r>
      <w:r w:rsidRPr="00AA00AF">
        <w:rPr>
          <w:rFonts w:asciiTheme="minorHAnsi" w:hAnsiTheme="minorHAnsi"/>
          <w:sz w:val="22"/>
          <w:szCs w:val="22"/>
          <w:rPrChange w:id="1606" w:author="WinuE" w:date="2009-02-27T18:01:00Z">
            <w:rPr>
              <w:color w:val="0000FF"/>
              <w:u w:val="single"/>
            </w:rPr>
          </w:rPrChange>
        </w:rPr>
        <w:fldChar w:fldCharType="end"/>
      </w:r>
    </w:p>
    <w:p w:rsidR="007D2CA2" w:rsidRPr="00602C5F" w:rsidRDefault="007D2CA2" w:rsidP="00EF5A20">
      <w:pPr>
        <w:rPr>
          <w:rFonts w:asciiTheme="minorHAnsi" w:hAnsiTheme="minorHAnsi" w:cs="Arial"/>
          <w:color w:val="000000"/>
          <w:sz w:val="22"/>
          <w:szCs w:val="22"/>
          <w:lang w:val="es-CO"/>
          <w:rPrChange w:id="1607" w:author="WinuE" w:date="2009-02-27T18:01:00Z">
            <w:rPr>
              <w:rFonts w:ascii="Calibri" w:hAnsi="Calibri" w:cs="Arial"/>
              <w:color w:val="000000"/>
              <w:sz w:val="22"/>
              <w:szCs w:val="22"/>
              <w:lang w:val="es-CO"/>
            </w:rPr>
          </w:rPrChange>
        </w:rPr>
      </w:pPr>
    </w:p>
    <w:p w:rsidR="00B9345B" w:rsidRPr="00602C5F" w:rsidRDefault="00B9345B" w:rsidP="00DF0984">
      <w:pPr>
        <w:jc w:val="both"/>
        <w:rPr>
          <w:rFonts w:asciiTheme="minorHAnsi" w:hAnsiTheme="minorHAnsi" w:cs="Arial"/>
          <w:color w:val="000000"/>
          <w:sz w:val="22"/>
          <w:szCs w:val="22"/>
          <w:lang w:val="es-CO"/>
          <w:rPrChange w:id="1608" w:author="WinuE" w:date="2009-02-27T18:01:00Z">
            <w:rPr>
              <w:rFonts w:ascii="Calibri" w:hAnsi="Calibri" w:cs="Arial"/>
              <w:color w:val="000000"/>
              <w:sz w:val="22"/>
              <w:szCs w:val="22"/>
              <w:lang w:val="es-CO"/>
            </w:rPr>
          </w:rPrChange>
        </w:rPr>
      </w:pPr>
    </w:p>
    <w:p w:rsidR="00DF0984" w:rsidRPr="00602C5F" w:rsidDel="00602C5F" w:rsidRDefault="00AA00AF" w:rsidP="00DF0984">
      <w:pPr>
        <w:pStyle w:val="Default"/>
        <w:ind w:left="705" w:hanging="705"/>
        <w:jc w:val="both"/>
        <w:rPr>
          <w:del w:id="1609" w:author="WinuE" w:date="2009-02-27T18:01:00Z"/>
          <w:rFonts w:asciiTheme="minorHAnsi" w:hAnsiTheme="minorHAnsi" w:cs="Arial"/>
          <w:color w:val="auto"/>
          <w:sz w:val="22"/>
          <w:szCs w:val="22"/>
          <w:lang w:val="en-US"/>
          <w:rPrChange w:id="1610" w:author="WinuE" w:date="2009-02-27T18:01:00Z">
            <w:rPr>
              <w:del w:id="1611" w:author="WinuE" w:date="2009-02-27T18:01:00Z"/>
              <w:rFonts w:ascii="Arial" w:hAnsi="Arial" w:cs="Arial"/>
              <w:color w:val="auto"/>
              <w:sz w:val="22"/>
              <w:szCs w:val="22"/>
              <w:lang w:val="en-US"/>
            </w:rPr>
          </w:rPrChange>
        </w:rPr>
      </w:pPr>
      <w:r w:rsidRPr="00AA00AF">
        <w:rPr>
          <w:rFonts w:asciiTheme="minorHAnsi" w:hAnsiTheme="minorHAnsi"/>
          <w:sz w:val="22"/>
          <w:szCs w:val="22"/>
          <w:lang w:val="en-US"/>
          <w:rPrChange w:id="1612" w:author="WinuE" w:date="2009-02-27T18:01:00Z">
            <w:rPr>
              <w:rFonts w:asciiTheme="minorHAnsi" w:hAnsiTheme="minorHAnsi"/>
              <w:color w:val="0000FF"/>
              <w:sz w:val="22"/>
              <w:szCs w:val="22"/>
              <w:u w:val="single"/>
              <w:lang w:val="en-US"/>
            </w:rPr>
          </w:rPrChange>
        </w:rPr>
        <w:t xml:space="preserve">[8]    </w:t>
      </w:r>
      <w:r w:rsidRPr="00AA00AF">
        <w:rPr>
          <w:rFonts w:asciiTheme="minorHAnsi" w:hAnsiTheme="minorHAnsi" w:cs="Arial"/>
          <w:sz w:val="22"/>
          <w:szCs w:val="22"/>
          <w:lang w:val="en-US"/>
          <w:rPrChange w:id="1613" w:author="WinuE" w:date="2009-02-27T18:01:00Z">
            <w:rPr>
              <w:rFonts w:ascii="Arial" w:hAnsi="Arial" w:cs="Arial"/>
              <w:color w:val="0000FF"/>
              <w:sz w:val="22"/>
              <w:szCs w:val="22"/>
              <w:u w:val="single"/>
              <w:lang w:val="en-US"/>
            </w:rPr>
          </w:rPrChange>
        </w:rPr>
        <w:t>IEEE Computer Society. IEEE STANDARD FOR SOFTWARE PROJECT</w:t>
      </w:r>
      <w:ins w:id="1614" w:author="WinuE" w:date="2009-02-27T18:01:00Z">
        <w:r w:rsidR="00602C5F">
          <w:rPr>
            <w:rFonts w:asciiTheme="minorHAnsi" w:hAnsiTheme="minorHAnsi" w:cs="Arial"/>
            <w:color w:val="auto"/>
            <w:sz w:val="22"/>
            <w:szCs w:val="22"/>
            <w:lang w:val="en-US"/>
          </w:rPr>
          <w:t xml:space="preserve"> </w:t>
        </w:r>
      </w:ins>
    </w:p>
    <w:p w:rsidR="00DF0984" w:rsidRPr="00602C5F" w:rsidDel="00602C5F" w:rsidRDefault="00AA00AF" w:rsidP="00DF0984">
      <w:pPr>
        <w:pStyle w:val="Default"/>
        <w:ind w:left="705" w:hanging="705"/>
        <w:jc w:val="both"/>
        <w:rPr>
          <w:del w:id="1615" w:author="WinuE" w:date="2009-02-27T18:01:00Z"/>
          <w:rFonts w:asciiTheme="minorHAnsi" w:hAnsiTheme="minorHAnsi" w:cs="Arial"/>
          <w:color w:val="auto"/>
          <w:sz w:val="22"/>
          <w:szCs w:val="22"/>
          <w:lang w:val="en-US"/>
          <w:rPrChange w:id="1616" w:author="WinuE" w:date="2009-02-27T18:01:00Z">
            <w:rPr>
              <w:del w:id="1617" w:author="WinuE" w:date="2009-02-27T18:01:00Z"/>
              <w:rFonts w:ascii="Arial" w:hAnsi="Arial" w:cs="Arial"/>
              <w:color w:val="auto"/>
              <w:sz w:val="22"/>
              <w:szCs w:val="22"/>
              <w:lang w:val="en-US"/>
            </w:rPr>
          </w:rPrChange>
        </w:rPr>
      </w:pPr>
      <w:del w:id="1618" w:author="WinuE" w:date="2009-02-27T18:01:00Z">
        <w:r w:rsidRPr="00AA00AF">
          <w:rPr>
            <w:rFonts w:asciiTheme="minorHAnsi" w:hAnsiTheme="minorHAnsi" w:cs="Arial"/>
            <w:sz w:val="22"/>
            <w:szCs w:val="22"/>
            <w:lang w:val="en-US"/>
            <w:rPrChange w:id="1619" w:author="WinuE" w:date="2009-02-27T18:01:00Z">
              <w:rPr>
                <w:rFonts w:ascii="Arial" w:hAnsi="Arial" w:cs="Arial"/>
                <w:color w:val="0000FF"/>
                <w:sz w:val="22"/>
                <w:szCs w:val="22"/>
                <w:u w:val="single"/>
                <w:lang w:val="en-US"/>
              </w:rPr>
            </w:rPrChange>
          </w:rPr>
          <w:delText xml:space="preserve">       </w:delText>
        </w:r>
      </w:del>
      <w:r w:rsidRPr="00AA00AF">
        <w:rPr>
          <w:rFonts w:asciiTheme="minorHAnsi" w:hAnsiTheme="minorHAnsi" w:cs="Arial"/>
          <w:sz w:val="22"/>
          <w:szCs w:val="22"/>
          <w:lang w:val="en-US"/>
          <w:rPrChange w:id="1620" w:author="WinuE" w:date="2009-02-27T18:01:00Z">
            <w:rPr>
              <w:rFonts w:ascii="Arial" w:hAnsi="Arial" w:cs="Arial"/>
              <w:color w:val="0000FF"/>
              <w:sz w:val="22"/>
              <w:szCs w:val="22"/>
              <w:u w:val="single"/>
              <w:lang w:val="en-US"/>
            </w:rPr>
          </w:rPrChange>
        </w:rPr>
        <w:t>MANAGEMENT PLANS (SPMP). IEEE Std 1058-1998. The Institute of Electrical</w:t>
      </w:r>
    </w:p>
    <w:p w:rsidR="00DF0984" w:rsidRPr="00602C5F" w:rsidRDefault="00AA00AF" w:rsidP="00DF0984">
      <w:pPr>
        <w:pStyle w:val="Default"/>
        <w:ind w:left="705" w:hanging="705"/>
        <w:jc w:val="both"/>
        <w:rPr>
          <w:rFonts w:asciiTheme="minorHAnsi" w:hAnsiTheme="minorHAnsi"/>
          <w:sz w:val="22"/>
          <w:szCs w:val="22"/>
          <w:lang w:val="es-CO" w:eastAsia="es-ES"/>
        </w:rPr>
      </w:pPr>
      <w:del w:id="1621" w:author="WinuE" w:date="2009-02-27T18:01:00Z">
        <w:r w:rsidRPr="00AA00AF">
          <w:rPr>
            <w:rFonts w:asciiTheme="minorHAnsi" w:hAnsiTheme="minorHAnsi" w:cs="Arial"/>
            <w:color w:val="auto"/>
            <w:sz w:val="22"/>
            <w:szCs w:val="22"/>
            <w:lang w:val="en-US"/>
            <w:rPrChange w:id="1622" w:author="WinuE" w:date="2009-02-27T18:01:00Z">
              <w:rPr>
                <w:rFonts w:ascii="Arial" w:hAnsi="Arial" w:cs="Arial"/>
                <w:color w:val="auto"/>
                <w:sz w:val="22"/>
                <w:szCs w:val="22"/>
                <w:u w:val="single"/>
                <w:lang w:val="en-US" w:eastAsia="es-ES"/>
              </w:rPr>
            </w:rPrChange>
          </w:rPr>
          <w:delText xml:space="preserve">       </w:delText>
        </w:r>
      </w:del>
      <w:ins w:id="1623" w:author="WinuE" w:date="2009-02-27T18:01:00Z">
        <w:r w:rsidR="00602C5F">
          <w:rPr>
            <w:rFonts w:asciiTheme="minorHAnsi" w:hAnsiTheme="minorHAnsi" w:cs="Arial"/>
            <w:color w:val="auto"/>
            <w:sz w:val="22"/>
            <w:szCs w:val="22"/>
            <w:lang w:val="en-US"/>
          </w:rPr>
          <w:t xml:space="preserve"> </w:t>
        </w:r>
      </w:ins>
      <w:r w:rsidRPr="00AA00AF">
        <w:rPr>
          <w:rFonts w:asciiTheme="minorHAnsi" w:hAnsiTheme="minorHAnsi" w:cs="Arial"/>
          <w:color w:val="auto"/>
          <w:sz w:val="22"/>
          <w:szCs w:val="22"/>
          <w:lang w:val="en-US"/>
          <w:rPrChange w:id="1624" w:author="WinuE" w:date="2009-02-27T18:01:00Z">
            <w:rPr>
              <w:rFonts w:ascii="Arial" w:hAnsi="Arial" w:cs="Arial"/>
              <w:color w:val="auto"/>
              <w:sz w:val="22"/>
              <w:szCs w:val="22"/>
              <w:u w:val="single"/>
              <w:lang w:val="en-US" w:eastAsia="es-ES"/>
            </w:rPr>
          </w:rPrChange>
        </w:rPr>
        <w:t xml:space="preserve">and Electronics Engineers, Inc. </w:t>
      </w:r>
      <w:r w:rsidRPr="00AA00AF">
        <w:rPr>
          <w:rFonts w:asciiTheme="minorHAnsi" w:hAnsiTheme="minorHAnsi" w:cs="Arial"/>
          <w:color w:val="auto"/>
          <w:sz w:val="22"/>
          <w:szCs w:val="22"/>
          <w:lang w:val="es-CO"/>
          <w:rPrChange w:id="1625" w:author="WinuE" w:date="2009-02-27T18:01:00Z">
            <w:rPr>
              <w:rFonts w:ascii="Arial" w:hAnsi="Arial" w:cs="Arial"/>
              <w:color w:val="auto"/>
              <w:sz w:val="22"/>
              <w:szCs w:val="22"/>
              <w:u w:val="single"/>
              <w:lang w:val="es-CO" w:eastAsia="es-ES"/>
            </w:rPr>
          </w:rPrChange>
        </w:rPr>
        <w:t xml:space="preserve">Aprobado en Diciembre 8 de 1998. </w:t>
      </w: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7D2CA2" w:rsidRDefault="007D2CA2"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B9345B" w:rsidRDefault="00B9345B" w:rsidP="00EF5A20">
      <w:pPr>
        <w:rPr>
          <w:rFonts w:ascii="Calibri" w:hAnsi="Calibri" w:cs="Arial"/>
          <w:color w:val="000000"/>
          <w:sz w:val="22"/>
          <w:szCs w:val="22"/>
          <w:lang w:val="es-CO"/>
        </w:rPr>
      </w:pPr>
    </w:p>
    <w:p w:rsidR="00255891" w:rsidRPr="007D2CA2" w:rsidRDefault="00255891" w:rsidP="00EF5A20">
      <w:pPr>
        <w:pStyle w:val="Ttulo1"/>
        <w:numPr>
          <w:ilvl w:val="0"/>
          <w:numId w:val="1"/>
        </w:numPr>
        <w:spacing w:before="0" w:after="240"/>
        <w:ind w:left="431" w:hanging="431"/>
        <w:rPr>
          <w:rFonts w:ascii="Calibri" w:hAnsi="Calibri"/>
          <w:noProof/>
          <w:color w:val="000000"/>
          <w:sz w:val="28"/>
          <w:szCs w:val="22"/>
          <w:lang w:val="es-CO"/>
        </w:rPr>
      </w:pPr>
      <w:bookmarkStart w:id="1626" w:name="_Toc223509145"/>
      <w:r w:rsidRPr="007D2CA2">
        <w:rPr>
          <w:rFonts w:ascii="Calibri" w:hAnsi="Calibri"/>
          <w:noProof/>
          <w:color w:val="000000"/>
          <w:sz w:val="28"/>
          <w:szCs w:val="22"/>
          <w:lang w:val="es-CO"/>
        </w:rPr>
        <w:lastRenderedPageBreak/>
        <w:t>DEFINICIONES Y ACRONIMOS</w:t>
      </w:r>
      <w:bookmarkEnd w:id="162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4"/>
      </w:tblGrid>
      <w:tr w:rsidR="003653CF" w:rsidRPr="006F1D6C" w:rsidTr="003653CF">
        <w:tc>
          <w:tcPr>
            <w:tcW w:w="8644" w:type="dxa"/>
            <w:shd w:val="clear" w:color="auto" w:fill="BFBFBF" w:themeFill="background1" w:themeFillShade="BF"/>
          </w:tcPr>
          <w:p w:rsidR="003653CF" w:rsidRPr="00E0484B" w:rsidRDefault="003653CF" w:rsidP="00990322">
            <w:pPr>
              <w:rPr>
                <w:rFonts w:ascii="Calibri" w:hAnsi="Calibri"/>
                <w:b/>
                <w:bCs/>
                <w:sz w:val="28"/>
                <w:szCs w:val="28"/>
                <w:lang w:val="es-CO"/>
              </w:rPr>
            </w:pPr>
            <w:r w:rsidRPr="00E0484B">
              <w:rPr>
                <w:rFonts w:ascii="Calibri" w:hAnsi="Calibri"/>
                <w:b/>
                <w:bCs/>
                <w:sz w:val="28"/>
                <w:szCs w:val="28"/>
                <w:lang w:val="es-CO"/>
              </w:rPr>
              <w:t>A</w:t>
            </w:r>
          </w:p>
        </w:tc>
      </w:tr>
      <w:tr w:rsidR="003653CF" w:rsidRPr="006F1D6C" w:rsidTr="003653CF">
        <w:tc>
          <w:tcPr>
            <w:tcW w:w="8644" w:type="dxa"/>
          </w:tcPr>
          <w:p w:rsidR="003653CF" w:rsidRPr="006F1D6C" w:rsidRDefault="003653CF" w:rsidP="00990322">
            <w:pPr>
              <w:rPr>
                <w:rFonts w:ascii="Calibri" w:hAnsi="Calibri"/>
                <w:b/>
                <w:bCs/>
                <w:sz w:val="22"/>
                <w:lang w:val="es-CO"/>
              </w:rPr>
            </w:pPr>
          </w:p>
        </w:tc>
      </w:tr>
      <w:tr w:rsidR="003653CF" w:rsidRPr="006F1D6C" w:rsidTr="003653CF">
        <w:tc>
          <w:tcPr>
            <w:tcW w:w="8644" w:type="dxa"/>
            <w:shd w:val="clear" w:color="auto" w:fill="BFBFBF" w:themeFill="background1" w:themeFillShade="BF"/>
          </w:tcPr>
          <w:p w:rsidR="00F83D77" w:rsidRPr="00E0484B" w:rsidRDefault="003653CF" w:rsidP="00990322">
            <w:pPr>
              <w:rPr>
                <w:rFonts w:ascii="Calibri" w:hAnsi="Calibri"/>
                <w:b/>
                <w:bCs/>
                <w:sz w:val="28"/>
                <w:szCs w:val="28"/>
                <w:lang w:val="es-CO"/>
              </w:rPr>
            </w:pPr>
            <w:r w:rsidRPr="00E0484B">
              <w:rPr>
                <w:rFonts w:ascii="Calibri" w:hAnsi="Calibri"/>
                <w:b/>
                <w:bCs/>
                <w:sz w:val="28"/>
                <w:szCs w:val="28"/>
                <w:lang w:val="es-CO"/>
              </w:rPr>
              <w:t>B</w:t>
            </w:r>
          </w:p>
        </w:tc>
      </w:tr>
      <w:tr w:rsidR="00970A90" w:rsidRPr="006F1D6C" w:rsidTr="00D23A50">
        <w:tc>
          <w:tcPr>
            <w:tcW w:w="8644" w:type="dxa"/>
          </w:tcPr>
          <w:p w:rsidR="00970A90" w:rsidRPr="00E0484B" w:rsidRDefault="00970A90" w:rsidP="00D23A50">
            <w:pPr>
              <w:rPr>
                <w:rFonts w:ascii="Calibri" w:hAnsi="Calibri"/>
                <w:b/>
                <w:bCs/>
                <w:sz w:val="28"/>
                <w:szCs w:val="28"/>
                <w:lang w:val="es-CO"/>
              </w:rPr>
            </w:pPr>
          </w:p>
        </w:tc>
      </w:tr>
      <w:tr w:rsidR="00970A90" w:rsidRPr="006F1D6C" w:rsidTr="00D23A50">
        <w:tc>
          <w:tcPr>
            <w:tcW w:w="8644" w:type="dxa"/>
            <w:shd w:val="clear" w:color="auto" w:fill="BFBFBF" w:themeFill="background1" w:themeFillShade="BF"/>
          </w:tcPr>
          <w:p w:rsidR="00970A90" w:rsidRPr="00E0484B" w:rsidRDefault="00970A90" w:rsidP="00D23A50">
            <w:pPr>
              <w:rPr>
                <w:rFonts w:ascii="Calibri" w:hAnsi="Calibri"/>
                <w:b/>
                <w:bCs/>
                <w:sz w:val="28"/>
                <w:szCs w:val="28"/>
                <w:lang w:val="es-CO"/>
              </w:rPr>
            </w:pPr>
            <w:r>
              <w:rPr>
                <w:rFonts w:ascii="Calibri" w:hAnsi="Calibri"/>
                <w:b/>
                <w:bCs/>
                <w:sz w:val="28"/>
                <w:szCs w:val="28"/>
                <w:lang w:val="es-CO"/>
              </w:rPr>
              <w:t>E</w:t>
            </w:r>
          </w:p>
        </w:tc>
      </w:tr>
      <w:tr w:rsidR="00F83D77" w:rsidRPr="00970A90" w:rsidTr="003653CF">
        <w:tc>
          <w:tcPr>
            <w:tcW w:w="8644" w:type="dxa"/>
          </w:tcPr>
          <w:p w:rsidR="00F83D77" w:rsidRPr="0093035F" w:rsidRDefault="0093035F" w:rsidP="0093035F">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EO: </w:t>
            </w:r>
            <w:r w:rsidRPr="0093035F">
              <w:rPr>
                <w:rFonts w:ascii="Calibri" w:hAnsi="Calibri"/>
                <w:bCs/>
                <w:sz w:val="22"/>
                <w:szCs w:val="28"/>
              </w:rPr>
              <w:t>External Outputs</w:t>
            </w:r>
          </w:p>
          <w:p w:rsidR="0093035F" w:rsidRPr="0093035F" w:rsidRDefault="0093035F" w:rsidP="0093035F">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EI: </w:t>
            </w:r>
            <w:r>
              <w:rPr>
                <w:rFonts w:ascii="Calibri" w:hAnsi="Calibri"/>
                <w:bCs/>
                <w:sz w:val="22"/>
                <w:szCs w:val="28"/>
              </w:rPr>
              <w:t>External In</w:t>
            </w:r>
            <w:r w:rsidRPr="0093035F">
              <w:rPr>
                <w:rFonts w:ascii="Calibri" w:hAnsi="Calibri"/>
                <w:bCs/>
                <w:sz w:val="22"/>
                <w:szCs w:val="28"/>
              </w:rPr>
              <w:t>puts</w:t>
            </w:r>
          </w:p>
          <w:p w:rsidR="0093035F" w:rsidRPr="00970A90" w:rsidRDefault="0093035F" w:rsidP="0093035F">
            <w:pPr>
              <w:pStyle w:val="Prrafodelista"/>
              <w:numPr>
                <w:ilvl w:val="0"/>
                <w:numId w:val="37"/>
              </w:numPr>
              <w:tabs>
                <w:tab w:val="left" w:pos="426"/>
              </w:tabs>
              <w:ind w:left="0" w:firstLine="0"/>
              <w:rPr>
                <w:rFonts w:ascii="Calibri" w:hAnsi="Calibri"/>
                <w:b/>
                <w:bCs/>
                <w:sz w:val="22"/>
                <w:szCs w:val="28"/>
                <w:lang w:val="es-CO"/>
              </w:rPr>
            </w:pPr>
            <w:r>
              <w:rPr>
                <w:rFonts w:ascii="Calibri" w:hAnsi="Calibri"/>
                <w:b/>
                <w:bCs/>
                <w:sz w:val="22"/>
                <w:szCs w:val="28"/>
                <w:lang w:val="es-CO"/>
              </w:rPr>
              <w:t xml:space="preserve">EQ: </w:t>
            </w:r>
            <w:r w:rsidRPr="0093035F">
              <w:rPr>
                <w:rFonts w:ascii="Calibri" w:hAnsi="Calibri"/>
                <w:bCs/>
                <w:sz w:val="22"/>
                <w:szCs w:val="28"/>
              </w:rPr>
              <w:t>External Inquiry</w:t>
            </w:r>
          </w:p>
        </w:tc>
      </w:tr>
      <w:tr w:rsidR="00F83D77" w:rsidRPr="006F1D6C" w:rsidTr="00F83D77">
        <w:tc>
          <w:tcPr>
            <w:tcW w:w="8644" w:type="dxa"/>
            <w:shd w:val="clear" w:color="auto" w:fill="BFBFBF" w:themeFill="background1" w:themeFillShade="BF"/>
          </w:tcPr>
          <w:p w:rsidR="00F83D77" w:rsidRPr="00E0484B" w:rsidRDefault="00F83D77" w:rsidP="00990322">
            <w:pPr>
              <w:rPr>
                <w:rFonts w:ascii="Calibri" w:hAnsi="Calibri"/>
                <w:b/>
                <w:bCs/>
                <w:sz w:val="28"/>
                <w:szCs w:val="28"/>
                <w:lang w:val="es-CO"/>
              </w:rPr>
            </w:pPr>
            <w:r>
              <w:rPr>
                <w:rFonts w:ascii="Calibri" w:hAnsi="Calibri"/>
                <w:b/>
                <w:bCs/>
                <w:sz w:val="28"/>
                <w:szCs w:val="28"/>
                <w:lang w:val="es-CO"/>
              </w:rPr>
              <w:t>F</w:t>
            </w:r>
          </w:p>
        </w:tc>
      </w:tr>
      <w:tr w:rsidR="00F83D77" w:rsidRPr="00F83D77" w:rsidTr="00F83D77">
        <w:tc>
          <w:tcPr>
            <w:tcW w:w="8644" w:type="dxa"/>
            <w:shd w:val="clear" w:color="auto" w:fill="FFFFFF" w:themeFill="background1"/>
          </w:tcPr>
          <w:p w:rsidR="00F83D77" w:rsidRPr="00E96924" w:rsidRDefault="00F83D77" w:rsidP="00E96924">
            <w:pPr>
              <w:pStyle w:val="Prrafodelista"/>
              <w:numPr>
                <w:ilvl w:val="0"/>
                <w:numId w:val="36"/>
              </w:numPr>
              <w:tabs>
                <w:tab w:val="left" w:pos="426"/>
              </w:tabs>
              <w:ind w:left="0" w:firstLine="0"/>
              <w:rPr>
                <w:rFonts w:ascii="Calibri" w:hAnsi="Calibri"/>
                <w:bCs/>
                <w:sz w:val="22"/>
                <w:szCs w:val="28"/>
                <w:lang w:val="es-ES"/>
              </w:rPr>
            </w:pPr>
            <w:r>
              <w:rPr>
                <w:rFonts w:ascii="Calibri" w:hAnsi="Calibri"/>
                <w:b/>
                <w:bCs/>
                <w:sz w:val="22"/>
                <w:szCs w:val="28"/>
                <w:lang w:val="es-CO"/>
              </w:rPr>
              <w:t xml:space="preserve">FTR: </w:t>
            </w:r>
            <w:r w:rsidR="00970A90" w:rsidRPr="00970A90">
              <w:rPr>
                <w:rFonts w:ascii="Calibri" w:hAnsi="Calibri"/>
                <w:bCs/>
                <w:iCs/>
                <w:sz w:val="22"/>
                <w:szCs w:val="28"/>
              </w:rPr>
              <w:t>File Type Referenced</w:t>
            </w:r>
          </w:p>
        </w:tc>
      </w:tr>
      <w:tr w:rsidR="00F83D77" w:rsidRPr="006F1D6C" w:rsidTr="003653CF">
        <w:tc>
          <w:tcPr>
            <w:tcW w:w="8644" w:type="dxa"/>
            <w:shd w:val="clear" w:color="auto" w:fill="BFBFBF" w:themeFill="background1" w:themeFillShade="BF"/>
          </w:tcPr>
          <w:p w:rsidR="00F83D77" w:rsidRPr="00E0484B" w:rsidRDefault="00F83D77" w:rsidP="00990322">
            <w:pPr>
              <w:rPr>
                <w:rFonts w:ascii="Calibri" w:hAnsi="Calibri"/>
                <w:b/>
                <w:bCs/>
                <w:sz w:val="28"/>
                <w:szCs w:val="28"/>
                <w:lang w:val="es-CO"/>
              </w:rPr>
            </w:pPr>
            <w:r w:rsidRPr="00E0484B">
              <w:rPr>
                <w:rFonts w:ascii="Calibri" w:hAnsi="Calibri"/>
                <w:b/>
                <w:bCs/>
                <w:sz w:val="28"/>
                <w:szCs w:val="28"/>
                <w:lang w:val="es-CO"/>
              </w:rPr>
              <w:t>G</w:t>
            </w:r>
          </w:p>
        </w:tc>
      </w:tr>
      <w:tr w:rsidR="00E96924" w:rsidRPr="006F1D6C" w:rsidTr="00D23A50">
        <w:tc>
          <w:tcPr>
            <w:tcW w:w="8644" w:type="dxa"/>
          </w:tcPr>
          <w:p w:rsidR="00E96924" w:rsidRPr="00E96924" w:rsidRDefault="00E96924" w:rsidP="00D23A50">
            <w:pPr>
              <w:numPr>
                <w:ilvl w:val="0"/>
                <w:numId w:val="27"/>
              </w:numPr>
              <w:rPr>
                <w:rFonts w:ascii="Calibri" w:hAnsi="Calibri"/>
                <w:b/>
                <w:bCs/>
                <w:sz w:val="22"/>
                <w:lang w:val="es-CO"/>
              </w:rPr>
            </w:pPr>
            <w:r w:rsidRPr="006F1D6C">
              <w:rPr>
                <w:rFonts w:ascii="Calibri" w:hAnsi="Calibri"/>
                <w:b/>
                <w:bCs/>
                <w:sz w:val="22"/>
                <w:lang w:val="es-CO"/>
              </w:rPr>
              <w:t xml:space="preserve">GUI: </w:t>
            </w:r>
            <w:r w:rsidRPr="00E96924">
              <w:rPr>
                <w:rFonts w:ascii="Calibri" w:hAnsi="Calibri"/>
                <w:bCs/>
                <w:sz w:val="22"/>
                <w:lang w:val="es-ES_tradnl"/>
              </w:rPr>
              <w:t xml:space="preserve">Graphic User </w:t>
            </w:r>
            <w:r w:rsidRPr="005F42CC">
              <w:rPr>
                <w:rFonts w:ascii="Calibri" w:hAnsi="Calibri"/>
                <w:bCs/>
                <w:sz w:val="22"/>
                <w:lang w:val="es-CO"/>
              </w:rPr>
              <w:t>Interface/ Interfaz de Entorno Gráfico</w:t>
            </w:r>
          </w:p>
        </w:tc>
      </w:tr>
      <w:tr w:rsidR="00E96924" w:rsidRPr="006F1D6C" w:rsidTr="00D23A50">
        <w:tc>
          <w:tcPr>
            <w:tcW w:w="8644" w:type="dxa"/>
            <w:shd w:val="clear" w:color="auto" w:fill="BFBFBF" w:themeFill="background1" w:themeFillShade="BF"/>
          </w:tcPr>
          <w:p w:rsidR="00E96924" w:rsidRPr="00E0484B" w:rsidRDefault="00E96924" w:rsidP="00D23A50">
            <w:pPr>
              <w:rPr>
                <w:rFonts w:ascii="Calibri" w:hAnsi="Calibri"/>
                <w:b/>
                <w:bCs/>
                <w:sz w:val="28"/>
                <w:szCs w:val="28"/>
                <w:lang w:val="es-CO"/>
              </w:rPr>
            </w:pPr>
            <w:r>
              <w:rPr>
                <w:rFonts w:ascii="Calibri" w:hAnsi="Calibri"/>
                <w:b/>
                <w:bCs/>
                <w:sz w:val="28"/>
                <w:szCs w:val="28"/>
                <w:lang w:val="es-CO"/>
              </w:rPr>
              <w:t>I</w:t>
            </w:r>
          </w:p>
        </w:tc>
      </w:tr>
      <w:tr w:rsidR="00F83D77" w:rsidRPr="006F1D6C" w:rsidTr="003653CF">
        <w:tc>
          <w:tcPr>
            <w:tcW w:w="8644" w:type="dxa"/>
          </w:tcPr>
          <w:p w:rsidR="00E96924" w:rsidRPr="00E96924" w:rsidRDefault="00E96924" w:rsidP="00E96924">
            <w:pPr>
              <w:numPr>
                <w:ilvl w:val="0"/>
                <w:numId w:val="27"/>
              </w:numPr>
              <w:rPr>
                <w:rFonts w:ascii="Calibri" w:hAnsi="Calibri"/>
                <w:b/>
                <w:bCs/>
                <w:sz w:val="22"/>
                <w:lang w:val="es-CO"/>
              </w:rPr>
            </w:pPr>
            <w:r>
              <w:rPr>
                <w:rFonts w:ascii="Calibri" w:hAnsi="Calibri"/>
                <w:b/>
                <w:bCs/>
                <w:sz w:val="22"/>
                <w:lang w:val="es-CO"/>
              </w:rPr>
              <w:t xml:space="preserve">ILF: </w:t>
            </w:r>
            <w:r w:rsidRPr="00E96924">
              <w:rPr>
                <w:rFonts w:ascii="Calibri" w:hAnsi="Calibri"/>
                <w:bCs/>
                <w:sz w:val="22"/>
              </w:rPr>
              <w:t>Internal Logical Files</w:t>
            </w:r>
            <w:r>
              <w:rPr>
                <w:rFonts w:ascii="Calibri" w:hAnsi="Calibri"/>
                <w:bCs/>
                <w:sz w:val="22"/>
                <w:lang w:val="es-CO"/>
              </w:rPr>
              <w:t xml:space="preserve"> </w:t>
            </w:r>
          </w:p>
        </w:tc>
      </w:tr>
      <w:tr w:rsidR="00F83D77" w:rsidRPr="006F1D6C" w:rsidTr="003653CF">
        <w:tc>
          <w:tcPr>
            <w:tcW w:w="8644" w:type="dxa"/>
            <w:shd w:val="clear" w:color="auto" w:fill="BFBFBF" w:themeFill="background1" w:themeFillShade="BF"/>
          </w:tcPr>
          <w:p w:rsidR="00F83D77" w:rsidRPr="00E0484B" w:rsidRDefault="00F83D77" w:rsidP="00990322">
            <w:pPr>
              <w:rPr>
                <w:rFonts w:ascii="Calibri" w:hAnsi="Calibri"/>
                <w:b/>
                <w:bCs/>
                <w:sz w:val="28"/>
                <w:szCs w:val="28"/>
                <w:lang w:val="es-CO"/>
              </w:rPr>
            </w:pPr>
            <w:r w:rsidRPr="00E0484B">
              <w:rPr>
                <w:rFonts w:ascii="Calibri" w:hAnsi="Calibri"/>
                <w:b/>
                <w:bCs/>
                <w:sz w:val="28"/>
                <w:szCs w:val="28"/>
                <w:lang w:val="es-CO"/>
              </w:rPr>
              <w:t>S</w:t>
            </w:r>
          </w:p>
        </w:tc>
      </w:tr>
      <w:tr w:rsidR="00F83D77" w:rsidRPr="006F1D6C" w:rsidTr="003653CF">
        <w:tc>
          <w:tcPr>
            <w:tcW w:w="8644" w:type="dxa"/>
          </w:tcPr>
          <w:p w:rsidR="00F83D77" w:rsidRPr="00513156" w:rsidRDefault="00F83D77" w:rsidP="003653CF">
            <w:pPr>
              <w:numPr>
                <w:ilvl w:val="0"/>
                <w:numId w:val="26"/>
              </w:numPr>
              <w:rPr>
                <w:rFonts w:ascii="Calibri" w:hAnsi="Calibri"/>
                <w:bCs/>
                <w:sz w:val="22"/>
              </w:rPr>
            </w:pPr>
            <w:r w:rsidRPr="006F1D6C">
              <w:rPr>
                <w:rFonts w:ascii="Calibri" w:hAnsi="Calibri"/>
                <w:b/>
                <w:bCs/>
                <w:sz w:val="22"/>
              </w:rPr>
              <w:t>SPMP:</w:t>
            </w:r>
            <w:r w:rsidRPr="00513156">
              <w:rPr>
                <w:rFonts w:ascii="Calibri" w:hAnsi="Calibri"/>
                <w:bCs/>
                <w:sz w:val="22"/>
              </w:rPr>
              <w:t xml:space="preserve"> Software Project Management Plan</w:t>
            </w:r>
          </w:p>
          <w:p w:rsidR="00F83D77" w:rsidRPr="00513156" w:rsidRDefault="00F83D77" w:rsidP="003653CF">
            <w:pPr>
              <w:numPr>
                <w:ilvl w:val="0"/>
                <w:numId w:val="26"/>
              </w:numPr>
              <w:rPr>
                <w:rFonts w:ascii="Calibri" w:hAnsi="Calibri"/>
                <w:bCs/>
                <w:sz w:val="22"/>
              </w:rPr>
            </w:pPr>
            <w:r w:rsidRPr="006F1D6C">
              <w:rPr>
                <w:rFonts w:ascii="Calibri" w:hAnsi="Calibri"/>
                <w:b/>
                <w:bCs/>
                <w:sz w:val="22"/>
              </w:rPr>
              <w:t>SRS</w:t>
            </w:r>
            <w:r>
              <w:rPr>
                <w:rFonts w:ascii="Calibri" w:hAnsi="Calibri"/>
                <w:b/>
                <w:bCs/>
                <w:sz w:val="22"/>
              </w:rPr>
              <w:t xml:space="preserve">: </w:t>
            </w:r>
            <w:r w:rsidRPr="00513156">
              <w:rPr>
                <w:rFonts w:ascii="Calibri" w:hAnsi="Calibri"/>
                <w:bCs/>
                <w:sz w:val="22"/>
              </w:rPr>
              <w:t>Software Requirements Specification</w:t>
            </w:r>
          </w:p>
          <w:p w:rsidR="00F83D77" w:rsidRPr="00E86FD1" w:rsidRDefault="00F83D77" w:rsidP="003653CF">
            <w:pPr>
              <w:numPr>
                <w:ilvl w:val="0"/>
                <w:numId w:val="26"/>
              </w:numPr>
              <w:rPr>
                <w:rFonts w:ascii="Calibri" w:hAnsi="Calibri"/>
                <w:b/>
                <w:bCs/>
                <w:sz w:val="22"/>
              </w:rPr>
            </w:pPr>
            <w:r w:rsidRPr="006F1D6C">
              <w:rPr>
                <w:rFonts w:ascii="Calibri" w:hAnsi="Calibri"/>
                <w:b/>
                <w:bCs/>
                <w:sz w:val="22"/>
              </w:rPr>
              <w:t>SDD</w:t>
            </w:r>
            <w:r>
              <w:rPr>
                <w:rFonts w:ascii="Calibri" w:hAnsi="Calibri"/>
                <w:b/>
                <w:bCs/>
                <w:sz w:val="22"/>
              </w:rPr>
              <w:t>:</w:t>
            </w:r>
            <w:r w:rsidRPr="00513156">
              <w:rPr>
                <w:rFonts w:ascii="Calibri" w:hAnsi="Calibri"/>
                <w:bCs/>
                <w:sz w:val="22"/>
              </w:rPr>
              <w:t xml:space="preserve"> Software Design Definition</w:t>
            </w:r>
          </w:p>
          <w:p w:rsidR="00F83D77" w:rsidRPr="006F1D6C" w:rsidRDefault="00F83D77" w:rsidP="00B04C04">
            <w:pPr>
              <w:numPr>
                <w:ilvl w:val="0"/>
                <w:numId w:val="26"/>
              </w:numPr>
              <w:rPr>
                <w:rFonts w:ascii="Calibri" w:hAnsi="Calibri"/>
                <w:b/>
                <w:bCs/>
                <w:sz w:val="22"/>
              </w:rPr>
            </w:pPr>
            <w:r>
              <w:rPr>
                <w:rFonts w:ascii="Calibri" w:hAnsi="Calibri"/>
                <w:b/>
                <w:bCs/>
                <w:sz w:val="22"/>
              </w:rPr>
              <w:t xml:space="preserve">SVN: </w:t>
            </w:r>
            <w:ins w:id="1627" w:author="WinuE" w:date="2009-02-27T18:02:00Z">
              <w:r w:rsidR="00AA00AF" w:rsidRPr="00AA00AF">
                <w:rPr>
                  <w:rFonts w:ascii="Calibri" w:hAnsi="Calibri"/>
                  <w:bCs/>
                  <w:sz w:val="22"/>
                  <w:rPrChange w:id="1628" w:author="WinuE" w:date="2009-02-27T18:02:00Z">
                    <w:rPr>
                      <w:rFonts w:ascii="Calibri" w:hAnsi="Calibri"/>
                      <w:bCs/>
                      <w:color w:val="0000FF"/>
                      <w:sz w:val="22"/>
                      <w:u w:val="single"/>
                    </w:rPr>
                  </w:rPrChange>
                </w:rPr>
                <w:t>Subversi</w:t>
              </w:r>
              <w:r w:rsidR="00602C5F">
                <w:rPr>
                  <w:rFonts w:ascii="Calibri" w:hAnsi="Calibri"/>
                  <w:bCs/>
                  <w:sz w:val="22"/>
                </w:rPr>
                <w:t>on</w:t>
              </w:r>
            </w:ins>
          </w:p>
        </w:tc>
      </w:tr>
    </w:tbl>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B9345B" w:rsidRDefault="00B9345B" w:rsidP="00EF5A20">
      <w:pPr>
        <w:rPr>
          <w:rFonts w:ascii="Calibri" w:hAnsi="Calibri" w:cs="Arial"/>
          <w:i/>
          <w:color w:val="000000"/>
          <w:sz w:val="22"/>
          <w:szCs w:val="22"/>
          <w:lang w:val="es-CO"/>
        </w:rPr>
      </w:pPr>
    </w:p>
    <w:p w:rsidR="00257A1F" w:rsidRDefault="00257A1F" w:rsidP="00EF5A20">
      <w:pPr>
        <w:rPr>
          <w:rFonts w:ascii="Calibri" w:hAnsi="Calibri" w:cs="Arial"/>
          <w:i/>
          <w:color w:val="000000"/>
          <w:sz w:val="22"/>
          <w:szCs w:val="22"/>
          <w:lang w:val="es-CO"/>
        </w:rPr>
      </w:pPr>
    </w:p>
    <w:p w:rsidR="00257A1F" w:rsidRDefault="00257A1F" w:rsidP="00EF5A20">
      <w:pPr>
        <w:rPr>
          <w:rFonts w:ascii="Calibri" w:hAnsi="Calibri" w:cs="Arial"/>
          <w:i/>
          <w:color w:val="000000"/>
          <w:sz w:val="22"/>
          <w:szCs w:val="22"/>
          <w:lang w:val="es-CO"/>
        </w:rPr>
      </w:pPr>
    </w:p>
    <w:p w:rsidR="00257A1F" w:rsidRDefault="00257A1F" w:rsidP="00EF5A20">
      <w:pPr>
        <w:rPr>
          <w:rFonts w:ascii="Calibri" w:hAnsi="Calibri" w:cs="Arial"/>
          <w:i/>
          <w:color w:val="000000"/>
          <w:sz w:val="22"/>
          <w:szCs w:val="22"/>
          <w:lang w:val="es-CO"/>
        </w:rPr>
      </w:pPr>
    </w:p>
    <w:p w:rsidR="00257A1F" w:rsidDel="00B16137" w:rsidRDefault="00257A1F" w:rsidP="00EF5A20">
      <w:pPr>
        <w:rPr>
          <w:del w:id="1629" w:author="WinuE" w:date="2009-02-27T14:26:00Z"/>
          <w:rFonts w:ascii="Calibri" w:hAnsi="Calibri" w:cs="Arial"/>
          <w:i/>
          <w:color w:val="000000"/>
          <w:sz w:val="22"/>
          <w:szCs w:val="22"/>
          <w:lang w:val="es-CO"/>
        </w:rPr>
      </w:pPr>
      <w:bookmarkStart w:id="1630" w:name="_Toc223509146"/>
      <w:bookmarkEnd w:id="1630"/>
    </w:p>
    <w:p w:rsidR="00257A1F" w:rsidDel="00B16137" w:rsidRDefault="00257A1F" w:rsidP="00EF5A20">
      <w:pPr>
        <w:rPr>
          <w:del w:id="1631" w:author="WinuE" w:date="2009-02-27T14:26:00Z"/>
          <w:rFonts w:ascii="Calibri" w:hAnsi="Calibri" w:cs="Arial"/>
          <w:i/>
          <w:color w:val="000000"/>
          <w:sz w:val="22"/>
          <w:szCs w:val="22"/>
          <w:lang w:val="es-CO"/>
        </w:rPr>
      </w:pPr>
      <w:bookmarkStart w:id="1632" w:name="_Toc223509147"/>
      <w:bookmarkEnd w:id="1632"/>
    </w:p>
    <w:p w:rsidR="00257A1F" w:rsidDel="00B16137" w:rsidRDefault="00257A1F" w:rsidP="00EF5A20">
      <w:pPr>
        <w:rPr>
          <w:del w:id="1633" w:author="WinuE" w:date="2009-02-27T14:26:00Z"/>
          <w:rFonts w:ascii="Calibri" w:hAnsi="Calibri" w:cs="Arial"/>
          <w:i/>
          <w:color w:val="000000"/>
          <w:sz w:val="22"/>
          <w:szCs w:val="22"/>
          <w:lang w:val="es-CO"/>
        </w:rPr>
      </w:pPr>
      <w:bookmarkStart w:id="1634" w:name="_Toc223509148"/>
      <w:bookmarkEnd w:id="1634"/>
    </w:p>
    <w:p w:rsidR="00257A1F" w:rsidDel="00B16137" w:rsidRDefault="00257A1F" w:rsidP="00EF5A20">
      <w:pPr>
        <w:rPr>
          <w:del w:id="1635" w:author="WinuE" w:date="2009-02-27T14:26:00Z"/>
          <w:rFonts w:ascii="Calibri" w:hAnsi="Calibri" w:cs="Arial"/>
          <w:i/>
          <w:color w:val="000000"/>
          <w:sz w:val="22"/>
          <w:szCs w:val="22"/>
          <w:lang w:val="es-CO"/>
        </w:rPr>
      </w:pPr>
      <w:bookmarkStart w:id="1636" w:name="_Toc223509149"/>
      <w:bookmarkEnd w:id="1636"/>
    </w:p>
    <w:p w:rsidR="00257A1F" w:rsidDel="00B16137" w:rsidRDefault="00257A1F" w:rsidP="00EF5A20">
      <w:pPr>
        <w:rPr>
          <w:del w:id="1637" w:author="WinuE" w:date="2009-02-27T14:26:00Z"/>
          <w:rFonts w:ascii="Calibri" w:hAnsi="Calibri" w:cs="Arial"/>
          <w:i/>
          <w:color w:val="000000"/>
          <w:sz w:val="22"/>
          <w:szCs w:val="22"/>
          <w:lang w:val="es-CO"/>
        </w:rPr>
      </w:pPr>
      <w:bookmarkStart w:id="1638" w:name="_Toc223509150"/>
      <w:bookmarkEnd w:id="1638"/>
    </w:p>
    <w:p w:rsidR="00257A1F" w:rsidDel="00B16137" w:rsidRDefault="00257A1F" w:rsidP="00EF5A20">
      <w:pPr>
        <w:rPr>
          <w:del w:id="1639" w:author="WinuE" w:date="2009-02-27T14:26:00Z"/>
          <w:rFonts w:ascii="Calibri" w:hAnsi="Calibri" w:cs="Arial"/>
          <w:i/>
          <w:color w:val="000000"/>
          <w:sz w:val="22"/>
          <w:szCs w:val="22"/>
          <w:lang w:val="es-CO"/>
        </w:rPr>
      </w:pPr>
      <w:bookmarkStart w:id="1640" w:name="_Toc223509151"/>
      <w:bookmarkEnd w:id="1640"/>
    </w:p>
    <w:p w:rsidR="00257A1F" w:rsidDel="00B16137" w:rsidRDefault="00257A1F" w:rsidP="00EF5A20">
      <w:pPr>
        <w:rPr>
          <w:del w:id="1641" w:author="WinuE" w:date="2009-02-27T14:26:00Z"/>
          <w:rFonts w:ascii="Calibri" w:hAnsi="Calibri" w:cs="Arial"/>
          <w:i/>
          <w:color w:val="000000"/>
          <w:sz w:val="22"/>
          <w:szCs w:val="22"/>
          <w:lang w:val="es-CO"/>
        </w:rPr>
      </w:pPr>
      <w:bookmarkStart w:id="1642" w:name="_Toc223509152"/>
      <w:bookmarkEnd w:id="1642"/>
    </w:p>
    <w:p w:rsidR="00257A1F" w:rsidDel="00B16137" w:rsidRDefault="00257A1F" w:rsidP="00EF5A20">
      <w:pPr>
        <w:rPr>
          <w:del w:id="1643" w:author="WinuE" w:date="2009-02-27T14:26:00Z"/>
          <w:rFonts w:ascii="Calibri" w:hAnsi="Calibri" w:cs="Arial"/>
          <w:i/>
          <w:color w:val="000000"/>
          <w:sz w:val="22"/>
          <w:szCs w:val="22"/>
          <w:lang w:val="es-CO"/>
        </w:rPr>
      </w:pPr>
      <w:bookmarkStart w:id="1644" w:name="_Toc223509153"/>
      <w:bookmarkEnd w:id="1644"/>
    </w:p>
    <w:p w:rsidR="00257A1F" w:rsidDel="00B16137" w:rsidRDefault="00257A1F" w:rsidP="00EF5A20">
      <w:pPr>
        <w:rPr>
          <w:del w:id="1645" w:author="WinuE" w:date="2009-02-27T14:26:00Z"/>
          <w:rFonts w:ascii="Calibri" w:hAnsi="Calibri" w:cs="Arial"/>
          <w:i/>
          <w:color w:val="000000"/>
          <w:sz w:val="22"/>
          <w:szCs w:val="22"/>
          <w:lang w:val="es-CO"/>
        </w:rPr>
      </w:pPr>
      <w:bookmarkStart w:id="1646" w:name="_Toc223509154"/>
      <w:bookmarkEnd w:id="1646"/>
    </w:p>
    <w:p w:rsidR="00B9345B" w:rsidDel="00B16137" w:rsidRDefault="00B9345B" w:rsidP="00EF5A20">
      <w:pPr>
        <w:rPr>
          <w:del w:id="1647" w:author="WinuE" w:date="2009-02-27T14:26:00Z"/>
          <w:rFonts w:ascii="Calibri" w:hAnsi="Calibri" w:cs="Arial"/>
          <w:i/>
          <w:color w:val="000000"/>
          <w:sz w:val="22"/>
          <w:szCs w:val="22"/>
          <w:lang w:val="es-CO"/>
        </w:rPr>
      </w:pPr>
      <w:bookmarkStart w:id="1648" w:name="_Toc223509155"/>
      <w:bookmarkEnd w:id="1648"/>
    </w:p>
    <w:p w:rsidR="00B9345B" w:rsidDel="00B16137" w:rsidRDefault="00B9345B" w:rsidP="00EF5A20">
      <w:pPr>
        <w:rPr>
          <w:del w:id="1649" w:author="WinuE" w:date="2009-02-27T14:26:00Z"/>
          <w:rFonts w:ascii="Calibri" w:hAnsi="Calibri" w:cs="Arial"/>
          <w:i/>
          <w:color w:val="000000"/>
          <w:sz w:val="22"/>
          <w:szCs w:val="22"/>
          <w:lang w:val="es-CO"/>
        </w:rPr>
      </w:pPr>
      <w:bookmarkStart w:id="1650" w:name="_Toc223509156"/>
      <w:bookmarkEnd w:id="1650"/>
    </w:p>
    <w:p w:rsidR="00255891" w:rsidRPr="00C4213E" w:rsidRDefault="00255891" w:rsidP="00FC016A">
      <w:pPr>
        <w:pStyle w:val="Ttulo1"/>
        <w:numPr>
          <w:ilvl w:val="0"/>
          <w:numId w:val="1"/>
        </w:numPr>
        <w:spacing w:before="0" w:after="0"/>
        <w:ind w:left="431" w:hanging="431"/>
        <w:rPr>
          <w:rFonts w:asciiTheme="minorHAnsi" w:hAnsiTheme="minorHAnsi"/>
          <w:noProof/>
          <w:color w:val="000000"/>
          <w:sz w:val="28"/>
          <w:szCs w:val="22"/>
          <w:lang w:val="es-CO"/>
        </w:rPr>
      </w:pPr>
      <w:bookmarkStart w:id="1651" w:name="_Toc223509157"/>
      <w:r w:rsidRPr="00C4213E">
        <w:rPr>
          <w:rFonts w:asciiTheme="minorHAnsi" w:hAnsiTheme="minorHAnsi"/>
          <w:noProof/>
          <w:color w:val="000000"/>
          <w:sz w:val="28"/>
          <w:szCs w:val="22"/>
          <w:lang w:val="es-CO"/>
        </w:rPr>
        <w:t>ORGANIZACIÓN DEL PROYECTO</w:t>
      </w:r>
      <w:bookmarkEnd w:id="1651"/>
    </w:p>
    <w:p w:rsidR="00255891" w:rsidRPr="00E73837" w:rsidRDefault="00E73837" w:rsidP="006959F0">
      <w:pPr>
        <w:pStyle w:val="Ttulo2"/>
        <w:rPr>
          <w:rFonts w:ascii="Calibri" w:hAnsi="Calibri"/>
          <w:i w:val="0"/>
          <w:color w:val="000000"/>
          <w:sz w:val="26"/>
          <w:szCs w:val="26"/>
        </w:rPr>
      </w:pPr>
      <w:bookmarkStart w:id="1652" w:name="_Toc223509158"/>
      <w:r w:rsidRPr="00E73837">
        <w:rPr>
          <w:rFonts w:ascii="Calibri" w:hAnsi="Calibri"/>
          <w:i w:val="0"/>
          <w:color w:val="000000"/>
          <w:sz w:val="26"/>
          <w:szCs w:val="26"/>
        </w:rPr>
        <w:t>INTERFACES EXTERNAS</w:t>
      </w:r>
      <w:bookmarkEnd w:id="1652"/>
    </w:p>
    <w:p w:rsidR="00255891" w:rsidRPr="00DC7273" w:rsidRDefault="00255891" w:rsidP="00EF5A20">
      <w:pPr>
        <w:rPr>
          <w:rFonts w:ascii="Calibri" w:hAnsi="Calibri"/>
          <w:color w:val="000000"/>
          <w:sz w:val="22"/>
          <w:szCs w:val="22"/>
          <w:lang w:val="es-CO"/>
        </w:rPr>
      </w:pPr>
    </w:p>
    <w:p w:rsidR="00957739" w:rsidRDefault="00957739" w:rsidP="00957739">
      <w:pPr>
        <w:rPr>
          <w:rFonts w:ascii="Calibri" w:hAnsi="Calibri"/>
          <w:sz w:val="22"/>
          <w:szCs w:val="22"/>
        </w:rPr>
      </w:pPr>
      <w:r>
        <w:rPr>
          <w:rFonts w:ascii="Calibri" w:hAnsi="Calibri"/>
          <w:sz w:val="22"/>
          <w:szCs w:val="22"/>
        </w:rPr>
        <w:t>Dentro de las interfaces externas del proyecto se encuentran:</w:t>
      </w:r>
    </w:p>
    <w:p w:rsidR="00957739" w:rsidRDefault="00957739" w:rsidP="00957739">
      <w:pPr>
        <w:jc w:val="both"/>
        <w:rPr>
          <w:rFonts w:ascii="Calibri" w:hAnsi="Calibri"/>
          <w:sz w:val="22"/>
          <w:szCs w:val="22"/>
        </w:rPr>
      </w:pPr>
    </w:p>
    <w:p w:rsidR="00957739" w:rsidRPr="00883F6D" w:rsidRDefault="00957739" w:rsidP="00883F6D">
      <w:pPr>
        <w:pStyle w:val="Prrafodelista"/>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sidR="00476E5D">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957739" w:rsidRDefault="00957739" w:rsidP="00957739">
      <w:pPr>
        <w:ind w:left="708"/>
        <w:jc w:val="both"/>
        <w:rPr>
          <w:rFonts w:ascii="Calibri" w:hAnsi="Calibri"/>
          <w:sz w:val="22"/>
          <w:szCs w:val="22"/>
        </w:rPr>
      </w:pPr>
    </w:p>
    <w:p w:rsidR="00255891" w:rsidRPr="00883F6D" w:rsidRDefault="00957739" w:rsidP="00883F6D">
      <w:pPr>
        <w:pStyle w:val="Prrafodelista"/>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957739" w:rsidRPr="00E73837" w:rsidDel="00602C5F" w:rsidRDefault="00957739" w:rsidP="00957739">
      <w:pPr>
        <w:jc w:val="both"/>
        <w:rPr>
          <w:del w:id="1653" w:author="WinuE" w:date="2009-02-27T18:04:00Z"/>
          <w:rFonts w:ascii="Calibri" w:hAnsi="Calibri" w:cs="Arial"/>
          <w:color w:val="000000"/>
          <w:sz w:val="26"/>
          <w:szCs w:val="26"/>
          <w:lang w:val="es-CO"/>
        </w:rPr>
      </w:pPr>
    </w:p>
    <w:p w:rsidR="00255891" w:rsidRPr="00E73837" w:rsidRDefault="00E73837" w:rsidP="006959F0">
      <w:pPr>
        <w:pStyle w:val="Ttulo2"/>
        <w:rPr>
          <w:rFonts w:ascii="Calibri" w:hAnsi="Calibri"/>
          <w:i w:val="0"/>
          <w:color w:val="000000"/>
          <w:sz w:val="26"/>
          <w:szCs w:val="26"/>
        </w:rPr>
      </w:pPr>
      <w:bookmarkStart w:id="1654" w:name="_Toc223509159"/>
      <w:r w:rsidRPr="00E73837">
        <w:rPr>
          <w:rFonts w:ascii="Calibri" w:hAnsi="Calibri"/>
          <w:i w:val="0"/>
          <w:color w:val="000000"/>
          <w:sz w:val="26"/>
          <w:szCs w:val="26"/>
        </w:rPr>
        <w:t>ESTRUCTURA INTERNA</w:t>
      </w:r>
      <w:bookmarkEnd w:id="1654"/>
    </w:p>
    <w:p w:rsidR="00255891" w:rsidRDefault="00255891" w:rsidP="003B316A">
      <w:pPr>
        <w:rPr>
          <w:rFonts w:ascii="Calibri" w:hAnsi="Calibri" w:cs="BGKALI+BookAntiqua"/>
          <w:color w:val="000000"/>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La estructura</w:t>
      </w:r>
      <w:r w:rsidR="00476E5D">
        <w:rPr>
          <w:rFonts w:ascii="Calibri" w:hAnsi="Calibri"/>
          <w:sz w:val="22"/>
          <w:szCs w:val="22"/>
        </w:rPr>
        <w:t xml:space="preserve"> interna de la organización IMind</w:t>
      </w:r>
      <w:r>
        <w:rPr>
          <w:rFonts w:ascii="Calibri" w:hAnsi="Calibri"/>
          <w:sz w:val="22"/>
          <w:szCs w:val="22"/>
        </w:rPr>
        <w:t xml:space="preserve"> se basa en un modelo propuesto por Eric Ra</w:t>
      </w:r>
      <w:r w:rsidR="00476E5D">
        <w:rPr>
          <w:rFonts w:ascii="Calibri" w:hAnsi="Calibri"/>
          <w:sz w:val="22"/>
          <w:szCs w:val="22"/>
        </w:rPr>
        <w:t>ymond  el cual denominó Bazar [4</w:t>
      </w:r>
      <w:r>
        <w:rPr>
          <w:rFonts w:ascii="Calibri" w:hAnsi="Calibri"/>
          <w:sz w:val="22"/>
          <w:szCs w:val="22"/>
        </w:rPr>
        <w:t>], ya que lo que se pretende es generar el desarrollo el proyecto de forma conjunta donde el director de proyecto se encarga de dirigir al equipo y cada uno de los miembros tiene voz y voto en cuanto a las decisiones que deben ser tomadas.</w:t>
      </w:r>
    </w:p>
    <w:p w:rsidR="00957739" w:rsidRDefault="00957739" w:rsidP="00957739">
      <w:pPr>
        <w:tabs>
          <w:tab w:val="left" w:pos="360"/>
        </w:tabs>
        <w:jc w:val="both"/>
        <w:rPr>
          <w:rFonts w:ascii="Calibri" w:hAnsi="Calibri"/>
          <w:sz w:val="22"/>
          <w:szCs w:val="22"/>
        </w:rPr>
      </w:pPr>
    </w:p>
    <w:p w:rsidR="00957739" w:rsidRDefault="00957739" w:rsidP="00957739">
      <w:pPr>
        <w:tabs>
          <w:tab w:val="left" w:pos="360"/>
        </w:tabs>
        <w:jc w:val="both"/>
        <w:rPr>
          <w:rFonts w:ascii="Calibri" w:hAnsi="Calibri"/>
          <w:sz w:val="22"/>
          <w:szCs w:val="22"/>
        </w:rPr>
      </w:pPr>
      <w:r>
        <w:rPr>
          <w:rFonts w:ascii="Calibri" w:hAnsi="Calibri"/>
          <w:sz w:val="22"/>
          <w:szCs w:val="22"/>
        </w:rPr>
        <w:t xml:space="preserve">La comunicación dentro </w:t>
      </w:r>
      <w:r w:rsidR="003A13EC">
        <w:rPr>
          <w:rFonts w:ascii="Calibri" w:hAnsi="Calibri"/>
          <w:sz w:val="22"/>
          <w:szCs w:val="22"/>
        </w:rPr>
        <w:t>IMind</w:t>
      </w:r>
      <w:r>
        <w:rPr>
          <w:rFonts w:ascii="Calibri" w:hAnsi="Calibri"/>
          <w:sz w:val="22"/>
          <w:szCs w:val="22"/>
        </w:rPr>
        <w:t xml:space="preserve">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4048E9" w:rsidRDefault="004048E9" w:rsidP="00957739">
      <w:pPr>
        <w:tabs>
          <w:tab w:val="left" w:pos="360"/>
        </w:tabs>
        <w:jc w:val="both"/>
        <w:rPr>
          <w:rFonts w:ascii="Calibri" w:hAnsi="Calibri"/>
          <w:sz w:val="22"/>
          <w:szCs w:val="22"/>
        </w:rPr>
      </w:pPr>
    </w:p>
    <w:p w:rsidR="001374B0" w:rsidRPr="00F10AE2" w:rsidRDefault="00F10AE2" w:rsidP="00957739">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957739" w:rsidRPr="003B316A" w:rsidRDefault="00957739" w:rsidP="003B316A">
      <w:pPr>
        <w:rPr>
          <w:rFonts w:ascii="Calibri" w:hAnsi="Calibri" w:cs="BGKALI+BookAntiqua"/>
          <w:color w:val="000000"/>
          <w:sz w:val="22"/>
          <w:szCs w:val="22"/>
        </w:rPr>
      </w:pPr>
    </w:p>
    <w:p w:rsidR="00602C5F" w:rsidRDefault="004048E9" w:rsidP="003B316A">
      <w:pPr>
        <w:rPr>
          <w:ins w:id="1655" w:author="WinuE" w:date="2009-02-27T18:04:00Z"/>
          <w:rFonts w:ascii="Calibri" w:hAnsi="Calibri" w:cs="BGKALI+BookAntiqua"/>
          <w:color w:val="000000"/>
          <w:sz w:val="22"/>
          <w:szCs w:val="22"/>
        </w:rPr>
      </w:pPr>
      <w:r>
        <w:rPr>
          <w:rFonts w:ascii="Calibri" w:hAnsi="Calibri"/>
          <w:b/>
          <w:noProof/>
          <w:lang w:val="es-ES_tradnl" w:eastAsia="es-ES_tradnl"/>
        </w:rPr>
        <w:drawing>
          <wp:inline distT="0" distB="0" distL="0" distR="0">
            <wp:extent cx="5400040" cy="2119283"/>
            <wp:effectExtent l="76200" t="0" r="67310" b="14317"/>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000000" w:rsidRDefault="00E80ABD">
      <w:pPr>
        <w:pStyle w:val="Epgrafe"/>
        <w:jc w:val="center"/>
        <w:rPr>
          <w:rFonts w:asciiTheme="minorHAnsi" w:hAnsiTheme="minorHAnsi" w:cs="BGKALI+BookAntiqua"/>
          <w:sz w:val="22"/>
          <w:szCs w:val="22"/>
          <w:rPrChange w:id="1656" w:author="WinuE" w:date="2009-02-27T18:05:00Z">
            <w:rPr>
              <w:rFonts w:ascii="Calibri" w:hAnsi="Calibri" w:cs="BGKALI+BookAntiqua"/>
              <w:color w:val="000000"/>
              <w:sz w:val="22"/>
              <w:szCs w:val="22"/>
            </w:rPr>
          </w:rPrChange>
        </w:rPr>
        <w:pPrChange w:id="1657" w:author="WinuE" w:date="2009-02-27T18:04:00Z">
          <w:pPr/>
        </w:pPrChange>
      </w:pPr>
      <w:bookmarkStart w:id="1658" w:name="_Toc223547043"/>
      <w:r w:rsidRPr="00E80ABD">
        <w:rPr>
          <w:rFonts w:asciiTheme="minorHAnsi" w:hAnsiTheme="minorHAnsi"/>
          <w:sz w:val="22"/>
          <w:szCs w:val="22"/>
        </w:rPr>
        <w:t xml:space="preserve">Ilustración </w:t>
      </w:r>
      <w:r w:rsidR="00AA00AF" w:rsidRPr="00E80ABD">
        <w:rPr>
          <w:rFonts w:asciiTheme="minorHAnsi" w:hAnsiTheme="minorHAnsi"/>
          <w:sz w:val="22"/>
          <w:szCs w:val="22"/>
        </w:rPr>
        <w:fldChar w:fldCharType="begin"/>
      </w:r>
      <w:r w:rsidRPr="00E80ABD">
        <w:rPr>
          <w:rFonts w:asciiTheme="minorHAnsi" w:hAnsiTheme="minorHAnsi"/>
          <w:sz w:val="22"/>
          <w:szCs w:val="22"/>
        </w:rPr>
        <w:instrText xml:space="preserve"> SEQ Ilustración \* ARABIC </w:instrText>
      </w:r>
      <w:r w:rsidR="00AA00AF" w:rsidRPr="00E80ABD">
        <w:rPr>
          <w:rFonts w:asciiTheme="minorHAnsi" w:hAnsiTheme="minorHAnsi"/>
          <w:sz w:val="22"/>
          <w:szCs w:val="22"/>
        </w:rPr>
        <w:fldChar w:fldCharType="separate"/>
      </w:r>
      <w:r w:rsidR="008E58FD">
        <w:rPr>
          <w:rFonts w:asciiTheme="minorHAnsi" w:hAnsiTheme="minorHAnsi"/>
          <w:noProof/>
          <w:sz w:val="22"/>
          <w:szCs w:val="22"/>
        </w:rPr>
        <w:t>5</w:t>
      </w:r>
      <w:r w:rsidR="00AA00AF" w:rsidRPr="00E80ABD">
        <w:rPr>
          <w:rFonts w:asciiTheme="minorHAnsi" w:hAnsiTheme="minorHAnsi"/>
          <w:sz w:val="22"/>
          <w:szCs w:val="22"/>
        </w:rPr>
        <w:fldChar w:fldCharType="end"/>
      </w:r>
      <w:ins w:id="1659" w:author="WinuE" w:date="2009-02-27T18:04:00Z">
        <w:r w:rsidR="00AA00AF" w:rsidRPr="00AA00AF">
          <w:rPr>
            <w:rFonts w:asciiTheme="minorHAnsi" w:hAnsiTheme="minorHAnsi" w:cs="BGKALI+BookAntiqua"/>
            <w:sz w:val="22"/>
            <w:szCs w:val="22"/>
            <w:rPrChange w:id="1660" w:author="WinuE" w:date="2009-02-27T18:05:00Z">
              <w:rPr>
                <w:rFonts w:ascii="Calibri" w:hAnsi="Calibri" w:cs="BGKALI+BookAntiqua"/>
                <w:b/>
                <w:bCs/>
                <w:color w:val="0000FF"/>
                <w:sz w:val="22"/>
                <w:szCs w:val="22"/>
                <w:u w:val="single"/>
              </w:rPr>
            </w:rPrChange>
          </w:rPr>
          <w:t>. Organigrama de la organización</w:t>
        </w:r>
      </w:ins>
      <w:bookmarkEnd w:id="1658"/>
    </w:p>
    <w:p w:rsidR="00602C5F" w:rsidRDefault="00602C5F" w:rsidP="00602C5F">
      <w:pPr>
        <w:rPr>
          <w:ins w:id="1661" w:author="WinuE" w:date="2009-02-27T18:04:00Z"/>
        </w:rPr>
      </w:pPr>
    </w:p>
    <w:p w:rsidR="00E80ABD" w:rsidRDefault="00E80ABD" w:rsidP="00602C5F">
      <w:pPr>
        <w:rPr>
          <w:rPrChange w:id="1662" w:author="Unknown">
            <w:rPr>
              <w:rFonts w:ascii="Calibri" w:hAnsi="Calibri"/>
              <w:b/>
              <w:bCs/>
              <w:iCs/>
              <w:color w:val="000000"/>
              <w:sz w:val="26"/>
              <w:szCs w:val="26"/>
            </w:rPr>
          </w:rPrChange>
        </w:rPr>
        <w:sectPr w:rsidR="00E80ABD" w:rsidSect="0049208C">
          <w:pgSz w:w="11906" w:h="16838"/>
          <w:pgMar w:top="1417" w:right="1701" w:bottom="1417" w:left="1701" w:header="708" w:footer="708" w:gutter="0"/>
          <w:cols w:space="708"/>
          <w:docGrid w:linePitch="360"/>
        </w:sectPr>
      </w:pPr>
    </w:p>
    <w:p w:rsidR="00D71BAF" w:rsidRPr="00D71BAF" w:rsidRDefault="000C11DE" w:rsidP="00D71BAF">
      <w:pPr>
        <w:pStyle w:val="Ttulo2"/>
        <w:rPr>
          <w:rFonts w:ascii="Calibri" w:hAnsi="Calibri"/>
          <w:i w:val="0"/>
          <w:color w:val="000000"/>
          <w:sz w:val="26"/>
          <w:szCs w:val="26"/>
        </w:rPr>
      </w:pPr>
      <w:bookmarkStart w:id="1663" w:name="_Toc223509160"/>
      <w:r w:rsidRPr="000C11DE">
        <w:rPr>
          <w:rFonts w:ascii="Calibri" w:hAnsi="Calibri"/>
          <w:i w:val="0"/>
          <w:color w:val="000000"/>
          <w:sz w:val="26"/>
          <w:szCs w:val="26"/>
        </w:rPr>
        <w:lastRenderedPageBreak/>
        <w:t>ROLES Y RESPONSABILIDADES</w:t>
      </w:r>
      <w:bookmarkEnd w:id="1663"/>
    </w:p>
    <w:tbl>
      <w:tblPr>
        <w:tblStyle w:val="Tablaconcuadrcula"/>
        <w:tblW w:w="12616" w:type="dxa"/>
        <w:jc w:val="center"/>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A0"/>
      </w:tblPr>
      <w:tblGrid>
        <w:gridCol w:w="2694"/>
        <w:gridCol w:w="7371"/>
        <w:gridCol w:w="2551"/>
      </w:tblGrid>
      <w:tr w:rsidR="007A38F8" w:rsidRPr="00EE6188" w:rsidTr="00EE6188">
        <w:trPr>
          <w:trHeight w:val="567"/>
          <w:jc w:val="center"/>
        </w:trPr>
        <w:tc>
          <w:tcPr>
            <w:tcW w:w="2694"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bookmarkStart w:id="1664" w:name="_Toc223509161"/>
            <w:r w:rsidRPr="00EE6188">
              <w:rPr>
                <w:rFonts w:ascii="Calibri" w:hAnsi="Calibri"/>
                <w:bCs w:val="0"/>
                <w:i w:val="0"/>
                <w:noProof/>
                <w:color w:val="000000"/>
                <w:sz w:val="22"/>
                <w:szCs w:val="22"/>
                <w:lang w:val="es-CO"/>
              </w:rPr>
              <w:t>ROL</w:t>
            </w:r>
            <w:bookmarkEnd w:id="1664"/>
          </w:p>
        </w:tc>
        <w:tc>
          <w:tcPr>
            <w:tcW w:w="7371"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bookmarkStart w:id="1665" w:name="_Toc223509162"/>
            <w:r w:rsidRPr="00EE6188">
              <w:rPr>
                <w:rFonts w:ascii="Calibri" w:hAnsi="Calibri"/>
                <w:bCs w:val="0"/>
                <w:i w:val="0"/>
                <w:noProof/>
                <w:color w:val="000000"/>
                <w:sz w:val="22"/>
                <w:szCs w:val="22"/>
                <w:lang w:val="es-CO"/>
              </w:rPr>
              <w:t>RESPONSABILIDADES</w:t>
            </w:r>
            <w:bookmarkEnd w:id="1665"/>
          </w:p>
        </w:tc>
        <w:tc>
          <w:tcPr>
            <w:tcW w:w="2551" w:type="dxa"/>
            <w:shd w:val="clear" w:color="auto" w:fill="D9D9D9" w:themeFill="background1" w:themeFillShade="D9"/>
            <w:vAlign w:val="center"/>
            <w:hideMark/>
          </w:tcPr>
          <w:p w:rsidR="007A38F8" w:rsidRPr="00EE6188" w:rsidRDefault="007A38F8" w:rsidP="00EE6188">
            <w:pPr>
              <w:pStyle w:val="Ttulo2"/>
              <w:numPr>
                <w:ilvl w:val="0"/>
                <w:numId w:val="0"/>
              </w:numPr>
              <w:jc w:val="center"/>
              <w:outlineLvl w:val="1"/>
              <w:rPr>
                <w:rFonts w:ascii="Calibri" w:eastAsia="Calibri" w:hAnsi="Calibri"/>
                <w:i w:val="0"/>
                <w:noProof/>
                <w:color w:val="000000"/>
                <w:sz w:val="22"/>
                <w:szCs w:val="22"/>
                <w:lang w:val="es-CO"/>
              </w:rPr>
            </w:pPr>
            <w:bookmarkStart w:id="1666" w:name="_Toc223509163"/>
            <w:r w:rsidRPr="00EE6188">
              <w:rPr>
                <w:rFonts w:ascii="Calibri" w:hAnsi="Calibri"/>
                <w:bCs w:val="0"/>
                <w:i w:val="0"/>
                <w:noProof/>
                <w:color w:val="000000"/>
                <w:sz w:val="22"/>
                <w:szCs w:val="22"/>
                <w:lang w:val="es-CO"/>
              </w:rPr>
              <w:t>INTEGRANTE</w:t>
            </w:r>
            <w:bookmarkEnd w:id="1666"/>
          </w:p>
        </w:tc>
      </w:tr>
      <w:tr w:rsidR="007A38F8" w:rsidRPr="001D2595" w:rsidTr="00EE6188">
        <w:trPr>
          <w:trHeight w:val="3724"/>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bookmarkStart w:id="1667" w:name="_Toc223509164"/>
            <w:r w:rsidRPr="00EE6188">
              <w:rPr>
                <w:rFonts w:ascii="Calibri" w:hAnsi="Calibri"/>
                <w:bCs w:val="0"/>
                <w:i w:val="0"/>
                <w:noProof/>
                <w:color w:val="000000"/>
                <w:sz w:val="20"/>
                <w:szCs w:val="20"/>
                <w:lang w:val="es-CO"/>
              </w:rPr>
              <w:t>DIRECTOR DE PROYECTO</w:t>
            </w:r>
            <w:bookmarkEnd w:id="1667"/>
          </w:p>
        </w:tc>
        <w:tc>
          <w:tcPr>
            <w:tcW w:w="7371" w:type="dxa"/>
            <w:hideMark/>
          </w:tcPr>
          <w:p w:rsidR="007A38F8" w:rsidRPr="0068145E" w:rsidRDefault="007A38F8" w:rsidP="00F14E07">
            <w:pPr>
              <w:pStyle w:val="Sinespaciado"/>
              <w:numPr>
                <w:ilvl w:val="0"/>
                <w:numId w:val="12"/>
              </w:numPr>
              <w:rPr>
                <w:rFonts w:asciiTheme="minorHAnsi" w:eastAsia="Calibri" w:hAnsiTheme="minorHAnsi"/>
                <w:sz w:val="20"/>
                <w:szCs w:val="20"/>
                <w:lang w:val="es-ES"/>
              </w:rPr>
            </w:pPr>
            <w:r w:rsidRPr="0068145E">
              <w:rPr>
                <w:rFonts w:asciiTheme="minorHAnsi" w:hAnsiTheme="minorHAnsi"/>
                <w:sz w:val="20"/>
                <w:szCs w:val="20"/>
                <w:lang w:val="es-ES"/>
              </w:rPr>
              <w:t>Representar al equipo de trabajo ante el cliente.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 que el proceso de desarrollo de software se realice según lo convenido.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Asegurarse de que cada una de las entregas esta lista y es entregada a tiempo.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Ser mediador ante cualquier discusión que se presente.</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Verificar que las reglas establecidas por el grupo se cumplan.</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Planificar las tareas que debe realizar cada miembro del equipo de trabajo.</w:t>
            </w:r>
          </w:p>
          <w:p w:rsidR="007A38F8" w:rsidRPr="0068145E" w:rsidRDefault="007A38F8" w:rsidP="00F14E07">
            <w:pPr>
              <w:pStyle w:val="Sinespaciado"/>
              <w:numPr>
                <w:ilvl w:val="0"/>
                <w:numId w:val="12"/>
              </w:numPr>
              <w:rPr>
                <w:rFonts w:asciiTheme="minorHAnsi" w:hAnsiTheme="minorHAnsi"/>
                <w:sz w:val="20"/>
                <w:szCs w:val="20"/>
                <w:lang w:val="es-ES"/>
              </w:rPr>
            </w:pPr>
            <w:r w:rsidRPr="0068145E">
              <w:rPr>
                <w:rFonts w:asciiTheme="minorHAnsi" w:hAnsiTheme="minorHAnsi"/>
                <w:sz w:val="20"/>
                <w:szCs w:val="20"/>
                <w:lang w:val="es-ES"/>
              </w:rPr>
              <w:t>Comprobar periódicamente que el calendario se cumple a cabalidad en el tiempo estipulado.</w:t>
            </w:r>
          </w:p>
          <w:p w:rsidR="007A38F8" w:rsidRPr="0068145E" w:rsidRDefault="0068145E" w:rsidP="00F14E07">
            <w:pPr>
              <w:pStyle w:val="Sinespaciado"/>
              <w:numPr>
                <w:ilvl w:val="0"/>
                <w:numId w:val="12"/>
              </w:numPr>
              <w:rPr>
                <w:sz w:val="20"/>
                <w:szCs w:val="20"/>
                <w:lang w:val="es-ES"/>
              </w:rPr>
            </w:pPr>
            <w:r>
              <w:rPr>
                <w:rFonts w:asciiTheme="minorHAnsi" w:hAnsiTheme="minorHAnsi"/>
                <w:sz w:val="20"/>
                <w:szCs w:val="20"/>
                <w:lang w:val="es-ES"/>
              </w:rPr>
              <w:t xml:space="preserve">Realizar continuos reportes de </w:t>
            </w:r>
            <w:r w:rsidR="007A38F8" w:rsidRPr="0068145E">
              <w:rPr>
                <w:rFonts w:asciiTheme="minorHAnsi" w:hAnsiTheme="minorHAnsi"/>
                <w:sz w:val="20"/>
                <w:szCs w:val="20"/>
                <w:lang w:val="es-ES"/>
              </w:rPr>
              <w:t>estado.</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68" w:name="_Toc223509165"/>
            <w:r w:rsidRPr="0068145E">
              <w:rPr>
                <w:rFonts w:ascii="Calibri" w:hAnsi="Calibri"/>
                <w:b w:val="0"/>
                <w:bCs w:val="0"/>
                <w:i w:val="0"/>
                <w:noProof/>
                <w:color w:val="000000"/>
                <w:sz w:val="20"/>
                <w:szCs w:val="20"/>
                <w:lang w:val="es-CO"/>
              </w:rPr>
              <w:t>Ana María Gonzalez</w:t>
            </w:r>
            <w:r w:rsidR="00B9345B">
              <w:rPr>
                <w:rFonts w:ascii="Calibri" w:hAnsi="Calibri"/>
                <w:b w:val="0"/>
                <w:bCs w:val="0"/>
                <w:i w:val="0"/>
                <w:noProof/>
                <w:color w:val="000000"/>
                <w:sz w:val="20"/>
                <w:szCs w:val="20"/>
                <w:lang w:val="es-CO"/>
              </w:rPr>
              <w:t xml:space="preserve"> Urueta</w:t>
            </w:r>
            <w:bookmarkEnd w:id="1668"/>
          </w:p>
        </w:tc>
      </w:tr>
      <w:tr w:rsidR="007A38F8" w:rsidRPr="001D2595" w:rsidTr="00EE6188">
        <w:trPr>
          <w:trHeight w:val="1492"/>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bookmarkStart w:id="1669" w:name="_Toc223509166"/>
            <w:r w:rsidRPr="00EE6188">
              <w:rPr>
                <w:rFonts w:ascii="Calibri" w:hAnsi="Calibri"/>
                <w:bCs w:val="0"/>
                <w:i w:val="0"/>
                <w:noProof/>
                <w:color w:val="000000"/>
                <w:sz w:val="20"/>
                <w:szCs w:val="20"/>
                <w:lang w:val="es-CO"/>
              </w:rPr>
              <w:t>DIRECTOR DE DESARROLLO</w:t>
            </w:r>
            <w:bookmarkEnd w:id="1669"/>
          </w:p>
        </w:tc>
        <w:tc>
          <w:tcPr>
            <w:tcW w:w="7371" w:type="dxa"/>
            <w:hideMark/>
          </w:tcPr>
          <w:p w:rsidR="007A38F8" w:rsidRPr="004403E9" w:rsidRDefault="007A38F8" w:rsidP="00F14E07">
            <w:pPr>
              <w:pStyle w:val="Sinespaciado"/>
              <w:numPr>
                <w:ilvl w:val="0"/>
                <w:numId w:val="16"/>
              </w:numPr>
              <w:rPr>
                <w:rFonts w:asciiTheme="minorHAnsi" w:eastAsia="Calibri" w:hAnsiTheme="minorHAnsi"/>
                <w:noProof/>
                <w:sz w:val="20"/>
                <w:szCs w:val="20"/>
                <w:lang w:val="es-CO"/>
              </w:rPr>
            </w:pPr>
            <w:r w:rsidRPr="004403E9">
              <w:rPr>
                <w:rFonts w:asciiTheme="minorHAnsi" w:hAnsiTheme="minorHAnsi"/>
                <w:noProof/>
                <w:sz w:val="20"/>
                <w:szCs w:val="20"/>
                <w:lang w:val="es-CO"/>
              </w:rPr>
              <w:t>Implementar el diseño.</w:t>
            </w:r>
          </w:p>
          <w:p w:rsidR="007A38F8" w:rsidRPr="004403E9" w:rsidRDefault="007A38F8" w:rsidP="00F14E07">
            <w:pPr>
              <w:pStyle w:val="Sinespaciado"/>
              <w:numPr>
                <w:ilvl w:val="0"/>
                <w:numId w:val="16"/>
              </w:numPr>
              <w:rPr>
                <w:rFonts w:asciiTheme="minorHAnsi" w:hAnsiTheme="minorHAnsi"/>
                <w:sz w:val="20"/>
                <w:szCs w:val="20"/>
                <w:lang w:val="es-CO"/>
              </w:rPr>
            </w:pPr>
            <w:r w:rsidRPr="00C057E6">
              <w:rPr>
                <w:rFonts w:asciiTheme="minorHAnsi" w:hAnsiTheme="minorHAnsi"/>
                <w:sz w:val="20"/>
                <w:szCs w:val="20"/>
                <w:lang w:val="es-ES"/>
              </w:rPr>
              <w:t>Interpretar los problemas que se presenten en el código.</w:t>
            </w:r>
          </w:p>
          <w:p w:rsidR="007A38F8" w:rsidRPr="00C057E6" w:rsidRDefault="007A38F8" w:rsidP="00F14E07">
            <w:pPr>
              <w:pStyle w:val="Sinespaciado"/>
              <w:numPr>
                <w:ilvl w:val="0"/>
                <w:numId w:val="16"/>
              </w:numPr>
              <w:rPr>
                <w:rFonts w:asciiTheme="minorHAnsi" w:hAnsiTheme="minorHAnsi"/>
                <w:sz w:val="20"/>
                <w:szCs w:val="20"/>
                <w:lang w:val="es-ES"/>
              </w:rPr>
            </w:pPr>
            <w:r w:rsidRPr="00C057E6">
              <w:rPr>
                <w:rFonts w:asciiTheme="minorHAnsi" w:hAnsiTheme="minorHAnsi"/>
                <w:sz w:val="20"/>
                <w:szCs w:val="20"/>
                <w:lang w:val="es-ES"/>
              </w:rPr>
              <w:t>Evaluar el impacto al modificar los requerimientos.</w:t>
            </w:r>
          </w:p>
          <w:p w:rsidR="007A38F8" w:rsidRPr="00476E5D" w:rsidRDefault="007A38F8" w:rsidP="00F14E07">
            <w:pPr>
              <w:pStyle w:val="Sinespaciado"/>
              <w:numPr>
                <w:ilvl w:val="0"/>
                <w:numId w:val="16"/>
              </w:numPr>
              <w:rPr>
                <w:rFonts w:asciiTheme="minorHAnsi" w:hAnsiTheme="minorHAnsi"/>
                <w:sz w:val="20"/>
                <w:szCs w:val="20"/>
                <w:lang w:val="es-CO"/>
              </w:rPr>
            </w:pPr>
            <w:r w:rsidRPr="00476E5D">
              <w:rPr>
                <w:rFonts w:asciiTheme="minorHAnsi" w:hAnsiTheme="minorHAnsi"/>
                <w:sz w:val="20"/>
                <w:szCs w:val="20"/>
                <w:lang w:val="es-CO"/>
              </w:rPr>
              <w:t>Documentar el producto.</w:t>
            </w:r>
          </w:p>
          <w:p w:rsidR="007A38F8" w:rsidRPr="00C057E6" w:rsidRDefault="007A38F8" w:rsidP="00F14E07">
            <w:pPr>
              <w:pStyle w:val="Sinespaciado"/>
              <w:numPr>
                <w:ilvl w:val="0"/>
                <w:numId w:val="16"/>
              </w:numPr>
              <w:rPr>
                <w:lang w:val="es-ES"/>
              </w:rPr>
            </w:pPr>
            <w:r w:rsidRPr="00C057E6">
              <w:rPr>
                <w:rFonts w:asciiTheme="minorHAnsi" w:hAnsiTheme="minorHAnsi"/>
                <w:sz w:val="20"/>
                <w:szCs w:val="20"/>
                <w:lang w:val="es-ES"/>
              </w:rPr>
              <w:t>Contribuir con la definición de requerimientos</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0" w:name="_Toc223509167"/>
            <w:r w:rsidRPr="0068145E">
              <w:rPr>
                <w:rFonts w:ascii="Calibri" w:hAnsi="Calibri"/>
                <w:b w:val="0"/>
                <w:bCs w:val="0"/>
                <w:i w:val="0"/>
                <w:noProof/>
                <w:color w:val="000000"/>
                <w:sz w:val="20"/>
                <w:szCs w:val="20"/>
                <w:lang w:val="es-CO"/>
              </w:rPr>
              <w:t xml:space="preserve">Víctor </w:t>
            </w:r>
            <w:r w:rsidR="00B9345B">
              <w:rPr>
                <w:rFonts w:ascii="Calibri" w:hAnsi="Calibri"/>
                <w:b w:val="0"/>
                <w:bCs w:val="0"/>
                <w:i w:val="0"/>
                <w:noProof/>
                <w:color w:val="000000"/>
                <w:sz w:val="20"/>
                <w:szCs w:val="20"/>
                <w:lang w:val="es-CO"/>
              </w:rPr>
              <w:t xml:space="preserve">Hugo </w:t>
            </w:r>
            <w:r w:rsidRPr="0068145E">
              <w:rPr>
                <w:rFonts w:ascii="Calibri" w:hAnsi="Calibri"/>
                <w:b w:val="0"/>
                <w:bCs w:val="0"/>
                <w:i w:val="0"/>
                <w:noProof/>
                <w:color w:val="000000"/>
                <w:sz w:val="20"/>
                <w:szCs w:val="20"/>
                <w:lang w:val="es-CO"/>
              </w:rPr>
              <w:t>Villalobos</w:t>
            </w:r>
            <w:r w:rsidR="00B9345B">
              <w:rPr>
                <w:rFonts w:ascii="Calibri" w:hAnsi="Calibri"/>
                <w:b w:val="0"/>
                <w:bCs w:val="0"/>
                <w:i w:val="0"/>
                <w:noProof/>
                <w:color w:val="000000"/>
                <w:sz w:val="20"/>
                <w:szCs w:val="20"/>
                <w:lang w:val="es-CO"/>
              </w:rPr>
              <w:t xml:space="preserve"> Rodríguez</w:t>
            </w:r>
            <w:bookmarkEnd w:id="1670"/>
          </w:p>
        </w:tc>
      </w:tr>
      <w:tr w:rsidR="007A38F8" w:rsidRPr="001D2595" w:rsidTr="00EE6188">
        <w:trPr>
          <w:trHeight w:val="140"/>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bookmarkStart w:id="1671" w:name="_Toc223509168"/>
            <w:r w:rsidRPr="00EE6188">
              <w:rPr>
                <w:rFonts w:ascii="Calibri" w:hAnsi="Calibri"/>
                <w:bCs w:val="0"/>
                <w:i w:val="0"/>
                <w:noProof/>
                <w:color w:val="000000"/>
                <w:sz w:val="20"/>
                <w:szCs w:val="20"/>
                <w:lang w:val="es-CO"/>
              </w:rPr>
              <w:t>ADMINISTRADOR DE CONFIGURACIONES Y DOCUMENTACIÓN</w:t>
            </w:r>
            <w:bookmarkEnd w:id="1671"/>
          </w:p>
        </w:tc>
        <w:tc>
          <w:tcPr>
            <w:tcW w:w="7371" w:type="dxa"/>
            <w:hideMark/>
          </w:tcPr>
          <w:p w:rsidR="007A38F8" w:rsidRPr="004403E9" w:rsidRDefault="007A38F8" w:rsidP="00F14E07">
            <w:pPr>
              <w:pStyle w:val="Sinespaciado"/>
              <w:numPr>
                <w:ilvl w:val="0"/>
                <w:numId w:val="17"/>
              </w:numPr>
              <w:rPr>
                <w:rFonts w:asciiTheme="minorHAnsi" w:eastAsia="Calibri" w:hAnsiTheme="minorHAnsi"/>
                <w:noProof/>
                <w:sz w:val="20"/>
                <w:szCs w:val="20"/>
                <w:lang w:val="es-CO"/>
              </w:rPr>
            </w:pPr>
            <w:r w:rsidRPr="004403E9">
              <w:rPr>
                <w:rFonts w:asciiTheme="minorHAnsi" w:hAnsiTheme="minorHAnsi"/>
                <w:noProof/>
                <w:sz w:val="20"/>
                <w:szCs w:val="20"/>
                <w:lang w:val="es-CO"/>
              </w:rPr>
              <w:t>Actua como un repositorio central.</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Almacenar</w:t>
            </w:r>
            <w:r w:rsidR="00C057E6" w:rsidRPr="00476E5D">
              <w:rPr>
                <w:rFonts w:asciiTheme="minorHAnsi" w:hAnsiTheme="minorHAnsi"/>
                <w:sz w:val="20"/>
                <w:szCs w:val="20"/>
                <w:lang w:val="es-CO"/>
              </w:rPr>
              <w:t>.</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Recuperar</w:t>
            </w:r>
            <w:r w:rsidR="00C057E6" w:rsidRPr="00476E5D">
              <w:rPr>
                <w:rFonts w:asciiTheme="minorHAnsi" w:hAnsiTheme="minorHAnsi"/>
                <w:sz w:val="20"/>
                <w:szCs w:val="20"/>
                <w:lang w:val="es-CO"/>
              </w:rPr>
              <w:t>.</w:t>
            </w:r>
          </w:p>
          <w:p w:rsidR="007A38F8" w:rsidRPr="00476E5D" w:rsidRDefault="007A38F8" w:rsidP="00F14E07">
            <w:pPr>
              <w:pStyle w:val="Sinespaciado"/>
              <w:numPr>
                <w:ilvl w:val="1"/>
                <w:numId w:val="17"/>
              </w:numPr>
              <w:rPr>
                <w:rFonts w:asciiTheme="minorHAnsi" w:hAnsiTheme="minorHAnsi"/>
                <w:sz w:val="20"/>
                <w:szCs w:val="20"/>
                <w:lang w:val="es-CO"/>
              </w:rPr>
            </w:pPr>
            <w:r w:rsidRPr="00476E5D">
              <w:rPr>
                <w:rFonts w:asciiTheme="minorHAnsi" w:hAnsiTheme="minorHAnsi"/>
                <w:sz w:val="20"/>
                <w:szCs w:val="20"/>
                <w:lang w:val="es-CO"/>
              </w:rPr>
              <w:t>Mantener</w:t>
            </w:r>
            <w:r w:rsidR="00C057E6" w:rsidRPr="00476E5D">
              <w:rPr>
                <w:rFonts w:asciiTheme="minorHAnsi" w:hAnsiTheme="minorHAnsi"/>
                <w:sz w:val="20"/>
                <w:szCs w:val="20"/>
                <w:lang w:val="es-CO"/>
              </w:rPr>
              <w:t>.</w:t>
            </w:r>
          </w:p>
          <w:p w:rsidR="007A38F8" w:rsidRPr="00C057E6" w:rsidRDefault="007A38F8" w:rsidP="00F14E07">
            <w:pPr>
              <w:pStyle w:val="Sinespaciado"/>
              <w:numPr>
                <w:ilvl w:val="0"/>
                <w:numId w:val="17"/>
              </w:numPr>
              <w:rPr>
                <w:rFonts w:asciiTheme="minorHAnsi" w:hAnsiTheme="minorHAnsi"/>
                <w:sz w:val="20"/>
                <w:szCs w:val="20"/>
                <w:lang w:val="es-ES"/>
              </w:rPr>
            </w:pPr>
            <w:r w:rsidRPr="00476E5D">
              <w:rPr>
                <w:rFonts w:asciiTheme="minorHAnsi" w:hAnsiTheme="minorHAnsi"/>
                <w:sz w:val="20"/>
                <w:szCs w:val="20"/>
                <w:lang w:val="es-CO"/>
              </w:rPr>
              <w:t>Genera los documentos</w:t>
            </w:r>
            <w:r w:rsidRPr="00C057E6">
              <w:rPr>
                <w:rFonts w:asciiTheme="minorHAnsi" w:hAnsiTheme="minorHAnsi"/>
                <w:sz w:val="20"/>
                <w:szCs w:val="20"/>
                <w:lang w:val="es-ES"/>
              </w:rPr>
              <w:t xml:space="preserve"> finales de cada fase del proyecto.</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lastRenderedPageBreak/>
              <w:t>Comunicación entre el cliente y el equipo de trabajo mediante documentos.</w:t>
            </w:r>
          </w:p>
          <w:p w:rsidR="007A38F8" w:rsidRPr="00C057E6" w:rsidRDefault="007A38F8" w:rsidP="00F14E07">
            <w:pPr>
              <w:pStyle w:val="Sinespaciado"/>
              <w:numPr>
                <w:ilvl w:val="0"/>
                <w:numId w:val="17"/>
              </w:numPr>
              <w:rPr>
                <w:rFonts w:asciiTheme="minorHAnsi" w:hAnsiTheme="minorHAnsi"/>
                <w:sz w:val="20"/>
                <w:szCs w:val="20"/>
                <w:lang w:val="es-ES"/>
              </w:rPr>
            </w:pPr>
            <w:r w:rsidRPr="00C057E6">
              <w:rPr>
                <w:rFonts w:asciiTheme="minorHAnsi" w:hAnsiTheme="minorHAnsi"/>
                <w:sz w:val="20"/>
                <w:szCs w:val="20"/>
                <w:lang w:val="es-ES"/>
              </w:rPr>
              <w:t>Revisar que los documentos cuenten con la calidad estipulada en los estándares.</w:t>
            </w:r>
          </w:p>
          <w:p w:rsidR="007A38F8" w:rsidRPr="00C057E6" w:rsidRDefault="007A38F8" w:rsidP="00F14E07">
            <w:pPr>
              <w:pStyle w:val="Sinespaciado"/>
              <w:numPr>
                <w:ilvl w:val="0"/>
                <w:numId w:val="17"/>
              </w:numPr>
              <w:rPr>
                <w:lang w:val="es-ES"/>
              </w:rPr>
            </w:pPr>
            <w:r w:rsidRPr="00C057E6">
              <w:rPr>
                <w:rFonts w:asciiTheme="minorHAnsi" w:hAnsiTheme="minorHAnsi"/>
                <w:sz w:val="20"/>
                <w:szCs w:val="20"/>
                <w:lang w:val="es-ES"/>
              </w:rPr>
              <w:t>Modificar y actualizar los documentos.</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2" w:name="_Toc223509169"/>
            <w:r w:rsidRPr="0068145E">
              <w:rPr>
                <w:rFonts w:ascii="Calibri" w:hAnsi="Calibri"/>
                <w:b w:val="0"/>
                <w:bCs w:val="0"/>
                <w:i w:val="0"/>
                <w:noProof/>
                <w:color w:val="000000"/>
                <w:sz w:val="20"/>
                <w:szCs w:val="20"/>
                <w:lang w:val="es-CO"/>
              </w:rPr>
              <w:lastRenderedPageBreak/>
              <w:t xml:space="preserve">Carlos </w:t>
            </w:r>
            <w:r w:rsidR="00B9345B">
              <w:rPr>
                <w:rFonts w:ascii="Calibri" w:hAnsi="Calibri"/>
                <w:b w:val="0"/>
                <w:bCs w:val="0"/>
                <w:i w:val="0"/>
                <w:noProof/>
                <w:color w:val="000000"/>
                <w:sz w:val="20"/>
                <w:szCs w:val="20"/>
                <w:lang w:val="es-CO"/>
              </w:rPr>
              <w:t xml:space="preserve">Fernando </w:t>
            </w:r>
            <w:r w:rsidRPr="0068145E">
              <w:rPr>
                <w:rFonts w:ascii="Calibri" w:hAnsi="Calibri"/>
                <w:b w:val="0"/>
                <w:bCs w:val="0"/>
                <w:i w:val="0"/>
                <w:noProof/>
                <w:color w:val="000000"/>
                <w:sz w:val="20"/>
                <w:szCs w:val="20"/>
                <w:lang w:val="es-CO"/>
              </w:rPr>
              <w:t>Jaramillo</w:t>
            </w:r>
            <w:r w:rsidR="00B9345B">
              <w:rPr>
                <w:rFonts w:ascii="Calibri" w:hAnsi="Calibri"/>
                <w:b w:val="0"/>
                <w:bCs w:val="0"/>
                <w:i w:val="0"/>
                <w:noProof/>
                <w:color w:val="000000"/>
                <w:sz w:val="20"/>
                <w:szCs w:val="20"/>
                <w:lang w:val="es-CO"/>
              </w:rPr>
              <w:t xml:space="preserve"> Ortiz</w:t>
            </w:r>
            <w:bookmarkEnd w:id="1672"/>
          </w:p>
        </w:tc>
      </w:tr>
      <w:tr w:rsidR="007A38F8" w:rsidRPr="001D2595" w:rsidTr="00EE6188">
        <w:trPr>
          <w:trHeight w:val="698"/>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bookmarkStart w:id="1673" w:name="_Toc223509170"/>
            <w:r w:rsidRPr="00EE6188">
              <w:rPr>
                <w:rFonts w:ascii="Calibri" w:hAnsi="Calibri"/>
                <w:bCs w:val="0"/>
                <w:i w:val="0"/>
                <w:noProof/>
                <w:color w:val="000000"/>
                <w:sz w:val="20"/>
                <w:szCs w:val="20"/>
                <w:lang w:val="es-CO"/>
              </w:rPr>
              <w:lastRenderedPageBreak/>
              <w:t>DIRECTOR DE CALIDAD Y MANEJO DE RIESGOS</w:t>
            </w:r>
            <w:bookmarkEnd w:id="1673"/>
          </w:p>
        </w:tc>
        <w:tc>
          <w:tcPr>
            <w:tcW w:w="7371" w:type="dxa"/>
          </w:tcPr>
          <w:p w:rsidR="007A38F8" w:rsidRPr="0068145E" w:rsidRDefault="007A38F8" w:rsidP="00146F73">
            <w:pPr>
              <w:ind w:left="-15"/>
              <w:rPr>
                <w:rFonts w:ascii="Calibri" w:hAnsi="Calibri"/>
                <w:b/>
                <w:bCs/>
                <w:sz w:val="20"/>
                <w:szCs w:val="20"/>
                <w:lang w:val="es-MX"/>
              </w:rPr>
            </w:pP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Realizar las pruebas pertinentes y supervisarlas periódicamente.</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verificar que se cumplan los estándares de calidad.</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Identificar los posibles riesgos que puede presentar el proyecto.</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Desarrollar un plan de contingencia que permita superar los inconvenientes debido a los riesgos.</w:t>
            </w:r>
          </w:p>
          <w:p w:rsidR="007A38F8" w:rsidRPr="00C057E6" w:rsidRDefault="007A38F8" w:rsidP="00F14E07">
            <w:pPr>
              <w:pStyle w:val="Prrafodelista"/>
              <w:numPr>
                <w:ilvl w:val="0"/>
                <w:numId w:val="13"/>
              </w:numPr>
              <w:contextualSpacing/>
              <w:rPr>
                <w:rFonts w:ascii="Calibri" w:hAnsi="Calibri"/>
                <w:bCs/>
                <w:sz w:val="20"/>
                <w:szCs w:val="20"/>
                <w:lang w:val="es-ES"/>
              </w:rPr>
            </w:pPr>
            <w:r w:rsidRPr="00C057E6">
              <w:rPr>
                <w:rFonts w:ascii="Calibri" w:hAnsi="Calibri"/>
                <w:bCs/>
                <w:sz w:val="20"/>
                <w:szCs w:val="20"/>
                <w:lang w:val="es-ES"/>
              </w:rPr>
              <w:t>Hacer un seguimiento para asegurar que se cumpla.</w:t>
            </w:r>
          </w:p>
          <w:p w:rsidR="007A38F8" w:rsidRPr="00C057E6" w:rsidRDefault="007A38F8" w:rsidP="00F14E07">
            <w:pPr>
              <w:pStyle w:val="Prrafodelista"/>
              <w:numPr>
                <w:ilvl w:val="0"/>
                <w:numId w:val="13"/>
              </w:numPr>
              <w:contextualSpacing/>
              <w:rPr>
                <w:rFonts w:ascii="Calibri" w:hAnsi="Calibri"/>
                <w:b/>
                <w:bCs/>
                <w:sz w:val="20"/>
                <w:szCs w:val="20"/>
                <w:lang w:val="es-ES"/>
              </w:rPr>
            </w:pPr>
            <w:r w:rsidRPr="00C057E6">
              <w:rPr>
                <w:rFonts w:ascii="Calibri" w:hAnsi="Calibri"/>
                <w:bCs/>
                <w:sz w:val="20"/>
                <w:szCs w:val="20"/>
                <w:lang w:val="es-ES"/>
              </w:rPr>
              <w:t>Establecer, junto con el director de proyecto un plan de calidad.</w:t>
            </w:r>
          </w:p>
        </w:tc>
        <w:tc>
          <w:tcPr>
            <w:tcW w:w="2551" w:type="dxa"/>
            <w:hideMark/>
          </w:tcPr>
          <w:p w:rsidR="007A38F8" w:rsidRPr="0068145E" w:rsidRDefault="007A38F8" w:rsidP="00B9345B">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4" w:name="_Toc223509171"/>
            <w:r w:rsidRPr="0068145E">
              <w:rPr>
                <w:rFonts w:ascii="Calibri" w:hAnsi="Calibri"/>
                <w:b w:val="0"/>
                <w:bCs w:val="0"/>
                <w:i w:val="0"/>
                <w:noProof/>
                <w:color w:val="000000"/>
                <w:sz w:val="20"/>
                <w:szCs w:val="20"/>
                <w:lang w:val="es-CO"/>
              </w:rPr>
              <w:t>Tatiana</w:t>
            </w:r>
            <w:r w:rsidR="00B9345B">
              <w:rPr>
                <w:rFonts w:ascii="Calibri" w:hAnsi="Calibri"/>
                <w:b w:val="0"/>
                <w:bCs w:val="0"/>
                <w:i w:val="0"/>
                <w:noProof/>
                <w:color w:val="000000"/>
                <w:sz w:val="20"/>
                <w:szCs w:val="20"/>
                <w:lang w:val="es-CO"/>
              </w:rPr>
              <w:t xml:space="preserve"> Alejandra </w:t>
            </w:r>
            <w:r w:rsidRPr="0068145E">
              <w:rPr>
                <w:rFonts w:ascii="Calibri" w:hAnsi="Calibri"/>
                <w:b w:val="0"/>
                <w:bCs w:val="0"/>
                <w:i w:val="0"/>
                <w:noProof/>
                <w:color w:val="000000"/>
                <w:sz w:val="20"/>
                <w:szCs w:val="20"/>
                <w:lang w:val="es-CO"/>
              </w:rPr>
              <w:t>Oquendo</w:t>
            </w:r>
            <w:r w:rsidR="00B9345B">
              <w:rPr>
                <w:rFonts w:ascii="Calibri" w:hAnsi="Calibri"/>
                <w:b w:val="0"/>
                <w:bCs w:val="0"/>
                <w:i w:val="0"/>
                <w:noProof/>
                <w:color w:val="000000"/>
                <w:sz w:val="20"/>
                <w:szCs w:val="20"/>
                <w:lang w:val="es-CO"/>
              </w:rPr>
              <w:t xml:space="preserve"> Garzón</w:t>
            </w:r>
            <w:bookmarkEnd w:id="1674"/>
          </w:p>
        </w:tc>
      </w:tr>
      <w:tr w:rsidR="007A38F8" w:rsidRPr="001D2595" w:rsidTr="00EE6188">
        <w:trPr>
          <w:trHeight w:val="775"/>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bookmarkStart w:id="1675" w:name="_Toc223509172"/>
            <w:r w:rsidRPr="00EE6188">
              <w:rPr>
                <w:rFonts w:ascii="Calibri" w:hAnsi="Calibri"/>
                <w:bCs w:val="0"/>
                <w:i w:val="0"/>
                <w:noProof/>
                <w:color w:val="000000"/>
                <w:sz w:val="20"/>
                <w:szCs w:val="20"/>
                <w:lang w:val="es-CO"/>
              </w:rPr>
              <w:t>ANALISTA DE REQUERIMIENTOS</w:t>
            </w:r>
            <w:bookmarkEnd w:id="1675"/>
          </w:p>
        </w:tc>
        <w:tc>
          <w:tcPr>
            <w:tcW w:w="7371" w:type="dxa"/>
            <w:hideMark/>
          </w:tcPr>
          <w:p w:rsidR="007A38F8" w:rsidRPr="0068145E" w:rsidRDefault="007A38F8" w:rsidP="00F14E07">
            <w:pPr>
              <w:pStyle w:val="Prrafodelista"/>
              <w:numPr>
                <w:ilvl w:val="0"/>
                <w:numId w:val="14"/>
              </w:numPr>
              <w:rPr>
                <w:rFonts w:asciiTheme="minorHAnsi" w:eastAsia="Calibri" w:hAnsiTheme="minorHAnsi"/>
                <w:noProof/>
                <w:sz w:val="20"/>
                <w:szCs w:val="20"/>
                <w:lang w:val="es-CO"/>
              </w:rPr>
            </w:pPr>
            <w:r w:rsidRPr="0068145E">
              <w:rPr>
                <w:rFonts w:asciiTheme="minorHAnsi" w:hAnsiTheme="minorHAnsi"/>
                <w:noProof/>
                <w:sz w:val="20"/>
                <w:szCs w:val="20"/>
                <w:lang w:val="es-CO"/>
              </w:rPr>
              <w:t>Entrevistar al Cliente, para identificar los requerimientos.</w:t>
            </w:r>
          </w:p>
          <w:p w:rsidR="007A38F8" w:rsidRPr="00476E5D" w:rsidRDefault="007A38F8" w:rsidP="00F14E07">
            <w:pPr>
              <w:pStyle w:val="Prrafodelista"/>
              <w:numPr>
                <w:ilvl w:val="0"/>
                <w:numId w:val="14"/>
              </w:numPr>
              <w:rPr>
                <w:rFonts w:asciiTheme="minorHAnsi" w:hAnsiTheme="minorHAnsi"/>
                <w:sz w:val="20"/>
                <w:szCs w:val="20"/>
                <w:lang w:val="es-CO"/>
              </w:rPr>
            </w:pPr>
            <w:r w:rsidRPr="00476E5D">
              <w:rPr>
                <w:rFonts w:asciiTheme="minorHAnsi" w:hAnsiTheme="minorHAnsi"/>
                <w:sz w:val="20"/>
                <w:szCs w:val="20"/>
                <w:lang w:val="es-CO"/>
              </w:rPr>
              <w:t>Analizar los requerimientos.</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Convenir los horarios de reunión con el cliente.</w:t>
            </w:r>
          </w:p>
          <w:p w:rsidR="007A38F8" w:rsidRPr="00C057E6" w:rsidRDefault="007A38F8" w:rsidP="00F14E07">
            <w:pPr>
              <w:pStyle w:val="Prrafodelista"/>
              <w:numPr>
                <w:ilvl w:val="0"/>
                <w:numId w:val="14"/>
              </w:numPr>
              <w:rPr>
                <w:rFonts w:asciiTheme="minorHAnsi" w:hAnsiTheme="minorHAnsi"/>
                <w:sz w:val="20"/>
                <w:szCs w:val="20"/>
                <w:lang w:val="es-ES"/>
              </w:rPr>
            </w:pPr>
            <w:r w:rsidRPr="00C057E6">
              <w:rPr>
                <w:rFonts w:asciiTheme="minorHAnsi" w:hAnsiTheme="minorHAnsi"/>
                <w:sz w:val="20"/>
                <w:szCs w:val="20"/>
                <w:lang w:val="es-ES"/>
              </w:rPr>
              <w:t>Especificar técnicamente los requerimientos del cliente.</w:t>
            </w:r>
          </w:p>
        </w:tc>
        <w:tc>
          <w:tcPr>
            <w:tcW w:w="2551" w:type="dxa"/>
            <w:hideMark/>
          </w:tcPr>
          <w:p w:rsidR="007A38F8" w:rsidRPr="0068145E" w:rsidRDefault="00B9345B" w:rsidP="00CB7CD0">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6" w:name="_Toc223509173"/>
            <w:r>
              <w:rPr>
                <w:rFonts w:ascii="Calibri" w:hAnsi="Calibri"/>
                <w:b w:val="0"/>
                <w:bCs w:val="0"/>
                <w:i w:val="0"/>
                <w:noProof/>
                <w:color w:val="000000"/>
                <w:sz w:val="20"/>
                <w:szCs w:val="20"/>
                <w:lang w:val="es-CO"/>
              </w:rPr>
              <w:t>Ma</w:t>
            </w:r>
            <w:r w:rsidR="00EE6188">
              <w:rPr>
                <w:rFonts w:ascii="Calibri" w:hAnsi="Calibri"/>
                <w:b w:val="0"/>
                <w:bCs w:val="0"/>
                <w:i w:val="0"/>
                <w:noProof/>
                <w:color w:val="000000"/>
                <w:sz w:val="20"/>
                <w:szCs w:val="20"/>
                <w:lang w:val="es-CO"/>
              </w:rPr>
              <w:t>rí</w:t>
            </w:r>
            <w:r>
              <w:rPr>
                <w:rFonts w:ascii="Calibri" w:hAnsi="Calibri"/>
                <w:b w:val="0"/>
                <w:bCs w:val="0"/>
                <w:i w:val="0"/>
                <w:noProof/>
                <w:color w:val="000000"/>
                <w:sz w:val="20"/>
                <w:szCs w:val="20"/>
                <w:lang w:val="es-CO"/>
              </w:rPr>
              <w:t xml:space="preserve">a </w:t>
            </w:r>
            <w:r w:rsidR="00EE6188">
              <w:rPr>
                <w:rFonts w:ascii="Calibri" w:hAnsi="Calibri"/>
                <w:b w:val="0"/>
                <w:bCs w:val="0"/>
                <w:i w:val="0"/>
                <w:noProof/>
                <w:color w:val="000000"/>
                <w:sz w:val="20"/>
                <w:szCs w:val="20"/>
                <w:lang w:val="es-CO"/>
              </w:rPr>
              <w:t>Ximena Narvá</w:t>
            </w:r>
            <w:r w:rsidR="007A38F8" w:rsidRPr="0068145E">
              <w:rPr>
                <w:rFonts w:ascii="Calibri" w:hAnsi="Calibri"/>
                <w:b w:val="0"/>
                <w:bCs w:val="0"/>
                <w:i w:val="0"/>
                <w:noProof/>
                <w:color w:val="000000"/>
                <w:sz w:val="20"/>
                <w:szCs w:val="20"/>
                <w:lang w:val="es-CO"/>
              </w:rPr>
              <w:t>ez</w:t>
            </w:r>
            <w:r w:rsidR="00EE6188">
              <w:rPr>
                <w:rFonts w:ascii="Calibri" w:hAnsi="Calibri"/>
                <w:b w:val="0"/>
                <w:bCs w:val="0"/>
                <w:i w:val="0"/>
                <w:noProof/>
                <w:color w:val="000000"/>
                <w:sz w:val="20"/>
                <w:szCs w:val="20"/>
                <w:lang w:val="es-CO"/>
              </w:rPr>
              <w:t xml:space="preserve"> Barrera</w:t>
            </w:r>
            <w:bookmarkEnd w:id="1676"/>
          </w:p>
        </w:tc>
      </w:tr>
      <w:tr w:rsidR="007A38F8" w:rsidRPr="001D2595" w:rsidTr="00EE6188">
        <w:trPr>
          <w:trHeight w:val="1721"/>
          <w:jc w:val="center"/>
        </w:trPr>
        <w:tc>
          <w:tcPr>
            <w:tcW w:w="2694" w:type="dxa"/>
            <w:hideMark/>
          </w:tcPr>
          <w:p w:rsidR="007A38F8" w:rsidRPr="00EE6188" w:rsidRDefault="007A38F8" w:rsidP="0068145E">
            <w:pPr>
              <w:pStyle w:val="Ttulo2"/>
              <w:numPr>
                <w:ilvl w:val="0"/>
                <w:numId w:val="0"/>
              </w:numPr>
              <w:outlineLvl w:val="1"/>
              <w:rPr>
                <w:rFonts w:ascii="Calibri" w:eastAsia="Calibri" w:hAnsi="Calibri"/>
                <w:i w:val="0"/>
                <w:noProof/>
                <w:color w:val="000000"/>
                <w:sz w:val="20"/>
                <w:szCs w:val="20"/>
                <w:lang w:val="es-CO"/>
              </w:rPr>
            </w:pPr>
            <w:bookmarkStart w:id="1677" w:name="_Toc223509174"/>
            <w:r w:rsidRPr="00EE6188">
              <w:rPr>
                <w:rFonts w:ascii="Calibri" w:hAnsi="Calibri"/>
                <w:bCs w:val="0"/>
                <w:i w:val="0"/>
                <w:noProof/>
                <w:color w:val="000000"/>
                <w:sz w:val="20"/>
                <w:szCs w:val="20"/>
                <w:lang w:val="es-CO"/>
              </w:rPr>
              <w:t>ARQUITECTO</w:t>
            </w:r>
            <w:bookmarkEnd w:id="1677"/>
          </w:p>
        </w:tc>
        <w:tc>
          <w:tcPr>
            <w:tcW w:w="7371" w:type="dxa"/>
            <w:hideMark/>
          </w:tcPr>
          <w:p w:rsidR="007A38F8" w:rsidRPr="00C057E6" w:rsidRDefault="007A38F8" w:rsidP="00F14E07">
            <w:pPr>
              <w:pStyle w:val="Prrafodelista"/>
              <w:numPr>
                <w:ilvl w:val="0"/>
                <w:numId w:val="15"/>
              </w:numPr>
              <w:rPr>
                <w:rFonts w:asciiTheme="minorHAnsi" w:eastAsia="Calibri" w:hAnsiTheme="minorHAnsi"/>
                <w:sz w:val="20"/>
                <w:szCs w:val="20"/>
                <w:lang w:val="es-ES"/>
              </w:rPr>
            </w:pPr>
            <w:r w:rsidRPr="00C057E6">
              <w:rPr>
                <w:rFonts w:asciiTheme="minorHAnsi" w:hAnsiTheme="minorHAnsi"/>
                <w:sz w:val="20"/>
                <w:szCs w:val="20"/>
                <w:lang w:val="es-ES"/>
              </w:rPr>
              <w:t>Realizar una descripción de alto nivel durante el diseño del proyecto.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Asegurar que el producto cumple la funcionalidad de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Identificar omisiones en los requerimientos.</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Trabajar a mano con el director de desarrollo.</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Definir los alcances de la implementación.</w:t>
            </w:r>
          </w:p>
          <w:p w:rsidR="007A38F8" w:rsidRPr="00C057E6" w:rsidRDefault="007A38F8" w:rsidP="00F14E07">
            <w:pPr>
              <w:pStyle w:val="Prrafodelista"/>
              <w:numPr>
                <w:ilvl w:val="0"/>
                <w:numId w:val="15"/>
              </w:numPr>
              <w:rPr>
                <w:rFonts w:asciiTheme="minorHAnsi" w:hAnsiTheme="minorHAnsi"/>
                <w:sz w:val="20"/>
                <w:szCs w:val="20"/>
                <w:lang w:val="es-ES"/>
              </w:rPr>
            </w:pPr>
            <w:r w:rsidRPr="00C057E6">
              <w:rPr>
                <w:rFonts w:asciiTheme="minorHAnsi" w:hAnsiTheme="minorHAnsi"/>
                <w:sz w:val="20"/>
                <w:szCs w:val="20"/>
                <w:lang w:val="es-ES"/>
              </w:rPr>
              <w:t xml:space="preserve">Analizar y mitigar los riesgos técnicos. </w:t>
            </w:r>
          </w:p>
        </w:tc>
        <w:tc>
          <w:tcPr>
            <w:tcW w:w="2551" w:type="dxa"/>
            <w:hideMark/>
          </w:tcPr>
          <w:p w:rsidR="007A38F8" w:rsidRPr="0068145E" w:rsidRDefault="007A38F8" w:rsidP="00CB7CD0">
            <w:pPr>
              <w:pStyle w:val="Ttulo2"/>
              <w:numPr>
                <w:ilvl w:val="0"/>
                <w:numId w:val="0"/>
              </w:numPr>
              <w:jc w:val="center"/>
              <w:outlineLvl w:val="1"/>
              <w:rPr>
                <w:rFonts w:ascii="Calibri" w:eastAsia="Calibri" w:hAnsi="Calibri"/>
                <w:b w:val="0"/>
                <w:bCs w:val="0"/>
                <w:i w:val="0"/>
                <w:noProof/>
                <w:color w:val="000000"/>
                <w:sz w:val="20"/>
                <w:szCs w:val="20"/>
                <w:lang w:val="es-CO"/>
              </w:rPr>
            </w:pPr>
            <w:bookmarkStart w:id="1678" w:name="_Toc223509175"/>
            <w:r w:rsidRPr="0068145E">
              <w:rPr>
                <w:rFonts w:ascii="Calibri" w:hAnsi="Calibri"/>
                <w:b w:val="0"/>
                <w:bCs w:val="0"/>
                <w:i w:val="0"/>
                <w:noProof/>
                <w:color w:val="000000"/>
                <w:sz w:val="20"/>
                <w:szCs w:val="20"/>
                <w:lang w:val="es-CO"/>
              </w:rPr>
              <w:t xml:space="preserve">Laura </w:t>
            </w:r>
            <w:r w:rsidR="00EE6188">
              <w:rPr>
                <w:rFonts w:ascii="Calibri" w:hAnsi="Calibri"/>
                <w:b w:val="0"/>
                <w:bCs w:val="0"/>
                <w:i w:val="0"/>
                <w:noProof/>
                <w:color w:val="000000"/>
                <w:sz w:val="20"/>
                <w:szCs w:val="20"/>
                <w:lang w:val="es-CO"/>
              </w:rPr>
              <w:t xml:space="preserve">Catalina </w:t>
            </w:r>
            <w:r w:rsidRPr="0068145E">
              <w:rPr>
                <w:rFonts w:ascii="Calibri" w:hAnsi="Calibri"/>
                <w:b w:val="0"/>
                <w:bCs w:val="0"/>
                <w:i w:val="0"/>
                <w:noProof/>
                <w:color w:val="000000"/>
                <w:sz w:val="20"/>
                <w:szCs w:val="20"/>
                <w:lang w:val="es-CO"/>
              </w:rPr>
              <w:t>Zorro</w:t>
            </w:r>
            <w:r w:rsidR="00EE6188">
              <w:rPr>
                <w:rFonts w:ascii="Calibri" w:hAnsi="Calibri"/>
                <w:b w:val="0"/>
                <w:bCs w:val="0"/>
                <w:i w:val="0"/>
                <w:noProof/>
                <w:color w:val="000000"/>
                <w:sz w:val="20"/>
                <w:szCs w:val="20"/>
                <w:lang w:val="es-CO"/>
              </w:rPr>
              <w:t xml:space="preserve"> Jiménez</w:t>
            </w:r>
            <w:bookmarkEnd w:id="1678"/>
          </w:p>
        </w:tc>
      </w:tr>
    </w:tbl>
    <w:p w:rsidR="00B9345B" w:rsidRPr="00E80ABD" w:rsidRDefault="00E80ABD" w:rsidP="00E80ABD">
      <w:pPr>
        <w:pStyle w:val="Epgrafe"/>
        <w:jc w:val="center"/>
        <w:rPr>
          <w:rFonts w:asciiTheme="minorHAnsi" w:hAnsiTheme="minorHAnsi"/>
          <w:b w:val="0"/>
          <w:color w:val="000000"/>
          <w:sz w:val="22"/>
          <w:szCs w:val="22"/>
        </w:rPr>
        <w:sectPr w:rsidR="00B9345B" w:rsidRPr="00E80ABD" w:rsidSect="00B9345B">
          <w:pgSz w:w="16838" w:h="11906" w:orient="landscape"/>
          <w:pgMar w:top="1701" w:right="1418" w:bottom="1701" w:left="1418" w:header="709" w:footer="709" w:gutter="0"/>
          <w:cols w:space="708"/>
          <w:docGrid w:linePitch="360"/>
        </w:sectPr>
      </w:pPr>
      <w:bookmarkStart w:id="1679" w:name="_Toc223546657"/>
      <w:bookmarkStart w:id="1680" w:name="_Toc223547026"/>
      <w:bookmarkStart w:id="1681" w:name="_Toc223547044"/>
      <w:r w:rsidRPr="00E80ABD">
        <w:rPr>
          <w:rFonts w:asciiTheme="minorHAnsi" w:hAnsiTheme="minorHAnsi"/>
          <w:sz w:val="22"/>
          <w:szCs w:val="22"/>
        </w:rPr>
        <w:t xml:space="preserve">Tabla </w:t>
      </w:r>
      <w:r w:rsidR="00AA00AF"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AA00AF" w:rsidRPr="00E80ABD">
        <w:rPr>
          <w:rFonts w:asciiTheme="minorHAnsi" w:hAnsiTheme="minorHAnsi"/>
          <w:sz w:val="22"/>
          <w:szCs w:val="22"/>
        </w:rPr>
        <w:fldChar w:fldCharType="separate"/>
      </w:r>
      <w:r w:rsidR="008E58FD">
        <w:rPr>
          <w:rFonts w:asciiTheme="minorHAnsi" w:hAnsiTheme="minorHAnsi"/>
          <w:noProof/>
          <w:sz w:val="22"/>
          <w:szCs w:val="22"/>
        </w:rPr>
        <w:t>4</w:t>
      </w:r>
      <w:r w:rsidR="00AA00AF" w:rsidRPr="00E80ABD">
        <w:rPr>
          <w:rFonts w:asciiTheme="minorHAnsi" w:hAnsiTheme="minorHAnsi"/>
          <w:sz w:val="22"/>
          <w:szCs w:val="22"/>
        </w:rPr>
        <w:fldChar w:fldCharType="end"/>
      </w:r>
      <w:r w:rsidR="00EE6188" w:rsidRPr="00E80ABD">
        <w:rPr>
          <w:rFonts w:asciiTheme="minorHAnsi" w:hAnsiTheme="minorHAnsi"/>
          <w:color w:val="000000"/>
          <w:sz w:val="22"/>
          <w:szCs w:val="22"/>
        </w:rPr>
        <w:t>. Responsabilidades por roles</w:t>
      </w:r>
      <w:bookmarkEnd w:id="1679"/>
      <w:bookmarkEnd w:id="1680"/>
      <w:bookmarkEnd w:id="1681"/>
    </w:p>
    <w:p w:rsidR="00255891" w:rsidRPr="00EE6188" w:rsidRDefault="00255891" w:rsidP="00F54334">
      <w:pPr>
        <w:pStyle w:val="Ttulo1"/>
        <w:numPr>
          <w:ilvl w:val="0"/>
          <w:numId w:val="1"/>
        </w:numPr>
        <w:rPr>
          <w:rFonts w:asciiTheme="minorHAnsi" w:hAnsiTheme="minorHAnsi"/>
          <w:color w:val="000000"/>
          <w:sz w:val="28"/>
          <w:szCs w:val="22"/>
          <w:lang w:val="es-CO"/>
        </w:rPr>
      </w:pPr>
      <w:bookmarkStart w:id="1682" w:name="_Toc223509176"/>
      <w:r w:rsidRPr="00EE6188">
        <w:rPr>
          <w:rFonts w:asciiTheme="minorHAnsi" w:hAnsiTheme="minorHAnsi"/>
          <w:noProof/>
          <w:color w:val="000000"/>
          <w:sz w:val="28"/>
          <w:szCs w:val="22"/>
          <w:lang w:val="es-CO"/>
        </w:rPr>
        <w:lastRenderedPageBreak/>
        <w:t>PLAN DE PROCESOS DE GESTIÓN</w:t>
      </w:r>
      <w:bookmarkEnd w:id="1682"/>
    </w:p>
    <w:p w:rsidR="00255891" w:rsidRPr="00EE6188" w:rsidRDefault="00255891" w:rsidP="00C334F7">
      <w:pPr>
        <w:pStyle w:val="Ttulo2"/>
        <w:rPr>
          <w:rFonts w:asciiTheme="minorHAnsi" w:hAnsiTheme="minorHAnsi"/>
          <w:i w:val="0"/>
          <w:color w:val="000000"/>
          <w:sz w:val="26"/>
          <w:szCs w:val="26"/>
        </w:rPr>
      </w:pPr>
      <w:bookmarkStart w:id="1683" w:name="_Toc223509177"/>
      <w:r w:rsidRPr="00EE6188">
        <w:rPr>
          <w:rFonts w:asciiTheme="minorHAnsi" w:hAnsiTheme="minorHAnsi"/>
          <w:i w:val="0"/>
          <w:color w:val="000000"/>
          <w:sz w:val="26"/>
          <w:szCs w:val="26"/>
        </w:rPr>
        <w:t>PLAN DE ARRANQUE</w:t>
      </w:r>
      <w:bookmarkEnd w:id="1683"/>
    </w:p>
    <w:p w:rsidR="00255891" w:rsidRDefault="00255891" w:rsidP="00E83771">
      <w:pPr>
        <w:pStyle w:val="Ttulo3"/>
        <w:rPr>
          <w:rFonts w:asciiTheme="minorHAnsi" w:hAnsiTheme="minorHAnsi"/>
          <w:color w:val="000000"/>
          <w:sz w:val="24"/>
          <w:szCs w:val="22"/>
        </w:rPr>
      </w:pPr>
      <w:bookmarkStart w:id="1684" w:name="_Toc223509178"/>
      <w:r w:rsidRPr="00EE6188">
        <w:rPr>
          <w:rFonts w:asciiTheme="minorHAnsi" w:hAnsiTheme="minorHAnsi"/>
          <w:color w:val="000000"/>
          <w:sz w:val="24"/>
          <w:szCs w:val="22"/>
        </w:rPr>
        <w:t>Plan de Estimación</w:t>
      </w:r>
      <w:bookmarkEnd w:id="1684"/>
    </w:p>
    <w:p w:rsidR="00681B5C" w:rsidRPr="00681B5C" w:rsidRDefault="00681B5C" w:rsidP="0031673D">
      <w:pPr>
        <w:jc w:val="both"/>
      </w:pPr>
    </w:p>
    <w:p w:rsidR="00EE6188" w:rsidRDefault="00887771" w:rsidP="0031673D">
      <w:pPr>
        <w:ind w:left="708"/>
        <w:jc w:val="both"/>
        <w:rPr>
          <w:rFonts w:asciiTheme="minorHAnsi" w:hAnsiTheme="minorHAnsi"/>
          <w:sz w:val="22"/>
        </w:rPr>
      </w:pPr>
      <w:r>
        <w:rPr>
          <w:rFonts w:asciiTheme="minorHAnsi" w:hAnsiTheme="minorHAnsi"/>
          <w:sz w:val="22"/>
        </w:rPr>
        <w:t xml:space="preserve">Se utilizará la herramienta Microsoft </w:t>
      </w:r>
      <w:r w:rsidR="00EE6188">
        <w:rPr>
          <w:rFonts w:asciiTheme="minorHAnsi" w:hAnsiTheme="minorHAnsi"/>
          <w:sz w:val="22"/>
        </w:rPr>
        <w:t xml:space="preserve">Office Visio, para la elaboración de los diagramas de GANTT y de PERT, que permitirán determinar rutas críticas y manejo adecuado del tiempo para el desarrollo de cada una de las actividades en cada etapa del proyecto; además se utilizará para realizar los diagramas de casos de uso, que permitirán ver el diseño y la arquitectura del software a desarrollar y otros diagramas que puedan ser necesarios para el buen análisis y diseño del software. </w:t>
      </w:r>
    </w:p>
    <w:p w:rsidR="00EE6188" w:rsidRDefault="00EE6188" w:rsidP="0031673D">
      <w:pPr>
        <w:ind w:left="708"/>
        <w:jc w:val="both"/>
        <w:rPr>
          <w:rFonts w:asciiTheme="minorHAnsi" w:hAnsiTheme="minorHAnsi"/>
          <w:sz w:val="22"/>
        </w:rPr>
      </w:pPr>
    </w:p>
    <w:p w:rsidR="00EE6188" w:rsidRDefault="00EE6188" w:rsidP="0031673D">
      <w:pPr>
        <w:ind w:left="708"/>
        <w:jc w:val="both"/>
        <w:rPr>
          <w:rFonts w:asciiTheme="minorHAnsi" w:hAnsiTheme="minorHAnsi"/>
          <w:sz w:val="22"/>
        </w:rPr>
      </w:pPr>
      <w:r>
        <w:rPr>
          <w:rFonts w:asciiTheme="minorHAnsi" w:hAnsiTheme="minorHAnsi"/>
          <w:sz w:val="22"/>
        </w:rPr>
        <w:t>El uso de esta herramienta se debe a que es fácil de manejar para los integrantes del proyecto y permite generar diagramas que son visualmente agradables al cliente.</w:t>
      </w:r>
    </w:p>
    <w:p w:rsidR="00EE6188" w:rsidRDefault="00EE6188" w:rsidP="0031673D">
      <w:pPr>
        <w:ind w:left="708"/>
        <w:jc w:val="both"/>
        <w:rPr>
          <w:rFonts w:asciiTheme="minorHAnsi" w:hAnsiTheme="minorHAnsi"/>
          <w:sz w:val="22"/>
        </w:rPr>
      </w:pPr>
    </w:p>
    <w:p w:rsidR="00EE6188" w:rsidRDefault="00EE6188" w:rsidP="0031673D">
      <w:pPr>
        <w:ind w:left="708"/>
        <w:jc w:val="both"/>
        <w:rPr>
          <w:rFonts w:asciiTheme="minorHAnsi" w:hAnsiTheme="minorHAnsi"/>
          <w:sz w:val="22"/>
        </w:rPr>
      </w:pPr>
      <w:r>
        <w:rPr>
          <w:rFonts w:asciiTheme="minorHAnsi" w:hAnsiTheme="minorHAnsi"/>
          <w:sz w:val="22"/>
        </w:rPr>
        <w:t>El método para estimación de costos que se aplicara será puntos funcionales</w:t>
      </w:r>
      <w:r w:rsidR="0035477E">
        <w:rPr>
          <w:rFonts w:asciiTheme="minorHAnsi" w:hAnsiTheme="minorHAnsi"/>
          <w:sz w:val="22"/>
        </w:rPr>
        <w:t xml:space="preserve"> (PF)</w:t>
      </w:r>
      <w:r>
        <w:rPr>
          <w:rFonts w:asciiTheme="minorHAnsi" w:hAnsiTheme="minorHAnsi"/>
          <w:sz w:val="22"/>
        </w:rPr>
        <w:t>, debido a que permitirá determinar el esfuerzo, presupuesto y el costo final del software que se desarrollará, además del análisis que será posible realizar, basado en los diagramas de casos de uso, acerca de las funcionalidades del sistema.</w:t>
      </w:r>
    </w:p>
    <w:p w:rsidR="0035477E" w:rsidRDefault="0035477E" w:rsidP="0031673D">
      <w:pPr>
        <w:ind w:left="708"/>
        <w:jc w:val="both"/>
        <w:rPr>
          <w:rFonts w:asciiTheme="minorHAnsi" w:hAnsiTheme="minorHAnsi"/>
          <w:sz w:val="22"/>
        </w:rPr>
      </w:pPr>
    </w:p>
    <w:p w:rsidR="0035477E" w:rsidRDefault="0035477E" w:rsidP="0031673D">
      <w:pPr>
        <w:ind w:left="708"/>
        <w:jc w:val="both"/>
        <w:rPr>
          <w:rFonts w:asciiTheme="minorHAnsi" w:hAnsiTheme="minorHAnsi"/>
          <w:sz w:val="22"/>
        </w:rPr>
      </w:pPr>
      <w:r>
        <w:rPr>
          <w:rFonts w:asciiTheme="minorHAnsi" w:hAnsiTheme="minorHAnsi"/>
          <w:sz w:val="22"/>
        </w:rPr>
        <w:t>A partir del análisis de los casos de uso, se determina que los siguientes son los componentes del sistema:</w:t>
      </w:r>
    </w:p>
    <w:p w:rsidR="0035477E" w:rsidRDefault="0035477E" w:rsidP="0031673D">
      <w:pPr>
        <w:ind w:left="708"/>
        <w:jc w:val="both"/>
        <w:rPr>
          <w:ins w:id="1685" w:author="WinuE" w:date="2009-02-27T18:20:00Z"/>
          <w:rFonts w:asciiTheme="minorHAnsi" w:hAnsiTheme="minorHAnsi"/>
          <w:sz w:val="22"/>
        </w:rPr>
      </w:pPr>
    </w:p>
    <w:tbl>
      <w:tblPr>
        <w:tblStyle w:val="Tablaconcuadrcula"/>
        <w:tblW w:w="7996" w:type="dxa"/>
        <w:tblInd w:w="708" w:type="dxa"/>
        <w:tblLook w:val="04A0"/>
      </w:tblPr>
      <w:tblGrid>
        <w:gridCol w:w="2262"/>
        <w:gridCol w:w="2171"/>
        <w:gridCol w:w="1857"/>
        <w:gridCol w:w="1706"/>
      </w:tblGrid>
      <w:tr w:rsidR="00A96716" w:rsidRPr="00AE53C8" w:rsidTr="00A96716">
        <w:trPr>
          <w:trHeight w:val="282"/>
        </w:trPr>
        <w:tc>
          <w:tcPr>
            <w:tcW w:w="7995" w:type="dxa"/>
            <w:gridSpan w:val="4"/>
            <w:vAlign w:val="center"/>
          </w:tcPr>
          <w:p w:rsidR="00A96716" w:rsidRPr="00A96716" w:rsidRDefault="00104D6C" w:rsidP="00A96716">
            <w:pPr>
              <w:jc w:val="center"/>
              <w:rPr>
                <w:rFonts w:asciiTheme="minorHAnsi" w:hAnsiTheme="minorHAnsi"/>
                <w:b/>
                <w:sz w:val="22"/>
                <w:lang w:val="es-ES"/>
              </w:rPr>
            </w:pPr>
            <w:r>
              <w:rPr>
                <w:rFonts w:asciiTheme="minorHAnsi" w:hAnsiTheme="minorHAnsi"/>
                <w:b/>
                <w:sz w:val="22"/>
                <w:lang w:val="es-ES"/>
              </w:rPr>
              <w:t>Archivos del sistema</w:t>
            </w:r>
          </w:p>
        </w:tc>
      </w:tr>
      <w:tr w:rsidR="00A96716" w:rsidRPr="00AE53C8" w:rsidTr="00A96716">
        <w:trPr>
          <w:trHeight w:val="564"/>
        </w:trPr>
        <w:tc>
          <w:tcPr>
            <w:tcW w:w="2262" w:type="dxa"/>
          </w:tcPr>
          <w:p w:rsidR="00A96716" w:rsidRPr="00AE53C8" w:rsidRDefault="00A96716" w:rsidP="0031673D">
            <w:pPr>
              <w:jc w:val="both"/>
              <w:rPr>
                <w:rFonts w:asciiTheme="minorHAnsi" w:hAnsiTheme="minorHAnsi"/>
                <w:b/>
                <w:sz w:val="22"/>
                <w:lang w:val="es-ES"/>
              </w:rPr>
            </w:pPr>
            <w:r w:rsidRPr="00AE53C8">
              <w:rPr>
                <w:rFonts w:asciiTheme="minorHAnsi" w:hAnsiTheme="minorHAnsi"/>
                <w:b/>
                <w:sz w:val="22"/>
                <w:lang w:val="es-ES"/>
              </w:rPr>
              <w:t>Usuario</w:t>
            </w:r>
          </w:p>
        </w:tc>
        <w:tc>
          <w:tcPr>
            <w:tcW w:w="2171" w:type="dxa"/>
          </w:tcPr>
          <w:p w:rsidR="00A96716" w:rsidRPr="00AE53C8" w:rsidRDefault="00A96716" w:rsidP="0031673D">
            <w:pPr>
              <w:jc w:val="both"/>
              <w:rPr>
                <w:rFonts w:asciiTheme="minorHAnsi" w:hAnsiTheme="minorHAnsi"/>
                <w:b/>
                <w:sz w:val="22"/>
                <w:lang w:val="es-ES"/>
              </w:rPr>
            </w:pPr>
            <w:r>
              <w:rPr>
                <w:rFonts w:asciiTheme="minorHAnsi" w:hAnsiTheme="minorHAnsi"/>
                <w:b/>
                <w:sz w:val="22"/>
                <w:lang w:val="es-ES"/>
              </w:rPr>
              <w:t>Juego</w:t>
            </w:r>
          </w:p>
        </w:tc>
        <w:tc>
          <w:tcPr>
            <w:tcW w:w="1857" w:type="dxa"/>
          </w:tcPr>
          <w:p w:rsidR="00A96716" w:rsidRPr="00AE53C8" w:rsidRDefault="00A96716" w:rsidP="0031673D">
            <w:pPr>
              <w:jc w:val="both"/>
              <w:rPr>
                <w:rFonts w:asciiTheme="minorHAnsi" w:hAnsiTheme="minorHAnsi"/>
                <w:b/>
                <w:sz w:val="22"/>
                <w:lang w:val="es-ES"/>
              </w:rPr>
            </w:pPr>
            <w:r>
              <w:rPr>
                <w:rFonts w:asciiTheme="minorHAnsi" w:hAnsiTheme="minorHAnsi"/>
                <w:b/>
                <w:sz w:val="22"/>
                <w:lang w:val="es-ES"/>
              </w:rPr>
              <w:t>Estadísticas de Jugador</w:t>
            </w:r>
          </w:p>
        </w:tc>
        <w:tc>
          <w:tcPr>
            <w:tcW w:w="1706" w:type="dxa"/>
          </w:tcPr>
          <w:p w:rsidR="00A96716" w:rsidRPr="00AE53C8" w:rsidRDefault="00A96716" w:rsidP="0031673D">
            <w:pPr>
              <w:jc w:val="both"/>
              <w:rPr>
                <w:rFonts w:asciiTheme="minorHAnsi" w:hAnsiTheme="minorHAnsi"/>
                <w:b/>
                <w:sz w:val="22"/>
                <w:lang w:val="es-ES"/>
              </w:rPr>
            </w:pPr>
          </w:p>
        </w:tc>
      </w:tr>
      <w:tr w:rsidR="00A96716" w:rsidRPr="00AE53C8" w:rsidTr="00A96716">
        <w:trPr>
          <w:trHeight w:val="2092"/>
        </w:trPr>
        <w:tc>
          <w:tcPr>
            <w:tcW w:w="2262" w:type="dxa"/>
          </w:tcPr>
          <w:p w:rsidR="00A96716" w:rsidRPr="00AE53C8" w:rsidRDefault="00A96716" w:rsidP="00AE53C8">
            <w:pPr>
              <w:pStyle w:val="Prrafodelista"/>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Nombres (N</w:t>
            </w:r>
            <w:r>
              <w:rPr>
                <w:rFonts w:ascii="Calibri" w:hAnsi="Calibri" w:cs="Calibri"/>
                <w:sz w:val="22"/>
                <w:lang w:val="es-ES"/>
              </w:rPr>
              <w:t>U</w:t>
            </w:r>
            <w:r w:rsidRPr="00AE53C8">
              <w:rPr>
                <w:rFonts w:ascii="Calibri" w:hAnsi="Calibri" w:cs="Calibri"/>
                <w:sz w:val="22"/>
                <w:lang w:val="es-ES"/>
              </w:rPr>
              <w:t>)</w:t>
            </w:r>
          </w:p>
          <w:p w:rsidR="00A96716" w:rsidRPr="00AE53C8" w:rsidRDefault="00A96716" w:rsidP="00AE53C8">
            <w:pPr>
              <w:pStyle w:val="Prrafodelista"/>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Apellidos (A</w:t>
            </w:r>
            <w:r>
              <w:rPr>
                <w:rFonts w:ascii="Calibri" w:hAnsi="Calibri" w:cs="Calibri"/>
                <w:sz w:val="22"/>
                <w:lang w:val="es-ES"/>
              </w:rPr>
              <w:t>U</w:t>
            </w:r>
            <w:r w:rsidRPr="00AE53C8">
              <w:rPr>
                <w:rFonts w:ascii="Calibri" w:hAnsi="Calibri" w:cs="Calibri"/>
                <w:sz w:val="22"/>
                <w:lang w:val="es-ES"/>
              </w:rPr>
              <w:t>)</w:t>
            </w:r>
          </w:p>
          <w:p w:rsidR="00A96716" w:rsidRPr="00AE53C8" w:rsidRDefault="00A96716" w:rsidP="00AE53C8">
            <w:pPr>
              <w:pStyle w:val="Prrafodelista"/>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Email (E</w:t>
            </w:r>
            <w:r>
              <w:rPr>
                <w:rFonts w:ascii="Calibri" w:hAnsi="Calibri" w:cs="Calibri"/>
                <w:sz w:val="22"/>
                <w:lang w:val="es-ES"/>
              </w:rPr>
              <w:t>U</w:t>
            </w:r>
            <w:r w:rsidRPr="00AE53C8">
              <w:rPr>
                <w:rFonts w:ascii="Calibri" w:hAnsi="Calibri" w:cs="Calibri"/>
                <w:sz w:val="22"/>
                <w:lang w:val="es-ES"/>
              </w:rPr>
              <w:t>)</w:t>
            </w:r>
          </w:p>
          <w:p w:rsidR="00A96716" w:rsidRPr="00AE53C8" w:rsidRDefault="00A96716" w:rsidP="00AE53C8">
            <w:pPr>
              <w:pStyle w:val="Prrafodelista"/>
              <w:numPr>
                <w:ilvl w:val="0"/>
                <w:numId w:val="36"/>
              </w:numPr>
              <w:tabs>
                <w:tab w:val="left" w:pos="143"/>
              </w:tabs>
              <w:ind w:left="1" w:firstLine="0"/>
              <w:jc w:val="both"/>
              <w:rPr>
                <w:rFonts w:ascii="Calibri" w:hAnsi="Calibri" w:cs="Calibri"/>
                <w:sz w:val="22"/>
                <w:lang w:val="es-ES"/>
              </w:rPr>
            </w:pPr>
            <w:r w:rsidRPr="00AE53C8">
              <w:rPr>
                <w:rFonts w:ascii="Calibri" w:hAnsi="Calibri" w:cs="Calibri"/>
                <w:sz w:val="22"/>
                <w:lang w:val="es-ES"/>
              </w:rPr>
              <w:t>ID (I</w:t>
            </w:r>
            <w:r>
              <w:rPr>
                <w:rFonts w:ascii="Calibri" w:hAnsi="Calibri" w:cs="Calibri"/>
                <w:sz w:val="22"/>
                <w:lang w:val="es-ES"/>
              </w:rPr>
              <w:t>DU</w:t>
            </w:r>
            <w:r w:rsidRPr="00AE53C8">
              <w:rPr>
                <w:rFonts w:ascii="Calibri" w:hAnsi="Calibri" w:cs="Calibri"/>
                <w:sz w:val="22"/>
                <w:lang w:val="es-ES"/>
              </w:rPr>
              <w:t>)</w:t>
            </w:r>
          </w:p>
          <w:p w:rsidR="00A96716" w:rsidRPr="00AE53C8" w:rsidRDefault="00A96716" w:rsidP="00AE53C8">
            <w:pPr>
              <w:pStyle w:val="Prrafodelista"/>
              <w:numPr>
                <w:ilvl w:val="0"/>
                <w:numId w:val="36"/>
              </w:numPr>
              <w:tabs>
                <w:tab w:val="left" w:pos="143"/>
              </w:tabs>
              <w:ind w:left="1" w:firstLine="0"/>
              <w:jc w:val="both"/>
              <w:rPr>
                <w:rFonts w:asciiTheme="minorHAnsi" w:hAnsiTheme="minorHAnsi"/>
                <w:sz w:val="22"/>
                <w:lang w:val="es-ES"/>
              </w:rPr>
            </w:pPr>
            <w:r w:rsidRPr="00AE53C8">
              <w:rPr>
                <w:rFonts w:ascii="Calibri" w:hAnsi="Calibri" w:cs="Calibri"/>
                <w:sz w:val="22"/>
                <w:lang w:val="es-ES"/>
              </w:rPr>
              <w:t xml:space="preserve">Contraseña </w:t>
            </w:r>
            <w:r>
              <w:rPr>
                <w:rFonts w:ascii="Calibri" w:hAnsi="Calibri" w:cs="Calibri"/>
                <w:sz w:val="22"/>
                <w:lang w:val="es-ES"/>
              </w:rPr>
              <w:t>(</w:t>
            </w:r>
            <w:r w:rsidRPr="00AE53C8">
              <w:rPr>
                <w:rFonts w:ascii="Calibri" w:hAnsi="Calibri" w:cs="Calibri"/>
                <w:sz w:val="22"/>
                <w:lang w:val="es-ES"/>
              </w:rPr>
              <w:t>C</w:t>
            </w:r>
            <w:r>
              <w:rPr>
                <w:rFonts w:ascii="Calibri" w:hAnsi="Calibri" w:cs="Calibri"/>
                <w:sz w:val="22"/>
                <w:lang w:val="es-ES"/>
              </w:rPr>
              <w:t>U</w:t>
            </w:r>
            <w:r w:rsidRPr="00AE53C8">
              <w:rPr>
                <w:rFonts w:asciiTheme="minorHAnsi" w:hAnsiTheme="minorHAnsi"/>
                <w:sz w:val="22"/>
                <w:lang w:val="es-ES"/>
              </w:rPr>
              <w:t>)</w:t>
            </w:r>
          </w:p>
        </w:tc>
        <w:tc>
          <w:tcPr>
            <w:tcW w:w="2171" w:type="dxa"/>
          </w:tcPr>
          <w:p w:rsidR="00A96716" w:rsidRDefault="00A96716" w:rsidP="00AE53C8">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ID (IDJ)</w:t>
            </w:r>
          </w:p>
          <w:p w:rsidR="00A96716" w:rsidRDefault="00A96716" w:rsidP="00AE53C8">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Modalidad (MJ)</w:t>
            </w:r>
          </w:p>
          <w:p w:rsidR="00A96716" w:rsidRDefault="00A96716" w:rsidP="00AE53C8">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Fecha (FJ)</w:t>
            </w:r>
          </w:p>
          <w:p w:rsidR="00A96716" w:rsidRDefault="00A96716" w:rsidP="0035477E">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Jugadores(IDUJ)</w:t>
            </w:r>
          </w:p>
          <w:p w:rsidR="00A96716" w:rsidRPr="00AE53C8" w:rsidRDefault="00A96716" w:rsidP="0035477E">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Puntajes (PJ)</w:t>
            </w:r>
          </w:p>
        </w:tc>
        <w:tc>
          <w:tcPr>
            <w:tcW w:w="1857" w:type="dxa"/>
          </w:tcPr>
          <w:p w:rsidR="00A96716" w:rsidRDefault="00A96716" w:rsidP="00047946">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ID (IDU)</w:t>
            </w:r>
          </w:p>
          <w:p w:rsidR="00A96716" w:rsidRDefault="00A96716" w:rsidP="00047946">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Partidas Ganadas (PG)</w:t>
            </w:r>
          </w:p>
          <w:p w:rsidR="00A96716" w:rsidRDefault="00A96716" w:rsidP="00047946">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Partidas Perdidas (PP)</w:t>
            </w:r>
          </w:p>
          <w:p w:rsidR="00A96716" w:rsidRPr="0035477E" w:rsidRDefault="00A96716" w:rsidP="0035477E">
            <w:pPr>
              <w:pStyle w:val="Prrafodelista"/>
              <w:numPr>
                <w:ilvl w:val="0"/>
                <w:numId w:val="36"/>
              </w:numPr>
              <w:tabs>
                <w:tab w:val="left" w:pos="175"/>
              </w:tabs>
              <w:ind w:left="0" w:firstLine="0"/>
              <w:jc w:val="both"/>
              <w:rPr>
                <w:rFonts w:asciiTheme="minorHAnsi" w:hAnsiTheme="minorHAnsi"/>
                <w:sz w:val="22"/>
                <w:lang w:val="es-ES"/>
              </w:rPr>
            </w:pPr>
            <w:r>
              <w:rPr>
                <w:rFonts w:asciiTheme="minorHAnsi" w:hAnsiTheme="minorHAnsi"/>
                <w:sz w:val="22"/>
                <w:lang w:val="es-ES"/>
              </w:rPr>
              <w:t>Partidas Empatadas(PE)</w:t>
            </w:r>
          </w:p>
        </w:tc>
        <w:tc>
          <w:tcPr>
            <w:tcW w:w="1706" w:type="dxa"/>
          </w:tcPr>
          <w:p w:rsidR="00A96716" w:rsidRPr="00AE53C8" w:rsidRDefault="00A96716" w:rsidP="0031673D">
            <w:pPr>
              <w:jc w:val="both"/>
              <w:rPr>
                <w:rFonts w:asciiTheme="minorHAnsi" w:hAnsiTheme="minorHAnsi"/>
                <w:sz w:val="22"/>
                <w:lang w:val="es-ES"/>
              </w:rPr>
            </w:pPr>
          </w:p>
        </w:tc>
      </w:tr>
    </w:tbl>
    <w:p w:rsidR="00C039B0" w:rsidRPr="00AE53C8" w:rsidRDefault="00AE53C8" w:rsidP="00AE53C8">
      <w:pPr>
        <w:pStyle w:val="Epgrafe"/>
        <w:jc w:val="center"/>
        <w:rPr>
          <w:ins w:id="1686" w:author="WinuE" w:date="2009-02-27T18:20:00Z"/>
          <w:rFonts w:asciiTheme="minorHAnsi" w:hAnsiTheme="minorHAnsi"/>
          <w:sz w:val="24"/>
        </w:rPr>
      </w:pPr>
      <w:bookmarkStart w:id="1687" w:name="_Toc223546658"/>
      <w:bookmarkStart w:id="1688" w:name="_Toc223547027"/>
      <w:bookmarkStart w:id="1689" w:name="_Toc223547045"/>
      <w:r w:rsidRPr="00AE53C8">
        <w:rPr>
          <w:rFonts w:asciiTheme="minorHAnsi" w:hAnsiTheme="minorHAnsi"/>
          <w:sz w:val="22"/>
        </w:rPr>
        <w:t xml:space="preserve">Tabla </w:t>
      </w:r>
      <w:r w:rsidR="00AA00AF" w:rsidRPr="00AE53C8">
        <w:rPr>
          <w:rFonts w:asciiTheme="minorHAnsi" w:hAnsiTheme="minorHAnsi"/>
          <w:sz w:val="22"/>
        </w:rPr>
        <w:fldChar w:fldCharType="begin"/>
      </w:r>
      <w:r w:rsidRPr="00AE53C8">
        <w:rPr>
          <w:rFonts w:asciiTheme="minorHAnsi" w:hAnsiTheme="minorHAnsi"/>
          <w:sz w:val="22"/>
        </w:rPr>
        <w:instrText xml:space="preserve"> SEQ Tabla \* ARABIC </w:instrText>
      </w:r>
      <w:r w:rsidR="00AA00AF" w:rsidRPr="00AE53C8">
        <w:rPr>
          <w:rFonts w:asciiTheme="minorHAnsi" w:hAnsiTheme="minorHAnsi"/>
          <w:sz w:val="22"/>
        </w:rPr>
        <w:fldChar w:fldCharType="separate"/>
      </w:r>
      <w:r w:rsidR="008E58FD">
        <w:rPr>
          <w:rFonts w:asciiTheme="minorHAnsi" w:hAnsiTheme="minorHAnsi"/>
          <w:noProof/>
          <w:sz w:val="22"/>
        </w:rPr>
        <w:t>5</w:t>
      </w:r>
      <w:r w:rsidR="00AA00AF" w:rsidRPr="00AE53C8">
        <w:rPr>
          <w:rFonts w:asciiTheme="minorHAnsi" w:hAnsiTheme="minorHAnsi"/>
          <w:sz w:val="22"/>
        </w:rPr>
        <w:fldChar w:fldCharType="end"/>
      </w:r>
      <w:r w:rsidRPr="00AE53C8">
        <w:rPr>
          <w:rFonts w:asciiTheme="minorHAnsi" w:hAnsiTheme="minorHAnsi"/>
          <w:sz w:val="22"/>
        </w:rPr>
        <w:t xml:space="preserve">. </w:t>
      </w:r>
      <w:r w:rsidR="00104D6C">
        <w:rPr>
          <w:rFonts w:asciiTheme="minorHAnsi" w:hAnsiTheme="minorHAnsi"/>
          <w:sz w:val="22"/>
        </w:rPr>
        <w:t>Archivos</w:t>
      </w:r>
      <w:r w:rsidRPr="00AE53C8">
        <w:rPr>
          <w:rFonts w:asciiTheme="minorHAnsi" w:hAnsiTheme="minorHAnsi"/>
          <w:sz w:val="22"/>
        </w:rPr>
        <w:t xml:space="preserve"> del sistema</w:t>
      </w:r>
      <w:bookmarkEnd w:id="1687"/>
      <w:bookmarkEnd w:id="1688"/>
      <w:bookmarkEnd w:id="1689"/>
    </w:p>
    <w:p w:rsidR="00F83D77" w:rsidRDefault="00F83D77" w:rsidP="00EE6188">
      <w:pPr>
        <w:ind w:left="708"/>
        <w:jc w:val="both"/>
        <w:rPr>
          <w:rFonts w:asciiTheme="minorHAnsi" w:hAnsiTheme="minorHAnsi"/>
          <w:sz w:val="22"/>
        </w:rPr>
      </w:pPr>
    </w:p>
    <w:p w:rsidR="00A96716" w:rsidRDefault="00A96716" w:rsidP="00EE6188">
      <w:pPr>
        <w:ind w:left="708"/>
        <w:jc w:val="both"/>
        <w:rPr>
          <w:rFonts w:asciiTheme="minorHAnsi" w:hAnsiTheme="minorHAnsi"/>
          <w:sz w:val="22"/>
        </w:rPr>
        <w:sectPr w:rsidR="00A96716" w:rsidSect="0049208C">
          <w:pgSz w:w="11906" w:h="16838"/>
          <w:pgMar w:top="1417" w:right="1701" w:bottom="1417" w:left="1701" w:header="708" w:footer="708" w:gutter="0"/>
          <w:cols w:space="708"/>
          <w:docGrid w:linePitch="360"/>
        </w:sectPr>
      </w:pPr>
    </w:p>
    <w:p w:rsidR="0035477E" w:rsidRDefault="0035477E" w:rsidP="00EE6188">
      <w:pPr>
        <w:ind w:left="708"/>
        <w:jc w:val="both"/>
        <w:rPr>
          <w:rFonts w:asciiTheme="minorHAnsi" w:hAnsiTheme="minorHAnsi"/>
          <w:sz w:val="22"/>
        </w:rPr>
      </w:pPr>
      <w:r>
        <w:rPr>
          <w:rFonts w:asciiTheme="minorHAnsi" w:hAnsiTheme="minorHAnsi"/>
          <w:sz w:val="22"/>
        </w:rPr>
        <w:lastRenderedPageBreak/>
        <w:t xml:space="preserve">Para calcular los PF del sistema es necesario </w:t>
      </w:r>
      <w:r w:rsidR="00A96716">
        <w:rPr>
          <w:rFonts w:asciiTheme="minorHAnsi" w:hAnsiTheme="minorHAnsi"/>
          <w:sz w:val="22"/>
        </w:rPr>
        <w:t>hallar</w:t>
      </w:r>
      <w:r>
        <w:rPr>
          <w:rFonts w:asciiTheme="minorHAnsi" w:hAnsiTheme="minorHAnsi"/>
          <w:sz w:val="22"/>
        </w:rPr>
        <w:t xml:space="preserve"> la complejidad de cada componente:</w:t>
      </w:r>
    </w:p>
    <w:p w:rsidR="00A96716" w:rsidRDefault="00A96716" w:rsidP="00EE6188">
      <w:pPr>
        <w:ind w:left="708"/>
        <w:jc w:val="both"/>
        <w:rPr>
          <w:rFonts w:asciiTheme="minorHAnsi" w:hAnsiTheme="minorHAnsi"/>
          <w:sz w:val="22"/>
        </w:rPr>
      </w:pPr>
    </w:p>
    <w:tbl>
      <w:tblPr>
        <w:tblStyle w:val="Tablaconcuadrcula"/>
        <w:tblW w:w="0" w:type="auto"/>
        <w:jc w:val="center"/>
        <w:tblInd w:w="708" w:type="dxa"/>
        <w:tblLook w:val="04A0"/>
      </w:tblPr>
      <w:tblGrid>
        <w:gridCol w:w="1379"/>
        <w:gridCol w:w="2268"/>
        <w:gridCol w:w="2970"/>
        <w:gridCol w:w="2088"/>
        <w:gridCol w:w="1594"/>
        <w:gridCol w:w="1924"/>
      </w:tblGrid>
      <w:tr w:rsidR="00A96716" w:rsidRPr="00A96716" w:rsidTr="00104D6C">
        <w:trPr>
          <w:trHeight w:val="339"/>
          <w:jc w:val="center"/>
        </w:trPr>
        <w:tc>
          <w:tcPr>
            <w:tcW w:w="12223" w:type="dxa"/>
            <w:gridSpan w:val="6"/>
            <w:vAlign w:val="center"/>
          </w:tcPr>
          <w:p w:rsidR="00A96716" w:rsidRPr="00A96716" w:rsidRDefault="00A96716" w:rsidP="00A96716">
            <w:pPr>
              <w:jc w:val="center"/>
              <w:rPr>
                <w:rFonts w:asciiTheme="minorHAnsi" w:hAnsiTheme="minorHAnsi"/>
                <w:b/>
                <w:sz w:val="22"/>
                <w:lang w:val="es-ES"/>
              </w:rPr>
            </w:pPr>
            <w:r w:rsidRPr="00A96716">
              <w:rPr>
                <w:rFonts w:asciiTheme="minorHAnsi" w:hAnsiTheme="minorHAnsi"/>
                <w:b/>
                <w:sz w:val="22"/>
                <w:lang w:val="es-ES"/>
              </w:rPr>
              <w:t xml:space="preserve">Complejidad de </w:t>
            </w:r>
            <w:r>
              <w:rPr>
                <w:rFonts w:asciiTheme="minorHAnsi" w:hAnsiTheme="minorHAnsi"/>
                <w:b/>
                <w:sz w:val="22"/>
                <w:lang w:val="es-ES"/>
              </w:rPr>
              <w:t>los</w:t>
            </w:r>
            <w:r w:rsidRPr="00A96716">
              <w:rPr>
                <w:rFonts w:asciiTheme="minorHAnsi" w:hAnsiTheme="minorHAnsi"/>
                <w:b/>
                <w:sz w:val="22"/>
                <w:lang w:val="es-ES"/>
              </w:rPr>
              <w:t xml:space="preserve"> Componente</w:t>
            </w:r>
            <w:r>
              <w:rPr>
                <w:rFonts w:asciiTheme="minorHAnsi" w:hAnsiTheme="minorHAnsi"/>
                <w:b/>
                <w:sz w:val="22"/>
                <w:lang w:val="es-ES"/>
              </w:rPr>
              <w:t>s</w:t>
            </w:r>
          </w:p>
        </w:tc>
      </w:tr>
      <w:tr w:rsidR="00A96716" w:rsidRPr="00A96716" w:rsidTr="00104D6C">
        <w:trPr>
          <w:trHeight w:val="678"/>
          <w:jc w:val="center"/>
        </w:trPr>
        <w:tc>
          <w:tcPr>
            <w:tcW w:w="1379" w:type="dxa"/>
            <w:vAlign w:val="center"/>
          </w:tcPr>
          <w:p w:rsidR="00A96716" w:rsidRPr="00A96716" w:rsidRDefault="00A96716" w:rsidP="00A96716">
            <w:pPr>
              <w:jc w:val="center"/>
              <w:rPr>
                <w:rFonts w:asciiTheme="minorHAnsi" w:hAnsiTheme="minorHAnsi"/>
                <w:b/>
                <w:sz w:val="22"/>
                <w:lang w:val="es-ES"/>
              </w:rPr>
            </w:pPr>
            <w:r w:rsidRPr="00A96716">
              <w:rPr>
                <w:rFonts w:asciiTheme="minorHAnsi" w:hAnsiTheme="minorHAnsi"/>
                <w:b/>
                <w:sz w:val="22"/>
                <w:lang w:val="es-ES"/>
              </w:rPr>
              <w:t>Tipo de componente</w:t>
            </w:r>
          </w:p>
        </w:tc>
        <w:tc>
          <w:tcPr>
            <w:tcW w:w="2268" w:type="dxa"/>
            <w:vAlign w:val="center"/>
          </w:tcPr>
          <w:p w:rsidR="00A96716" w:rsidRPr="00A96716" w:rsidRDefault="00A96716" w:rsidP="00A96716">
            <w:pPr>
              <w:jc w:val="center"/>
              <w:rPr>
                <w:rFonts w:asciiTheme="minorHAnsi" w:hAnsiTheme="minorHAnsi"/>
                <w:b/>
                <w:sz w:val="22"/>
                <w:lang w:val="es-ES"/>
              </w:rPr>
            </w:pPr>
            <w:r w:rsidRPr="00A96716">
              <w:rPr>
                <w:rFonts w:asciiTheme="minorHAnsi" w:hAnsiTheme="minorHAnsi"/>
                <w:b/>
                <w:sz w:val="22"/>
                <w:lang w:val="es-ES"/>
              </w:rPr>
              <w:t>Nombre del componente</w:t>
            </w:r>
          </w:p>
        </w:tc>
        <w:tc>
          <w:tcPr>
            <w:tcW w:w="2970" w:type="dxa"/>
            <w:vAlign w:val="center"/>
          </w:tcPr>
          <w:p w:rsidR="00A96716" w:rsidRPr="00A96716" w:rsidRDefault="00A96716" w:rsidP="00A96716">
            <w:pPr>
              <w:jc w:val="center"/>
              <w:rPr>
                <w:rFonts w:asciiTheme="minorHAnsi" w:hAnsiTheme="minorHAnsi"/>
                <w:b/>
                <w:sz w:val="22"/>
                <w:lang w:val="es-ES"/>
              </w:rPr>
            </w:pPr>
            <w:r w:rsidRPr="00A96716">
              <w:rPr>
                <w:rFonts w:asciiTheme="minorHAnsi" w:hAnsiTheme="minorHAnsi"/>
                <w:b/>
                <w:sz w:val="22"/>
                <w:lang w:val="es-ES"/>
              </w:rPr>
              <w:t>Elementos de datos</w:t>
            </w:r>
          </w:p>
        </w:tc>
        <w:tc>
          <w:tcPr>
            <w:tcW w:w="2088" w:type="dxa"/>
            <w:vAlign w:val="center"/>
          </w:tcPr>
          <w:p w:rsidR="00A96716" w:rsidRPr="00A96716" w:rsidRDefault="00104D6C" w:rsidP="00104D6C">
            <w:pPr>
              <w:jc w:val="center"/>
              <w:rPr>
                <w:rFonts w:asciiTheme="minorHAnsi" w:hAnsiTheme="minorHAnsi"/>
                <w:b/>
                <w:sz w:val="22"/>
                <w:lang w:val="es-ES"/>
              </w:rPr>
            </w:pPr>
            <w:r w:rsidRPr="00A96716">
              <w:rPr>
                <w:rFonts w:asciiTheme="minorHAnsi" w:hAnsiTheme="minorHAnsi"/>
                <w:b/>
                <w:sz w:val="22"/>
                <w:lang w:val="es-ES"/>
              </w:rPr>
              <w:t>N</w:t>
            </w:r>
            <w:r>
              <w:rPr>
                <w:rFonts w:asciiTheme="minorHAnsi" w:hAnsiTheme="minorHAnsi"/>
                <w:b/>
                <w:sz w:val="22"/>
                <w:lang w:val="es-ES"/>
              </w:rPr>
              <w:t>úm</w:t>
            </w:r>
            <w:r w:rsidRPr="00A96716">
              <w:rPr>
                <w:rFonts w:asciiTheme="minorHAnsi" w:hAnsiTheme="minorHAnsi"/>
                <w:b/>
                <w:sz w:val="22"/>
                <w:lang w:val="es-ES"/>
              </w:rPr>
              <w:t>ero</w:t>
            </w:r>
            <w:r w:rsidR="00A96716" w:rsidRPr="00A96716">
              <w:rPr>
                <w:rFonts w:asciiTheme="minorHAnsi" w:hAnsiTheme="minorHAnsi"/>
                <w:b/>
                <w:sz w:val="22"/>
                <w:lang w:val="es-ES"/>
              </w:rPr>
              <w:t xml:space="preserve"> de elementos</w:t>
            </w:r>
          </w:p>
        </w:tc>
        <w:tc>
          <w:tcPr>
            <w:tcW w:w="1594" w:type="dxa"/>
            <w:vAlign w:val="center"/>
          </w:tcPr>
          <w:p w:rsidR="00A96716" w:rsidRPr="00A96716" w:rsidRDefault="00A96716" w:rsidP="00A96716">
            <w:pPr>
              <w:jc w:val="center"/>
              <w:rPr>
                <w:rFonts w:asciiTheme="minorHAnsi" w:hAnsiTheme="minorHAnsi"/>
                <w:b/>
                <w:sz w:val="22"/>
                <w:lang w:val="es-ES"/>
              </w:rPr>
            </w:pPr>
            <w:r w:rsidRPr="00A96716">
              <w:rPr>
                <w:rFonts w:asciiTheme="minorHAnsi" w:hAnsiTheme="minorHAnsi"/>
                <w:b/>
                <w:sz w:val="22"/>
                <w:lang w:val="es-ES"/>
              </w:rPr>
              <w:t>FTR’s Asociados</w:t>
            </w:r>
          </w:p>
        </w:tc>
        <w:tc>
          <w:tcPr>
            <w:tcW w:w="1924" w:type="dxa"/>
            <w:vAlign w:val="center"/>
          </w:tcPr>
          <w:p w:rsidR="00A96716" w:rsidRPr="00A96716" w:rsidRDefault="00A96716" w:rsidP="00A96716">
            <w:pPr>
              <w:jc w:val="center"/>
              <w:rPr>
                <w:rFonts w:asciiTheme="minorHAnsi" w:hAnsiTheme="minorHAnsi"/>
                <w:b/>
                <w:sz w:val="22"/>
                <w:lang w:val="es-ES"/>
              </w:rPr>
            </w:pPr>
            <w:r w:rsidRPr="00A96716">
              <w:rPr>
                <w:rFonts w:asciiTheme="minorHAnsi" w:hAnsiTheme="minorHAnsi"/>
                <w:b/>
                <w:sz w:val="22"/>
                <w:lang w:val="es-ES"/>
              </w:rPr>
              <w:t>Complejidad</w:t>
            </w:r>
          </w:p>
        </w:tc>
      </w:tr>
      <w:tr w:rsidR="00A96716" w:rsidRPr="00A96716" w:rsidTr="00104D6C">
        <w:trPr>
          <w:trHeight w:val="339"/>
          <w:jc w:val="center"/>
        </w:trPr>
        <w:tc>
          <w:tcPr>
            <w:tcW w:w="1379" w:type="dxa"/>
          </w:tcPr>
          <w:p w:rsidR="00A96716" w:rsidRPr="00A96716" w:rsidRDefault="00104D6C" w:rsidP="00EE6188">
            <w:pPr>
              <w:jc w:val="both"/>
              <w:rPr>
                <w:rFonts w:asciiTheme="minorHAnsi" w:hAnsiTheme="minorHAnsi"/>
                <w:sz w:val="22"/>
                <w:lang w:val="es-ES"/>
              </w:rPr>
            </w:pPr>
            <w:r>
              <w:rPr>
                <w:rFonts w:asciiTheme="minorHAnsi" w:hAnsiTheme="minorHAnsi"/>
                <w:sz w:val="22"/>
                <w:lang w:val="es-ES"/>
              </w:rPr>
              <w:t>EI</w:t>
            </w:r>
          </w:p>
        </w:tc>
        <w:tc>
          <w:tcPr>
            <w:tcW w:w="2268" w:type="dxa"/>
          </w:tcPr>
          <w:p w:rsidR="00A96716" w:rsidRPr="00A96716" w:rsidRDefault="00104D6C" w:rsidP="00EE6188">
            <w:pPr>
              <w:jc w:val="both"/>
              <w:rPr>
                <w:rFonts w:asciiTheme="minorHAnsi" w:hAnsiTheme="minorHAnsi"/>
                <w:sz w:val="22"/>
                <w:lang w:val="es-ES"/>
              </w:rPr>
            </w:pPr>
            <w:r>
              <w:rPr>
                <w:rFonts w:asciiTheme="minorHAnsi" w:hAnsiTheme="minorHAnsi"/>
                <w:sz w:val="22"/>
                <w:lang w:val="es-ES"/>
              </w:rPr>
              <w:t>Agregar Usuario</w:t>
            </w:r>
          </w:p>
        </w:tc>
        <w:tc>
          <w:tcPr>
            <w:tcW w:w="2970" w:type="dxa"/>
          </w:tcPr>
          <w:p w:rsidR="00A96716" w:rsidRPr="00A96716" w:rsidRDefault="00104D6C" w:rsidP="00EE6188">
            <w:pPr>
              <w:jc w:val="both"/>
              <w:rPr>
                <w:rFonts w:asciiTheme="minorHAnsi" w:hAnsiTheme="minorHAnsi"/>
                <w:sz w:val="22"/>
                <w:lang w:val="es-ES"/>
              </w:rPr>
            </w:pPr>
            <w:r>
              <w:rPr>
                <w:rFonts w:asciiTheme="minorHAnsi" w:hAnsiTheme="minorHAnsi"/>
                <w:sz w:val="22"/>
                <w:lang w:val="es-ES"/>
              </w:rPr>
              <w:t>NU, AU, EU, IDU, CU</w:t>
            </w:r>
          </w:p>
        </w:tc>
        <w:tc>
          <w:tcPr>
            <w:tcW w:w="2088" w:type="dxa"/>
          </w:tcPr>
          <w:p w:rsidR="00A96716" w:rsidRPr="00A96716" w:rsidRDefault="00104D6C" w:rsidP="00104D6C">
            <w:pPr>
              <w:jc w:val="center"/>
              <w:rPr>
                <w:rFonts w:asciiTheme="minorHAnsi" w:hAnsiTheme="minorHAnsi"/>
                <w:sz w:val="22"/>
                <w:lang w:val="es-ES"/>
              </w:rPr>
            </w:pPr>
            <w:r>
              <w:rPr>
                <w:rFonts w:asciiTheme="minorHAnsi" w:hAnsiTheme="minorHAnsi"/>
                <w:sz w:val="22"/>
                <w:lang w:val="es-ES"/>
              </w:rPr>
              <w:t>5</w:t>
            </w:r>
          </w:p>
        </w:tc>
        <w:tc>
          <w:tcPr>
            <w:tcW w:w="1594" w:type="dxa"/>
          </w:tcPr>
          <w:p w:rsidR="00A96716" w:rsidRPr="00A96716" w:rsidRDefault="00104D6C" w:rsidP="00104D6C">
            <w:pPr>
              <w:jc w:val="center"/>
              <w:rPr>
                <w:rFonts w:asciiTheme="minorHAnsi" w:hAnsiTheme="minorHAnsi"/>
                <w:sz w:val="22"/>
                <w:lang w:val="es-ES"/>
              </w:rPr>
            </w:pPr>
            <w:r>
              <w:rPr>
                <w:rFonts w:asciiTheme="minorHAnsi" w:hAnsiTheme="minorHAnsi"/>
                <w:sz w:val="22"/>
                <w:lang w:val="es-ES"/>
              </w:rPr>
              <w:t>1</w:t>
            </w:r>
          </w:p>
        </w:tc>
        <w:tc>
          <w:tcPr>
            <w:tcW w:w="1924" w:type="dxa"/>
          </w:tcPr>
          <w:p w:rsidR="00A96716" w:rsidRPr="00A96716" w:rsidRDefault="00104D6C" w:rsidP="00104D6C">
            <w:pPr>
              <w:jc w:val="center"/>
              <w:rPr>
                <w:rFonts w:asciiTheme="minorHAnsi" w:hAnsiTheme="minorHAnsi"/>
                <w:sz w:val="22"/>
                <w:lang w:val="es-ES"/>
              </w:rPr>
            </w:pPr>
            <w:r>
              <w:rPr>
                <w:rFonts w:asciiTheme="minorHAnsi" w:hAnsiTheme="minorHAnsi"/>
                <w:sz w:val="22"/>
                <w:lang w:val="es-ES"/>
              </w:rPr>
              <w:t>Low</w:t>
            </w:r>
          </w:p>
        </w:tc>
      </w:tr>
      <w:tr w:rsidR="00A96716" w:rsidRPr="00A96716" w:rsidTr="00104D6C">
        <w:trPr>
          <w:trHeight w:val="339"/>
          <w:jc w:val="center"/>
        </w:trPr>
        <w:tc>
          <w:tcPr>
            <w:tcW w:w="1379" w:type="dxa"/>
          </w:tcPr>
          <w:p w:rsidR="00A96716" w:rsidRPr="00A96716" w:rsidRDefault="00A96716" w:rsidP="00EE6188">
            <w:pPr>
              <w:jc w:val="both"/>
              <w:rPr>
                <w:rFonts w:asciiTheme="minorHAnsi" w:hAnsiTheme="minorHAnsi"/>
                <w:sz w:val="22"/>
                <w:lang w:val="es-ES"/>
              </w:rPr>
            </w:pPr>
          </w:p>
        </w:tc>
        <w:tc>
          <w:tcPr>
            <w:tcW w:w="2268" w:type="dxa"/>
          </w:tcPr>
          <w:p w:rsidR="00A96716" w:rsidRPr="00A96716" w:rsidRDefault="00A96716" w:rsidP="00EE6188">
            <w:pPr>
              <w:jc w:val="both"/>
              <w:rPr>
                <w:rFonts w:asciiTheme="minorHAnsi" w:hAnsiTheme="minorHAnsi"/>
                <w:sz w:val="22"/>
                <w:lang w:val="es-ES"/>
              </w:rPr>
            </w:pPr>
          </w:p>
        </w:tc>
        <w:tc>
          <w:tcPr>
            <w:tcW w:w="2970" w:type="dxa"/>
          </w:tcPr>
          <w:p w:rsidR="00A96716" w:rsidRPr="00A96716" w:rsidRDefault="00A96716" w:rsidP="00EE6188">
            <w:pPr>
              <w:jc w:val="both"/>
              <w:rPr>
                <w:rFonts w:asciiTheme="minorHAnsi" w:hAnsiTheme="minorHAnsi"/>
                <w:sz w:val="22"/>
                <w:lang w:val="es-ES"/>
              </w:rPr>
            </w:pPr>
          </w:p>
        </w:tc>
        <w:tc>
          <w:tcPr>
            <w:tcW w:w="2088" w:type="dxa"/>
          </w:tcPr>
          <w:p w:rsidR="00A96716" w:rsidRPr="00A96716" w:rsidRDefault="00A96716" w:rsidP="00104D6C">
            <w:pPr>
              <w:jc w:val="center"/>
              <w:rPr>
                <w:rFonts w:asciiTheme="minorHAnsi" w:hAnsiTheme="minorHAnsi"/>
                <w:sz w:val="22"/>
                <w:lang w:val="es-ES"/>
              </w:rPr>
            </w:pPr>
          </w:p>
        </w:tc>
        <w:tc>
          <w:tcPr>
            <w:tcW w:w="1594" w:type="dxa"/>
          </w:tcPr>
          <w:p w:rsidR="00A96716" w:rsidRPr="00A96716" w:rsidRDefault="00A96716" w:rsidP="00104D6C">
            <w:pPr>
              <w:jc w:val="center"/>
              <w:rPr>
                <w:rFonts w:asciiTheme="minorHAnsi" w:hAnsiTheme="minorHAnsi"/>
                <w:sz w:val="22"/>
                <w:lang w:val="es-ES"/>
              </w:rPr>
            </w:pPr>
          </w:p>
        </w:tc>
        <w:tc>
          <w:tcPr>
            <w:tcW w:w="1924" w:type="dxa"/>
          </w:tcPr>
          <w:p w:rsidR="00A96716" w:rsidRPr="00A96716" w:rsidRDefault="00A96716" w:rsidP="00104D6C">
            <w:pPr>
              <w:jc w:val="center"/>
              <w:rPr>
                <w:rFonts w:asciiTheme="minorHAnsi" w:hAnsiTheme="minorHAnsi"/>
                <w:sz w:val="22"/>
                <w:lang w:val="es-ES"/>
              </w:rPr>
            </w:pPr>
          </w:p>
        </w:tc>
      </w:tr>
      <w:tr w:rsidR="00A96716" w:rsidRPr="00A96716" w:rsidTr="00104D6C">
        <w:trPr>
          <w:trHeight w:val="339"/>
          <w:jc w:val="center"/>
        </w:trPr>
        <w:tc>
          <w:tcPr>
            <w:tcW w:w="1379" w:type="dxa"/>
          </w:tcPr>
          <w:p w:rsidR="00A96716" w:rsidRPr="00A96716" w:rsidRDefault="00A96716" w:rsidP="00EE6188">
            <w:pPr>
              <w:jc w:val="both"/>
              <w:rPr>
                <w:rFonts w:asciiTheme="minorHAnsi" w:hAnsiTheme="minorHAnsi"/>
                <w:sz w:val="22"/>
                <w:lang w:val="es-ES"/>
              </w:rPr>
            </w:pPr>
          </w:p>
        </w:tc>
        <w:tc>
          <w:tcPr>
            <w:tcW w:w="2268" w:type="dxa"/>
          </w:tcPr>
          <w:p w:rsidR="00A96716" w:rsidRPr="00A96716" w:rsidRDefault="00A96716" w:rsidP="00EE6188">
            <w:pPr>
              <w:jc w:val="both"/>
              <w:rPr>
                <w:rFonts w:asciiTheme="minorHAnsi" w:hAnsiTheme="minorHAnsi"/>
                <w:sz w:val="22"/>
                <w:lang w:val="es-ES"/>
              </w:rPr>
            </w:pPr>
          </w:p>
        </w:tc>
        <w:tc>
          <w:tcPr>
            <w:tcW w:w="2970" w:type="dxa"/>
          </w:tcPr>
          <w:p w:rsidR="00A96716" w:rsidRPr="00A96716" w:rsidRDefault="00A96716" w:rsidP="00EE6188">
            <w:pPr>
              <w:jc w:val="both"/>
              <w:rPr>
                <w:rFonts w:asciiTheme="minorHAnsi" w:hAnsiTheme="minorHAnsi"/>
                <w:sz w:val="22"/>
                <w:lang w:val="es-ES"/>
              </w:rPr>
            </w:pPr>
          </w:p>
        </w:tc>
        <w:tc>
          <w:tcPr>
            <w:tcW w:w="2088" w:type="dxa"/>
          </w:tcPr>
          <w:p w:rsidR="00A96716" w:rsidRPr="00A96716" w:rsidRDefault="00A96716" w:rsidP="00104D6C">
            <w:pPr>
              <w:jc w:val="center"/>
              <w:rPr>
                <w:rFonts w:asciiTheme="minorHAnsi" w:hAnsiTheme="minorHAnsi"/>
                <w:sz w:val="22"/>
                <w:lang w:val="es-ES"/>
              </w:rPr>
            </w:pPr>
          </w:p>
        </w:tc>
        <w:tc>
          <w:tcPr>
            <w:tcW w:w="1594" w:type="dxa"/>
          </w:tcPr>
          <w:p w:rsidR="00A96716" w:rsidRPr="00A96716" w:rsidRDefault="00A96716" w:rsidP="00104D6C">
            <w:pPr>
              <w:jc w:val="center"/>
              <w:rPr>
                <w:rFonts w:asciiTheme="minorHAnsi" w:hAnsiTheme="minorHAnsi"/>
                <w:sz w:val="22"/>
                <w:lang w:val="es-ES"/>
              </w:rPr>
            </w:pPr>
          </w:p>
        </w:tc>
        <w:tc>
          <w:tcPr>
            <w:tcW w:w="1924" w:type="dxa"/>
          </w:tcPr>
          <w:p w:rsidR="00A96716" w:rsidRPr="00A96716" w:rsidRDefault="00A96716" w:rsidP="00104D6C">
            <w:pPr>
              <w:jc w:val="center"/>
              <w:rPr>
                <w:rFonts w:asciiTheme="minorHAnsi" w:hAnsiTheme="minorHAnsi"/>
                <w:sz w:val="22"/>
                <w:lang w:val="es-ES"/>
              </w:rPr>
            </w:pPr>
          </w:p>
        </w:tc>
      </w:tr>
      <w:tr w:rsidR="00A96716" w:rsidRPr="00A96716" w:rsidTr="00104D6C">
        <w:trPr>
          <w:trHeight w:val="339"/>
          <w:jc w:val="center"/>
        </w:trPr>
        <w:tc>
          <w:tcPr>
            <w:tcW w:w="1379" w:type="dxa"/>
          </w:tcPr>
          <w:p w:rsidR="00A96716" w:rsidRPr="00A96716" w:rsidRDefault="00A96716" w:rsidP="00EE6188">
            <w:pPr>
              <w:jc w:val="both"/>
              <w:rPr>
                <w:rFonts w:asciiTheme="minorHAnsi" w:hAnsiTheme="minorHAnsi"/>
                <w:sz w:val="22"/>
                <w:lang w:val="es-ES"/>
              </w:rPr>
            </w:pPr>
          </w:p>
        </w:tc>
        <w:tc>
          <w:tcPr>
            <w:tcW w:w="2268" w:type="dxa"/>
          </w:tcPr>
          <w:p w:rsidR="00A96716" w:rsidRPr="00A96716" w:rsidRDefault="00A96716" w:rsidP="00EE6188">
            <w:pPr>
              <w:jc w:val="both"/>
              <w:rPr>
                <w:rFonts w:asciiTheme="minorHAnsi" w:hAnsiTheme="minorHAnsi"/>
                <w:sz w:val="22"/>
                <w:lang w:val="es-ES"/>
              </w:rPr>
            </w:pPr>
          </w:p>
        </w:tc>
        <w:tc>
          <w:tcPr>
            <w:tcW w:w="2970" w:type="dxa"/>
          </w:tcPr>
          <w:p w:rsidR="00A96716" w:rsidRPr="00A96716" w:rsidRDefault="00A96716" w:rsidP="00EE6188">
            <w:pPr>
              <w:jc w:val="both"/>
              <w:rPr>
                <w:rFonts w:asciiTheme="minorHAnsi" w:hAnsiTheme="minorHAnsi"/>
                <w:sz w:val="22"/>
                <w:lang w:val="es-ES"/>
              </w:rPr>
            </w:pPr>
          </w:p>
        </w:tc>
        <w:tc>
          <w:tcPr>
            <w:tcW w:w="2088" w:type="dxa"/>
          </w:tcPr>
          <w:p w:rsidR="00A96716" w:rsidRPr="00A96716" w:rsidRDefault="00A96716" w:rsidP="00104D6C">
            <w:pPr>
              <w:jc w:val="center"/>
              <w:rPr>
                <w:rFonts w:asciiTheme="minorHAnsi" w:hAnsiTheme="minorHAnsi"/>
                <w:sz w:val="22"/>
                <w:lang w:val="es-ES"/>
              </w:rPr>
            </w:pPr>
          </w:p>
        </w:tc>
        <w:tc>
          <w:tcPr>
            <w:tcW w:w="1594" w:type="dxa"/>
          </w:tcPr>
          <w:p w:rsidR="00A96716" w:rsidRPr="00A96716" w:rsidRDefault="00A96716" w:rsidP="00104D6C">
            <w:pPr>
              <w:jc w:val="center"/>
              <w:rPr>
                <w:rFonts w:asciiTheme="minorHAnsi" w:hAnsiTheme="minorHAnsi"/>
                <w:sz w:val="22"/>
                <w:lang w:val="es-ES"/>
              </w:rPr>
            </w:pPr>
          </w:p>
        </w:tc>
        <w:tc>
          <w:tcPr>
            <w:tcW w:w="1924" w:type="dxa"/>
          </w:tcPr>
          <w:p w:rsidR="00A96716" w:rsidRPr="00A96716" w:rsidRDefault="00A96716" w:rsidP="00104D6C">
            <w:pPr>
              <w:jc w:val="center"/>
              <w:rPr>
                <w:rFonts w:asciiTheme="minorHAnsi" w:hAnsiTheme="minorHAnsi"/>
                <w:sz w:val="22"/>
                <w:lang w:val="es-ES"/>
              </w:rPr>
            </w:pPr>
          </w:p>
        </w:tc>
      </w:tr>
      <w:tr w:rsidR="00A96716" w:rsidRPr="00A96716" w:rsidTr="00104D6C">
        <w:trPr>
          <w:trHeight w:val="339"/>
          <w:jc w:val="center"/>
        </w:trPr>
        <w:tc>
          <w:tcPr>
            <w:tcW w:w="1379" w:type="dxa"/>
          </w:tcPr>
          <w:p w:rsidR="00A96716" w:rsidRPr="00A96716" w:rsidRDefault="00A96716" w:rsidP="00EE6188">
            <w:pPr>
              <w:jc w:val="both"/>
              <w:rPr>
                <w:rFonts w:asciiTheme="minorHAnsi" w:hAnsiTheme="minorHAnsi"/>
                <w:sz w:val="22"/>
                <w:lang w:val="es-ES"/>
              </w:rPr>
            </w:pPr>
          </w:p>
        </w:tc>
        <w:tc>
          <w:tcPr>
            <w:tcW w:w="2268" w:type="dxa"/>
          </w:tcPr>
          <w:p w:rsidR="00A96716" w:rsidRPr="00A96716" w:rsidRDefault="00A96716" w:rsidP="00EE6188">
            <w:pPr>
              <w:jc w:val="both"/>
              <w:rPr>
                <w:rFonts w:asciiTheme="minorHAnsi" w:hAnsiTheme="minorHAnsi"/>
                <w:sz w:val="22"/>
                <w:lang w:val="es-ES"/>
              </w:rPr>
            </w:pPr>
          </w:p>
        </w:tc>
        <w:tc>
          <w:tcPr>
            <w:tcW w:w="2970" w:type="dxa"/>
          </w:tcPr>
          <w:p w:rsidR="00A96716" w:rsidRPr="00A96716" w:rsidRDefault="00A96716" w:rsidP="00EE6188">
            <w:pPr>
              <w:jc w:val="both"/>
              <w:rPr>
                <w:rFonts w:asciiTheme="minorHAnsi" w:hAnsiTheme="minorHAnsi"/>
                <w:sz w:val="22"/>
                <w:lang w:val="es-ES"/>
              </w:rPr>
            </w:pPr>
          </w:p>
        </w:tc>
        <w:tc>
          <w:tcPr>
            <w:tcW w:w="2088" w:type="dxa"/>
          </w:tcPr>
          <w:p w:rsidR="00A96716" w:rsidRPr="00A96716" w:rsidRDefault="00A96716" w:rsidP="00104D6C">
            <w:pPr>
              <w:jc w:val="center"/>
              <w:rPr>
                <w:rFonts w:asciiTheme="minorHAnsi" w:hAnsiTheme="minorHAnsi"/>
                <w:sz w:val="22"/>
                <w:lang w:val="es-ES"/>
              </w:rPr>
            </w:pPr>
          </w:p>
        </w:tc>
        <w:tc>
          <w:tcPr>
            <w:tcW w:w="1594" w:type="dxa"/>
          </w:tcPr>
          <w:p w:rsidR="00A96716" w:rsidRPr="00A96716" w:rsidRDefault="00A96716" w:rsidP="00104D6C">
            <w:pPr>
              <w:jc w:val="center"/>
              <w:rPr>
                <w:rFonts w:asciiTheme="minorHAnsi" w:hAnsiTheme="minorHAnsi"/>
                <w:sz w:val="22"/>
                <w:lang w:val="es-ES"/>
              </w:rPr>
            </w:pPr>
          </w:p>
        </w:tc>
        <w:tc>
          <w:tcPr>
            <w:tcW w:w="1924" w:type="dxa"/>
          </w:tcPr>
          <w:p w:rsidR="00A96716" w:rsidRPr="00A96716" w:rsidRDefault="00A96716" w:rsidP="00104D6C">
            <w:pPr>
              <w:jc w:val="center"/>
              <w:rPr>
                <w:rFonts w:asciiTheme="minorHAnsi" w:hAnsiTheme="minorHAnsi"/>
                <w:sz w:val="22"/>
                <w:lang w:val="es-ES"/>
              </w:rPr>
            </w:pPr>
          </w:p>
        </w:tc>
      </w:tr>
      <w:tr w:rsidR="00A96716" w:rsidRPr="00A96716" w:rsidTr="00104D6C">
        <w:trPr>
          <w:trHeight w:val="339"/>
          <w:jc w:val="center"/>
        </w:trPr>
        <w:tc>
          <w:tcPr>
            <w:tcW w:w="1379" w:type="dxa"/>
          </w:tcPr>
          <w:p w:rsidR="00A96716" w:rsidRPr="00A96716" w:rsidRDefault="00A96716" w:rsidP="00EE6188">
            <w:pPr>
              <w:jc w:val="both"/>
              <w:rPr>
                <w:rFonts w:asciiTheme="minorHAnsi" w:hAnsiTheme="minorHAnsi"/>
                <w:sz w:val="22"/>
                <w:lang w:val="es-ES"/>
              </w:rPr>
            </w:pPr>
          </w:p>
        </w:tc>
        <w:tc>
          <w:tcPr>
            <w:tcW w:w="2268" w:type="dxa"/>
          </w:tcPr>
          <w:p w:rsidR="00A96716" w:rsidRPr="00A96716" w:rsidRDefault="00A96716" w:rsidP="00EE6188">
            <w:pPr>
              <w:jc w:val="both"/>
              <w:rPr>
                <w:rFonts w:asciiTheme="minorHAnsi" w:hAnsiTheme="minorHAnsi"/>
                <w:sz w:val="22"/>
                <w:lang w:val="es-ES"/>
              </w:rPr>
            </w:pPr>
          </w:p>
        </w:tc>
        <w:tc>
          <w:tcPr>
            <w:tcW w:w="2970" w:type="dxa"/>
          </w:tcPr>
          <w:p w:rsidR="00A96716" w:rsidRPr="00A96716" w:rsidRDefault="00A96716" w:rsidP="00EE6188">
            <w:pPr>
              <w:jc w:val="both"/>
              <w:rPr>
                <w:rFonts w:asciiTheme="minorHAnsi" w:hAnsiTheme="minorHAnsi"/>
                <w:sz w:val="22"/>
                <w:lang w:val="es-ES"/>
              </w:rPr>
            </w:pPr>
          </w:p>
        </w:tc>
        <w:tc>
          <w:tcPr>
            <w:tcW w:w="2088" w:type="dxa"/>
          </w:tcPr>
          <w:p w:rsidR="00A96716" w:rsidRPr="00A96716" w:rsidRDefault="00A96716" w:rsidP="00104D6C">
            <w:pPr>
              <w:keepNext/>
              <w:jc w:val="center"/>
              <w:rPr>
                <w:rFonts w:asciiTheme="minorHAnsi" w:hAnsiTheme="minorHAnsi"/>
                <w:sz w:val="22"/>
                <w:lang w:val="es-ES"/>
              </w:rPr>
            </w:pPr>
          </w:p>
        </w:tc>
        <w:tc>
          <w:tcPr>
            <w:tcW w:w="1594" w:type="dxa"/>
          </w:tcPr>
          <w:p w:rsidR="00A96716" w:rsidRPr="00A96716" w:rsidRDefault="00A96716" w:rsidP="00104D6C">
            <w:pPr>
              <w:keepNext/>
              <w:jc w:val="center"/>
              <w:rPr>
                <w:rFonts w:asciiTheme="minorHAnsi" w:hAnsiTheme="minorHAnsi"/>
                <w:sz w:val="22"/>
                <w:lang w:val="es-ES"/>
              </w:rPr>
            </w:pPr>
          </w:p>
        </w:tc>
        <w:tc>
          <w:tcPr>
            <w:tcW w:w="1924" w:type="dxa"/>
          </w:tcPr>
          <w:p w:rsidR="00A96716" w:rsidRPr="00A96716" w:rsidRDefault="00A96716" w:rsidP="00104D6C">
            <w:pPr>
              <w:keepNext/>
              <w:jc w:val="center"/>
              <w:rPr>
                <w:rFonts w:asciiTheme="minorHAnsi" w:hAnsiTheme="minorHAnsi"/>
                <w:sz w:val="22"/>
                <w:lang w:val="es-ES"/>
              </w:rPr>
            </w:pPr>
          </w:p>
        </w:tc>
      </w:tr>
    </w:tbl>
    <w:p w:rsidR="00A96716" w:rsidRDefault="00A96716" w:rsidP="00A96716">
      <w:pPr>
        <w:pStyle w:val="Epgrafe"/>
        <w:jc w:val="center"/>
        <w:rPr>
          <w:rFonts w:asciiTheme="minorHAnsi" w:hAnsiTheme="minorHAnsi"/>
          <w:sz w:val="22"/>
          <w:szCs w:val="22"/>
        </w:rPr>
        <w:sectPr w:rsidR="00A96716" w:rsidSect="00A96716">
          <w:pgSz w:w="16838" w:h="11906" w:orient="landscape"/>
          <w:pgMar w:top="1701" w:right="1418" w:bottom="1701" w:left="1418" w:header="709" w:footer="709" w:gutter="0"/>
          <w:cols w:space="708"/>
          <w:docGrid w:linePitch="360"/>
        </w:sectPr>
      </w:pPr>
      <w:bookmarkStart w:id="1690" w:name="_Toc223546659"/>
      <w:bookmarkStart w:id="1691" w:name="_Toc223547028"/>
      <w:bookmarkStart w:id="1692" w:name="_Toc223547046"/>
      <w:r w:rsidRPr="00A96716">
        <w:rPr>
          <w:rFonts w:asciiTheme="minorHAnsi" w:hAnsiTheme="minorHAnsi"/>
          <w:sz w:val="22"/>
          <w:szCs w:val="22"/>
        </w:rPr>
        <w:t xml:space="preserve">Tabla </w:t>
      </w:r>
      <w:r w:rsidR="00AA00AF" w:rsidRPr="00A96716">
        <w:rPr>
          <w:rFonts w:asciiTheme="minorHAnsi" w:hAnsiTheme="minorHAnsi"/>
          <w:sz w:val="22"/>
          <w:szCs w:val="22"/>
        </w:rPr>
        <w:fldChar w:fldCharType="begin"/>
      </w:r>
      <w:r w:rsidRPr="00A96716">
        <w:rPr>
          <w:rFonts w:asciiTheme="minorHAnsi" w:hAnsiTheme="minorHAnsi"/>
          <w:sz w:val="22"/>
          <w:szCs w:val="22"/>
        </w:rPr>
        <w:instrText xml:space="preserve"> SEQ Tabla \* ARABIC </w:instrText>
      </w:r>
      <w:r w:rsidR="00AA00AF" w:rsidRPr="00A96716">
        <w:rPr>
          <w:rFonts w:asciiTheme="minorHAnsi" w:hAnsiTheme="minorHAnsi"/>
          <w:sz w:val="22"/>
          <w:szCs w:val="22"/>
        </w:rPr>
        <w:fldChar w:fldCharType="separate"/>
      </w:r>
      <w:r w:rsidR="008E58FD">
        <w:rPr>
          <w:rFonts w:asciiTheme="minorHAnsi" w:hAnsiTheme="minorHAnsi"/>
          <w:noProof/>
          <w:sz w:val="22"/>
          <w:szCs w:val="22"/>
        </w:rPr>
        <w:t>6</w:t>
      </w:r>
      <w:r w:rsidR="00AA00AF" w:rsidRPr="00A96716">
        <w:rPr>
          <w:rFonts w:asciiTheme="minorHAnsi" w:hAnsiTheme="minorHAnsi"/>
          <w:sz w:val="22"/>
          <w:szCs w:val="22"/>
        </w:rPr>
        <w:fldChar w:fldCharType="end"/>
      </w:r>
      <w:r w:rsidRPr="00A96716">
        <w:rPr>
          <w:rFonts w:asciiTheme="minorHAnsi" w:hAnsiTheme="minorHAnsi"/>
          <w:sz w:val="22"/>
          <w:szCs w:val="22"/>
        </w:rPr>
        <w:t xml:space="preserve">. Complejidad de los </w:t>
      </w:r>
      <w:r>
        <w:rPr>
          <w:rFonts w:asciiTheme="minorHAnsi" w:hAnsiTheme="minorHAnsi"/>
          <w:sz w:val="22"/>
          <w:szCs w:val="22"/>
        </w:rPr>
        <w:t>C</w:t>
      </w:r>
      <w:r w:rsidRPr="00A96716">
        <w:rPr>
          <w:rFonts w:asciiTheme="minorHAnsi" w:hAnsiTheme="minorHAnsi"/>
          <w:sz w:val="22"/>
          <w:szCs w:val="22"/>
        </w:rPr>
        <w:t>omponentes</w:t>
      </w:r>
      <w:bookmarkEnd w:id="1690"/>
      <w:bookmarkEnd w:id="1691"/>
      <w:bookmarkEnd w:id="1692"/>
    </w:p>
    <w:p w:rsidR="00A96716" w:rsidRPr="00A96716" w:rsidRDefault="00A96716" w:rsidP="00A96716">
      <w:pPr>
        <w:pStyle w:val="Epgrafe"/>
        <w:jc w:val="center"/>
        <w:rPr>
          <w:rFonts w:asciiTheme="minorHAnsi" w:hAnsiTheme="minorHAnsi"/>
          <w:sz w:val="22"/>
          <w:szCs w:val="22"/>
        </w:rPr>
      </w:pPr>
    </w:p>
    <w:p w:rsidR="0035477E" w:rsidRDefault="0035477E" w:rsidP="00EE6188">
      <w:pPr>
        <w:ind w:left="708"/>
        <w:jc w:val="both"/>
        <w:rPr>
          <w:rFonts w:asciiTheme="minorHAnsi" w:hAnsiTheme="minorHAnsi"/>
          <w:sz w:val="22"/>
        </w:rPr>
      </w:pPr>
    </w:p>
    <w:p w:rsidR="0031673D" w:rsidRDefault="0031673D" w:rsidP="0031673D">
      <w:pPr>
        <w:pStyle w:val="Ttulo3"/>
        <w:rPr>
          <w:rFonts w:asciiTheme="minorHAnsi" w:hAnsiTheme="minorHAnsi"/>
          <w:color w:val="000000"/>
          <w:sz w:val="24"/>
          <w:szCs w:val="22"/>
        </w:rPr>
      </w:pPr>
      <w:bookmarkStart w:id="1693" w:name="_Toc223509179"/>
      <w:r w:rsidRPr="00EE6188">
        <w:rPr>
          <w:rFonts w:asciiTheme="minorHAnsi" w:hAnsiTheme="minorHAnsi"/>
          <w:color w:val="000000"/>
          <w:sz w:val="24"/>
          <w:szCs w:val="22"/>
        </w:rPr>
        <w:t>Plan de Personal</w:t>
      </w:r>
      <w:bookmarkEnd w:id="1693"/>
      <w:r w:rsidRPr="00EE6188">
        <w:rPr>
          <w:rFonts w:asciiTheme="minorHAnsi" w:hAnsiTheme="minorHAnsi"/>
          <w:color w:val="000000"/>
          <w:sz w:val="24"/>
          <w:szCs w:val="22"/>
        </w:rPr>
        <w:t xml:space="preserve"> </w:t>
      </w:r>
    </w:p>
    <w:p w:rsidR="0031673D" w:rsidRPr="0031673D" w:rsidRDefault="0031673D" w:rsidP="0031673D"/>
    <w:p w:rsidR="0031673D" w:rsidRDefault="0031673D" w:rsidP="0031673D">
      <w:pPr>
        <w:tabs>
          <w:tab w:val="left" w:pos="1065"/>
        </w:tabs>
        <w:ind w:left="708"/>
        <w:jc w:val="both"/>
        <w:rPr>
          <w:rFonts w:asciiTheme="minorHAnsi" w:hAnsiTheme="minorHAnsi"/>
          <w:sz w:val="22"/>
        </w:rPr>
      </w:pPr>
      <w:r w:rsidRPr="0031673D">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Pr>
          <w:rFonts w:asciiTheme="minorHAnsi" w:hAnsiTheme="minorHAnsi"/>
          <w:sz w:val="22"/>
        </w:rPr>
        <w:tab/>
      </w:r>
    </w:p>
    <w:p w:rsidR="0031673D" w:rsidRDefault="0031673D" w:rsidP="0031673D">
      <w:pPr>
        <w:rPr>
          <w:rFonts w:asciiTheme="minorHAnsi" w:hAnsiTheme="minorHAnsi"/>
          <w:sz w:val="22"/>
        </w:rPr>
      </w:pPr>
    </w:p>
    <w:p w:rsidR="00A54CFD" w:rsidRPr="0031673D" w:rsidRDefault="00A54CFD" w:rsidP="0031673D">
      <w:pPr>
        <w:rPr>
          <w:rFonts w:asciiTheme="minorHAnsi" w:hAnsiTheme="minorHAnsi"/>
          <w:sz w:val="22"/>
        </w:rPr>
        <w:sectPr w:rsidR="00A54CFD" w:rsidRPr="0031673D" w:rsidSect="0049208C">
          <w:pgSz w:w="11906" w:h="16838"/>
          <w:pgMar w:top="1417" w:right="1701" w:bottom="1417" w:left="1701" w:header="708" w:footer="708" w:gutter="0"/>
          <w:cols w:space="708"/>
          <w:docGrid w:linePitch="360"/>
        </w:sectPr>
      </w:pPr>
    </w:p>
    <w:p w:rsidR="00C4213E" w:rsidRDefault="00C4213E" w:rsidP="00C4213E"/>
    <w:p w:rsidR="00C4213E" w:rsidRDefault="007632D3" w:rsidP="00C4213E">
      <w:r>
        <w:rPr>
          <w:noProof/>
          <w:lang w:val="es-ES_tradnl" w:eastAsia="es-ES_tradnl"/>
        </w:rPr>
        <w:drawing>
          <wp:inline distT="0" distB="0" distL="0" distR="0">
            <wp:extent cx="9186531" cy="3976577"/>
            <wp:effectExtent l="19050" t="0" r="0" b="0"/>
            <wp:docPr id="9"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C4213E" w:rsidRDefault="00C4213E" w:rsidP="00C4213E"/>
    <w:p w:rsidR="00A54CFD" w:rsidRPr="008E58FD" w:rsidRDefault="007632D3" w:rsidP="008E58FD">
      <w:pPr>
        <w:pStyle w:val="Epgrafe"/>
        <w:jc w:val="center"/>
        <w:rPr>
          <w:rFonts w:asciiTheme="minorHAnsi" w:hAnsiTheme="minorHAnsi"/>
          <w:b w:val="0"/>
          <w:sz w:val="22"/>
          <w:szCs w:val="22"/>
        </w:rPr>
        <w:sectPr w:rsidR="00A54CFD" w:rsidRPr="008E58FD" w:rsidSect="00A54CFD">
          <w:pgSz w:w="16838" w:h="11906" w:orient="landscape"/>
          <w:pgMar w:top="1701" w:right="1418" w:bottom="1701" w:left="1418" w:header="709" w:footer="709" w:gutter="0"/>
          <w:cols w:space="708"/>
          <w:docGrid w:linePitch="360"/>
        </w:sectPr>
      </w:pPr>
      <w:del w:id="1694" w:author="WinuE" w:date="2009-02-27T18:03:00Z">
        <w:r w:rsidRPr="007632D3" w:rsidDel="00602C5F">
          <w:rPr>
            <w:rFonts w:asciiTheme="minorHAnsi" w:hAnsiTheme="minorHAnsi"/>
            <w:sz w:val="22"/>
          </w:rPr>
          <w:delText>Tabla 9</w:delText>
        </w:r>
      </w:del>
      <w:bookmarkStart w:id="1695" w:name="_Toc223547047"/>
      <w:r w:rsidR="008E58FD" w:rsidRPr="008E58FD">
        <w:rPr>
          <w:rFonts w:asciiTheme="minorHAnsi" w:hAnsiTheme="minorHAnsi"/>
          <w:sz w:val="22"/>
          <w:szCs w:val="22"/>
        </w:rPr>
        <w:t xml:space="preserve">Ilustración </w:t>
      </w:r>
      <w:r w:rsidR="008E58FD" w:rsidRPr="008E58FD">
        <w:rPr>
          <w:rFonts w:asciiTheme="minorHAnsi" w:hAnsiTheme="minorHAnsi"/>
          <w:sz w:val="22"/>
          <w:szCs w:val="22"/>
        </w:rPr>
        <w:fldChar w:fldCharType="begin"/>
      </w:r>
      <w:r w:rsidR="008E58FD" w:rsidRPr="008E58FD">
        <w:rPr>
          <w:rFonts w:asciiTheme="minorHAnsi" w:hAnsiTheme="minorHAnsi"/>
          <w:sz w:val="22"/>
          <w:szCs w:val="22"/>
        </w:rPr>
        <w:instrText xml:space="preserve"> SEQ Ilustración \* ARABIC </w:instrText>
      </w:r>
      <w:r w:rsidR="008E58FD" w:rsidRPr="008E58FD">
        <w:rPr>
          <w:rFonts w:asciiTheme="minorHAnsi" w:hAnsiTheme="minorHAnsi"/>
          <w:sz w:val="22"/>
          <w:szCs w:val="22"/>
        </w:rPr>
        <w:fldChar w:fldCharType="separate"/>
      </w:r>
      <w:r w:rsidR="008E58FD" w:rsidRPr="008E58FD">
        <w:rPr>
          <w:rFonts w:asciiTheme="minorHAnsi" w:hAnsiTheme="minorHAnsi"/>
          <w:noProof/>
          <w:sz w:val="22"/>
          <w:szCs w:val="22"/>
        </w:rPr>
        <w:t>6</w:t>
      </w:r>
      <w:r w:rsidR="008E58FD" w:rsidRPr="008E58FD">
        <w:rPr>
          <w:rFonts w:asciiTheme="minorHAnsi" w:hAnsiTheme="minorHAnsi"/>
          <w:sz w:val="22"/>
          <w:szCs w:val="22"/>
        </w:rPr>
        <w:fldChar w:fldCharType="end"/>
      </w:r>
      <w:r w:rsidRPr="008E58FD">
        <w:rPr>
          <w:rFonts w:asciiTheme="minorHAnsi" w:hAnsiTheme="minorHAnsi"/>
          <w:sz w:val="22"/>
          <w:szCs w:val="22"/>
        </w:rPr>
        <w:t>. Habilidades por Roles</w:t>
      </w:r>
      <w:bookmarkEnd w:id="1695"/>
    </w:p>
    <w:p w:rsidR="00EE6188" w:rsidRDefault="00EE6188" w:rsidP="00EE6188">
      <w:pPr>
        <w:pStyle w:val="Ttulo3"/>
        <w:rPr>
          <w:rFonts w:asciiTheme="minorHAnsi" w:hAnsiTheme="minorHAnsi"/>
          <w:color w:val="000000"/>
          <w:sz w:val="24"/>
          <w:szCs w:val="24"/>
        </w:rPr>
      </w:pPr>
      <w:bookmarkStart w:id="1696" w:name="_Toc223509180"/>
      <w:r w:rsidRPr="00813EA7">
        <w:rPr>
          <w:rFonts w:asciiTheme="minorHAnsi" w:hAnsiTheme="minorHAnsi"/>
          <w:color w:val="000000"/>
          <w:sz w:val="24"/>
          <w:szCs w:val="24"/>
        </w:rPr>
        <w:lastRenderedPageBreak/>
        <w:t>Plan de Entrenamiento de Personal</w:t>
      </w:r>
      <w:bookmarkEnd w:id="1696"/>
    </w:p>
    <w:p w:rsidR="00EE6188" w:rsidRPr="00EE6188" w:rsidRDefault="00EE6188" w:rsidP="00EE6188"/>
    <w:p w:rsidR="00EE6188" w:rsidRDefault="00EE6188" w:rsidP="00EE6188">
      <w:pPr>
        <w:ind w:left="708"/>
        <w:rPr>
          <w:rFonts w:asciiTheme="minorHAnsi" w:hAnsiTheme="minorHAnsi"/>
          <w:sz w:val="22"/>
        </w:rPr>
      </w:pPr>
      <w:r>
        <w:rPr>
          <w:rFonts w:asciiTheme="minorHAnsi" w:hAnsiTheme="minorHAnsi"/>
          <w:sz w:val="22"/>
        </w:rPr>
        <w:t xml:space="preserve">El entrenamiento de personal de Imind se llevará acabo según el cronograma de </w:t>
      </w:r>
      <w:commentRangeStart w:id="1697"/>
      <w:r>
        <w:rPr>
          <w:rFonts w:asciiTheme="minorHAnsi" w:hAnsiTheme="minorHAnsi"/>
          <w:sz w:val="22"/>
        </w:rPr>
        <w:t>actividades</w:t>
      </w:r>
      <w:commentRangeEnd w:id="1697"/>
      <w:r>
        <w:rPr>
          <w:rStyle w:val="Refdecomentario"/>
        </w:rPr>
        <w:commentReference w:id="1697"/>
      </w:r>
      <w:r>
        <w:rPr>
          <w:rFonts w:asciiTheme="minorHAnsi" w:hAnsiTheme="minorHAnsi"/>
          <w:sz w:val="22"/>
        </w:rPr>
        <w:t xml:space="preserve"> y en caso de ser necesario, por temas que no se entiendan en el desarrollo del proyecto, se harán reuniones extra para explicar temas.</w:t>
      </w:r>
    </w:p>
    <w:p w:rsidR="00EE6188" w:rsidRDefault="00EE6188" w:rsidP="00EE6188">
      <w:pPr>
        <w:ind w:left="708"/>
        <w:rPr>
          <w:rFonts w:asciiTheme="minorHAnsi" w:hAnsiTheme="minorHAnsi"/>
          <w:sz w:val="22"/>
        </w:rPr>
      </w:pPr>
    </w:p>
    <w:p w:rsidR="00EE6188" w:rsidRPr="006F6EAD" w:rsidRDefault="00EE6188" w:rsidP="00EE6188">
      <w:pPr>
        <w:ind w:left="708"/>
        <w:rPr>
          <w:rFonts w:asciiTheme="minorHAnsi" w:hAnsiTheme="minorHAnsi"/>
          <w:sz w:val="22"/>
        </w:rPr>
      </w:pPr>
    </w:p>
    <w:tbl>
      <w:tblPr>
        <w:tblStyle w:val="Cuadrculaclara-nfasis11"/>
        <w:tblW w:w="8465" w:type="dxa"/>
        <w:tblInd w:w="108" w:type="dxa"/>
        <w:tblLook w:val="0000"/>
      </w:tblPr>
      <w:tblGrid>
        <w:gridCol w:w="1818"/>
        <w:gridCol w:w="3131"/>
        <w:gridCol w:w="1189"/>
        <w:gridCol w:w="2327"/>
      </w:tblGrid>
      <w:tr w:rsidR="00EE6188" w:rsidRPr="00753007" w:rsidTr="00A43560">
        <w:trPr>
          <w:cnfStyle w:val="000000100000"/>
          <w:trHeight w:val="385"/>
        </w:trPr>
        <w:tc>
          <w:tcPr>
            <w:cnfStyle w:val="000010000000"/>
            <w:tcW w:w="1818" w:type="dxa"/>
          </w:tcPr>
          <w:p w:rsidR="00EE6188" w:rsidRPr="00753007" w:rsidRDefault="00EE6188" w:rsidP="00A43560">
            <w:pPr>
              <w:ind w:left="-40"/>
              <w:jc w:val="both"/>
              <w:rPr>
                <w:rFonts w:asciiTheme="minorHAnsi" w:hAnsiTheme="minorHAnsi"/>
                <w:b/>
                <w:sz w:val="22"/>
                <w:szCs w:val="22"/>
              </w:rPr>
            </w:pPr>
            <w:r w:rsidRPr="00753007">
              <w:rPr>
                <w:rFonts w:asciiTheme="minorHAnsi" w:hAnsiTheme="minorHAnsi"/>
                <w:b/>
                <w:sz w:val="22"/>
                <w:szCs w:val="22"/>
              </w:rPr>
              <w:t xml:space="preserve">Nombre </w:t>
            </w:r>
          </w:p>
        </w:tc>
        <w:tc>
          <w:tcPr>
            <w:tcW w:w="3131" w:type="dxa"/>
            <w:shd w:val="clear" w:color="auto" w:fill="auto"/>
          </w:tcPr>
          <w:p w:rsidR="00EE6188" w:rsidRPr="00753007" w:rsidRDefault="00EE6188" w:rsidP="00A43560">
            <w:pPr>
              <w:ind w:left="-40"/>
              <w:jc w:val="both"/>
              <w:cnfStyle w:val="000000100000"/>
              <w:rPr>
                <w:rFonts w:asciiTheme="minorHAnsi" w:hAnsiTheme="minorHAnsi"/>
                <w:sz w:val="22"/>
                <w:szCs w:val="22"/>
              </w:rPr>
            </w:pPr>
            <w:r w:rsidRPr="00753007">
              <w:rPr>
                <w:rFonts w:asciiTheme="minorHAnsi" w:hAnsiTheme="minorHAnsi"/>
                <w:sz w:val="22"/>
                <w:szCs w:val="22"/>
              </w:rPr>
              <w:t>Tortoise</w:t>
            </w:r>
          </w:p>
        </w:tc>
        <w:tc>
          <w:tcPr>
            <w:cnfStyle w:val="000010000000"/>
            <w:tcW w:w="1189" w:type="dxa"/>
          </w:tcPr>
          <w:p w:rsidR="00EE6188" w:rsidRPr="00753007" w:rsidRDefault="00EE6188" w:rsidP="00A43560">
            <w:pPr>
              <w:ind w:left="-40"/>
              <w:jc w:val="both"/>
              <w:rPr>
                <w:rFonts w:asciiTheme="minorHAnsi" w:hAnsiTheme="minorHAnsi"/>
                <w:b/>
                <w:sz w:val="22"/>
                <w:szCs w:val="22"/>
              </w:rPr>
            </w:pPr>
            <w:r w:rsidRPr="00753007">
              <w:rPr>
                <w:rFonts w:asciiTheme="minorHAnsi" w:hAnsiTheme="minorHAnsi"/>
                <w:b/>
                <w:sz w:val="22"/>
                <w:szCs w:val="22"/>
              </w:rPr>
              <w:t xml:space="preserve">Fecha </w:t>
            </w:r>
          </w:p>
        </w:tc>
        <w:tc>
          <w:tcPr>
            <w:tcW w:w="2327" w:type="dxa"/>
            <w:shd w:val="clear" w:color="auto" w:fill="auto"/>
          </w:tcPr>
          <w:p w:rsidR="00EE6188" w:rsidRPr="00753007" w:rsidRDefault="00EE6188" w:rsidP="00A43560">
            <w:pPr>
              <w:ind w:left="-40"/>
              <w:jc w:val="both"/>
              <w:cnfStyle w:val="000000100000"/>
              <w:rPr>
                <w:rFonts w:asciiTheme="minorHAnsi" w:hAnsiTheme="minorHAnsi"/>
                <w:sz w:val="22"/>
                <w:szCs w:val="22"/>
              </w:rPr>
            </w:pPr>
            <w:r w:rsidRPr="00753007">
              <w:rPr>
                <w:rFonts w:asciiTheme="minorHAnsi" w:hAnsiTheme="minorHAnsi"/>
                <w:sz w:val="22"/>
                <w:szCs w:val="22"/>
              </w:rPr>
              <w:t>20 de febrero de 2009</w:t>
            </w:r>
          </w:p>
        </w:tc>
      </w:tr>
      <w:tr w:rsidR="00EE6188" w:rsidRPr="00753007" w:rsidTr="00A43560">
        <w:trPr>
          <w:cnfStyle w:val="000000010000"/>
          <w:trHeight w:val="402"/>
        </w:trPr>
        <w:tc>
          <w:tcPr>
            <w:cnfStyle w:val="000010000000"/>
            <w:tcW w:w="1818" w:type="dxa"/>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Debilidad </w:t>
            </w:r>
          </w:p>
        </w:tc>
        <w:tc>
          <w:tcPr>
            <w:tcW w:w="6647" w:type="dxa"/>
            <w:gridSpan w:val="3"/>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Falta de conocimiento de la herramienta</w:t>
            </w:r>
            <w:r>
              <w:rPr>
                <w:rFonts w:asciiTheme="minorHAnsi" w:hAnsiTheme="minorHAnsi"/>
                <w:sz w:val="22"/>
                <w:szCs w:val="22"/>
              </w:rPr>
              <w:t>.</w:t>
            </w:r>
          </w:p>
        </w:tc>
      </w:tr>
      <w:tr w:rsidR="00EE6188" w:rsidRPr="00753007" w:rsidTr="00A43560">
        <w:trPr>
          <w:cnfStyle w:val="000000100000"/>
          <w:trHeight w:val="134"/>
        </w:trPr>
        <w:tc>
          <w:tcPr>
            <w:cnfStyle w:val="000010000000"/>
            <w:tcW w:w="1818" w:type="dxa"/>
            <w:vMerge w:val="restart"/>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Participantes </w:t>
            </w:r>
          </w:p>
        </w:tc>
        <w:tc>
          <w:tcPr>
            <w:tcW w:w="3131" w:type="dxa"/>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 xml:space="preserve">Ana María González Urueta </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Laura Catalina Zorro Jiménez</w:t>
            </w:r>
          </w:p>
        </w:tc>
      </w:tr>
      <w:tr w:rsidR="00EE6188" w:rsidRPr="00753007" w:rsidTr="00A43560">
        <w:trPr>
          <w:cnfStyle w:val="000000010000"/>
          <w:trHeight w:val="134"/>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3131" w:type="dxa"/>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María Ximena Narváez Barrera</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Víctor Hugo Villalobos Rodríguez</w:t>
            </w:r>
          </w:p>
        </w:tc>
      </w:tr>
      <w:tr w:rsidR="00EE6188" w:rsidRPr="00753007" w:rsidTr="00A43560">
        <w:trPr>
          <w:cnfStyle w:val="000000100000"/>
          <w:trHeight w:val="142"/>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3131" w:type="dxa"/>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Carlos Fernando Jaramillo Ortiz</w:t>
            </w:r>
          </w:p>
        </w:tc>
        <w:tc>
          <w:tcPr>
            <w:cnfStyle w:val="000010000000"/>
            <w:tcW w:w="3516" w:type="dxa"/>
            <w:gridSpan w:val="2"/>
            <w:shd w:val="clear" w:color="auto" w:fill="auto"/>
          </w:tcPr>
          <w:p w:rsidR="00EE6188" w:rsidRPr="00753007" w:rsidRDefault="00EE6188" w:rsidP="00A43560">
            <w:pPr>
              <w:jc w:val="both"/>
              <w:rPr>
                <w:rFonts w:asciiTheme="minorHAnsi" w:hAnsiTheme="minorHAnsi"/>
                <w:sz w:val="22"/>
                <w:szCs w:val="22"/>
              </w:rPr>
            </w:pPr>
            <w:r w:rsidRPr="00753007">
              <w:rPr>
                <w:rFonts w:asciiTheme="minorHAnsi" w:hAnsiTheme="minorHAnsi"/>
                <w:sz w:val="22"/>
                <w:szCs w:val="22"/>
              </w:rPr>
              <w:t>Tatiana Alejandra Oquendo Garzón</w:t>
            </w:r>
          </w:p>
        </w:tc>
      </w:tr>
      <w:tr w:rsidR="00EE6188" w:rsidRPr="00753007" w:rsidTr="00A43560">
        <w:trPr>
          <w:cnfStyle w:val="000000010000"/>
          <w:trHeight w:val="385"/>
        </w:trPr>
        <w:tc>
          <w:tcPr>
            <w:cnfStyle w:val="000010000000"/>
            <w:tcW w:w="1818" w:type="dxa"/>
          </w:tcPr>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Responsables </w:t>
            </w:r>
          </w:p>
        </w:tc>
        <w:tc>
          <w:tcPr>
            <w:tcW w:w="6647" w:type="dxa"/>
            <w:gridSpan w:val="3"/>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Carlos Fernando Jaramillo Ortiz</w:t>
            </w:r>
          </w:p>
        </w:tc>
      </w:tr>
      <w:tr w:rsidR="00EE6188" w:rsidRPr="00753007" w:rsidTr="00A43560">
        <w:trPr>
          <w:cnfStyle w:val="000000100000"/>
          <w:trHeight w:val="343"/>
        </w:trPr>
        <w:tc>
          <w:tcPr>
            <w:cnfStyle w:val="000010000000"/>
            <w:tcW w:w="1818" w:type="dxa"/>
            <w:vMerge w:val="restart"/>
          </w:tcPr>
          <w:p w:rsidR="00EE6188" w:rsidRPr="00753007" w:rsidRDefault="00EE6188" w:rsidP="00A43560">
            <w:pPr>
              <w:ind w:left="680"/>
              <w:jc w:val="both"/>
              <w:rPr>
                <w:rFonts w:asciiTheme="minorHAnsi" w:hAnsiTheme="minorHAnsi"/>
                <w:b/>
                <w:sz w:val="22"/>
                <w:szCs w:val="22"/>
              </w:rPr>
            </w:pPr>
          </w:p>
          <w:p w:rsidR="00EE6188" w:rsidRPr="00753007" w:rsidRDefault="00EE6188" w:rsidP="00A43560">
            <w:pPr>
              <w:jc w:val="both"/>
              <w:rPr>
                <w:rFonts w:asciiTheme="minorHAnsi" w:hAnsiTheme="minorHAnsi"/>
                <w:b/>
                <w:sz w:val="22"/>
                <w:szCs w:val="22"/>
              </w:rPr>
            </w:pPr>
            <w:r w:rsidRPr="00753007">
              <w:rPr>
                <w:rFonts w:asciiTheme="minorHAnsi" w:hAnsiTheme="minorHAnsi"/>
                <w:b/>
                <w:sz w:val="22"/>
                <w:szCs w:val="22"/>
              </w:rPr>
              <w:t xml:space="preserve">Recursos </w:t>
            </w:r>
          </w:p>
        </w:tc>
        <w:tc>
          <w:tcPr>
            <w:tcW w:w="6647" w:type="dxa"/>
            <w:gridSpan w:val="3"/>
            <w:shd w:val="clear" w:color="auto" w:fill="auto"/>
          </w:tcPr>
          <w:p w:rsidR="00EE6188" w:rsidRPr="00753007" w:rsidRDefault="00EE6188" w:rsidP="00A43560">
            <w:pPr>
              <w:jc w:val="both"/>
              <w:cnfStyle w:val="000000100000"/>
              <w:rPr>
                <w:rFonts w:asciiTheme="minorHAnsi" w:hAnsiTheme="minorHAnsi"/>
                <w:sz w:val="22"/>
                <w:szCs w:val="22"/>
              </w:rPr>
            </w:pPr>
            <w:r w:rsidRPr="00753007">
              <w:rPr>
                <w:rFonts w:asciiTheme="minorHAnsi" w:hAnsiTheme="minorHAnsi"/>
                <w:sz w:val="22"/>
                <w:szCs w:val="22"/>
              </w:rPr>
              <w:t>5 Computa</w:t>
            </w:r>
            <w:r w:rsidR="00904AFF">
              <w:rPr>
                <w:rFonts w:asciiTheme="minorHAnsi" w:hAnsiTheme="minorHAnsi"/>
                <w:sz w:val="22"/>
                <w:szCs w:val="22"/>
              </w:rPr>
              <w:t>do</w:t>
            </w:r>
            <w:r w:rsidRPr="00753007">
              <w:rPr>
                <w:rFonts w:asciiTheme="minorHAnsi" w:hAnsiTheme="minorHAnsi"/>
                <w:sz w:val="22"/>
                <w:szCs w:val="22"/>
              </w:rPr>
              <w:t xml:space="preserve">res personales </w:t>
            </w:r>
          </w:p>
        </w:tc>
      </w:tr>
      <w:tr w:rsidR="00EE6188" w:rsidRPr="00753007" w:rsidTr="00A43560">
        <w:trPr>
          <w:cnfStyle w:val="000000010000"/>
          <w:trHeight w:val="284"/>
        </w:trPr>
        <w:tc>
          <w:tcPr>
            <w:cnfStyle w:val="000010000000"/>
            <w:tcW w:w="1818" w:type="dxa"/>
            <w:vMerge/>
          </w:tcPr>
          <w:p w:rsidR="00EE6188" w:rsidRPr="00753007" w:rsidRDefault="00EE6188" w:rsidP="00A43560">
            <w:pPr>
              <w:ind w:left="680"/>
              <w:jc w:val="both"/>
              <w:rPr>
                <w:rFonts w:asciiTheme="minorHAnsi" w:hAnsiTheme="minorHAnsi"/>
                <w:b/>
                <w:sz w:val="22"/>
                <w:szCs w:val="22"/>
              </w:rPr>
            </w:pPr>
          </w:p>
        </w:tc>
        <w:tc>
          <w:tcPr>
            <w:tcW w:w="6647" w:type="dxa"/>
            <w:gridSpan w:val="3"/>
            <w:shd w:val="clear" w:color="auto" w:fill="auto"/>
          </w:tcPr>
          <w:p w:rsidR="00EE6188" w:rsidRPr="00753007" w:rsidRDefault="00EE6188" w:rsidP="00A43560">
            <w:pPr>
              <w:jc w:val="both"/>
              <w:cnfStyle w:val="000000010000"/>
              <w:rPr>
                <w:rFonts w:asciiTheme="minorHAnsi" w:hAnsiTheme="minorHAnsi"/>
                <w:sz w:val="22"/>
                <w:szCs w:val="22"/>
              </w:rPr>
            </w:pPr>
            <w:r w:rsidRPr="00753007">
              <w:rPr>
                <w:rFonts w:asciiTheme="minorHAnsi" w:hAnsiTheme="minorHAnsi"/>
                <w:sz w:val="22"/>
                <w:szCs w:val="22"/>
              </w:rPr>
              <w:t xml:space="preserve">Internet </w:t>
            </w:r>
          </w:p>
        </w:tc>
      </w:tr>
      <w:tr w:rsidR="00EE6188" w:rsidRPr="00753007" w:rsidTr="00A43560">
        <w:trPr>
          <w:cnfStyle w:val="000000100000"/>
          <w:trHeight w:val="285"/>
        </w:trPr>
        <w:tc>
          <w:tcPr>
            <w:cnfStyle w:val="000010000000"/>
            <w:tcW w:w="1818" w:type="dxa"/>
            <w:vMerge/>
          </w:tcPr>
          <w:p w:rsidR="00EE6188" w:rsidRPr="00753007" w:rsidRDefault="00EE6188" w:rsidP="00A43560">
            <w:pPr>
              <w:ind w:left="680"/>
              <w:jc w:val="both"/>
              <w:rPr>
                <w:rFonts w:asciiTheme="minorHAnsi" w:hAnsiTheme="minorHAnsi"/>
                <w:sz w:val="22"/>
                <w:szCs w:val="22"/>
              </w:rPr>
            </w:pPr>
          </w:p>
        </w:tc>
        <w:tc>
          <w:tcPr>
            <w:tcW w:w="6647" w:type="dxa"/>
            <w:gridSpan w:val="3"/>
            <w:shd w:val="clear" w:color="auto" w:fill="auto"/>
          </w:tcPr>
          <w:p w:rsidR="00EE6188" w:rsidRPr="00753007" w:rsidRDefault="00EE6188" w:rsidP="00A43560">
            <w:pPr>
              <w:keepNext/>
              <w:jc w:val="both"/>
              <w:cnfStyle w:val="000000100000"/>
              <w:rPr>
                <w:rFonts w:asciiTheme="minorHAnsi" w:hAnsiTheme="minorHAnsi"/>
                <w:sz w:val="22"/>
                <w:szCs w:val="22"/>
              </w:rPr>
            </w:pPr>
          </w:p>
        </w:tc>
      </w:tr>
    </w:tbl>
    <w:p w:rsidR="00000000" w:rsidRPr="008E58FD" w:rsidRDefault="008E58FD" w:rsidP="008E58FD">
      <w:pPr>
        <w:pStyle w:val="Epgrafe"/>
        <w:jc w:val="center"/>
        <w:rPr>
          <w:rFonts w:asciiTheme="minorHAnsi" w:hAnsiTheme="minorHAnsi"/>
          <w:color w:val="000000"/>
          <w:sz w:val="22"/>
          <w:szCs w:val="22"/>
          <w:rPrChange w:id="1698" w:author="WinuE" w:date="2009-02-27T18:06:00Z">
            <w:rPr>
              <w:rFonts w:ascii="Calibri" w:hAnsi="Calibri"/>
              <w:color w:val="000000"/>
              <w:sz w:val="22"/>
              <w:szCs w:val="22"/>
            </w:rPr>
          </w:rPrChange>
        </w:rPr>
        <w:pPrChange w:id="1699" w:author="WinuE" w:date="2009-02-27T18:06:00Z">
          <w:pPr>
            <w:jc w:val="both"/>
          </w:pPr>
        </w:pPrChange>
      </w:pPr>
      <w:bookmarkStart w:id="1700" w:name="_Toc223547029"/>
      <w:bookmarkStart w:id="1701" w:name="_Toc223547048"/>
      <w:r w:rsidRPr="008E58FD">
        <w:rPr>
          <w:rFonts w:asciiTheme="minorHAnsi" w:hAnsiTheme="minorHAnsi"/>
          <w:sz w:val="22"/>
          <w:szCs w:val="22"/>
        </w:rPr>
        <w:t xml:space="preserve">Tabla </w:t>
      </w:r>
      <w:r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Pr="008E58FD">
        <w:rPr>
          <w:rFonts w:asciiTheme="minorHAnsi" w:hAnsiTheme="minorHAnsi"/>
          <w:sz w:val="22"/>
          <w:szCs w:val="22"/>
        </w:rPr>
        <w:fldChar w:fldCharType="separate"/>
      </w:r>
      <w:r>
        <w:rPr>
          <w:rFonts w:asciiTheme="minorHAnsi" w:hAnsiTheme="minorHAnsi"/>
          <w:noProof/>
          <w:sz w:val="22"/>
          <w:szCs w:val="22"/>
        </w:rPr>
        <w:t>7</w:t>
      </w:r>
      <w:r w:rsidRPr="008E58FD">
        <w:rPr>
          <w:rFonts w:asciiTheme="minorHAnsi" w:hAnsiTheme="minorHAnsi"/>
          <w:sz w:val="22"/>
          <w:szCs w:val="22"/>
        </w:rPr>
        <w:fldChar w:fldCharType="end"/>
      </w:r>
      <w:r w:rsidRPr="008E58FD">
        <w:rPr>
          <w:rFonts w:asciiTheme="minorHAnsi" w:hAnsiTheme="minorHAnsi"/>
          <w:sz w:val="22"/>
          <w:szCs w:val="22"/>
        </w:rPr>
        <w:t xml:space="preserve">. </w:t>
      </w:r>
      <w:ins w:id="1702" w:author="WinuE" w:date="2009-02-27T18:06:00Z">
        <w:r w:rsidR="00AA00AF" w:rsidRPr="008E58FD">
          <w:rPr>
            <w:rFonts w:asciiTheme="minorHAnsi" w:hAnsiTheme="minorHAnsi"/>
            <w:color w:val="000000"/>
            <w:sz w:val="22"/>
            <w:szCs w:val="22"/>
            <w:rPrChange w:id="1703" w:author="WinuE" w:date="2009-02-27T18:06:00Z">
              <w:rPr>
                <w:rFonts w:ascii="Calibri" w:hAnsi="Calibri"/>
                <w:color w:val="000000"/>
                <w:sz w:val="22"/>
                <w:szCs w:val="22"/>
                <w:u w:val="single"/>
              </w:rPr>
            </w:rPrChange>
          </w:rPr>
          <w:t>Plan de entrenamiento</w:t>
        </w:r>
      </w:ins>
      <w:bookmarkEnd w:id="1700"/>
      <w:bookmarkEnd w:id="1701"/>
    </w:p>
    <w:p w:rsidR="00255891" w:rsidRPr="0041692C" w:rsidRDefault="00255891" w:rsidP="003B255D">
      <w:pPr>
        <w:pStyle w:val="Ttulo2"/>
        <w:rPr>
          <w:rFonts w:ascii="Calibri" w:hAnsi="Calibri"/>
          <w:bCs w:val="0"/>
          <w:i w:val="0"/>
          <w:iCs w:val="0"/>
          <w:noProof/>
          <w:color w:val="000000"/>
          <w:sz w:val="26"/>
          <w:szCs w:val="26"/>
          <w:lang w:val="es-CO"/>
        </w:rPr>
      </w:pPr>
      <w:bookmarkStart w:id="1704" w:name="_Toc223509181"/>
      <w:r w:rsidRPr="0041692C">
        <w:rPr>
          <w:rFonts w:ascii="Calibri" w:hAnsi="Calibri"/>
          <w:bCs w:val="0"/>
          <w:i w:val="0"/>
          <w:iCs w:val="0"/>
          <w:noProof/>
          <w:color w:val="000000"/>
          <w:sz w:val="26"/>
          <w:szCs w:val="26"/>
          <w:lang w:val="es-CO"/>
        </w:rPr>
        <w:t>PLAN DE TRABAJO</w:t>
      </w:r>
      <w:bookmarkEnd w:id="1704"/>
    </w:p>
    <w:p w:rsidR="00255891" w:rsidRPr="0041692C" w:rsidRDefault="00255891" w:rsidP="00DF44C2">
      <w:pPr>
        <w:pStyle w:val="Ttulo3"/>
        <w:rPr>
          <w:rFonts w:ascii="Calibri" w:hAnsi="Calibri"/>
          <w:color w:val="000000"/>
          <w:sz w:val="24"/>
          <w:szCs w:val="24"/>
        </w:rPr>
      </w:pPr>
      <w:bookmarkStart w:id="1705" w:name="_Toc223509182"/>
      <w:r w:rsidRPr="0041692C">
        <w:rPr>
          <w:rFonts w:ascii="Calibri" w:hAnsi="Calibri"/>
          <w:color w:val="000000"/>
          <w:sz w:val="24"/>
          <w:szCs w:val="24"/>
        </w:rPr>
        <w:t>Actividades de Trabajo</w:t>
      </w:r>
      <w:bookmarkEnd w:id="1705"/>
    </w:p>
    <w:p w:rsidR="00255891" w:rsidRPr="0041692C" w:rsidRDefault="00255891" w:rsidP="00DF44C2">
      <w:pPr>
        <w:pStyle w:val="Ttulo3"/>
        <w:rPr>
          <w:rFonts w:ascii="Calibri" w:hAnsi="Calibri"/>
          <w:color w:val="000000"/>
          <w:sz w:val="24"/>
          <w:szCs w:val="24"/>
        </w:rPr>
      </w:pPr>
      <w:bookmarkStart w:id="1706" w:name="_Toc223509183"/>
      <w:r w:rsidRPr="0041692C">
        <w:rPr>
          <w:rFonts w:ascii="Calibri" w:hAnsi="Calibri"/>
          <w:color w:val="000000"/>
          <w:sz w:val="24"/>
          <w:szCs w:val="24"/>
        </w:rPr>
        <w:t>Cronograma</w:t>
      </w:r>
      <w:bookmarkEnd w:id="1706"/>
    </w:p>
    <w:p w:rsidR="00255891" w:rsidRPr="0041692C" w:rsidRDefault="00255891" w:rsidP="00DF44C2">
      <w:pPr>
        <w:pStyle w:val="Ttulo3"/>
        <w:rPr>
          <w:rFonts w:ascii="Calibri" w:hAnsi="Calibri"/>
          <w:color w:val="000000"/>
          <w:sz w:val="24"/>
          <w:szCs w:val="24"/>
        </w:rPr>
      </w:pPr>
      <w:bookmarkStart w:id="1707" w:name="_Toc223509184"/>
      <w:r w:rsidRPr="0041692C">
        <w:rPr>
          <w:rFonts w:ascii="Calibri" w:hAnsi="Calibri"/>
          <w:color w:val="000000"/>
          <w:sz w:val="24"/>
          <w:szCs w:val="24"/>
        </w:rPr>
        <w:t>Asignación De Recursos</w:t>
      </w:r>
      <w:bookmarkEnd w:id="1707"/>
    </w:p>
    <w:p w:rsidR="00255891" w:rsidRPr="0041692C" w:rsidRDefault="00255891" w:rsidP="001231A2">
      <w:pPr>
        <w:pStyle w:val="Ttulo3"/>
        <w:rPr>
          <w:rFonts w:ascii="Calibri" w:hAnsi="Calibri"/>
          <w:color w:val="000000"/>
          <w:sz w:val="24"/>
          <w:szCs w:val="24"/>
        </w:rPr>
      </w:pPr>
      <w:bookmarkStart w:id="1708" w:name="_Toc223509185"/>
      <w:r w:rsidRPr="0041692C">
        <w:rPr>
          <w:rFonts w:ascii="Calibri" w:hAnsi="Calibri"/>
          <w:color w:val="000000"/>
          <w:sz w:val="24"/>
          <w:szCs w:val="24"/>
        </w:rPr>
        <w:t>Asignación De Presupuesto</w:t>
      </w:r>
      <w:bookmarkEnd w:id="1708"/>
    </w:p>
    <w:p w:rsidR="00255891" w:rsidRPr="00DC7273" w:rsidRDefault="00255891" w:rsidP="00F834E2">
      <w:pPr>
        <w:jc w:val="both"/>
        <w:rPr>
          <w:rFonts w:ascii="Calibri" w:hAnsi="Calibri"/>
          <w:i/>
          <w:color w:val="000000"/>
          <w:sz w:val="22"/>
          <w:szCs w:val="22"/>
        </w:rPr>
      </w:pPr>
    </w:p>
    <w:p w:rsidR="00255891" w:rsidRDefault="00255891"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RDefault="00DF44C2" w:rsidP="00F834E2">
      <w:pPr>
        <w:jc w:val="both"/>
        <w:rPr>
          <w:rFonts w:ascii="Calibri" w:hAnsi="Calibri"/>
          <w:i/>
          <w:color w:val="000000"/>
          <w:sz w:val="22"/>
          <w:szCs w:val="22"/>
        </w:rPr>
      </w:pPr>
    </w:p>
    <w:p w:rsidR="00DF44C2" w:rsidDel="00602C5F" w:rsidRDefault="00DF44C2" w:rsidP="00F834E2">
      <w:pPr>
        <w:jc w:val="both"/>
        <w:rPr>
          <w:del w:id="1709" w:author="WinuE" w:date="2009-02-27T18:06:00Z"/>
          <w:rFonts w:ascii="Calibri" w:hAnsi="Calibri"/>
          <w:i/>
          <w:color w:val="000000"/>
          <w:sz w:val="22"/>
          <w:szCs w:val="22"/>
        </w:rPr>
      </w:pPr>
    </w:p>
    <w:p w:rsidR="00606C66" w:rsidRPr="004403E9" w:rsidRDefault="00255891" w:rsidP="00606C66">
      <w:pPr>
        <w:pStyle w:val="Ttulo2"/>
        <w:rPr>
          <w:rFonts w:ascii="Calibri" w:hAnsi="Calibri"/>
          <w:i w:val="0"/>
          <w:color w:val="000000"/>
          <w:sz w:val="26"/>
          <w:szCs w:val="26"/>
          <w:lang w:val="es-CO"/>
        </w:rPr>
      </w:pPr>
      <w:r w:rsidRPr="0041692C">
        <w:rPr>
          <w:rFonts w:ascii="Calibri" w:hAnsi="Calibri"/>
          <w:i w:val="0"/>
          <w:color w:val="000000"/>
          <w:sz w:val="26"/>
          <w:szCs w:val="26"/>
          <w:lang w:val="es-CO"/>
        </w:rPr>
        <w:t xml:space="preserve"> </w:t>
      </w:r>
      <w:bookmarkStart w:id="1710" w:name="_Toc223509186"/>
      <w:r w:rsidRPr="0041692C">
        <w:rPr>
          <w:rFonts w:ascii="Calibri" w:hAnsi="Calibri"/>
          <w:i w:val="0"/>
          <w:color w:val="000000"/>
          <w:sz w:val="26"/>
          <w:szCs w:val="26"/>
          <w:lang w:val="es-CO"/>
        </w:rPr>
        <w:t>PLAN DE CONTROL</w:t>
      </w:r>
      <w:bookmarkEnd w:id="1710"/>
      <w:r w:rsidRPr="0041692C">
        <w:rPr>
          <w:rFonts w:ascii="Calibri" w:hAnsi="Calibri"/>
          <w:i w:val="0"/>
          <w:color w:val="000000"/>
          <w:sz w:val="26"/>
          <w:szCs w:val="26"/>
          <w:lang w:val="es-CO"/>
        </w:rPr>
        <w:t xml:space="preserve"> </w:t>
      </w:r>
    </w:p>
    <w:p w:rsidR="00606C66" w:rsidRDefault="00606C66" w:rsidP="00606C66">
      <w:pPr>
        <w:rPr>
          <w:lang w:val="es-CO"/>
        </w:rPr>
      </w:pPr>
    </w:p>
    <w:p w:rsidR="00606C66" w:rsidRPr="00E039C4" w:rsidRDefault="00606C66" w:rsidP="00606C66">
      <w:pPr>
        <w:jc w:val="both"/>
        <w:rPr>
          <w:rFonts w:ascii="Calibri" w:hAnsi="Calibri"/>
          <w:color w:val="000000" w:themeColor="text1"/>
          <w:sz w:val="22"/>
          <w:szCs w:val="20"/>
        </w:rPr>
      </w:pPr>
      <w:r w:rsidRPr="00E039C4">
        <w:rPr>
          <w:rFonts w:ascii="Calibri" w:hAnsi="Calibri"/>
          <w:color w:val="000000" w:themeColor="text1"/>
          <w:sz w:val="22"/>
          <w:szCs w:val="20"/>
        </w:rPr>
        <w:t>Se desarrollaran los planes de control correspondientes al manejo de las actividades y (</w:t>
      </w:r>
      <w:r w:rsidRPr="00E039C4">
        <w:rPr>
          <w:rFonts w:ascii="Calibri" w:hAnsi="Calibri"/>
          <w:b/>
          <w:color w:val="000000" w:themeColor="text1"/>
          <w:sz w:val="22"/>
          <w:szCs w:val="20"/>
        </w:rPr>
        <w:t>FALTANTE</w:t>
      </w:r>
      <w:r w:rsidRPr="00E039C4">
        <w:rPr>
          <w:rFonts w:ascii="Calibri" w:hAnsi="Calibri"/>
          <w:color w:val="000000" w:themeColor="text1"/>
          <w:sz w:val="22"/>
          <w:szCs w:val="20"/>
        </w:rPr>
        <w:t>)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606C66" w:rsidRPr="00606C66" w:rsidDel="00602C5F" w:rsidRDefault="00606C66" w:rsidP="00606C66">
      <w:pPr>
        <w:rPr>
          <w:del w:id="1711" w:author="WinuE" w:date="2009-02-27T18:06:00Z"/>
        </w:rPr>
      </w:pPr>
    </w:p>
    <w:p w:rsidR="00255891" w:rsidRDefault="00255891" w:rsidP="009C6834">
      <w:pPr>
        <w:pStyle w:val="Ttulo3"/>
        <w:rPr>
          <w:rFonts w:ascii="Calibri" w:hAnsi="Calibri"/>
          <w:color w:val="000000"/>
          <w:sz w:val="24"/>
          <w:szCs w:val="24"/>
          <w:lang w:val="es-CO"/>
        </w:rPr>
      </w:pPr>
      <w:bookmarkStart w:id="1712" w:name="_Toc223509187"/>
      <w:r w:rsidRPr="0041692C">
        <w:rPr>
          <w:rFonts w:ascii="Calibri" w:hAnsi="Calibri"/>
          <w:color w:val="000000"/>
          <w:sz w:val="24"/>
          <w:szCs w:val="24"/>
          <w:lang w:val="es-CO"/>
        </w:rPr>
        <w:t>Plan de Control de requerimientos</w:t>
      </w:r>
      <w:bookmarkEnd w:id="1712"/>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A517BA" w:rsidRPr="00E039C4" w:rsidRDefault="00A517BA" w:rsidP="00A517BA">
      <w:pPr>
        <w:jc w:val="both"/>
        <w:rPr>
          <w:rFonts w:ascii="Calibri" w:hAnsi="Calibri"/>
          <w:sz w:val="22"/>
          <w:szCs w:val="20"/>
          <w:lang w:val="es-CO"/>
        </w:rPr>
      </w:pP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Reuniones calendarizadas con el cliente.</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funcionales en paralelo al avance del proyecto.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Diseño y retroalimentación del cliente para nuevos prototipos.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de requerimientos no funcionales según relevancia de los requerimientos funcionales.</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Verificación y aprobación de parámetros de trabajo.</w:t>
      </w:r>
    </w:p>
    <w:p w:rsidR="00A517BA" w:rsidRPr="00E039C4" w:rsidRDefault="00A517BA" w:rsidP="00F14E07">
      <w:pPr>
        <w:pStyle w:val="Prrafodelista"/>
        <w:numPr>
          <w:ilvl w:val="0"/>
          <w:numId w:val="10"/>
        </w:numPr>
        <w:jc w:val="both"/>
        <w:rPr>
          <w:rFonts w:ascii="Calibri" w:hAnsi="Calibri"/>
          <w:sz w:val="22"/>
          <w:szCs w:val="20"/>
          <w:lang w:val="es-CO"/>
        </w:rPr>
      </w:pPr>
      <w:r w:rsidRPr="00E039C4">
        <w:rPr>
          <w:rFonts w:ascii="Calibri" w:hAnsi="Calibri"/>
          <w:sz w:val="22"/>
          <w:szCs w:val="20"/>
          <w:lang w:val="es-CO"/>
        </w:rPr>
        <w:t>Evaluación de avance.**</w:t>
      </w:r>
    </w:p>
    <w:p w:rsidR="00A517BA" w:rsidRPr="00A517BA" w:rsidDel="00602C5F" w:rsidRDefault="00A517BA" w:rsidP="00A517BA">
      <w:pPr>
        <w:rPr>
          <w:del w:id="1713" w:author="WinuE" w:date="2009-02-27T18:06:00Z"/>
          <w:lang w:val="es-CO"/>
        </w:rPr>
      </w:pPr>
    </w:p>
    <w:p w:rsidR="00255891" w:rsidRDefault="00255891" w:rsidP="009C6834">
      <w:pPr>
        <w:pStyle w:val="Ttulo3"/>
        <w:rPr>
          <w:rFonts w:ascii="Calibri" w:hAnsi="Calibri"/>
          <w:color w:val="000000"/>
          <w:sz w:val="24"/>
          <w:szCs w:val="24"/>
          <w:lang w:val="es-CO"/>
        </w:rPr>
      </w:pPr>
      <w:bookmarkStart w:id="1714" w:name="_Toc223509188"/>
      <w:r w:rsidRPr="0041692C">
        <w:rPr>
          <w:rFonts w:ascii="Calibri" w:hAnsi="Calibri"/>
          <w:color w:val="000000"/>
          <w:sz w:val="24"/>
          <w:szCs w:val="24"/>
          <w:lang w:val="es-CO"/>
        </w:rPr>
        <w:t>Plan de Control de cronograma</w:t>
      </w:r>
      <w:bookmarkEnd w:id="1714"/>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 xml:space="preserve">El proyecto contará con un plan de control de cronograma que permita redistribuir tanto los recursos humanos como los recursos físicos óptimamente dentro del desarrollo del cronograma. </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El cronograma se mostrará bajo una diagramación Gantt y siempre será revisado los días (</w:t>
      </w:r>
      <w:r w:rsidRPr="00E039C4">
        <w:rPr>
          <w:rFonts w:ascii="Calibri" w:hAnsi="Calibri"/>
          <w:b/>
          <w:sz w:val="22"/>
          <w:szCs w:val="20"/>
          <w:lang w:val="es-CO"/>
        </w:rPr>
        <w:t>DIA DE REVISION</w:t>
      </w:r>
      <w:r w:rsidRPr="00E039C4">
        <w:rPr>
          <w:rFonts w:ascii="Calibri" w:hAnsi="Calibri"/>
          <w:sz w:val="22"/>
          <w:szCs w:val="20"/>
          <w:lang w:val="es-CO"/>
        </w:rPr>
        <w:t>) en donde se hará una evolución de progreso y de ser necesario, una redistribución de recursos que permitan acelerar y cumplir el tiempo estimado del proyecto.</w:t>
      </w:r>
    </w:p>
    <w:p w:rsidR="00A517BA" w:rsidRPr="00A517BA" w:rsidDel="00602C5F" w:rsidRDefault="00A517BA" w:rsidP="00A517BA">
      <w:pPr>
        <w:rPr>
          <w:del w:id="1715" w:author="WinuE" w:date="2009-02-27T18:06:00Z"/>
          <w:lang w:val="es-CO"/>
        </w:rPr>
      </w:pPr>
    </w:p>
    <w:p w:rsidR="00255891" w:rsidRDefault="00255891" w:rsidP="009C6834">
      <w:pPr>
        <w:pStyle w:val="Ttulo3"/>
        <w:rPr>
          <w:rFonts w:ascii="Calibri" w:hAnsi="Calibri"/>
          <w:color w:val="000000"/>
          <w:sz w:val="24"/>
          <w:szCs w:val="24"/>
          <w:lang w:val="es-CO"/>
        </w:rPr>
      </w:pPr>
      <w:bookmarkStart w:id="1716" w:name="_Toc223509189"/>
      <w:r w:rsidRPr="0041692C">
        <w:rPr>
          <w:rFonts w:ascii="Calibri" w:hAnsi="Calibri"/>
          <w:color w:val="000000"/>
          <w:sz w:val="24"/>
          <w:szCs w:val="24"/>
          <w:lang w:val="es-CO"/>
        </w:rPr>
        <w:t>Plan de Control de Presupuesto</w:t>
      </w:r>
      <w:bookmarkEnd w:id="1716"/>
    </w:p>
    <w:p w:rsidR="00A517BA" w:rsidRDefault="00A517BA" w:rsidP="00A517BA">
      <w:pPr>
        <w:rPr>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p>
    <w:p w:rsidR="00A517BA" w:rsidRPr="00E039C4" w:rsidRDefault="00A517BA" w:rsidP="00A517BA">
      <w:pPr>
        <w:jc w:val="both"/>
        <w:rPr>
          <w:rFonts w:ascii="Calibri" w:hAnsi="Calibri"/>
          <w:sz w:val="22"/>
          <w:szCs w:val="20"/>
          <w:lang w:val="es-CO"/>
        </w:rPr>
      </w:pPr>
    </w:p>
    <w:p w:rsidR="00A517BA" w:rsidRPr="00E039C4" w:rsidRDefault="00A517BA" w:rsidP="00A517BA">
      <w:pPr>
        <w:jc w:val="both"/>
        <w:rPr>
          <w:rFonts w:ascii="Calibri" w:hAnsi="Calibri"/>
          <w:sz w:val="22"/>
          <w:szCs w:val="20"/>
          <w:lang w:val="es-CO"/>
        </w:rPr>
      </w:pPr>
      <w:r w:rsidRPr="00E039C4">
        <w:rPr>
          <w:rFonts w:ascii="Calibri" w:hAnsi="Calibri"/>
          <w:sz w:val="22"/>
          <w:szCs w:val="20"/>
          <w:lang w:val="es-CO"/>
        </w:rPr>
        <w:lastRenderedPageBreak/>
        <w:t>(</w:t>
      </w:r>
      <w:r w:rsidRPr="00E039C4">
        <w:rPr>
          <w:rFonts w:ascii="Calibri" w:hAnsi="Calibri"/>
          <w:b/>
          <w:sz w:val="22"/>
          <w:szCs w:val="20"/>
          <w:lang w:val="es-CO"/>
        </w:rPr>
        <w:t>FALTANTE DE CRONOGRAMA PARA EL MANEJO DEL PRESUPUESTO</w:t>
      </w:r>
      <w:r w:rsidRPr="00E039C4">
        <w:rPr>
          <w:rFonts w:ascii="Calibri" w:hAnsi="Calibri"/>
          <w:sz w:val="22"/>
          <w:szCs w:val="20"/>
          <w:lang w:val="es-CO"/>
        </w:rPr>
        <w:t xml:space="preserve">) </w:t>
      </w:r>
    </w:p>
    <w:p w:rsidR="00A517BA" w:rsidRPr="00A517BA" w:rsidDel="00602C5F" w:rsidRDefault="00A517BA" w:rsidP="00A517BA">
      <w:pPr>
        <w:rPr>
          <w:del w:id="1717" w:author="WinuE" w:date="2009-02-27T18:06:00Z"/>
          <w:lang w:val="es-CO"/>
        </w:rPr>
      </w:pPr>
    </w:p>
    <w:p w:rsidR="00A517BA" w:rsidRDefault="00255891" w:rsidP="00A517BA">
      <w:pPr>
        <w:pStyle w:val="Ttulo3"/>
        <w:rPr>
          <w:rFonts w:ascii="Calibri" w:hAnsi="Calibri"/>
          <w:color w:val="000000"/>
          <w:sz w:val="24"/>
          <w:szCs w:val="24"/>
          <w:lang w:val="es-CO"/>
        </w:rPr>
      </w:pPr>
      <w:bookmarkStart w:id="1718" w:name="_Toc223509190"/>
      <w:r w:rsidRPr="0041692C">
        <w:rPr>
          <w:rFonts w:ascii="Calibri" w:hAnsi="Calibri"/>
          <w:color w:val="000000"/>
          <w:sz w:val="24"/>
          <w:szCs w:val="24"/>
          <w:lang w:val="es-CO"/>
        </w:rPr>
        <w:t>Plan de Control de Calidad</w:t>
      </w:r>
      <w:bookmarkEnd w:id="1718"/>
    </w:p>
    <w:p w:rsidR="00A517BA" w:rsidRDefault="00A517BA" w:rsidP="00A517BA">
      <w:pPr>
        <w:rPr>
          <w:lang w:val="es-CO"/>
        </w:rPr>
      </w:pPr>
    </w:p>
    <w:p w:rsidR="00A517BA" w:rsidRPr="00E039C4" w:rsidRDefault="00A517BA" w:rsidP="00A517BA">
      <w:pPr>
        <w:rPr>
          <w:rFonts w:asciiTheme="minorHAnsi" w:hAnsiTheme="minorHAnsi"/>
          <w:sz w:val="22"/>
          <w:szCs w:val="20"/>
          <w:lang w:val="es-CO"/>
        </w:rPr>
      </w:pPr>
      <w:r w:rsidRPr="00E039C4">
        <w:rPr>
          <w:rFonts w:asciiTheme="minorHAnsi" w:hAnsiTheme="minorHAnsi"/>
          <w:sz w:val="22"/>
          <w:szCs w:val="20"/>
          <w:lang w:val="es-CO"/>
        </w:rPr>
        <w:t xml:space="preserve">Para la elaboración de este plan de control se tendrán en cuenta las siguientes secciones: </w:t>
      </w:r>
    </w:p>
    <w:p w:rsidR="00A517BA" w:rsidRPr="00E039C4" w:rsidRDefault="00A517BA" w:rsidP="00A517BA">
      <w:pPr>
        <w:rPr>
          <w:rFonts w:asciiTheme="minorHAnsi" w:hAnsiTheme="minorHAnsi"/>
          <w:sz w:val="22"/>
          <w:szCs w:val="20"/>
          <w:lang w:val="es-CO"/>
        </w:rPr>
      </w:pP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documentos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reportes</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codificación</w:t>
      </w:r>
    </w:p>
    <w:p w:rsidR="00A517BA" w:rsidRPr="00E039C4" w:rsidRDefault="00A517BA" w:rsidP="00F14E07">
      <w:pPr>
        <w:pStyle w:val="Prrafodelista"/>
        <w:numPr>
          <w:ilvl w:val="0"/>
          <w:numId w:val="11"/>
        </w:numPr>
        <w:rPr>
          <w:rFonts w:asciiTheme="minorHAnsi" w:hAnsiTheme="minorHAnsi"/>
          <w:sz w:val="22"/>
          <w:szCs w:val="20"/>
          <w:lang w:val="es-CO"/>
        </w:rPr>
      </w:pPr>
      <w:r w:rsidRPr="00E039C4">
        <w:rPr>
          <w:rFonts w:asciiTheme="minorHAnsi" w:hAnsiTheme="minorHAnsi"/>
          <w:sz w:val="22"/>
          <w:szCs w:val="20"/>
          <w:lang w:val="es-CO"/>
        </w:rPr>
        <w:t>Plan de control de calidad sobre procesos.</w:t>
      </w:r>
    </w:p>
    <w:p w:rsidR="00A517BA" w:rsidDel="00602C5F" w:rsidRDefault="00A517BA" w:rsidP="00A517BA">
      <w:pPr>
        <w:rPr>
          <w:del w:id="1719" w:author="WinuE" w:date="2009-02-27T18:06:00Z"/>
          <w:lang w:val="es-CO"/>
        </w:rPr>
      </w:pPr>
    </w:p>
    <w:p w:rsidR="00A517BA" w:rsidDel="00602C5F" w:rsidRDefault="00A517BA" w:rsidP="00A517BA">
      <w:pPr>
        <w:rPr>
          <w:del w:id="1720" w:author="WinuE" w:date="2009-02-27T18:06:00Z"/>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Documentos</w:t>
      </w:r>
    </w:p>
    <w:p w:rsidR="00A517BA" w:rsidRPr="00643EF8" w:rsidRDefault="00A517BA" w:rsidP="00A517BA">
      <w:pPr>
        <w:rPr>
          <w:rFonts w:asciiTheme="minorHAnsi" w:hAnsiTheme="minorHAnsi"/>
          <w:sz w:val="20"/>
          <w:szCs w:val="20"/>
          <w:lang w:val="es-CO"/>
        </w:rPr>
      </w:pPr>
    </w:p>
    <w:p w:rsidR="00A517BA" w:rsidRPr="005C321C" w:rsidRDefault="00A517BA" w:rsidP="00A517BA">
      <w:pPr>
        <w:jc w:val="both"/>
        <w:rPr>
          <w:rFonts w:asciiTheme="minorHAnsi" w:hAnsiTheme="minorHAnsi"/>
          <w:sz w:val="22"/>
          <w:szCs w:val="20"/>
          <w:lang w:val="es-CO"/>
        </w:rPr>
      </w:pPr>
      <w:r w:rsidRPr="005C321C">
        <w:rPr>
          <w:rFonts w:asciiTheme="minorHAnsi" w:hAnsiTheme="minorHAnsi"/>
          <w:sz w:val="22"/>
          <w:szCs w:val="20"/>
          <w:lang w:val="es-CO"/>
        </w:rPr>
        <w:t>Cada uno de los documentos estará conformado por los siguientes parámetros que permiten hacer un seguimiento preciso y ordenado en cada uno de ellos.</w:t>
      </w:r>
    </w:p>
    <w:p w:rsidR="00A517BA" w:rsidRDefault="00A517BA" w:rsidP="00A517BA">
      <w:pPr>
        <w:rPr>
          <w:rFonts w:asciiTheme="minorHAnsi" w:hAnsiTheme="minorHAnsi"/>
          <w:sz w:val="20"/>
          <w:szCs w:val="20"/>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RPr="005C321C" w:rsidTr="004048E9">
        <w:trPr>
          <w:trHeight w:val="397"/>
        </w:trPr>
        <w:tc>
          <w:tcPr>
            <w:tcW w:w="2552"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Tipo de Letra</w:t>
            </w:r>
          </w:p>
        </w:tc>
        <w:tc>
          <w:tcPr>
            <w:tcW w:w="5953"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Se maneja dentro de cada documento “Calibri” como fuente principal.</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Títulos</w:t>
            </w:r>
          </w:p>
        </w:tc>
        <w:tc>
          <w:tcPr>
            <w:tcW w:w="5953" w:type="dxa"/>
            <w:vAlign w:val="center"/>
          </w:tcPr>
          <w:p w:rsidR="00A517BA" w:rsidRPr="005C321C" w:rsidRDefault="00A517BA" w:rsidP="00534FFB">
            <w:pPr>
              <w:jc w:val="both"/>
              <w:rPr>
                <w:rFonts w:asciiTheme="minorHAnsi" w:hAnsiTheme="minorHAnsi"/>
                <w:sz w:val="22"/>
                <w:szCs w:val="20"/>
                <w:lang w:val="es-CO"/>
              </w:rPr>
            </w:pPr>
            <w:r w:rsidRPr="005C321C">
              <w:rPr>
                <w:rFonts w:asciiTheme="minorHAnsi" w:hAnsiTheme="minorHAnsi"/>
                <w:sz w:val="22"/>
                <w:szCs w:val="20"/>
                <w:lang w:val="es-CO"/>
              </w:rPr>
              <w:t xml:space="preserve">Los títulos dentro de los documentos tienen un tamaño por defecto de </w:t>
            </w:r>
            <w:r w:rsidR="00534FFB" w:rsidRPr="005C321C">
              <w:rPr>
                <w:rFonts w:asciiTheme="minorHAnsi" w:hAnsiTheme="minorHAnsi"/>
                <w:b/>
                <w:sz w:val="22"/>
                <w:szCs w:val="20"/>
                <w:lang w:val="es-CO"/>
              </w:rPr>
              <w:t>14</w:t>
            </w:r>
            <w:r w:rsidRPr="005C321C">
              <w:rPr>
                <w:rFonts w:asciiTheme="minorHAnsi" w:hAnsiTheme="minorHAnsi"/>
                <w:b/>
                <w:sz w:val="22"/>
                <w:szCs w:val="20"/>
                <w:lang w:val="es-CO"/>
              </w:rPr>
              <w:t xml:space="preserve"> </w:t>
            </w:r>
            <w:r w:rsidRPr="005C321C">
              <w:rPr>
                <w:rFonts w:asciiTheme="minorHAnsi" w:hAnsiTheme="minorHAnsi"/>
                <w:sz w:val="22"/>
                <w:szCs w:val="20"/>
                <w:lang w:val="es-CO"/>
              </w:rPr>
              <w:t>y cada uno de los subtítulos o subdivisiones del mismo tendrá un pixel menos que su padre.</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Viñetas</w:t>
            </w:r>
          </w:p>
        </w:tc>
        <w:tc>
          <w:tcPr>
            <w:tcW w:w="5953"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Cada vez que sea necesario el uso de viñetas se usarán aumentando la sangría a la derecha con respecto al texto del cual se deriva.</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Imágenes</w:t>
            </w:r>
          </w:p>
        </w:tc>
        <w:tc>
          <w:tcPr>
            <w:tcW w:w="5953" w:type="dxa"/>
            <w:vAlign w:val="center"/>
          </w:tcPr>
          <w:p w:rsidR="00A517BA" w:rsidRPr="005C321C" w:rsidRDefault="00A517BA" w:rsidP="004048E9">
            <w:pPr>
              <w:rPr>
                <w:rFonts w:asciiTheme="minorHAnsi" w:hAnsiTheme="minorHAnsi"/>
                <w:sz w:val="22"/>
                <w:szCs w:val="20"/>
                <w:lang w:val="es-CO"/>
              </w:rPr>
            </w:pP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Uso de Tablas</w:t>
            </w:r>
          </w:p>
        </w:tc>
        <w:tc>
          <w:tcPr>
            <w:tcW w:w="5953" w:type="dxa"/>
            <w:vAlign w:val="center"/>
          </w:tcPr>
          <w:p w:rsidR="00A517BA" w:rsidRPr="005C321C" w:rsidRDefault="00A517BA" w:rsidP="004048E9">
            <w:pPr>
              <w:rPr>
                <w:rFonts w:asciiTheme="minorHAnsi" w:hAnsiTheme="minorHAnsi"/>
                <w:sz w:val="22"/>
                <w:szCs w:val="20"/>
                <w:lang w:val="es-CO"/>
              </w:rPr>
            </w:pPr>
          </w:p>
        </w:tc>
      </w:tr>
    </w:tbl>
    <w:p w:rsidR="00000000" w:rsidRPr="008E58FD" w:rsidRDefault="008E58FD" w:rsidP="008E58FD">
      <w:pPr>
        <w:pStyle w:val="Epgrafe"/>
        <w:jc w:val="center"/>
        <w:rPr>
          <w:rFonts w:asciiTheme="minorHAnsi" w:hAnsiTheme="minorHAnsi"/>
          <w:sz w:val="22"/>
          <w:szCs w:val="22"/>
          <w:lang w:val="es-CO"/>
          <w:rPrChange w:id="1721" w:author="WinuE" w:date="2009-02-27T18:07:00Z">
            <w:rPr>
              <w:rFonts w:asciiTheme="minorHAnsi" w:hAnsiTheme="minorHAnsi"/>
              <w:sz w:val="20"/>
              <w:szCs w:val="20"/>
              <w:lang w:val="es-CO"/>
            </w:rPr>
          </w:rPrChange>
        </w:rPr>
        <w:pPrChange w:id="1722" w:author="WinuE" w:date="2009-02-27T18:07:00Z">
          <w:pPr/>
        </w:pPrChange>
      </w:pPr>
      <w:bookmarkStart w:id="1723" w:name="_Toc223547030"/>
      <w:bookmarkStart w:id="1724" w:name="_Toc223547049"/>
      <w:r w:rsidRPr="008E58FD">
        <w:rPr>
          <w:rFonts w:asciiTheme="minorHAnsi" w:hAnsiTheme="minorHAnsi"/>
          <w:sz w:val="22"/>
          <w:szCs w:val="22"/>
        </w:rPr>
        <w:t xml:space="preserve">Tabla </w:t>
      </w:r>
      <w:r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Pr="008E58FD">
        <w:rPr>
          <w:rFonts w:asciiTheme="minorHAnsi" w:hAnsiTheme="minorHAnsi"/>
          <w:sz w:val="22"/>
          <w:szCs w:val="22"/>
        </w:rPr>
        <w:fldChar w:fldCharType="separate"/>
      </w:r>
      <w:r>
        <w:rPr>
          <w:rFonts w:asciiTheme="minorHAnsi" w:hAnsiTheme="minorHAnsi"/>
          <w:noProof/>
          <w:sz w:val="22"/>
          <w:szCs w:val="22"/>
        </w:rPr>
        <w:t>8</w:t>
      </w:r>
      <w:r w:rsidRPr="008E58FD">
        <w:rPr>
          <w:rFonts w:asciiTheme="minorHAnsi" w:hAnsiTheme="minorHAnsi"/>
          <w:sz w:val="22"/>
          <w:szCs w:val="22"/>
        </w:rPr>
        <w:fldChar w:fldCharType="end"/>
      </w:r>
      <w:ins w:id="1725" w:author="WinuE" w:date="2009-02-27T18:07:00Z">
        <w:r w:rsidR="00AA00AF" w:rsidRPr="008E58FD">
          <w:rPr>
            <w:rFonts w:asciiTheme="minorHAnsi" w:hAnsiTheme="minorHAnsi"/>
            <w:sz w:val="22"/>
            <w:szCs w:val="22"/>
            <w:lang w:val="es-CO"/>
            <w:rPrChange w:id="1726" w:author="WinuE" w:date="2009-02-27T18:07:00Z">
              <w:rPr>
                <w:rFonts w:asciiTheme="minorHAnsi" w:hAnsiTheme="minorHAnsi"/>
                <w:color w:val="0000FF"/>
                <w:sz w:val="20"/>
                <w:szCs w:val="20"/>
                <w:u w:val="single"/>
                <w:lang w:val="es-CO"/>
              </w:rPr>
            </w:rPrChange>
          </w:rPr>
          <w:t>. Parámetros del documento</w:t>
        </w:r>
      </w:ins>
      <w:bookmarkEnd w:id="1723"/>
      <w:bookmarkEnd w:id="1724"/>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Reportes</w:t>
      </w:r>
    </w:p>
    <w:p w:rsidR="00A517BA" w:rsidRPr="00383A42"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A517BA" w:rsidRPr="005C321C" w:rsidTr="004048E9">
        <w:trPr>
          <w:trHeight w:val="397"/>
        </w:trPr>
        <w:tc>
          <w:tcPr>
            <w:tcW w:w="2552"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A517BA" w:rsidRPr="005C321C" w:rsidRDefault="00A517BA"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A517BA" w:rsidRPr="005C321C" w:rsidTr="004048E9">
        <w:trPr>
          <w:trHeight w:val="397"/>
        </w:trPr>
        <w:tc>
          <w:tcPr>
            <w:tcW w:w="2552" w:type="dxa"/>
            <w:vAlign w:val="center"/>
          </w:tcPr>
          <w:p w:rsidR="00A517BA" w:rsidRPr="005C321C" w:rsidRDefault="00A517BA" w:rsidP="004048E9">
            <w:pPr>
              <w:rPr>
                <w:rFonts w:asciiTheme="minorHAnsi" w:hAnsiTheme="minorHAnsi"/>
                <w:sz w:val="22"/>
                <w:szCs w:val="20"/>
                <w:lang w:val="es-CO"/>
              </w:rPr>
            </w:pPr>
          </w:p>
        </w:tc>
        <w:tc>
          <w:tcPr>
            <w:tcW w:w="5953" w:type="dxa"/>
            <w:vAlign w:val="center"/>
          </w:tcPr>
          <w:p w:rsidR="00A517BA" w:rsidRPr="005C321C" w:rsidRDefault="00A517BA" w:rsidP="004048E9">
            <w:pPr>
              <w:rPr>
                <w:rFonts w:asciiTheme="minorHAnsi" w:hAnsiTheme="minorHAnsi"/>
                <w:sz w:val="22"/>
                <w:szCs w:val="20"/>
                <w:lang w:val="es-CO"/>
              </w:rPr>
            </w:pPr>
          </w:p>
        </w:tc>
      </w:tr>
    </w:tbl>
    <w:p w:rsidR="00602C5F" w:rsidRPr="008E58FD" w:rsidRDefault="008E58FD" w:rsidP="008E58FD">
      <w:pPr>
        <w:pStyle w:val="Epgrafe"/>
        <w:jc w:val="center"/>
        <w:rPr>
          <w:ins w:id="1727" w:author="WinuE" w:date="2009-02-27T18:07:00Z"/>
          <w:rFonts w:asciiTheme="minorHAnsi" w:hAnsiTheme="minorHAnsi"/>
          <w:b w:val="0"/>
          <w:sz w:val="22"/>
          <w:szCs w:val="22"/>
          <w:lang w:val="es-CO"/>
        </w:rPr>
      </w:pPr>
      <w:bookmarkStart w:id="1728" w:name="_Toc223547031"/>
      <w:bookmarkStart w:id="1729" w:name="_Toc223547050"/>
      <w:r w:rsidRPr="008E58FD">
        <w:rPr>
          <w:rFonts w:asciiTheme="minorHAnsi" w:hAnsiTheme="minorHAnsi"/>
          <w:sz w:val="22"/>
          <w:szCs w:val="22"/>
        </w:rPr>
        <w:t xml:space="preserve">Tabla </w:t>
      </w:r>
      <w:r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Pr="008E58FD">
        <w:rPr>
          <w:rFonts w:asciiTheme="minorHAnsi" w:hAnsiTheme="minorHAnsi"/>
          <w:sz w:val="22"/>
          <w:szCs w:val="22"/>
        </w:rPr>
        <w:fldChar w:fldCharType="separate"/>
      </w:r>
      <w:r>
        <w:rPr>
          <w:rFonts w:asciiTheme="minorHAnsi" w:hAnsiTheme="minorHAnsi"/>
          <w:noProof/>
          <w:sz w:val="22"/>
          <w:szCs w:val="22"/>
        </w:rPr>
        <w:t>9</w:t>
      </w:r>
      <w:r w:rsidRPr="008E58FD">
        <w:rPr>
          <w:rFonts w:asciiTheme="minorHAnsi" w:hAnsiTheme="minorHAnsi"/>
          <w:sz w:val="22"/>
          <w:szCs w:val="22"/>
        </w:rPr>
        <w:fldChar w:fldCharType="end"/>
      </w:r>
      <w:ins w:id="1730" w:author="WinuE" w:date="2009-02-27T18:07:00Z">
        <w:r w:rsidR="00602C5F" w:rsidRPr="008E58FD">
          <w:rPr>
            <w:rFonts w:asciiTheme="minorHAnsi" w:hAnsiTheme="minorHAnsi"/>
            <w:sz w:val="22"/>
            <w:szCs w:val="22"/>
            <w:lang w:val="es-CO"/>
          </w:rPr>
          <w:t>. Parámetros de</w:t>
        </w:r>
      </w:ins>
      <w:ins w:id="1731" w:author="WinuE" w:date="2009-02-27T18:08:00Z">
        <w:r w:rsidR="00602C5F" w:rsidRPr="008E58FD">
          <w:rPr>
            <w:rFonts w:asciiTheme="minorHAnsi" w:hAnsiTheme="minorHAnsi"/>
            <w:sz w:val="22"/>
            <w:szCs w:val="22"/>
            <w:lang w:val="es-CO"/>
          </w:rPr>
          <w:t xml:space="preserve"> reportes</w:t>
        </w:r>
      </w:ins>
      <w:bookmarkEnd w:id="1728"/>
      <w:bookmarkEnd w:id="1729"/>
    </w:p>
    <w:p w:rsidR="00A517BA" w:rsidRPr="00383A42" w:rsidRDefault="00A517BA"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t>Plan de Control de Calidad Sobre Codificación</w:t>
      </w: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RPr="005C321C" w:rsidTr="004048E9">
        <w:trPr>
          <w:trHeight w:val="397"/>
        </w:trPr>
        <w:tc>
          <w:tcPr>
            <w:tcW w:w="2552"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8E472F" w:rsidRPr="005C321C" w:rsidTr="004048E9">
        <w:trPr>
          <w:trHeight w:val="397"/>
        </w:trPr>
        <w:tc>
          <w:tcPr>
            <w:tcW w:w="2552" w:type="dxa"/>
            <w:vAlign w:val="center"/>
          </w:tcPr>
          <w:p w:rsidR="008E472F" w:rsidRPr="005C321C" w:rsidRDefault="008E472F" w:rsidP="004048E9">
            <w:pPr>
              <w:rPr>
                <w:rFonts w:asciiTheme="minorHAnsi" w:hAnsiTheme="minorHAnsi"/>
                <w:sz w:val="22"/>
                <w:szCs w:val="20"/>
                <w:lang w:val="es-CO"/>
              </w:rPr>
            </w:pPr>
          </w:p>
        </w:tc>
        <w:tc>
          <w:tcPr>
            <w:tcW w:w="5953" w:type="dxa"/>
            <w:vAlign w:val="center"/>
          </w:tcPr>
          <w:p w:rsidR="008E472F" w:rsidRPr="005C321C" w:rsidRDefault="008E472F" w:rsidP="004048E9">
            <w:pPr>
              <w:rPr>
                <w:rFonts w:asciiTheme="minorHAnsi" w:hAnsiTheme="minorHAnsi"/>
                <w:sz w:val="22"/>
                <w:szCs w:val="20"/>
                <w:lang w:val="es-CO"/>
              </w:rPr>
            </w:pPr>
          </w:p>
        </w:tc>
      </w:tr>
    </w:tbl>
    <w:p w:rsidR="00602C5F" w:rsidRPr="008E58FD" w:rsidRDefault="008E58FD" w:rsidP="008E58FD">
      <w:pPr>
        <w:pStyle w:val="Epgrafe"/>
        <w:jc w:val="center"/>
        <w:rPr>
          <w:ins w:id="1732" w:author="WinuE" w:date="2009-02-27T18:08:00Z"/>
          <w:rFonts w:asciiTheme="minorHAnsi" w:hAnsiTheme="minorHAnsi"/>
          <w:b w:val="0"/>
          <w:sz w:val="22"/>
          <w:szCs w:val="22"/>
          <w:lang w:val="es-CO"/>
        </w:rPr>
      </w:pPr>
      <w:bookmarkStart w:id="1733" w:name="_Toc223547032"/>
      <w:bookmarkStart w:id="1734" w:name="_Toc223547051"/>
      <w:r w:rsidRPr="008E58FD">
        <w:rPr>
          <w:rFonts w:asciiTheme="minorHAnsi" w:hAnsiTheme="minorHAnsi"/>
          <w:sz w:val="22"/>
          <w:szCs w:val="22"/>
        </w:rPr>
        <w:t xml:space="preserve">Tabla </w:t>
      </w:r>
      <w:r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Pr="008E58FD">
        <w:rPr>
          <w:rFonts w:asciiTheme="minorHAnsi" w:hAnsiTheme="minorHAnsi"/>
          <w:sz w:val="22"/>
          <w:szCs w:val="22"/>
        </w:rPr>
        <w:fldChar w:fldCharType="separate"/>
      </w:r>
      <w:r>
        <w:rPr>
          <w:rFonts w:asciiTheme="minorHAnsi" w:hAnsiTheme="minorHAnsi"/>
          <w:noProof/>
          <w:sz w:val="22"/>
          <w:szCs w:val="22"/>
        </w:rPr>
        <w:t>10</w:t>
      </w:r>
      <w:r w:rsidRPr="008E58FD">
        <w:rPr>
          <w:rFonts w:asciiTheme="minorHAnsi" w:hAnsiTheme="minorHAnsi"/>
          <w:sz w:val="22"/>
          <w:szCs w:val="22"/>
        </w:rPr>
        <w:fldChar w:fldCharType="end"/>
      </w:r>
      <w:ins w:id="1735" w:author="WinuE" w:date="2009-02-27T18:08:00Z">
        <w:r w:rsidR="00602C5F" w:rsidRPr="008E58FD">
          <w:rPr>
            <w:rFonts w:asciiTheme="minorHAnsi" w:hAnsiTheme="minorHAnsi"/>
            <w:sz w:val="22"/>
            <w:szCs w:val="22"/>
            <w:lang w:val="es-CO"/>
          </w:rPr>
          <w:t>. Parámetros del código</w:t>
        </w:r>
        <w:bookmarkEnd w:id="1733"/>
        <w:bookmarkEnd w:id="1734"/>
      </w:ins>
    </w:p>
    <w:p w:rsidR="00A517BA" w:rsidRDefault="00A517BA" w:rsidP="00A517BA">
      <w:pPr>
        <w:rPr>
          <w:ins w:id="1736" w:author="WinuE" w:date="2009-02-27T18:08:00Z"/>
          <w:lang w:val="es-CO"/>
        </w:rPr>
      </w:pPr>
    </w:p>
    <w:p w:rsidR="00602C5F" w:rsidRPr="00383A42" w:rsidRDefault="00602C5F" w:rsidP="00A517BA">
      <w:pPr>
        <w:rPr>
          <w:lang w:val="es-CO"/>
        </w:rPr>
      </w:pPr>
    </w:p>
    <w:p w:rsidR="00A517BA" w:rsidRPr="00A517BA" w:rsidRDefault="00A517BA" w:rsidP="00A517BA">
      <w:pPr>
        <w:pStyle w:val="Ttulo4"/>
        <w:rPr>
          <w:rFonts w:asciiTheme="minorHAnsi" w:hAnsiTheme="minorHAnsi"/>
          <w:sz w:val="22"/>
          <w:szCs w:val="22"/>
          <w:lang w:val="es-CO"/>
        </w:rPr>
      </w:pPr>
      <w:r w:rsidRPr="00A517BA">
        <w:rPr>
          <w:rFonts w:asciiTheme="minorHAnsi" w:hAnsiTheme="minorHAnsi"/>
          <w:sz w:val="22"/>
          <w:szCs w:val="22"/>
          <w:lang w:val="es-CO"/>
        </w:rPr>
        <w:lastRenderedPageBreak/>
        <w:t>Plan de Control de Calidad Sobre Procesos</w:t>
      </w:r>
    </w:p>
    <w:p w:rsidR="00A517BA" w:rsidRDefault="00A517BA" w:rsidP="00A517BA">
      <w:pPr>
        <w:rPr>
          <w:lang w:val="es-CO"/>
        </w:rPr>
      </w:pPr>
    </w:p>
    <w:tbl>
      <w:tblPr>
        <w:tblStyle w:val="Tablaconcuadrcula"/>
        <w:tblW w:w="0" w:type="auto"/>
        <w:tblInd w:w="10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2552"/>
        <w:gridCol w:w="5953"/>
      </w:tblGrid>
      <w:tr w:rsidR="008E472F" w:rsidRPr="005C321C" w:rsidTr="004048E9">
        <w:trPr>
          <w:trHeight w:val="397"/>
        </w:trPr>
        <w:tc>
          <w:tcPr>
            <w:tcW w:w="2552"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Nombre del parámetro</w:t>
            </w:r>
          </w:p>
        </w:tc>
        <w:tc>
          <w:tcPr>
            <w:tcW w:w="5953" w:type="dxa"/>
            <w:shd w:val="clear" w:color="auto" w:fill="D9D9D9" w:themeFill="background1" w:themeFillShade="D9"/>
            <w:vAlign w:val="center"/>
          </w:tcPr>
          <w:p w:rsidR="008E472F" w:rsidRPr="005C321C" w:rsidRDefault="008E472F" w:rsidP="004048E9">
            <w:pPr>
              <w:rPr>
                <w:rFonts w:asciiTheme="minorHAnsi" w:hAnsiTheme="minorHAnsi"/>
                <w:sz w:val="22"/>
                <w:szCs w:val="20"/>
                <w:lang w:val="es-CO"/>
              </w:rPr>
            </w:pPr>
            <w:r w:rsidRPr="005C321C">
              <w:rPr>
                <w:rFonts w:asciiTheme="minorHAnsi" w:hAnsiTheme="minorHAnsi"/>
                <w:sz w:val="22"/>
                <w:szCs w:val="20"/>
                <w:lang w:val="es-CO"/>
              </w:rPr>
              <w:t>Valor</w:t>
            </w:r>
          </w:p>
        </w:tc>
      </w:tr>
      <w:tr w:rsidR="008E472F" w:rsidRPr="005C321C" w:rsidTr="004048E9">
        <w:trPr>
          <w:trHeight w:val="397"/>
        </w:trPr>
        <w:tc>
          <w:tcPr>
            <w:tcW w:w="2552" w:type="dxa"/>
            <w:vAlign w:val="center"/>
          </w:tcPr>
          <w:p w:rsidR="008E472F" w:rsidRPr="005C321C" w:rsidRDefault="008E472F" w:rsidP="004048E9">
            <w:pPr>
              <w:rPr>
                <w:rFonts w:asciiTheme="minorHAnsi" w:hAnsiTheme="minorHAnsi"/>
                <w:sz w:val="22"/>
                <w:szCs w:val="20"/>
                <w:lang w:val="es-CO"/>
              </w:rPr>
            </w:pPr>
          </w:p>
        </w:tc>
        <w:tc>
          <w:tcPr>
            <w:tcW w:w="5953" w:type="dxa"/>
            <w:vAlign w:val="center"/>
          </w:tcPr>
          <w:p w:rsidR="008E472F" w:rsidRPr="005C321C" w:rsidRDefault="008E472F" w:rsidP="004048E9">
            <w:pPr>
              <w:rPr>
                <w:rFonts w:asciiTheme="minorHAnsi" w:hAnsiTheme="minorHAnsi"/>
                <w:sz w:val="22"/>
                <w:szCs w:val="20"/>
                <w:lang w:val="es-CO"/>
              </w:rPr>
            </w:pPr>
          </w:p>
        </w:tc>
      </w:tr>
    </w:tbl>
    <w:p w:rsidR="00602C5F" w:rsidRPr="008E58FD" w:rsidRDefault="008E58FD" w:rsidP="008E58FD">
      <w:pPr>
        <w:pStyle w:val="Epgrafe"/>
        <w:jc w:val="center"/>
        <w:rPr>
          <w:ins w:id="1737" w:author="WinuE" w:date="2009-02-27T18:08:00Z"/>
          <w:rFonts w:asciiTheme="minorHAnsi" w:hAnsiTheme="minorHAnsi"/>
          <w:b w:val="0"/>
          <w:sz w:val="22"/>
          <w:szCs w:val="22"/>
          <w:lang w:val="es-CO"/>
        </w:rPr>
      </w:pPr>
      <w:bookmarkStart w:id="1738" w:name="_Toc223547033"/>
      <w:bookmarkStart w:id="1739" w:name="_Toc223547052"/>
      <w:r w:rsidRPr="008E58FD">
        <w:rPr>
          <w:rFonts w:asciiTheme="minorHAnsi" w:hAnsiTheme="minorHAnsi"/>
          <w:sz w:val="22"/>
          <w:szCs w:val="22"/>
        </w:rPr>
        <w:t xml:space="preserve">Tabla </w:t>
      </w:r>
      <w:r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Pr="008E58FD">
        <w:rPr>
          <w:rFonts w:asciiTheme="minorHAnsi" w:hAnsiTheme="minorHAnsi"/>
          <w:sz w:val="22"/>
          <w:szCs w:val="22"/>
        </w:rPr>
        <w:fldChar w:fldCharType="separate"/>
      </w:r>
      <w:r>
        <w:rPr>
          <w:rFonts w:asciiTheme="minorHAnsi" w:hAnsiTheme="minorHAnsi"/>
          <w:noProof/>
          <w:sz w:val="22"/>
          <w:szCs w:val="22"/>
        </w:rPr>
        <w:t>11</w:t>
      </w:r>
      <w:r w:rsidRPr="008E58FD">
        <w:rPr>
          <w:rFonts w:asciiTheme="minorHAnsi" w:hAnsiTheme="minorHAnsi"/>
          <w:sz w:val="22"/>
          <w:szCs w:val="22"/>
        </w:rPr>
        <w:fldChar w:fldCharType="end"/>
      </w:r>
      <w:r w:rsidRPr="008E58FD">
        <w:rPr>
          <w:rFonts w:asciiTheme="minorHAnsi" w:hAnsiTheme="minorHAnsi"/>
          <w:sz w:val="22"/>
          <w:szCs w:val="22"/>
        </w:rPr>
        <w:t xml:space="preserve">. </w:t>
      </w:r>
      <w:ins w:id="1740" w:author="WinuE" w:date="2009-02-27T18:08:00Z">
        <w:r w:rsidR="00602C5F" w:rsidRPr="008E58FD">
          <w:rPr>
            <w:rFonts w:asciiTheme="minorHAnsi" w:hAnsiTheme="minorHAnsi"/>
            <w:sz w:val="22"/>
            <w:szCs w:val="22"/>
            <w:lang w:val="es-CO"/>
          </w:rPr>
          <w:t xml:space="preserve"> Parámetros de procesos</w:t>
        </w:r>
        <w:bookmarkEnd w:id="1738"/>
        <w:bookmarkEnd w:id="1739"/>
      </w:ins>
    </w:p>
    <w:p w:rsidR="00A517BA" w:rsidRPr="00A517BA" w:rsidRDefault="00A517BA" w:rsidP="00A517BA">
      <w:pPr>
        <w:rPr>
          <w:lang w:val="es-CO"/>
        </w:rPr>
      </w:pPr>
    </w:p>
    <w:p w:rsidR="00255891" w:rsidRDefault="00255891" w:rsidP="00275157">
      <w:pPr>
        <w:pStyle w:val="Ttulo3"/>
        <w:rPr>
          <w:rFonts w:ascii="Calibri" w:hAnsi="Calibri"/>
          <w:color w:val="000000"/>
          <w:sz w:val="24"/>
          <w:szCs w:val="24"/>
          <w:lang w:val="es-CO"/>
        </w:rPr>
      </w:pPr>
      <w:bookmarkStart w:id="1741" w:name="_Toc223509191"/>
      <w:r w:rsidRPr="0041692C">
        <w:rPr>
          <w:rFonts w:ascii="Calibri" w:hAnsi="Calibri"/>
          <w:color w:val="000000"/>
          <w:sz w:val="24"/>
          <w:szCs w:val="24"/>
          <w:lang w:val="es-CO"/>
        </w:rPr>
        <w:t>Plan de Reportes</w:t>
      </w:r>
      <w:bookmarkEnd w:id="1741"/>
    </w:p>
    <w:p w:rsidR="00A465B8" w:rsidRDefault="00A465B8" w:rsidP="00A465B8">
      <w:pPr>
        <w:rPr>
          <w:lang w:val="es-CO"/>
        </w:rPr>
      </w:pPr>
    </w:p>
    <w:p w:rsidR="00A465B8" w:rsidRPr="000C3219" w:rsidRDefault="00A465B8" w:rsidP="00A465B8">
      <w:pPr>
        <w:jc w:val="both"/>
        <w:rPr>
          <w:rFonts w:ascii="Calibri" w:hAnsi="Calibri"/>
          <w:color w:val="000000" w:themeColor="text1"/>
          <w:sz w:val="22"/>
          <w:szCs w:val="22"/>
        </w:rPr>
      </w:pPr>
      <w:r>
        <w:rPr>
          <w:rFonts w:ascii="Calibri" w:hAnsi="Calibri"/>
          <w:color w:val="000000" w:themeColor="text1"/>
          <w:sz w:val="22"/>
          <w:szCs w:val="22"/>
        </w:rPr>
        <w:t>IM</w:t>
      </w:r>
      <w:r w:rsidRPr="000C3219">
        <w:rPr>
          <w:rFonts w:ascii="Calibri" w:hAnsi="Calibri"/>
          <w:color w:val="000000" w:themeColor="text1"/>
          <w:sz w:val="22"/>
          <w:szCs w:val="22"/>
        </w:rPr>
        <w:t>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A465B8" w:rsidRPr="000C3219" w:rsidRDefault="00A465B8" w:rsidP="00A465B8">
      <w:pPr>
        <w:jc w:val="both"/>
        <w:rPr>
          <w:rFonts w:ascii="Calibri" w:hAnsi="Calibri"/>
          <w:color w:val="000000" w:themeColor="text1"/>
          <w:sz w:val="22"/>
          <w:szCs w:val="22"/>
        </w:rPr>
      </w:pPr>
    </w:p>
    <w:p w:rsidR="00A465B8" w:rsidRPr="000C3219" w:rsidRDefault="00A465B8" w:rsidP="00A465B8">
      <w:pPr>
        <w:jc w:val="both"/>
        <w:rPr>
          <w:rFonts w:ascii="Calibri" w:hAnsi="Calibri"/>
          <w:color w:val="000000" w:themeColor="text1"/>
          <w:sz w:val="22"/>
          <w:szCs w:val="22"/>
        </w:rPr>
      </w:pPr>
      <w:r w:rsidRPr="000C3219">
        <w:rPr>
          <w:rFonts w:ascii="Calibri" w:hAnsi="Calibri"/>
          <w:color w:val="000000" w:themeColor="text1"/>
          <w:sz w:val="22"/>
          <w:szCs w:val="22"/>
        </w:rPr>
        <w:t>El reporte tendrá los siguientes datos:</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Fecha de creación.</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Este campo mostrará el día, mes, año junto con la hora en el que se creó el reporte.</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Requerimientos</w:t>
      </w: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Este campo mostrará cuatro características que todo requerimiento debe tener: avance, cambios, problemas y tiempo aproximado de finalización.  </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 xml:space="preserve">Dentro del </w:t>
      </w:r>
      <w:r w:rsidRPr="000C3219">
        <w:rPr>
          <w:rFonts w:ascii="Calibri" w:hAnsi="Calibri"/>
          <w:i/>
          <w:color w:val="000000" w:themeColor="text1"/>
          <w:sz w:val="22"/>
          <w:szCs w:val="22"/>
        </w:rPr>
        <w:t xml:space="preserve">avance </w:t>
      </w:r>
      <w:r w:rsidRPr="000C3219">
        <w:rPr>
          <w:rFonts w:ascii="Calibri" w:hAnsi="Calibr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0C3219">
        <w:rPr>
          <w:rFonts w:ascii="Calibri" w:hAnsi="Calibri"/>
          <w:i/>
          <w:color w:val="000000" w:themeColor="text1"/>
          <w:sz w:val="22"/>
          <w:szCs w:val="22"/>
        </w:rPr>
        <w:t>cambios</w:t>
      </w:r>
      <w:r w:rsidRPr="000C3219">
        <w:rPr>
          <w:rFonts w:ascii="Calibri" w:hAnsi="Calibri"/>
          <w:color w:val="000000" w:themeColor="text1"/>
          <w:sz w:val="22"/>
          <w:szCs w:val="22"/>
        </w:rPr>
        <w:t xml:space="preserve"> mostrarán qué aspectos y cuándo se modificó el requerimiento. Por último se dará campo a los </w:t>
      </w:r>
      <w:r w:rsidRPr="000C3219">
        <w:rPr>
          <w:rFonts w:ascii="Calibri" w:hAnsi="Calibri"/>
          <w:i/>
          <w:color w:val="000000" w:themeColor="text1"/>
          <w:sz w:val="22"/>
          <w:szCs w:val="22"/>
        </w:rPr>
        <w:t>problemas</w:t>
      </w:r>
      <w:r w:rsidRPr="000C3219">
        <w:rPr>
          <w:rFonts w:ascii="Calibri" w:hAnsi="Calibri"/>
          <w:color w:val="000000" w:themeColor="text1"/>
          <w:sz w:val="22"/>
          <w:szCs w:val="22"/>
        </w:rPr>
        <w:t xml:space="preserve"> que mostrarán numeradamente cuáles han sido las dificultades que el requerimiento acarrea dentro del proyecto. </w:t>
      </w:r>
    </w:p>
    <w:p w:rsidR="00A465B8" w:rsidRPr="000C3219" w:rsidRDefault="00A465B8" w:rsidP="00A465B8">
      <w:pPr>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Calidad</w:t>
      </w:r>
    </w:p>
    <w:p w:rsidR="00A465B8" w:rsidRPr="000C3219" w:rsidRDefault="00A465B8" w:rsidP="00A465B8">
      <w:pPr>
        <w:ind w:left="720"/>
        <w:jc w:val="both"/>
        <w:rPr>
          <w:rFonts w:ascii="Calibri" w:hAnsi="Calibri"/>
          <w:color w:val="000000" w:themeColor="text1"/>
          <w:sz w:val="22"/>
          <w:szCs w:val="22"/>
        </w:rPr>
      </w:pPr>
    </w:p>
    <w:p w:rsidR="00A465B8" w:rsidRDefault="00A465B8" w:rsidP="00A465B8">
      <w:pPr>
        <w:ind w:left="720"/>
        <w:jc w:val="both"/>
        <w:rPr>
          <w:rFonts w:ascii="Calibri" w:hAnsi="Calibri"/>
          <w:color w:val="000000" w:themeColor="text1"/>
          <w:sz w:val="22"/>
          <w:szCs w:val="22"/>
        </w:rPr>
      </w:pPr>
      <w:r w:rsidRPr="000C3219">
        <w:rPr>
          <w:rFonts w:ascii="Calibri" w:hAnsi="Calibri"/>
          <w:color w:val="000000" w:themeColor="text1"/>
          <w:sz w:val="22"/>
          <w:szCs w:val="22"/>
        </w:rPr>
        <w:t>{Véase en métricas de calidad para requerimientos}</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Cronograma</w:t>
      </w:r>
    </w:p>
    <w:p w:rsidR="00A465B8" w:rsidRPr="000C3219" w:rsidRDefault="00A465B8" w:rsidP="00A465B8">
      <w:pPr>
        <w:ind w:left="708"/>
        <w:jc w:val="both"/>
        <w:rPr>
          <w:rFonts w:ascii="Calibri" w:hAnsi="Calibri"/>
          <w:color w:val="000000" w:themeColor="text1"/>
          <w:sz w:val="22"/>
          <w:szCs w:val="22"/>
        </w:rPr>
      </w:pPr>
      <w:r w:rsidRPr="000C3219">
        <w:rPr>
          <w:rFonts w:ascii="Calibri" w:hAnsi="Calibri"/>
          <w:color w:val="000000" w:themeColor="text1"/>
          <w:sz w:val="22"/>
          <w:szCs w:val="22"/>
        </w:rPr>
        <w:t xml:space="preserve">IMind mostrará el avance que se tiene del proyecto comparado con lo programado. Para esto se incurrirá en comparaciones </w:t>
      </w:r>
      <w:r w:rsidRPr="000C3219">
        <w:rPr>
          <w:rFonts w:ascii="Calibri" w:hAnsi="Calibri"/>
          <w:i/>
          <w:color w:val="000000" w:themeColor="text1"/>
          <w:sz w:val="22"/>
          <w:szCs w:val="22"/>
        </w:rPr>
        <w:t>tarea a tarea</w:t>
      </w:r>
      <w:r w:rsidRPr="000C3219">
        <w:rPr>
          <w:rFonts w:ascii="Calibri" w:hAnsi="Calibri"/>
          <w:color w:val="000000" w:themeColor="text1"/>
          <w:sz w:val="22"/>
          <w:szCs w:val="22"/>
        </w:rPr>
        <w:t xml:space="preserve"> que se verán resumidas en un porcentaje de avance o atraso.</w:t>
      </w:r>
    </w:p>
    <w:p w:rsidR="00A465B8" w:rsidRPr="000C3219" w:rsidRDefault="00A465B8" w:rsidP="00A465B8">
      <w:pPr>
        <w:ind w:left="720"/>
        <w:jc w:val="both"/>
        <w:rPr>
          <w:rFonts w:ascii="Calibri" w:hAnsi="Calibri"/>
          <w:color w:val="000000" w:themeColor="text1"/>
          <w:sz w:val="22"/>
          <w:szCs w:val="22"/>
        </w:rPr>
      </w:pPr>
    </w:p>
    <w:p w:rsidR="00A465B8" w:rsidRPr="000C3219" w:rsidRDefault="00A465B8" w:rsidP="00F14E07">
      <w:pPr>
        <w:numPr>
          <w:ilvl w:val="0"/>
          <w:numId w:val="8"/>
        </w:numPr>
        <w:jc w:val="both"/>
        <w:rPr>
          <w:rFonts w:ascii="Calibri" w:hAnsi="Calibri"/>
          <w:color w:val="000000" w:themeColor="text1"/>
          <w:sz w:val="22"/>
          <w:szCs w:val="22"/>
        </w:rPr>
      </w:pPr>
      <w:r w:rsidRPr="000C3219">
        <w:rPr>
          <w:rFonts w:ascii="Calibri" w:hAnsi="Calibri"/>
          <w:color w:val="000000" w:themeColor="text1"/>
          <w:sz w:val="22"/>
          <w:szCs w:val="22"/>
        </w:rPr>
        <w:t>Codificación</w:t>
      </w:r>
    </w:p>
    <w:p w:rsidR="00A465B8" w:rsidRDefault="00A465B8" w:rsidP="00836A43">
      <w:pPr>
        <w:ind w:left="720"/>
        <w:jc w:val="both"/>
        <w:rPr>
          <w:rFonts w:ascii="Calibri" w:hAnsi="Calibri"/>
          <w:color w:val="1F497D"/>
          <w:sz w:val="22"/>
          <w:szCs w:val="22"/>
        </w:rPr>
      </w:pPr>
      <w:r w:rsidRPr="000C3219">
        <w:rPr>
          <w:rFonts w:ascii="Calibri" w:hAnsi="Calibri"/>
          <w:color w:val="000000" w:themeColor="text1"/>
          <w:sz w:val="22"/>
          <w:szCs w:val="22"/>
        </w:rPr>
        <w:t>IMind mostrará en cada uno de los reportes errores hallados dentro del proyecto, ya sean de requerimientos o de desarrollo.</w:t>
      </w:r>
    </w:p>
    <w:p w:rsidR="00A465B8" w:rsidRDefault="00A465B8" w:rsidP="00A465B8">
      <w:pPr>
        <w:jc w:val="both"/>
        <w:rPr>
          <w:rFonts w:ascii="Calibri" w:hAnsi="Calibri"/>
          <w:color w:val="1F497D"/>
          <w:sz w:val="22"/>
          <w:szCs w:val="22"/>
        </w:rPr>
        <w:sectPr w:rsidR="00A465B8" w:rsidSect="0049208C">
          <w:pgSz w:w="11906" w:h="16838"/>
          <w:pgMar w:top="1417" w:right="1701" w:bottom="1417" w:left="1701" w:header="708" w:footer="708" w:gutter="0"/>
          <w:cols w:space="708"/>
          <w:docGrid w:linePitch="360"/>
        </w:sectPr>
      </w:pPr>
    </w:p>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tblPr>
      <w:tblGrid>
        <w:gridCol w:w="2199"/>
        <w:gridCol w:w="3296"/>
        <w:gridCol w:w="3544"/>
        <w:gridCol w:w="3969"/>
        <w:gridCol w:w="1134"/>
      </w:tblGrid>
      <w:tr w:rsidR="00A465B8" w:rsidRPr="00A465B8" w:rsidTr="00A465B8">
        <w:tc>
          <w:tcPr>
            <w:tcW w:w="14142" w:type="dxa"/>
            <w:gridSpan w:val="5"/>
            <w:tcBorders>
              <w:top w:val="nil"/>
              <w:left w:val="nil"/>
              <w:bottom w:val="nil"/>
              <w:right w:val="nil"/>
            </w:tcBorders>
          </w:tcPr>
          <w:p w:rsidR="00A465B8" w:rsidRPr="00A465B8" w:rsidRDefault="00A465B8" w:rsidP="00A465B8">
            <w:pPr>
              <w:jc w:val="both"/>
              <w:rPr>
                <w:rFonts w:ascii="Calibri" w:hAnsi="Calibri"/>
                <w:color w:val="000000" w:themeColor="text1"/>
                <w:sz w:val="32"/>
                <w:szCs w:val="22"/>
              </w:rPr>
            </w:pPr>
            <w:r w:rsidRPr="00A465B8">
              <w:rPr>
                <w:rFonts w:ascii="Calibri" w:hAnsi="Calibri"/>
                <w:color w:val="000000" w:themeColor="text1"/>
                <w:sz w:val="32"/>
                <w:szCs w:val="22"/>
              </w:rPr>
              <w:lastRenderedPageBreak/>
              <w:t>REPORTE GENERAL</w:t>
            </w:r>
          </w:p>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Cliente: Miguel Torres</w:t>
            </w:r>
          </w:p>
          <w:p w:rsidR="00A465B8" w:rsidRPr="00A465B8" w:rsidRDefault="00A465B8" w:rsidP="00A465B8">
            <w:pPr>
              <w:jc w:val="both"/>
              <w:rPr>
                <w:rFonts w:ascii="Calibri" w:hAnsi="Calibri"/>
                <w:color w:val="000000" w:themeColor="text1"/>
                <w:szCs w:val="22"/>
              </w:rPr>
            </w:pPr>
            <w:r w:rsidRPr="00A465B8">
              <w:rPr>
                <w:rFonts w:ascii="Calibri" w:hAnsi="Calibri"/>
                <w:color w:val="000000" w:themeColor="text1"/>
                <w:sz w:val="22"/>
                <w:szCs w:val="22"/>
              </w:rPr>
              <w:t>Proyecto: Super</w:t>
            </w:r>
            <w:r w:rsidR="00C122DB">
              <w:rPr>
                <w:rFonts w:ascii="Calibri" w:hAnsi="Calibri"/>
                <w:color w:val="000000" w:themeColor="text1"/>
                <w:sz w:val="22"/>
                <w:szCs w:val="22"/>
              </w:rPr>
              <w:t xml:space="preserve"> </w:t>
            </w:r>
            <w:r w:rsidRPr="00A465B8">
              <w:rPr>
                <w:rFonts w:ascii="Calibri" w:hAnsi="Calibri"/>
                <w:color w:val="000000" w:themeColor="text1"/>
                <w:sz w:val="22"/>
                <w:szCs w:val="22"/>
              </w:rPr>
              <w:t>Triump</w:t>
            </w:r>
            <w:r w:rsidR="00C122DB">
              <w:rPr>
                <w:rFonts w:ascii="Calibri" w:hAnsi="Calibri"/>
                <w:color w:val="000000" w:themeColor="text1"/>
                <w:sz w:val="22"/>
                <w:szCs w:val="22"/>
              </w:rPr>
              <w:t>h</w:t>
            </w:r>
          </w:p>
          <w:p w:rsidR="00A465B8" w:rsidRPr="00A465B8" w:rsidRDefault="00A465B8" w:rsidP="005C321C">
            <w:pPr>
              <w:jc w:val="both"/>
              <w:rPr>
                <w:rFonts w:ascii="Calibri" w:hAnsi="Calibri"/>
                <w:color w:val="000000" w:themeColor="text1"/>
                <w:sz w:val="22"/>
                <w:szCs w:val="22"/>
              </w:rPr>
            </w:pPr>
            <w:r w:rsidRPr="00A465B8">
              <w:rPr>
                <w:rFonts w:ascii="Calibri" w:hAnsi="Calibri"/>
                <w:color w:val="000000" w:themeColor="text1"/>
                <w:sz w:val="22"/>
                <w:szCs w:val="22"/>
              </w:rPr>
              <w:t>Fecha: 00-00-00</w:t>
            </w:r>
          </w:p>
        </w:tc>
      </w:tr>
      <w:tr w:rsidR="00A465B8" w:rsidRPr="00A465B8" w:rsidTr="00A465B8">
        <w:trPr>
          <w:trHeight w:val="397"/>
        </w:trPr>
        <w:tc>
          <w:tcPr>
            <w:tcW w:w="14142" w:type="dxa"/>
            <w:gridSpan w:val="5"/>
            <w:tcBorders>
              <w:top w:val="nil"/>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REQUERIMIENTOS</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Avance</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Cambios</w:t>
            </w:r>
          </w:p>
        </w:tc>
        <w:tc>
          <w:tcPr>
            <w:tcW w:w="396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Problemas </w:t>
            </w:r>
          </w:p>
        </w:tc>
        <w:tc>
          <w:tcPr>
            <w:tcW w:w="113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TAF</w:t>
            </w:r>
          </w:p>
        </w:tc>
      </w:tr>
      <w:tr w:rsidR="00A465B8" w:rsidRPr="00A465B8" w:rsidTr="00A465B8">
        <w:tc>
          <w:tcPr>
            <w:tcW w:w="219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1</w:t>
            </w:r>
          </w:p>
        </w:tc>
        <w:tc>
          <w:tcPr>
            <w:tcW w:w="3296"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Borders>
              <w:top w:val="single" w:sz="4" w:space="0" w:color="D9D9D9" w:themeColor="background1" w:themeShade="D9"/>
            </w:tcBorders>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p>
        </w:tc>
        <w:tc>
          <w:tcPr>
            <w:tcW w:w="1134" w:type="dxa"/>
            <w:tcBorders>
              <w:top w:val="single" w:sz="4" w:space="0" w:color="D9D9D9" w:themeColor="background1" w:themeShade="D9"/>
            </w:tcBorders>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2</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3</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c>
          <w:tcPr>
            <w:tcW w:w="2199"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Requerimiento 4</w:t>
            </w:r>
          </w:p>
        </w:tc>
        <w:tc>
          <w:tcPr>
            <w:tcW w:w="3296"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avance 1</w:t>
            </w:r>
          </w:p>
        </w:tc>
        <w:tc>
          <w:tcPr>
            <w:tcW w:w="3544" w:type="dxa"/>
          </w:tcPr>
          <w:p w:rsidR="00A465B8" w:rsidRPr="009A4180" w:rsidRDefault="00A465B8" w:rsidP="00F14E07">
            <w:pPr>
              <w:numPr>
                <w:ilvl w:val="0"/>
                <w:numId w:val="9"/>
              </w:numPr>
              <w:jc w:val="both"/>
              <w:rPr>
                <w:rFonts w:ascii="Calibri" w:hAnsi="Calibri"/>
                <w:color w:val="000000" w:themeColor="text1"/>
                <w:sz w:val="20"/>
                <w:szCs w:val="20"/>
              </w:rPr>
            </w:pPr>
            <w:r w:rsidRPr="009A4180">
              <w:rPr>
                <w:rFonts w:ascii="Calibri" w:hAnsi="Calibri"/>
                <w:color w:val="000000" w:themeColor="text1"/>
                <w:sz w:val="20"/>
                <w:szCs w:val="20"/>
              </w:rPr>
              <w:t>Descripción cambio 1</w:t>
            </w:r>
          </w:p>
          <w:p w:rsidR="00A465B8" w:rsidRPr="009A4180" w:rsidRDefault="00A465B8" w:rsidP="00A465B8">
            <w:pPr>
              <w:jc w:val="both"/>
              <w:rPr>
                <w:rFonts w:ascii="Calibri" w:hAnsi="Calibri"/>
                <w:color w:val="000000" w:themeColor="text1"/>
                <w:sz w:val="20"/>
                <w:szCs w:val="20"/>
              </w:rPr>
            </w:pPr>
          </w:p>
        </w:tc>
        <w:tc>
          <w:tcPr>
            <w:tcW w:w="3969" w:type="dxa"/>
          </w:tcPr>
          <w:p w:rsidR="00A465B8" w:rsidRPr="009A4180" w:rsidRDefault="00A465B8" w:rsidP="00A465B8">
            <w:pPr>
              <w:ind w:left="720"/>
              <w:jc w:val="both"/>
              <w:rPr>
                <w:rFonts w:ascii="Calibri" w:hAnsi="Calibri"/>
                <w:color w:val="000000" w:themeColor="text1"/>
                <w:sz w:val="20"/>
                <w:szCs w:val="20"/>
              </w:rPr>
            </w:pPr>
          </w:p>
        </w:tc>
        <w:tc>
          <w:tcPr>
            <w:tcW w:w="1134" w:type="dxa"/>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 Horas</w:t>
            </w:r>
          </w:p>
        </w:tc>
      </w:tr>
      <w:tr w:rsidR="00A465B8" w:rsidRPr="00A465B8" w:rsidTr="00A465B8">
        <w:trPr>
          <w:trHeight w:val="397"/>
        </w:trPr>
        <w:tc>
          <w:tcPr>
            <w:tcW w:w="14142" w:type="dxa"/>
            <w:gridSpan w:val="5"/>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CALIDAD.</w:t>
            </w:r>
          </w:p>
        </w:tc>
      </w:tr>
      <w:tr w:rsidR="00A465B8" w:rsidRPr="00A465B8" w:rsidTr="00A465B8">
        <w:tc>
          <w:tcPr>
            <w:tcW w:w="14142" w:type="dxa"/>
            <w:gridSpan w:val="5"/>
          </w:tcPr>
          <w:p w:rsidR="00A465B8" w:rsidRPr="00A465B8" w:rsidRDefault="00A465B8" w:rsidP="00A465B8">
            <w:pPr>
              <w:jc w:val="both"/>
              <w:rPr>
                <w:rFonts w:ascii="Calibri" w:hAnsi="Calibri"/>
                <w:color w:val="000000" w:themeColor="text1"/>
                <w:sz w:val="22"/>
                <w:szCs w:val="22"/>
              </w:rPr>
            </w:pP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CRONOGRAMA.</w:t>
            </w:r>
          </w:p>
        </w:tc>
      </w:tr>
      <w:tr w:rsidR="00A465B8" w:rsidRPr="00A465B8" w:rsidTr="00A465B8">
        <w:trPr>
          <w:trHeight w:val="397"/>
        </w:trPr>
        <w:tc>
          <w:tcPr>
            <w:tcW w:w="2199"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w:t>
            </w:r>
          </w:p>
        </w:tc>
        <w:tc>
          <w:tcPr>
            <w:tcW w:w="3296"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Planeado</w:t>
            </w:r>
          </w:p>
        </w:tc>
        <w:tc>
          <w:tcPr>
            <w:tcW w:w="3544" w:type="dxa"/>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Actual</w:t>
            </w:r>
          </w:p>
        </w:tc>
        <w:tc>
          <w:tcPr>
            <w:tcW w:w="5103" w:type="dxa"/>
            <w:gridSpan w:val="2"/>
            <w:tcBorders>
              <w:top w:val="single" w:sz="6" w:space="0" w:color="D9D9D9" w:themeColor="background1" w:themeShade="D9"/>
              <w:bottom w:val="single" w:sz="4"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Porcentaje de Avance</w:t>
            </w:r>
          </w:p>
        </w:tc>
      </w:tr>
      <w:tr w:rsidR="00A465B8" w:rsidRPr="00A465B8" w:rsidTr="00A465B8">
        <w:trPr>
          <w:trHeight w:val="284"/>
        </w:trPr>
        <w:tc>
          <w:tcPr>
            <w:tcW w:w="2199"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1</w:t>
            </w:r>
          </w:p>
        </w:tc>
        <w:tc>
          <w:tcPr>
            <w:tcW w:w="3296"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3544" w:type="dxa"/>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tcBorders>
              <w:top w:val="single" w:sz="4" w:space="0" w:color="D9D9D9" w:themeColor="background1" w:themeShade="D9"/>
            </w:tcBorders>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10%</w:t>
            </w:r>
          </w:p>
        </w:tc>
      </w:tr>
      <w:tr w:rsidR="00A465B8" w:rsidRPr="00A465B8" w:rsidTr="00A465B8">
        <w:trPr>
          <w:trHeight w:val="284"/>
        </w:trPr>
        <w:tc>
          <w:tcPr>
            <w:tcW w:w="2199" w:type="dxa"/>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Tarea 2</w:t>
            </w:r>
          </w:p>
        </w:tc>
        <w:tc>
          <w:tcPr>
            <w:tcW w:w="3296" w:type="dxa"/>
            <w:vAlign w:val="center"/>
          </w:tcPr>
          <w:p w:rsidR="00A465B8" w:rsidRPr="009A4180" w:rsidRDefault="00A465B8" w:rsidP="00A465B8">
            <w:pPr>
              <w:jc w:val="both"/>
              <w:rPr>
                <w:rFonts w:ascii="Calibri" w:hAnsi="Calibri"/>
                <w:color w:val="000000" w:themeColor="text1"/>
                <w:sz w:val="20"/>
                <w:szCs w:val="20"/>
              </w:rPr>
            </w:pPr>
          </w:p>
        </w:tc>
        <w:tc>
          <w:tcPr>
            <w:tcW w:w="3544" w:type="dxa"/>
            <w:vAlign w:val="center"/>
          </w:tcPr>
          <w:p w:rsidR="00A465B8" w:rsidRPr="009A4180" w:rsidRDefault="00A465B8" w:rsidP="00A465B8">
            <w:pPr>
              <w:jc w:val="both"/>
              <w:rPr>
                <w:rFonts w:ascii="Calibri" w:hAnsi="Calibri"/>
                <w:color w:val="000000" w:themeColor="text1"/>
                <w:sz w:val="20"/>
                <w:szCs w:val="20"/>
              </w:rPr>
            </w:pPr>
          </w:p>
        </w:tc>
        <w:tc>
          <w:tcPr>
            <w:tcW w:w="5103" w:type="dxa"/>
            <w:gridSpan w:val="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90%</w:t>
            </w:r>
          </w:p>
        </w:tc>
      </w:tr>
      <w:tr w:rsidR="00A465B8" w:rsidRPr="00A465B8" w:rsidTr="00A465B8">
        <w:trPr>
          <w:trHeight w:val="397"/>
        </w:trPr>
        <w:tc>
          <w:tcPr>
            <w:tcW w:w="14142" w:type="dxa"/>
            <w:gridSpan w:val="5"/>
            <w:tcBorders>
              <w:bottom w:val="single" w:sz="6" w:space="0" w:color="D9D9D9" w:themeColor="background1" w:themeShade="D9"/>
            </w:tcBorders>
            <w:shd w:val="clear" w:color="auto" w:fill="D9D9D9" w:themeFill="background1" w:themeFillShade="D9"/>
            <w:vAlign w:val="center"/>
          </w:tcPr>
          <w:p w:rsidR="00A465B8" w:rsidRPr="00A465B8" w:rsidRDefault="00A465B8" w:rsidP="00A465B8">
            <w:pPr>
              <w:jc w:val="both"/>
              <w:rPr>
                <w:rFonts w:ascii="Calibri" w:hAnsi="Calibri"/>
                <w:color w:val="000000" w:themeColor="text1"/>
                <w:sz w:val="22"/>
                <w:szCs w:val="22"/>
              </w:rPr>
            </w:pPr>
            <w:r w:rsidRPr="00A465B8">
              <w:rPr>
                <w:rFonts w:ascii="Calibri" w:hAnsi="Calibri"/>
                <w:color w:val="000000" w:themeColor="text1"/>
                <w:sz w:val="22"/>
                <w:szCs w:val="22"/>
              </w:rPr>
              <w:t>CODIFICACIÓN.</w:t>
            </w:r>
          </w:p>
        </w:tc>
      </w:tr>
      <w:tr w:rsidR="00A465B8" w:rsidRPr="00A465B8" w:rsidTr="00A465B8">
        <w:trPr>
          <w:trHeight w:val="397"/>
        </w:trPr>
        <w:tc>
          <w:tcPr>
            <w:tcW w:w="2199"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Fecha</w:t>
            </w:r>
          </w:p>
        </w:tc>
        <w:tc>
          <w:tcPr>
            <w:tcW w:w="3296" w:type="dxa"/>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Tipo Error</w:t>
            </w:r>
          </w:p>
        </w:tc>
        <w:tc>
          <w:tcPr>
            <w:tcW w:w="8647" w:type="dxa"/>
            <w:gridSpan w:val="3"/>
            <w:tcBorders>
              <w:top w:val="single" w:sz="6" w:space="0" w:color="D9D9D9" w:themeColor="background1" w:themeShade="D9"/>
              <w:bottom w:val="single" w:sz="6" w:space="0" w:color="D9D9D9" w:themeColor="background1" w:themeShade="D9"/>
            </w:tcBorders>
            <w:shd w:val="clear" w:color="auto" w:fill="F2F2F2" w:themeFill="background1" w:themeFillShade="F2"/>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Descripción</w:t>
            </w:r>
          </w:p>
        </w:tc>
      </w:tr>
      <w:tr w:rsidR="00A465B8" w:rsidRPr="00A465B8" w:rsidTr="00A465B8">
        <w:trPr>
          <w:trHeight w:val="284"/>
        </w:trPr>
        <w:tc>
          <w:tcPr>
            <w:tcW w:w="2199"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6"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r w:rsidR="00A465B8" w:rsidRPr="00A465B8" w:rsidTr="00A465B8">
        <w:trPr>
          <w:trHeight w:val="284"/>
        </w:trPr>
        <w:tc>
          <w:tcPr>
            <w:tcW w:w="2199"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00-00-0000</w:t>
            </w:r>
          </w:p>
        </w:tc>
        <w:tc>
          <w:tcPr>
            <w:tcW w:w="3296" w:type="dxa"/>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Documental</w:t>
            </w:r>
          </w:p>
        </w:tc>
        <w:tc>
          <w:tcPr>
            <w:tcW w:w="8647" w:type="dxa"/>
            <w:gridSpan w:val="3"/>
            <w:tcBorders>
              <w:top w:val="single" w:sz="6" w:space="0" w:color="D9D9D9" w:themeColor="background1" w:themeShade="D9"/>
              <w:bottom w:val="single" w:sz="4" w:space="0" w:color="D9D9D9" w:themeColor="background1" w:themeShade="D9"/>
            </w:tcBorders>
            <w:shd w:val="clear" w:color="auto" w:fill="FFFFFF" w:themeFill="background1"/>
            <w:vAlign w:val="center"/>
          </w:tcPr>
          <w:p w:rsidR="00A465B8" w:rsidRPr="009A4180" w:rsidRDefault="00A465B8" w:rsidP="00A465B8">
            <w:pPr>
              <w:jc w:val="both"/>
              <w:rPr>
                <w:rFonts w:ascii="Calibri" w:hAnsi="Calibri"/>
                <w:color w:val="000000" w:themeColor="text1"/>
                <w:sz w:val="20"/>
                <w:szCs w:val="20"/>
              </w:rPr>
            </w:pPr>
            <w:r w:rsidRPr="009A4180">
              <w:rPr>
                <w:rFonts w:ascii="Calibri" w:hAnsi="Calibri"/>
                <w:color w:val="000000" w:themeColor="text1"/>
                <w:sz w:val="20"/>
                <w:szCs w:val="20"/>
              </w:rPr>
              <w:t xml:space="preserve">Descripción error </w:t>
            </w:r>
          </w:p>
        </w:tc>
      </w:tr>
    </w:tbl>
    <w:p w:rsidR="00A465B8" w:rsidRDefault="00A465B8" w:rsidP="00A465B8">
      <w:pPr>
        <w:rPr>
          <w:lang w:val="es-CO"/>
        </w:rPr>
        <w:sectPr w:rsidR="00A465B8" w:rsidSect="0049208C">
          <w:pgSz w:w="16838" w:h="11906" w:orient="landscape"/>
          <w:pgMar w:top="1701" w:right="1418" w:bottom="1701" w:left="1418" w:header="709" w:footer="709" w:gutter="0"/>
          <w:cols w:space="708"/>
          <w:docGrid w:linePitch="360"/>
        </w:sectPr>
      </w:pPr>
    </w:p>
    <w:p w:rsidR="00171338" w:rsidRDefault="00255891" w:rsidP="00171338">
      <w:pPr>
        <w:pStyle w:val="Ttulo3"/>
        <w:rPr>
          <w:rFonts w:ascii="Calibri" w:hAnsi="Calibri"/>
          <w:color w:val="000000"/>
          <w:sz w:val="24"/>
          <w:szCs w:val="24"/>
          <w:lang w:val="es-CO"/>
        </w:rPr>
      </w:pPr>
      <w:bookmarkStart w:id="1742" w:name="_Toc223509192"/>
      <w:r w:rsidRPr="0041692C">
        <w:rPr>
          <w:rFonts w:ascii="Calibri" w:hAnsi="Calibri"/>
          <w:color w:val="000000"/>
          <w:sz w:val="24"/>
          <w:szCs w:val="24"/>
          <w:lang w:val="es-CO"/>
        </w:rPr>
        <w:lastRenderedPageBreak/>
        <w:t>Plan de Recolección de Métricas</w:t>
      </w:r>
      <w:bookmarkEnd w:id="1742"/>
    </w:p>
    <w:p w:rsidR="0041692C" w:rsidRDefault="0041692C" w:rsidP="0041692C">
      <w:pPr>
        <w:rPr>
          <w:lang w:val="es-CO"/>
        </w:rPr>
      </w:pPr>
    </w:p>
    <w:p w:rsidR="00B53645" w:rsidRDefault="00B53645" w:rsidP="0041692C">
      <w:pPr>
        <w:rPr>
          <w:lang w:val="es-CO"/>
        </w:rPr>
      </w:pPr>
      <w:r>
        <w:rPr>
          <w:lang w:val="es-CO"/>
        </w:rPr>
        <w:t>{</w:t>
      </w:r>
      <w:r w:rsidR="00D71BAF">
        <w:rPr>
          <w:lang w:val="es-CO"/>
        </w:rPr>
        <w:t>Revisión</w:t>
      </w:r>
      <w:r>
        <w:rPr>
          <w:lang w:val="es-CO"/>
        </w:rPr>
        <w:t xml:space="preserve"> de métricas propuestas}</w:t>
      </w:r>
    </w:p>
    <w:p w:rsidR="00D71BAF" w:rsidRPr="0041692C" w:rsidDel="00602C5F" w:rsidRDefault="00D71BAF" w:rsidP="0041692C">
      <w:pPr>
        <w:rPr>
          <w:del w:id="1743" w:author="WinuE" w:date="2009-02-27T18:09:00Z"/>
          <w:lang w:val="es-CO"/>
        </w:rPr>
      </w:pPr>
    </w:p>
    <w:p w:rsidR="00255891" w:rsidRPr="0041692C" w:rsidRDefault="00255891" w:rsidP="00166725">
      <w:pPr>
        <w:pStyle w:val="Ttulo2"/>
        <w:rPr>
          <w:rFonts w:ascii="Calibri" w:hAnsi="Calibri"/>
          <w:i w:val="0"/>
          <w:noProof/>
          <w:color w:val="000000"/>
          <w:sz w:val="26"/>
          <w:szCs w:val="26"/>
          <w:lang w:val="es-CO"/>
        </w:rPr>
      </w:pPr>
      <w:bookmarkStart w:id="1744" w:name="_Toc223509193"/>
      <w:r w:rsidRPr="0041692C">
        <w:rPr>
          <w:rFonts w:ascii="Calibri" w:hAnsi="Calibri"/>
          <w:i w:val="0"/>
          <w:noProof/>
          <w:color w:val="000000"/>
          <w:sz w:val="26"/>
          <w:szCs w:val="26"/>
          <w:lang w:val="es-CO"/>
        </w:rPr>
        <w:t>PLAN DE ADMINISTRACIÓN DE RIEGOS</w:t>
      </w:r>
      <w:bookmarkEnd w:id="1744"/>
    </w:p>
    <w:p w:rsidR="00255891" w:rsidRPr="0041692C" w:rsidRDefault="00255891" w:rsidP="007D4ABD">
      <w:pPr>
        <w:pStyle w:val="Ttulo2"/>
        <w:rPr>
          <w:rFonts w:ascii="Calibri" w:hAnsi="Calibri"/>
          <w:i w:val="0"/>
          <w:color w:val="000000"/>
          <w:sz w:val="26"/>
          <w:szCs w:val="26"/>
        </w:rPr>
      </w:pPr>
      <w:bookmarkStart w:id="1745" w:name="_Toc223509194"/>
      <w:r w:rsidRPr="0041692C">
        <w:rPr>
          <w:rFonts w:ascii="Calibri" w:hAnsi="Calibri"/>
          <w:i w:val="0"/>
          <w:color w:val="000000"/>
          <w:sz w:val="26"/>
          <w:szCs w:val="26"/>
        </w:rPr>
        <w:t>PLAN DE CIERRE</w:t>
      </w:r>
      <w:bookmarkEnd w:id="1745"/>
    </w:p>
    <w:p w:rsidR="00255891" w:rsidRDefault="00255891" w:rsidP="007C4F3C">
      <w:pPr>
        <w:autoSpaceDE w:val="0"/>
        <w:autoSpaceDN w:val="0"/>
        <w:adjustRightInd w:val="0"/>
        <w:jc w:val="both"/>
        <w:rPr>
          <w:rFonts w:ascii="Calibri" w:hAnsi="Calibri"/>
          <w:color w:val="000000"/>
          <w:sz w:val="22"/>
          <w:szCs w:val="22"/>
        </w:rPr>
      </w:pP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r w:rsidRPr="00085EC5">
        <w:rPr>
          <w:rFonts w:ascii="Calibri" w:hAnsi="Calibr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AA00AF"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AA00AF">
        <w:rPr>
          <w:rFonts w:ascii="Calibri" w:hAnsi="Calibri"/>
          <w:b/>
          <w:noProof/>
          <w:color w:val="000000" w:themeColor="text1"/>
          <w:sz w:val="22"/>
          <w:szCs w:val="22"/>
          <w:lang w:val="es-CO"/>
          <w:rPrChange w:id="1746" w:author="WinuE" w:date="2009-02-27T18:10:00Z">
            <w:rPr>
              <w:rFonts w:ascii="Calibri" w:hAnsi="Calibri"/>
              <w:noProof/>
              <w:color w:val="000000" w:themeColor="text1"/>
              <w:sz w:val="22"/>
              <w:szCs w:val="22"/>
              <w:u w:val="single"/>
              <w:lang w:val="es-CO"/>
            </w:rPr>
          </w:rPrChange>
        </w:rPr>
        <w:t>Trabajo en grupo:</w:t>
      </w:r>
      <w:r w:rsidR="00085EC5" w:rsidRPr="00085EC5">
        <w:rPr>
          <w:rFonts w:ascii="Calibri" w:hAnsi="Calibri"/>
          <w:noProof/>
          <w:color w:val="000000" w:themeColor="text1"/>
          <w:sz w:val="22"/>
          <w:szCs w:val="22"/>
          <w:lang w:val="es-CO"/>
        </w:rPr>
        <w:t xml:space="preserve">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AA00AF"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AA00AF">
        <w:rPr>
          <w:rFonts w:ascii="Calibri" w:hAnsi="Calibri"/>
          <w:b/>
          <w:noProof/>
          <w:color w:val="000000" w:themeColor="text1"/>
          <w:sz w:val="22"/>
          <w:szCs w:val="22"/>
          <w:lang w:val="es-CO"/>
          <w:rPrChange w:id="1747" w:author="WinuE" w:date="2009-02-27T18:10:00Z">
            <w:rPr>
              <w:rFonts w:ascii="Calibri" w:hAnsi="Calibri"/>
              <w:noProof/>
              <w:color w:val="000000" w:themeColor="text1"/>
              <w:sz w:val="22"/>
              <w:szCs w:val="22"/>
              <w:u w:val="single"/>
              <w:lang w:val="es-CO"/>
            </w:rPr>
          </w:rPrChange>
        </w:rPr>
        <w:t>Trabajo:</w:t>
      </w:r>
      <w:r w:rsidR="00085EC5" w:rsidRPr="00085EC5">
        <w:rPr>
          <w:rFonts w:ascii="Calibri" w:hAnsi="Calibri"/>
          <w:noProof/>
          <w:color w:val="000000" w:themeColor="text1"/>
          <w:sz w:val="22"/>
          <w:szCs w:val="22"/>
          <w:lang w:val="es-CO"/>
        </w:rPr>
        <w:t xml:space="preserve">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085EC5" w:rsidRPr="00085EC5" w:rsidRDefault="00085EC5" w:rsidP="00085EC5">
      <w:pPr>
        <w:autoSpaceDE w:val="0"/>
        <w:autoSpaceDN w:val="0"/>
        <w:adjustRightInd w:val="0"/>
        <w:jc w:val="both"/>
        <w:rPr>
          <w:rFonts w:ascii="Calibri" w:hAnsi="Calibri"/>
          <w:noProof/>
          <w:color w:val="000000" w:themeColor="text1"/>
          <w:sz w:val="22"/>
          <w:szCs w:val="22"/>
          <w:lang w:val="es-CO"/>
        </w:rPr>
      </w:pPr>
    </w:p>
    <w:p w:rsidR="00085EC5" w:rsidRPr="00085EC5" w:rsidRDefault="00AA00AF" w:rsidP="00085EC5">
      <w:pPr>
        <w:pStyle w:val="Prrafodelista"/>
        <w:numPr>
          <w:ilvl w:val="0"/>
          <w:numId w:val="23"/>
        </w:numPr>
        <w:autoSpaceDE w:val="0"/>
        <w:autoSpaceDN w:val="0"/>
        <w:adjustRightInd w:val="0"/>
        <w:ind w:left="360"/>
        <w:jc w:val="both"/>
        <w:rPr>
          <w:rFonts w:ascii="Calibri" w:hAnsi="Calibri"/>
          <w:noProof/>
          <w:color w:val="000000" w:themeColor="text1"/>
          <w:sz w:val="22"/>
          <w:szCs w:val="22"/>
          <w:lang w:val="es-CO"/>
        </w:rPr>
      </w:pPr>
      <w:r w:rsidRPr="00AA00AF">
        <w:rPr>
          <w:rFonts w:ascii="Calibri" w:hAnsi="Calibri"/>
          <w:b/>
          <w:noProof/>
          <w:color w:val="000000" w:themeColor="text1"/>
          <w:sz w:val="22"/>
          <w:szCs w:val="22"/>
          <w:lang w:val="es-CO"/>
          <w:rPrChange w:id="1748" w:author="WinuE" w:date="2009-02-27T18:10:00Z">
            <w:rPr>
              <w:rFonts w:ascii="Calibri" w:hAnsi="Calibri"/>
              <w:noProof/>
              <w:color w:val="000000" w:themeColor="text1"/>
              <w:sz w:val="22"/>
              <w:szCs w:val="22"/>
              <w:u w:val="single"/>
              <w:lang w:val="es-CO"/>
            </w:rPr>
          </w:rPrChange>
        </w:rPr>
        <w:t>Reunión con el cliente:</w:t>
      </w:r>
      <w:r w:rsidR="00085EC5" w:rsidRPr="00085EC5">
        <w:rPr>
          <w:rFonts w:ascii="Calibri" w:hAnsi="Calibri"/>
          <w:noProof/>
          <w:color w:val="000000" w:themeColor="text1"/>
          <w:sz w:val="22"/>
          <w:szCs w:val="22"/>
          <w:lang w:val="es-CO"/>
        </w:rPr>
        <w:t xml:space="preserv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171338" w:rsidRDefault="00171338" w:rsidP="007C4F3C">
      <w:pPr>
        <w:autoSpaceDE w:val="0"/>
        <w:autoSpaceDN w:val="0"/>
        <w:adjustRightInd w:val="0"/>
        <w:jc w:val="both"/>
        <w:rPr>
          <w:rFonts w:ascii="Calibri" w:hAnsi="Calibri"/>
          <w:noProof/>
          <w:color w:val="000000"/>
          <w:sz w:val="22"/>
          <w:szCs w:val="22"/>
          <w:lang w:val="es-CO"/>
        </w:rPr>
      </w:pPr>
    </w:p>
    <w:p w:rsidR="001B03D4" w:rsidRDefault="001B03D4"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rFonts w:ascii="Calibri" w:hAnsi="Calibri"/>
          <w:noProof/>
          <w:color w:val="000000"/>
          <w:sz w:val="22"/>
          <w:szCs w:val="22"/>
          <w:lang w:val="es-CO"/>
        </w:rPr>
      </w:pPr>
    </w:p>
    <w:p w:rsidR="00171338" w:rsidRDefault="00171338" w:rsidP="007C4F3C">
      <w:pPr>
        <w:autoSpaceDE w:val="0"/>
        <w:autoSpaceDN w:val="0"/>
        <w:adjustRightInd w:val="0"/>
        <w:jc w:val="both"/>
        <w:rPr>
          <w:ins w:id="1749" w:author="WinuE" w:date="2009-02-27T18:09:00Z"/>
          <w:rFonts w:ascii="Calibri" w:hAnsi="Calibri"/>
          <w:noProof/>
          <w:color w:val="000000"/>
          <w:sz w:val="22"/>
          <w:szCs w:val="22"/>
          <w:lang w:val="es-CO"/>
        </w:rPr>
      </w:pPr>
    </w:p>
    <w:p w:rsidR="00602C5F" w:rsidRDefault="00602C5F" w:rsidP="007C4F3C">
      <w:pPr>
        <w:autoSpaceDE w:val="0"/>
        <w:autoSpaceDN w:val="0"/>
        <w:adjustRightInd w:val="0"/>
        <w:jc w:val="both"/>
        <w:rPr>
          <w:rFonts w:ascii="Calibri" w:hAnsi="Calibri"/>
          <w:noProof/>
          <w:color w:val="000000"/>
          <w:sz w:val="22"/>
          <w:szCs w:val="22"/>
          <w:lang w:val="es-CO"/>
        </w:rPr>
      </w:pPr>
    </w:p>
    <w:p w:rsidR="00171338" w:rsidRPr="00DC7273" w:rsidRDefault="00171338" w:rsidP="007C4F3C">
      <w:pPr>
        <w:autoSpaceDE w:val="0"/>
        <w:autoSpaceDN w:val="0"/>
        <w:adjustRightInd w:val="0"/>
        <w:jc w:val="both"/>
        <w:rPr>
          <w:rFonts w:ascii="Calibri" w:hAnsi="Calibri"/>
          <w:noProof/>
          <w:color w:val="000000"/>
          <w:sz w:val="22"/>
          <w:szCs w:val="22"/>
          <w:lang w:val="es-CO"/>
        </w:rPr>
      </w:pPr>
    </w:p>
    <w:p w:rsidR="00255891" w:rsidRPr="00C039B0" w:rsidRDefault="00AA00AF" w:rsidP="00171338">
      <w:pPr>
        <w:pStyle w:val="Ttulo"/>
        <w:numPr>
          <w:ilvl w:val="0"/>
          <w:numId w:val="1"/>
        </w:numPr>
        <w:jc w:val="left"/>
        <w:rPr>
          <w:rFonts w:asciiTheme="minorHAnsi" w:hAnsiTheme="minorHAnsi"/>
          <w:noProof/>
          <w:sz w:val="28"/>
          <w:szCs w:val="26"/>
          <w:lang w:val="es-CO"/>
          <w:rPrChange w:id="1750" w:author="WinuE" w:date="2009-02-27T18:13:00Z">
            <w:rPr>
              <w:rFonts w:asciiTheme="minorHAnsi" w:hAnsiTheme="minorHAnsi"/>
              <w:noProof/>
              <w:color w:val="000000"/>
              <w:sz w:val="28"/>
              <w:szCs w:val="26"/>
              <w:lang w:val="es-CO"/>
            </w:rPr>
          </w:rPrChange>
        </w:rPr>
      </w:pPr>
      <w:bookmarkStart w:id="1751" w:name="_Toc223509195"/>
      <w:r w:rsidRPr="00AA00AF">
        <w:rPr>
          <w:rFonts w:asciiTheme="minorHAnsi" w:hAnsiTheme="minorHAnsi"/>
          <w:noProof/>
          <w:sz w:val="28"/>
          <w:szCs w:val="26"/>
          <w:lang w:val="es-CO"/>
          <w:rPrChange w:id="1752" w:author="WinuE" w:date="2009-02-27T18:13:00Z">
            <w:rPr>
              <w:rFonts w:asciiTheme="minorHAnsi" w:hAnsiTheme="minorHAnsi"/>
              <w:b w:val="0"/>
              <w:bCs w:val="0"/>
              <w:noProof/>
              <w:color w:val="000000"/>
              <w:kern w:val="0"/>
              <w:sz w:val="28"/>
              <w:szCs w:val="26"/>
              <w:u w:val="single"/>
              <w:lang w:val="es-CO"/>
            </w:rPr>
          </w:rPrChange>
        </w:rPr>
        <w:lastRenderedPageBreak/>
        <w:t>PLAN DE PROCESOS TÉCNICOS</w:t>
      </w:r>
      <w:bookmarkEnd w:id="1751"/>
      <w:r w:rsidRPr="00AA00AF">
        <w:rPr>
          <w:rFonts w:asciiTheme="minorHAnsi" w:hAnsiTheme="minorHAnsi"/>
          <w:sz w:val="28"/>
          <w:szCs w:val="26"/>
          <w:rPrChange w:id="1753" w:author="WinuE" w:date="2009-02-27T18:13:00Z">
            <w:rPr>
              <w:rFonts w:asciiTheme="minorHAnsi" w:hAnsiTheme="minorHAnsi"/>
              <w:b w:val="0"/>
              <w:bCs w:val="0"/>
              <w:color w:val="000000"/>
              <w:kern w:val="0"/>
              <w:sz w:val="28"/>
              <w:szCs w:val="26"/>
              <w:u w:val="single"/>
            </w:rPr>
          </w:rPrChange>
        </w:rPr>
        <w:fldChar w:fldCharType="begin"/>
      </w:r>
      <w:r w:rsidRPr="00AA00AF">
        <w:rPr>
          <w:rFonts w:asciiTheme="minorHAnsi" w:hAnsiTheme="minorHAnsi"/>
          <w:sz w:val="28"/>
          <w:szCs w:val="26"/>
          <w:rPrChange w:id="1754" w:author="WinuE" w:date="2009-02-27T18:13:00Z">
            <w:rPr>
              <w:rFonts w:asciiTheme="minorHAnsi" w:hAnsiTheme="minorHAnsi"/>
              <w:b w:val="0"/>
              <w:bCs w:val="0"/>
              <w:color w:val="000000"/>
              <w:kern w:val="0"/>
              <w:sz w:val="28"/>
              <w:szCs w:val="26"/>
              <w:u w:val="single"/>
            </w:rPr>
          </w:rPrChange>
        </w:rPr>
        <w:instrText xml:space="preserve"> XE "</w:instrText>
      </w:r>
      <w:r w:rsidRPr="00AA00AF">
        <w:rPr>
          <w:rFonts w:asciiTheme="minorHAnsi" w:hAnsiTheme="minorHAnsi"/>
          <w:noProof/>
          <w:sz w:val="28"/>
          <w:szCs w:val="26"/>
          <w:lang w:val="es-CO"/>
          <w:rPrChange w:id="1755" w:author="WinuE" w:date="2009-02-27T18:13:00Z">
            <w:rPr>
              <w:rFonts w:asciiTheme="minorHAnsi" w:hAnsiTheme="minorHAnsi"/>
              <w:b w:val="0"/>
              <w:bCs w:val="0"/>
              <w:noProof/>
              <w:color w:val="000000"/>
              <w:kern w:val="0"/>
              <w:sz w:val="28"/>
              <w:szCs w:val="26"/>
              <w:u w:val="single"/>
              <w:lang w:val="es-CO"/>
            </w:rPr>
          </w:rPrChange>
        </w:rPr>
        <w:instrText>PLAN DE PROCESOS TÉCNICOS</w:instrText>
      </w:r>
      <w:r w:rsidRPr="00AA00AF">
        <w:rPr>
          <w:rFonts w:asciiTheme="minorHAnsi" w:hAnsiTheme="minorHAnsi"/>
          <w:sz w:val="28"/>
          <w:szCs w:val="26"/>
          <w:rPrChange w:id="1756" w:author="WinuE" w:date="2009-02-27T18:13:00Z">
            <w:rPr>
              <w:rFonts w:asciiTheme="minorHAnsi" w:hAnsiTheme="minorHAnsi"/>
              <w:b w:val="0"/>
              <w:bCs w:val="0"/>
              <w:color w:val="000000"/>
              <w:kern w:val="0"/>
              <w:sz w:val="28"/>
              <w:szCs w:val="26"/>
              <w:u w:val="single"/>
            </w:rPr>
          </w:rPrChange>
        </w:rPr>
        <w:instrText xml:space="preserve">" </w:instrText>
      </w:r>
      <w:r w:rsidRPr="00AA00AF">
        <w:rPr>
          <w:rFonts w:asciiTheme="minorHAnsi" w:hAnsiTheme="minorHAnsi"/>
          <w:sz w:val="28"/>
          <w:szCs w:val="26"/>
          <w:rPrChange w:id="1757" w:author="WinuE" w:date="2009-02-27T18:13:00Z">
            <w:rPr>
              <w:rFonts w:asciiTheme="minorHAnsi" w:hAnsiTheme="minorHAnsi"/>
              <w:b w:val="0"/>
              <w:bCs w:val="0"/>
              <w:color w:val="000000"/>
              <w:kern w:val="0"/>
              <w:sz w:val="28"/>
              <w:szCs w:val="26"/>
              <w:u w:val="single"/>
            </w:rPr>
          </w:rPrChange>
        </w:rPr>
        <w:fldChar w:fldCharType="end"/>
      </w:r>
    </w:p>
    <w:p w:rsidR="00255891" w:rsidRPr="00C039B0" w:rsidRDefault="00AA00AF" w:rsidP="005C321C">
      <w:pPr>
        <w:pStyle w:val="Ttulo2"/>
        <w:rPr>
          <w:rFonts w:asciiTheme="minorHAnsi" w:hAnsiTheme="minorHAnsi"/>
          <w:i w:val="0"/>
          <w:sz w:val="26"/>
          <w:szCs w:val="26"/>
        </w:rPr>
      </w:pPr>
      <w:bookmarkStart w:id="1758" w:name="_Toc223509196"/>
      <w:r w:rsidRPr="00AA00AF">
        <w:rPr>
          <w:rFonts w:asciiTheme="minorHAnsi" w:hAnsiTheme="minorHAnsi"/>
          <w:i w:val="0"/>
          <w:sz w:val="26"/>
          <w:szCs w:val="26"/>
          <w:rPrChange w:id="1759" w:author="WinuE" w:date="2009-02-27T18:13:00Z">
            <w:rPr>
              <w:rFonts w:asciiTheme="minorHAnsi" w:hAnsiTheme="minorHAnsi"/>
              <w:b w:val="0"/>
              <w:bCs w:val="0"/>
              <w:i w:val="0"/>
              <w:iCs w:val="0"/>
              <w:color w:val="0000FF"/>
              <w:sz w:val="26"/>
              <w:szCs w:val="26"/>
              <w:u w:val="single"/>
            </w:rPr>
          </w:rPrChange>
        </w:rPr>
        <w:t>MODELO DE CICLO DE VIDA DEL PROCESO</w:t>
      </w:r>
      <w:bookmarkEnd w:id="1758"/>
    </w:p>
    <w:p w:rsidR="00B10166" w:rsidRPr="00C039B0" w:rsidRDefault="00AA00AF" w:rsidP="00B10166">
      <w:pPr>
        <w:pStyle w:val="Ttulo2"/>
        <w:rPr>
          <w:rFonts w:asciiTheme="minorHAnsi" w:hAnsiTheme="minorHAnsi"/>
          <w:i w:val="0"/>
          <w:sz w:val="26"/>
          <w:szCs w:val="26"/>
        </w:rPr>
      </w:pPr>
      <w:bookmarkStart w:id="1760" w:name="_Toc160917345"/>
      <w:bookmarkStart w:id="1761" w:name="_Toc223509197"/>
      <w:r w:rsidRPr="00AA00AF">
        <w:rPr>
          <w:rFonts w:asciiTheme="minorHAnsi" w:hAnsiTheme="minorHAnsi"/>
          <w:i w:val="0"/>
          <w:caps/>
          <w:sz w:val="26"/>
          <w:szCs w:val="26"/>
          <w:rPrChange w:id="1762" w:author="WinuE" w:date="2009-02-27T18:13:00Z">
            <w:rPr>
              <w:rFonts w:asciiTheme="minorHAnsi" w:hAnsiTheme="minorHAnsi"/>
              <w:b w:val="0"/>
              <w:bCs w:val="0"/>
              <w:i w:val="0"/>
              <w:iCs w:val="0"/>
              <w:caps/>
              <w:color w:val="000000"/>
              <w:sz w:val="26"/>
              <w:szCs w:val="26"/>
              <w:u w:val="single"/>
            </w:rPr>
          </w:rPrChange>
        </w:rPr>
        <w:t>Métodos, Herramientas y Técnicas</w:t>
      </w:r>
      <w:bookmarkEnd w:id="1760"/>
      <w:bookmarkEnd w:id="1761"/>
    </w:p>
    <w:p w:rsidR="00B10166" w:rsidRPr="005C321C" w:rsidRDefault="00B10166" w:rsidP="00B10166">
      <w:pPr>
        <w:pStyle w:val="Ttulo2"/>
        <w:rPr>
          <w:rFonts w:asciiTheme="minorHAnsi" w:hAnsiTheme="minorHAnsi"/>
          <w:i w:val="0"/>
          <w:sz w:val="26"/>
          <w:szCs w:val="26"/>
        </w:rPr>
      </w:pPr>
      <w:r w:rsidRPr="005C321C">
        <w:rPr>
          <w:rFonts w:asciiTheme="minorHAnsi" w:hAnsiTheme="minorHAnsi"/>
          <w:i w:val="0"/>
          <w:sz w:val="26"/>
          <w:szCs w:val="26"/>
        </w:rPr>
        <w:t xml:space="preserve"> </w:t>
      </w:r>
      <w:bookmarkStart w:id="1763" w:name="_Toc223509198"/>
      <w:r w:rsidRPr="005C321C">
        <w:rPr>
          <w:rFonts w:asciiTheme="minorHAnsi" w:hAnsiTheme="minorHAnsi"/>
          <w:i w:val="0"/>
          <w:sz w:val="26"/>
          <w:szCs w:val="26"/>
        </w:rPr>
        <w:t>PLAN DE INFRAESTRUCTURA</w:t>
      </w:r>
      <w:bookmarkEnd w:id="1763"/>
      <w:r w:rsidRPr="005C321C">
        <w:rPr>
          <w:rFonts w:asciiTheme="minorHAnsi" w:hAnsiTheme="minorHAnsi"/>
          <w:i w:val="0"/>
          <w:sz w:val="26"/>
          <w:szCs w:val="26"/>
        </w:rPr>
        <w:t xml:space="preserve"> </w:t>
      </w:r>
    </w:p>
    <w:p w:rsidR="00EE2055" w:rsidRDefault="00EE2055" w:rsidP="00EE2055"/>
    <w:p w:rsidR="00EE2055" w:rsidRPr="005C321C" w:rsidRDefault="00EE2055" w:rsidP="0066587E">
      <w:pPr>
        <w:ind w:firstLine="576"/>
        <w:jc w:val="both"/>
        <w:rPr>
          <w:rFonts w:asciiTheme="minorHAnsi" w:hAnsiTheme="minorHAnsi"/>
          <w:b/>
        </w:rPr>
      </w:pPr>
      <w:r w:rsidRPr="005C321C">
        <w:rPr>
          <w:rFonts w:asciiTheme="minorHAnsi" w:hAnsiTheme="minorHAnsi"/>
          <w:b/>
        </w:rPr>
        <w:t>6.3.1</w:t>
      </w:r>
      <w:r w:rsidRPr="005C321C">
        <w:rPr>
          <w:rFonts w:asciiTheme="minorHAnsi" w:hAnsiTheme="minorHAnsi"/>
          <w:b/>
        </w:rPr>
        <w:tab/>
        <w:t>Instalaciones</w:t>
      </w:r>
    </w:p>
    <w:p w:rsidR="00EE2055" w:rsidRPr="00444FF3" w:rsidRDefault="00EE2055" w:rsidP="0066587E">
      <w:pPr>
        <w:jc w:val="both"/>
        <w:rPr>
          <w:rFonts w:asciiTheme="minorHAnsi" w:hAnsiTheme="minorHAnsi"/>
          <w:sz w:val="22"/>
          <w:szCs w:val="22"/>
        </w:rPr>
      </w:pPr>
      <w:r w:rsidRPr="00444FF3">
        <w:rPr>
          <w:rFonts w:asciiTheme="minorHAnsi" w:hAnsiTheme="minorHAnsi"/>
          <w:sz w:val="22"/>
          <w:szCs w:val="22"/>
        </w:rPr>
        <w:t xml:space="preserve"> </w:t>
      </w:r>
    </w:p>
    <w:p w:rsidR="00EE2055" w:rsidRDefault="00EE2055" w:rsidP="0066587E">
      <w:pPr>
        <w:ind w:left="567"/>
        <w:jc w:val="both"/>
        <w:rPr>
          <w:rFonts w:asciiTheme="minorHAnsi" w:hAnsiTheme="minorHAnsi"/>
          <w:sz w:val="22"/>
          <w:szCs w:val="22"/>
        </w:rPr>
      </w:pPr>
      <w:r w:rsidRPr="00444FF3">
        <w:rPr>
          <w:rFonts w:asciiTheme="minorHAnsi" w:hAnsiTheme="minorHAnsi"/>
          <w:sz w:val="22"/>
          <w:szCs w:val="22"/>
        </w:rPr>
        <w:t xml:space="preserve">El desarrollo del proyecto se llevará a cabo en los ambientes personales (Respectivos Hogares) con los que cuenta cada integrante de </w:t>
      </w:r>
      <w:del w:id="1764" w:author="WinuE" w:date="2009-02-27T18:10:00Z">
        <w:r w:rsidRPr="00444FF3" w:rsidDel="00C039B0">
          <w:rPr>
            <w:rFonts w:asciiTheme="minorHAnsi" w:hAnsiTheme="minorHAnsi"/>
            <w:sz w:val="22"/>
            <w:szCs w:val="22"/>
          </w:rPr>
          <w:delText>IMIND</w:delText>
        </w:r>
      </w:del>
      <w:ins w:id="1765" w:author="WinuE" w:date="2009-02-27T18:10:00Z">
        <w:r w:rsidR="00C039B0" w:rsidRPr="00444FF3">
          <w:rPr>
            <w:rFonts w:asciiTheme="minorHAnsi" w:hAnsiTheme="minorHAnsi"/>
            <w:sz w:val="22"/>
            <w:szCs w:val="22"/>
          </w:rPr>
          <w:t>IM</w:t>
        </w:r>
        <w:r w:rsidR="00C039B0">
          <w:rPr>
            <w:rFonts w:asciiTheme="minorHAnsi" w:hAnsiTheme="minorHAnsi"/>
            <w:sz w:val="22"/>
            <w:szCs w:val="22"/>
          </w:rPr>
          <w:t>ind</w:t>
        </w:r>
      </w:ins>
      <w:r w:rsidRPr="00444FF3">
        <w:rPr>
          <w:rFonts w:asciiTheme="minorHAnsi" w:hAnsiTheme="minorHAnsi"/>
          <w:sz w:val="22"/>
          <w:szCs w:val="22"/>
        </w:rPr>
        <w:t>,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4F13CA" w:rsidRDefault="004F13CA" w:rsidP="0066587E">
      <w:pPr>
        <w:ind w:left="567"/>
        <w:jc w:val="both"/>
        <w:rPr>
          <w:rFonts w:asciiTheme="minorHAnsi" w:hAnsiTheme="minorHAnsi"/>
          <w:sz w:val="22"/>
          <w:szCs w:val="22"/>
        </w:rPr>
      </w:pPr>
    </w:p>
    <w:p w:rsidR="004F13CA" w:rsidRPr="00602C5F" w:rsidRDefault="00AA00AF" w:rsidP="0066587E">
      <w:pPr>
        <w:ind w:firstLine="567"/>
        <w:jc w:val="both"/>
        <w:rPr>
          <w:rFonts w:asciiTheme="minorHAnsi" w:hAnsiTheme="minorHAnsi"/>
          <w:b/>
          <w:szCs w:val="22"/>
          <w:rPrChange w:id="1766" w:author="WinuE" w:date="2009-02-27T18:10:00Z">
            <w:rPr>
              <w:rFonts w:asciiTheme="minorHAnsi" w:hAnsiTheme="minorHAnsi"/>
              <w:b/>
              <w:sz w:val="22"/>
              <w:szCs w:val="22"/>
            </w:rPr>
          </w:rPrChange>
        </w:rPr>
      </w:pPr>
      <w:r w:rsidRPr="00AA00AF">
        <w:rPr>
          <w:rFonts w:asciiTheme="minorHAnsi" w:hAnsiTheme="minorHAnsi"/>
          <w:b/>
          <w:szCs w:val="22"/>
          <w:rPrChange w:id="1767" w:author="WinuE" w:date="2009-02-27T18:10:00Z">
            <w:rPr>
              <w:rFonts w:asciiTheme="minorHAnsi" w:hAnsiTheme="minorHAnsi"/>
              <w:b/>
              <w:color w:val="0000FF"/>
              <w:sz w:val="22"/>
              <w:szCs w:val="22"/>
              <w:u w:val="single"/>
            </w:rPr>
          </w:rPrChange>
        </w:rPr>
        <w:t>6.3.2</w:t>
      </w:r>
      <w:r w:rsidRPr="00AA00AF">
        <w:rPr>
          <w:rFonts w:asciiTheme="minorHAnsi" w:hAnsiTheme="minorHAnsi"/>
          <w:b/>
          <w:szCs w:val="22"/>
          <w:rPrChange w:id="1768" w:author="WinuE" w:date="2009-02-27T18:10:00Z">
            <w:rPr>
              <w:rFonts w:asciiTheme="minorHAnsi" w:hAnsiTheme="minorHAnsi"/>
              <w:b/>
              <w:color w:val="0000FF"/>
              <w:sz w:val="22"/>
              <w:szCs w:val="22"/>
              <w:u w:val="single"/>
            </w:rPr>
          </w:rPrChange>
        </w:rPr>
        <w:tab/>
        <w:t xml:space="preserve">Redes de comunicación </w:t>
      </w:r>
    </w:p>
    <w:p w:rsidR="004F13CA" w:rsidRPr="00444FF3" w:rsidRDefault="004F13CA" w:rsidP="0066587E">
      <w:pPr>
        <w:jc w:val="both"/>
        <w:rPr>
          <w:rFonts w:asciiTheme="minorHAnsi" w:hAnsiTheme="minorHAnsi"/>
          <w:sz w:val="22"/>
          <w:szCs w:val="22"/>
        </w:rPr>
      </w:pPr>
    </w:p>
    <w:p w:rsidR="004F13CA" w:rsidRDefault="004F13CA" w:rsidP="0066587E">
      <w:pPr>
        <w:ind w:left="567"/>
        <w:jc w:val="both"/>
        <w:rPr>
          <w:rFonts w:asciiTheme="minorHAnsi" w:hAnsiTheme="minorHAnsi"/>
        </w:rPr>
      </w:pPr>
      <w:r w:rsidRPr="00444FF3">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Pr>
          <w:rFonts w:asciiTheme="minorHAnsi" w:hAnsiTheme="minorHAnsi"/>
        </w:rPr>
        <w:t xml:space="preserve"> </w:t>
      </w:r>
    </w:p>
    <w:p w:rsidR="004F13CA" w:rsidDel="00602C5F" w:rsidRDefault="004F13CA" w:rsidP="004F13CA">
      <w:pPr>
        <w:ind w:left="567"/>
        <w:jc w:val="both"/>
        <w:rPr>
          <w:del w:id="1769" w:author="WinuE" w:date="2009-02-27T18:09:00Z"/>
          <w:rFonts w:asciiTheme="minorHAnsi" w:hAnsiTheme="minorHAnsi"/>
          <w:sz w:val="22"/>
          <w:szCs w:val="22"/>
        </w:rPr>
      </w:pPr>
    </w:p>
    <w:p w:rsidR="00EE2055" w:rsidRPr="00EE2055" w:rsidDel="00602C5F" w:rsidRDefault="00EE2055" w:rsidP="00EE2055">
      <w:pPr>
        <w:rPr>
          <w:del w:id="1770" w:author="WinuE" w:date="2009-02-27T18:09:00Z"/>
        </w:rPr>
      </w:pPr>
    </w:p>
    <w:p w:rsidR="00255891" w:rsidRDefault="00255891" w:rsidP="00B10166">
      <w:pPr>
        <w:pStyle w:val="Ttulo2"/>
        <w:numPr>
          <w:ilvl w:val="1"/>
          <w:numId w:val="19"/>
        </w:numPr>
        <w:rPr>
          <w:rFonts w:ascii="Calibri" w:hAnsi="Calibri"/>
          <w:i w:val="0"/>
          <w:caps/>
          <w:noProof/>
          <w:color w:val="000000"/>
          <w:sz w:val="26"/>
          <w:szCs w:val="26"/>
          <w:lang w:val="es-CO"/>
        </w:rPr>
      </w:pPr>
      <w:bookmarkStart w:id="1771" w:name="_Toc223509199"/>
      <w:r w:rsidRPr="00B10166">
        <w:rPr>
          <w:rFonts w:ascii="Calibri" w:hAnsi="Calibri"/>
          <w:i w:val="0"/>
          <w:caps/>
          <w:noProof/>
          <w:color w:val="000000"/>
          <w:sz w:val="26"/>
          <w:szCs w:val="26"/>
          <w:lang w:val="es-CO"/>
        </w:rPr>
        <w:t>Plan de Aceptación del Producto</w:t>
      </w:r>
      <w:bookmarkEnd w:id="1771"/>
    </w:p>
    <w:p w:rsidR="003A13EC" w:rsidRDefault="003A13EC" w:rsidP="003A13EC">
      <w:pPr>
        <w:rPr>
          <w:lang w:val="es-CO"/>
        </w:rPr>
      </w:pPr>
    </w:p>
    <w:p w:rsidR="003A13EC" w:rsidRPr="00C039B0" w:rsidRDefault="00AA00AF" w:rsidP="003A13EC">
      <w:pPr>
        <w:jc w:val="both"/>
        <w:rPr>
          <w:rFonts w:asciiTheme="minorHAnsi" w:hAnsiTheme="minorHAnsi"/>
          <w:bCs/>
          <w:noProof/>
          <w:color w:val="000000"/>
          <w:kern w:val="28"/>
          <w:sz w:val="22"/>
          <w:szCs w:val="22"/>
          <w:lang w:val="es-CO"/>
          <w:rPrChange w:id="1772" w:author="WinuE" w:date="2009-02-27T18:14:00Z">
            <w:rPr>
              <w:rFonts w:ascii="Calibri" w:hAnsi="Calibri"/>
              <w:bCs/>
              <w:noProof/>
              <w:color w:val="000000"/>
              <w:kern w:val="28"/>
              <w:sz w:val="22"/>
              <w:szCs w:val="22"/>
              <w:lang w:val="es-CO"/>
            </w:rPr>
          </w:rPrChange>
        </w:rPr>
      </w:pPr>
      <w:r w:rsidRPr="00AA00AF">
        <w:rPr>
          <w:rFonts w:asciiTheme="minorHAnsi" w:hAnsiTheme="minorHAnsi"/>
          <w:bCs/>
          <w:noProof/>
          <w:color w:val="000000"/>
          <w:kern w:val="28"/>
          <w:sz w:val="22"/>
          <w:szCs w:val="22"/>
          <w:lang w:val="es-CO"/>
          <w:rPrChange w:id="1773" w:author="WinuE" w:date="2009-02-27T18:14:00Z">
            <w:rPr>
              <w:rFonts w:ascii="Calibri" w:hAnsi="Calibri"/>
              <w:bCs/>
              <w:noProof/>
              <w:color w:val="000000"/>
              <w:kern w:val="28"/>
              <w:sz w:val="22"/>
              <w:szCs w:val="22"/>
              <w:u w:val="single"/>
              <w:lang w:val="es-CO"/>
            </w:rPr>
          </w:rPrChange>
        </w:rPr>
        <w:t xml:space="preserve">Para que el proyecto sea aceptado se deben tener en cuenta ciertas actividades, así como el modelo de ciclo de vida </w:t>
      </w:r>
      <w:r w:rsidRPr="00AA00AF">
        <w:rPr>
          <w:rFonts w:asciiTheme="minorHAnsi" w:hAnsiTheme="minorHAnsi"/>
          <w:sz w:val="22"/>
          <w:szCs w:val="22"/>
          <w:rPrChange w:id="1774" w:author="WinuE" w:date="2009-02-27T18:14:00Z">
            <w:rPr>
              <w:rFonts w:asciiTheme="minorHAnsi" w:hAnsiTheme="minorHAnsi"/>
              <w:color w:val="0000FF"/>
              <w:u w:val="single"/>
            </w:rPr>
          </w:rPrChange>
        </w:rPr>
        <w:t>(ver sección 6.1 Modelo de ciclo de vida del proceso) el cual tiene en cuenta</w:t>
      </w:r>
      <w:r w:rsidRPr="00AA00AF">
        <w:rPr>
          <w:rFonts w:asciiTheme="minorHAnsi" w:hAnsiTheme="minorHAnsi"/>
          <w:bCs/>
          <w:noProof/>
          <w:color w:val="000000"/>
          <w:kern w:val="28"/>
          <w:sz w:val="22"/>
          <w:szCs w:val="22"/>
          <w:lang w:val="es-CO"/>
          <w:rPrChange w:id="1775" w:author="WinuE" w:date="2009-02-27T18:14:00Z">
            <w:rPr>
              <w:rFonts w:ascii="Calibri" w:hAnsi="Calibri"/>
              <w:bCs/>
              <w:noProof/>
              <w:color w:val="000000"/>
              <w:kern w:val="28"/>
              <w:sz w:val="22"/>
              <w:szCs w:val="22"/>
              <w:u w:val="single"/>
              <w:lang w:val="es-CO"/>
            </w:rPr>
          </w:rPrChange>
        </w:rPr>
        <w:t xml:space="preserve"> que el cliente da revisiones periodicas de los documentos los cuales le permirán a IMind desarrollar un producto con una calidad optima de acuerdo a los estandares de calidad.</w:t>
      </w:r>
    </w:p>
    <w:p w:rsidR="003A13EC" w:rsidRPr="00C039B0" w:rsidRDefault="003A13EC" w:rsidP="003A13EC">
      <w:pPr>
        <w:jc w:val="both"/>
        <w:rPr>
          <w:rFonts w:asciiTheme="minorHAnsi" w:hAnsiTheme="minorHAnsi"/>
          <w:bCs/>
          <w:noProof/>
          <w:color w:val="000000"/>
          <w:kern w:val="28"/>
          <w:sz w:val="22"/>
          <w:szCs w:val="22"/>
          <w:lang w:val="es-CO"/>
          <w:rPrChange w:id="1776" w:author="WinuE" w:date="2009-02-27T18:14:00Z">
            <w:rPr>
              <w:rFonts w:ascii="Calibri" w:hAnsi="Calibri"/>
              <w:bCs/>
              <w:noProof/>
              <w:color w:val="000000"/>
              <w:kern w:val="28"/>
              <w:sz w:val="22"/>
              <w:szCs w:val="22"/>
              <w:lang w:val="es-CO"/>
            </w:rPr>
          </w:rPrChange>
        </w:rPr>
      </w:pPr>
    </w:p>
    <w:p w:rsidR="003A13EC" w:rsidRDefault="003A13EC" w:rsidP="003A13EC">
      <w:pPr>
        <w:jc w:val="both"/>
        <w:rPr>
          <w:rFonts w:asciiTheme="minorHAnsi" w:hAnsiTheme="minorHAnsi"/>
        </w:rPr>
      </w:pPr>
      <w:r>
        <w:rPr>
          <w:rFonts w:ascii="Calibri" w:hAnsi="Calibri"/>
          <w:bCs/>
          <w:noProof/>
          <w:color w:val="000000"/>
          <w:kern w:val="28"/>
          <w:sz w:val="22"/>
          <w:szCs w:val="22"/>
          <w:lang w:val="es-CO"/>
        </w:rPr>
        <w:t>Dentro de las actividades se encuentran:</w:t>
      </w:r>
    </w:p>
    <w:p w:rsidR="003A13EC" w:rsidRDefault="003A13EC" w:rsidP="003A13EC">
      <w:pPr>
        <w:rPr>
          <w:rFonts w:asciiTheme="minorHAnsi" w:hAnsiTheme="minorHAnsi"/>
        </w:rPr>
      </w:pPr>
    </w:p>
    <w:tbl>
      <w:tblPr>
        <w:tblStyle w:val="Tablaconcuadrcula"/>
        <w:tblW w:w="0" w:type="auto"/>
        <w:tblLook w:val="0580"/>
      </w:tblPr>
      <w:tblGrid>
        <w:gridCol w:w="2480"/>
        <w:gridCol w:w="6240"/>
        <w:tblGridChange w:id="1777">
          <w:tblGrid>
            <w:gridCol w:w="2480"/>
            <w:gridCol w:w="6240"/>
          </w:tblGrid>
        </w:tblGridChange>
      </w:tblGrid>
      <w:tr w:rsidR="003A13EC" w:rsidRPr="00C039B0" w:rsidTr="00C039B0">
        <w:trPr>
          <w:trHeight w:val="272"/>
        </w:trPr>
        <w:tc>
          <w:tcPr>
            <w:tcW w:w="2480" w:type="dxa"/>
            <w:shd w:val="clear" w:color="auto" w:fill="D9D9D9" w:themeFill="background1" w:themeFillShade="D9"/>
          </w:tcPr>
          <w:p w:rsidR="003A13EC" w:rsidRPr="00C039B0" w:rsidRDefault="003A13EC" w:rsidP="00D23A50">
            <w:pPr>
              <w:rPr>
                <w:rFonts w:asciiTheme="minorHAnsi" w:hAnsiTheme="minorHAnsi"/>
                <w:b/>
                <w:sz w:val="22"/>
                <w:szCs w:val="22"/>
                <w:lang w:val="es-CO"/>
                <w:rPrChange w:id="1778" w:author="WinuE" w:date="2009-02-27T18:14:00Z">
                  <w:rPr>
                    <w:rFonts w:asciiTheme="minorHAnsi" w:hAnsiTheme="minorHAnsi"/>
                    <w:b/>
                    <w:lang w:val="es-CO" w:eastAsia="es-ES"/>
                  </w:rPr>
                </w:rPrChange>
              </w:rPr>
            </w:pPr>
          </w:p>
        </w:tc>
        <w:tc>
          <w:tcPr>
            <w:tcW w:w="6240" w:type="dxa"/>
            <w:shd w:val="clear" w:color="auto" w:fill="D9D9D9" w:themeFill="background1" w:themeFillShade="D9"/>
          </w:tcPr>
          <w:p w:rsidR="003A13EC" w:rsidRPr="00C039B0" w:rsidRDefault="003A13EC" w:rsidP="00D23A50">
            <w:pPr>
              <w:rPr>
                <w:rFonts w:asciiTheme="minorHAnsi" w:hAnsiTheme="minorHAnsi"/>
                <w:sz w:val="22"/>
                <w:szCs w:val="22"/>
                <w:lang w:val="es-CO"/>
                <w:rPrChange w:id="1779" w:author="WinuE" w:date="2009-02-27T18:14:00Z">
                  <w:rPr>
                    <w:rFonts w:asciiTheme="minorHAnsi" w:hAnsiTheme="minorHAnsi"/>
                    <w:lang w:val="es-CO" w:eastAsia="es-ES"/>
                  </w:rPr>
                </w:rPrChange>
              </w:rPr>
            </w:pPr>
          </w:p>
        </w:tc>
      </w:tr>
      <w:tr w:rsidR="003A13EC" w:rsidRPr="00C039B0" w:rsidTr="00C039B0">
        <w:trPr>
          <w:trHeight w:val="379"/>
        </w:trPr>
        <w:tc>
          <w:tcPr>
            <w:tcW w:w="2480" w:type="dxa"/>
            <w:shd w:val="clear" w:color="auto" w:fill="FFFFFF" w:themeFill="background1"/>
          </w:tcPr>
          <w:p w:rsidR="003A13EC" w:rsidRPr="00C039B0" w:rsidRDefault="00AA00AF" w:rsidP="00D23A50">
            <w:pPr>
              <w:rPr>
                <w:rFonts w:asciiTheme="minorHAnsi" w:hAnsiTheme="minorHAnsi"/>
                <w:b/>
                <w:sz w:val="22"/>
                <w:szCs w:val="22"/>
                <w:lang w:val="es-CO"/>
                <w:rPrChange w:id="1780" w:author="WinuE" w:date="2009-02-27T18:14:00Z">
                  <w:rPr>
                    <w:rFonts w:asciiTheme="minorHAnsi" w:hAnsiTheme="minorHAnsi"/>
                    <w:b/>
                    <w:lang w:val="es-CO" w:eastAsia="es-ES"/>
                  </w:rPr>
                </w:rPrChange>
              </w:rPr>
            </w:pPr>
            <w:r w:rsidRPr="00AA00AF">
              <w:rPr>
                <w:rFonts w:asciiTheme="minorHAnsi" w:hAnsiTheme="minorHAnsi"/>
                <w:b/>
                <w:sz w:val="22"/>
                <w:szCs w:val="22"/>
                <w:lang w:val="es-CO"/>
                <w:rPrChange w:id="1781" w:author="WinuE" w:date="2009-02-27T18:14:00Z">
                  <w:rPr>
                    <w:rFonts w:asciiTheme="minorHAnsi" w:hAnsiTheme="minorHAnsi"/>
                    <w:b/>
                    <w:color w:val="0000FF"/>
                    <w:u w:val="single"/>
                    <w:lang w:val="es-CO"/>
                  </w:rPr>
                </w:rPrChange>
              </w:rPr>
              <w:t>ACTIVIDAD</w:t>
            </w:r>
          </w:p>
        </w:tc>
        <w:tc>
          <w:tcPr>
            <w:tcW w:w="6240" w:type="dxa"/>
          </w:tcPr>
          <w:p w:rsidR="003A13EC" w:rsidRPr="00C039B0" w:rsidRDefault="00AA00AF" w:rsidP="00D23A50">
            <w:pPr>
              <w:jc w:val="both"/>
              <w:rPr>
                <w:rFonts w:asciiTheme="minorHAnsi" w:hAnsiTheme="minorHAnsi"/>
                <w:sz w:val="22"/>
                <w:szCs w:val="22"/>
                <w:lang w:val="es-CO"/>
                <w:rPrChange w:id="1782" w:author="WinuE" w:date="2009-02-27T18:14:00Z">
                  <w:rPr>
                    <w:rFonts w:asciiTheme="minorHAnsi" w:hAnsiTheme="minorHAnsi"/>
                    <w:lang w:val="es-CO" w:eastAsia="es-ES"/>
                  </w:rPr>
                </w:rPrChange>
              </w:rPr>
            </w:pPr>
            <w:r w:rsidRPr="00AA00AF">
              <w:rPr>
                <w:rFonts w:asciiTheme="minorHAnsi" w:hAnsiTheme="minorHAnsi"/>
                <w:sz w:val="22"/>
                <w:szCs w:val="22"/>
                <w:lang w:val="es-CO"/>
                <w:rPrChange w:id="1783" w:author="WinuE" w:date="2009-02-27T18:14:00Z">
                  <w:rPr>
                    <w:rFonts w:asciiTheme="minorHAnsi" w:hAnsiTheme="minorHAnsi"/>
                    <w:color w:val="0000FF"/>
                    <w:u w:val="single"/>
                    <w:lang w:val="es-CO"/>
                  </w:rPr>
                </w:rPrChange>
              </w:rPr>
              <w:t>Realizar entregas previas de los documentos al cliente, antes de la finalización de cada etapa.</w:t>
            </w:r>
          </w:p>
        </w:tc>
      </w:tr>
      <w:tr w:rsidR="003A13EC" w:rsidRPr="00C039B0" w:rsidTr="00C039B0">
        <w:tc>
          <w:tcPr>
            <w:tcW w:w="2480" w:type="dxa"/>
            <w:shd w:val="clear" w:color="auto" w:fill="FFFFFF" w:themeFill="background1"/>
          </w:tcPr>
          <w:p w:rsidR="003A13EC" w:rsidRPr="00C039B0" w:rsidRDefault="00AA00AF" w:rsidP="00D23A50">
            <w:pPr>
              <w:rPr>
                <w:rFonts w:asciiTheme="minorHAnsi" w:hAnsiTheme="minorHAnsi"/>
                <w:b/>
                <w:sz w:val="22"/>
                <w:szCs w:val="22"/>
                <w:lang w:val="es-CO"/>
                <w:rPrChange w:id="1784" w:author="WinuE" w:date="2009-02-27T18:14:00Z">
                  <w:rPr>
                    <w:rFonts w:asciiTheme="minorHAnsi" w:hAnsiTheme="minorHAnsi"/>
                    <w:b/>
                    <w:lang w:val="es-CO" w:eastAsia="es-ES"/>
                  </w:rPr>
                </w:rPrChange>
              </w:rPr>
            </w:pPr>
            <w:r w:rsidRPr="00AA00AF">
              <w:rPr>
                <w:rFonts w:asciiTheme="minorHAnsi" w:hAnsiTheme="minorHAnsi"/>
                <w:b/>
                <w:sz w:val="22"/>
                <w:szCs w:val="22"/>
                <w:lang w:val="es-CO"/>
                <w:rPrChange w:id="1785" w:author="WinuE" w:date="2009-02-27T18:14:00Z">
                  <w:rPr>
                    <w:rFonts w:asciiTheme="minorHAnsi" w:hAnsiTheme="minorHAnsi"/>
                    <w:b/>
                    <w:color w:val="0000FF"/>
                    <w:u w:val="single"/>
                    <w:lang w:val="es-CO"/>
                  </w:rPr>
                </w:rPrChange>
              </w:rPr>
              <w:t>METODOLOGÍA</w:t>
            </w:r>
          </w:p>
        </w:tc>
        <w:tc>
          <w:tcPr>
            <w:tcW w:w="6240" w:type="dxa"/>
          </w:tcPr>
          <w:p w:rsidR="003A13EC" w:rsidRPr="00C039B0" w:rsidRDefault="00AA00AF" w:rsidP="00D23A50">
            <w:pPr>
              <w:jc w:val="both"/>
              <w:rPr>
                <w:rFonts w:asciiTheme="minorHAnsi" w:hAnsiTheme="minorHAnsi"/>
                <w:sz w:val="22"/>
                <w:szCs w:val="22"/>
                <w:lang w:val="es-CO"/>
                <w:rPrChange w:id="1786" w:author="WinuE" w:date="2009-02-27T18:14:00Z">
                  <w:rPr>
                    <w:rFonts w:asciiTheme="minorHAnsi" w:hAnsiTheme="minorHAnsi"/>
                    <w:lang w:val="es-CO" w:eastAsia="es-ES"/>
                  </w:rPr>
                </w:rPrChange>
              </w:rPr>
            </w:pPr>
            <w:r w:rsidRPr="00AA00AF">
              <w:rPr>
                <w:rFonts w:asciiTheme="minorHAnsi" w:hAnsiTheme="minorHAnsi"/>
                <w:sz w:val="22"/>
                <w:szCs w:val="22"/>
                <w:lang w:val="es-CO"/>
                <w:rPrChange w:id="1787" w:author="WinuE" w:date="2009-02-27T18:14:00Z">
                  <w:rPr>
                    <w:rFonts w:asciiTheme="minorHAnsi" w:hAnsiTheme="minorHAnsi"/>
                    <w:color w:val="0000FF"/>
                    <w:u w:val="single"/>
                    <w:lang w:val="es-CO"/>
                  </w:rPr>
                </w:rPrChange>
              </w:rPr>
              <w:t>Desarrollar las actividades planeadas para cada etapa del proyecto</w:t>
            </w:r>
          </w:p>
        </w:tc>
      </w:tr>
      <w:tr w:rsidR="003A13EC" w:rsidRPr="00C039B0" w:rsidTr="00C039B0">
        <w:tc>
          <w:tcPr>
            <w:tcW w:w="2480" w:type="dxa"/>
            <w:shd w:val="clear" w:color="auto" w:fill="FFFFFF" w:themeFill="background1"/>
          </w:tcPr>
          <w:p w:rsidR="003A13EC" w:rsidRPr="00C039B0" w:rsidRDefault="00AA00AF" w:rsidP="00D23A50">
            <w:pPr>
              <w:rPr>
                <w:rFonts w:asciiTheme="minorHAnsi" w:hAnsiTheme="minorHAnsi"/>
                <w:b/>
                <w:sz w:val="22"/>
                <w:szCs w:val="22"/>
                <w:lang w:val="es-CO"/>
                <w:rPrChange w:id="1788" w:author="WinuE" w:date="2009-02-27T18:14:00Z">
                  <w:rPr>
                    <w:rFonts w:asciiTheme="minorHAnsi" w:hAnsiTheme="minorHAnsi"/>
                    <w:b/>
                    <w:lang w:val="es-CO" w:eastAsia="es-ES"/>
                  </w:rPr>
                </w:rPrChange>
              </w:rPr>
            </w:pPr>
            <w:r w:rsidRPr="00AA00AF">
              <w:rPr>
                <w:rFonts w:asciiTheme="minorHAnsi" w:hAnsiTheme="minorHAnsi"/>
                <w:b/>
                <w:sz w:val="22"/>
                <w:szCs w:val="22"/>
                <w:lang w:val="es-CO"/>
                <w:rPrChange w:id="1789" w:author="WinuE" w:date="2009-02-27T18:14:00Z">
                  <w:rPr>
                    <w:rFonts w:asciiTheme="minorHAnsi" w:hAnsiTheme="minorHAnsi"/>
                    <w:b/>
                    <w:color w:val="0000FF"/>
                    <w:u w:val="single"/>
                    <w:lang w:val="es-CO"/>
                  </w:rPr>
                </w:rPrChange>
              </w:rPr>
              <w:t>HERRAMIENTAS</w:t>
            </w:r>
          </w:p>
        </w:tc>
        <w:tc>
          <w:tcPr>
            <w:tcW w:w="6240" w:type="dxa"/>
          </w:tcPr>
          <w:p w:rsidR="003A13EC" w:rsidRPr="00C039B0" w:rsidRDefault="00AA00AF" w:rsidP="00D23A50">
            <w:pPr>
              <w:jc w:val="both"/>
              <w:rPr>
                <w:rFonts w:asciiTheme="minorHAnsi" w:hAnsiTheme="minorHAnsi"/>
                <w:sz w:val="22"/>
                <w:szCs w:val="22"/>
                <w:lang w:val="es-CO"/>
                <w:rPrChange w:id="1790" w:author="WinuE" w:date="2009-02-27T18:14:00Z">
                  <w:rPr>
                    <w:rFonts w:asciiTheme="minorHAnsi" w:hAnsiTheme="minorHAnsi"/>
                    <w:lang w:val="es-CO" w:eastAsia="es-ES"/>
                  </w:rPr>
                </w:rPrChange>
              </w:rPr>
            </w:pPr>
            <w:r w:rsidRPr="00AA00AF">
              <w:rPr>
                <w:rFonts w:asciiTheme="minorHAnsi" w:hAnsiTheme="minorHAnsi"/>
                <w:sz w:val="22"/>
                <w:szCs w:val="22"/>
                <w:lang w:val="es-CO"/>
                <w:rPrChange w:id="1791" w:author="WinuE" w:date="2009-02-27T18:14:00Z">
                  <w:rPr>
                    <w:rFonts w:asciiTheme="minorHAnsi" w:hAnsiTheme="minorHAnsi"/>
                    <w:color w:val="0000FF"/>
                    <w:u w:val="single"/>
                    <w:lang w:val="es-CO"/>
                  </w:rPr>
                </w:rPrChange>
              </w:rPr>
              <w:t>(Ver sección 6.2 métodos, Herramientas y técnicas)</w:t>
            </w:r>
          </w:p>
        </w:tc>
      </w:tr>
      <w:tr w:rsidR="003A13EC" w:rsidRPr="00C039B0" w:rsidTr="00C039B0">
        <w:tc>
          <w:tcPr>
            <w:tcW w:w="2480" w:type="dxa"/>
            <w:shd w:val="clear" w:color="auto" w:fill="FFFFFF" w:themeFill="background1"/>
          </w:tcPr>
          <w:p w:rsidR="003A13EC" w:rsidRPr="00C039B0" w:rsidRDefault="00AA00AF" w:rsidP="00D23A50">
            <w:pPr>
              <w:rPr>
                <w:rFonts w:asciiTheme="minorHAnsi" w:hAnsiTheme="minorHAnsi"/>
                <w:b/>
                <w:sz w:val="22"/>
                <w:szCs w:val="22"/>
                <w:lang w:val="es-CO"/>
                <w:rPrChange w:id="1792" w:author="WinuE" w:date="2009-02-27T18:14:00Z">
                  <w:rPr>
                    <w:rFonts w:asciiTheme="minorHAnsi" w:hAnsiTheme="minorHAnsi"/>
                    <w:b/>
                    <w:lang w:val="es-CO" w:eastAsia="es-ES"/>
                  </w:rPr>
                </w:rPrChange>
              </w:rPr>
            </w:pPr>
            <w:r w:rsidRPr="00AA00AF">
              <w:rPr>
                <w:rFonts w:asciiTheme="minorHAnsi" w:hAnsiTheme="minorHAnsi"/>
                <w:b/>
                <w:sz w:val="22"/>
                <w:szCs w:val="22"/>
                <w:lang w:val="es-CO"/>
                <w:rPrChange w:id="1793" w:author="WinuE" w:date="2009-02-27T18:14:00Z">
                  <w:rPr>
                    <w:rFonts w:asciiTheme="minorHAnsi" w:hAnsiTheme="minorHAnsi"/>
                    <w:b/>
                    <w:color w:val="0000FF"/>
                    <w:u w:val="single"/>
                    <w:lang w:val="es-CO"/>
                  </w:rPr>
                </w:rPrChange>
              </w:rPr>
              <w:t>RESPONSABLES</w:t>
            </w:r>
          </w:p>
        </w:tc>
        <w:tc>
          <w:tcPr>
            <w:tcW w:w="6240" w:type="dxa"/>
          </w:tcPr>
          <w:p w:rsidR="003A13EC" w:rsidRPr="00C039B0" w:rsidRDefault="00AA00AF" w:rsidP="00D23A50">
            <w:pPr>
              <w:jc w:val="both"/>
              <w:rPr>
                <w:rFonts w:asciiTheme="minorHAnsi" w:hAnsiTheme="minorHAnsi"/>
                <w:sz w:val="22"/>
                <w:szCs w:val="22"/>
                <w:lang w:val="es-CO"/>
                <w:rPrChange w:id="1794" w:author="WinuE" w:date="2009-02-27T18:14:00Z">
                  <w:rPr>
                    <w:rFonts w:asciiTheme="minorHAnsi" w:hAnsiTheme="minorHAnsi"/>
                    <w:lang w:val="es-CO" w:eastAsia="es-ES"/>
                  </w:rPr>
                </w:rPrChange>
              </w:rPr>
            </w:pPr>
            <w:r w:rsidRPr="00AA00AF">
              <w:rPr>
                <w:rFonts w:asciiTheme="minorHAnsi" w:hAnsiTheme="minorHAnsi"/>
                <w:sz w:val="22"/>
                <w:szCs w:val="22"/>
                <w:lang w:val="es-CO"/>
                <w:rPrChange w:id="1795" w:author="WinuE" w:date="2009-02-27T18:14:00Z">
                  <w:rPr>
                    <w:rFonts w:asciiTheme="minorHAnsi" w:hAnsiTheme="minorHAnsi"/>
                    <w:color w:val="0000FF"/>
                    <w:u w:val="single"/>
                    <w:lang w:val="es-CO"/>
                  </w:rPr>
                </w:rPrChange>
              </w:rPr>
              <w:t>IMind</w:t>
            </w:r>
          </w:p>
        </w:tc>
      </w:tr>
      <w:tr w:rsidR="003A13EC" w:rsidRPr="00C039B0" w:rsidTr="00C039B0">
        <w:tc>
          <w:tcPr>
            <w:tcW w:w="2480" w:type="dxa"/>
            <w:shd w:val="clear" w:color="auto" w:fill="D9D9D9" w:themeFill="background1" w:themeFillShade="D9"/>
          </w:tcPr>
          <w:p w:rsidR="003A13EC" w:rsidRPr="00C039B0" w:rsidRDefault="003A13EC" w:rsidP="008E58FD">
            <w:pPr>
              <w:keepNext/>
              <w:spacing w:before="240" w:after="60"/>
              <w:outlineLvl w:val="2"/>
              <w:rPr>
                <w:rFonts w:asciiTheme="minorHAnsi" w:hAnsiTheme="minorHAnsi"/>
                <w:b/>
                <w:sz w:val="22"/>
                <w:szCs w:val="22"/>
                <w:lang w:val="es-CO"/>
                <w:rPrChange w:id="1796"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3A13EC" w:rsidRPr="00C039B0" w:rsidRDefault="003A13EC" w:rsidP="008E58FD">
            <w:pPr>
              <w:keepNext/>
              <w:spacing w:before="240" w:after="60"/>
              <w:ind w:left="720"/>
              <w:jc w:val="both"/>
              <w:outlineLvl w:val="2"/>
              <w:rPr>
                <w:rFonts w:asciiTheme="minorHAnsi" w:hAnsiTheme="minorHAnsi"/>
                <w:sz w:val="22"/>
                <w:szCs w:val="22"/>
                <w:lang w:val="es-CO"/>
                <w:rPrChange w:id="1797" w:author="WinuE" w:date="2009-02-27T18:14:00Z">
                  <w:rPr>
                    <w:rFonts w:asciiTheme="minorHAnsi" w:hAnsiTheme="minorHAnsi"/>
                    <w:b/>
                    <w:bCs/>
                    <w:sz w:val="26"/>
                    <w:szCs w:val="26"/>
                    <w:lang w:val="es-CO" w:eastAsia="es-ES"/>
                  </w:rPr>
                </w:rPrChange>
              </w:rPr>
            </w:pPr>
          </w:p>
        </w:tc>
      </w:tr>
      <w:tr w:rsidR="003A13EC" w:rsidRPr="00C039B0" w:rsidTr="00C039B0">
        <w:tc>
          <w:tcPr>
            <w:tcW w:w="2480" w:type="dxa"/>
            <w:shd w:val="clear" w:color="auto" w:fill="FFFFFF" w:themeFill="background1"/>
          </w:tcPr>
          <w:p w:rsidR="003A13EC" w:rsidRPr="00C039B0" w:rsidRDefault="00AA00AF" w:rsidP="00D23A50">
            <w:pPr>
              <w:rPr>
                <w:rFonts w:asciiTheme="minorHAnsi" w:hAnsiTheme="minorHAnsi"/>
                <w:b/>
                <w:sz w:val="22"/>
                <w:szCs w:val="22"/>
                <w:lang w:val="es-CO"/>
                <w:rPrChange w:id="1798" w:author="WinuE" w:date="2009-02-27T18:14:00Z">
                  <w:rPr>
                    <w:rFonts w:asciiTheme="minorHAnsi" w:hAnsiTheme="minorHAnsi"/>
                    <w:b/>
                    <w:lang w:val="es-CO" w:eastAsia="es-ES"/>
                  </w:rPr>
                </w:rPrChange>
              </w:rPr>
            </w:pPr>
            <w:r w:rsidRPr="00AA00AF">
              <w:rPr>
                <w:rFonts w:asciiTheme="minorHAnsi" w:hAnsiTheme="minorHAnsi"/>
                <w:b/>
                <w:sz w:val="22"/>
                <w:szCs w:val="22"/>
                <w:lang w:val="es-CO"/>
                <w:rPrChange w:id="1799" w:author="WinuE" w:date="2009-02-27T18:14:00Z">
                  <w:rPr>
                    <w:rFonts w:asciiTheme="minorHAnsi" w:hAnsiTheme="minorHAnsi"/>
                    <w:b/>
                    <w:color w:val="0000FF"/>
                    <w:u w:val="single"/>
                    <w:lang w:val="es-CO"/>
                  </w:rPr>
                </w:rPrChange>
              </w:rPr>
              <w:t>ACTIVIDAD</w:t>
            </w:r>
          </w:p>
        </w:tc>
        <w:tc>
          <w:tcPr>
            <w:tcW w:w="6240" w:type="dxa"/>
            <w:shd w:val="clear" w:color="auto" w:fill="FFFFFF" w:themeFill="background1"/>
          </w:tcPr>
          <w:p w:rsidR="003A13EC" w:rsidRPr="00C039B0" w:rsidRDefault="00AA00AF" w:rsidP="00D23A50">
            <w:pPr>
              <w:jc w:val="both"/>
              <w:rPr>
                <w:rFonts w:asciiTheme="minorHAnsi" w:hAnsiTheme="minorHAnsi"/>
                <w:sz w:val="22"/>
                <w:szCs w:val="22"/>
                <w:lang w:val="es-CO"/>
                <w:rPrChange w:id="1800" w:author="WinuE" w:date="2009-02-27T18:14:00Z">
                  <w:rPr>
                    <w:rFonts w:asciiTheme="minorHAnsi" w:hAnsiTheme="minorHAnsi"/>
                    <w:lang w:val="es-CO" w:eastAsia="es-ES"/>
                  </w:rPr>
                </w:rPrChange>
              </w:rPr>
            </w:pPr>
            <w:r w:rsidRPr="00AA00AF">
              <w:rPr>
                <w:rFonts w:asciiTheme="minorHAnsi" w:hAnsiTheme="minorHAnsi"/>
                <w:sz w:val="22"/>
                <w:szCs w:val="22"/>
                <w:lang w:val="es-CO"/>
                <w:rPrChange w:id="1801" w:author="WinuE" w:date="2009-02-27T18:14:00Z">
                  <w:rPr>
                    <w:rFonts w:asciiTheme="minorHAnsi" w:hAnsiTheme="minorHAnsi"/>
                    <w:color w:val="0000FF"/>
                    <w:u w:val="single"/>
                    <w:lang w:val="es-CO"/>
                  </w:rPr>
                </w:rPrChange>
              </w:rPr>
              <w:t>Entregar los documentos finales de cada etapa en el horario acordado por el cliente</w:t>
            </w:r>
          </w:p>
        </w:tc>
      </w:tr>
      <w:tr w:rsidR="003A13EC" w:rsidRPr="00C039B0" w:rsidTr="00C039B0">
        <w:tc>
          <w:tcPr>
            <w:tcW w:w="2480" w:type="dxa"/>
            <w:shd w:val="clear" w:color="auto" w:fill="FFFFFF" w:themeFill="background1"/>
          </w:tcPr>
          <w:p w:rsidR="003A13EC" w:rsidRPr="00C039B0" w:rsidRDefault="00AA00AF" w:rsidP="00D23A50">
            <w:pPr>
              <w:rPr>
                <w:rFonts w:asciiTheme="minorHAnsi" w:hAnsiTheme="minorHAnsi"/>
                <w:b/>
                <w:sz w:val="22"/>
                <w:szCs w:val="22"/>
                <w:lang w:val="es-CO"/>
                <w:rPrChange w:id="1802" w:author="WinuE" w:date="2009-02-27T18:14:00Z">
                  <w:rPr>
                    <w:rFonts w:asciiTheme="minorHAnsi" w:hAnsiTheme="minorHAnsi"/>
                    <w:b/>
                    <w:lang w:val="es-CO" w:eastAsia="es-ES"/>
                  </w:rPr>
                </w:rPrChange>
              </w:rPr>
            </w:pPr>
            <w:r w:rsidRPr="00AA00AF">
              <w:rPr>
                <w:rFonts w:asciiTheme="minorHAnsi" w:hAnsiTheme="minorHAnsi"/>
                <w:b/>
                <w:sz w:val="22"/>
                <w:szCs w:val="22"/>
                <w:lang w:val="es-CO"/>
                <w:rPrChange w:id="1803" w:author="WinuE" w:date="2009-02-27T18:14:00Z">
                  <w:rPr>
                    <w:rFonts w:asciiTheme="minorHAnsi" w:hAnsiTheme="minorHAnsi"/>
                    <w:b/>
                    <w:color w:val="0000FF"/>
                    <w:u w:val="single"/>
                    <w:lang w:val="es-CO"/>
                  </w:rPr>
                </w:rPrChange>
              </w:rPr>
              <w:t>METODOLOGÍA</w:t>
            </w:r>
          </w:p>
        </w:tc>
        <w:tc>
          <w:tcPr>
            <w:tcW w:w="6240" w:type="dxa"/>
            <w:shd w:val="clear" w:color="auto" w:fill="FFFFFF" w:themeFill="background1"/>
          </w:tcPr>
          <w:p w:rsidR="003A13EC" w:rsidRPr="00C039B0" w:rsidRDefault="00AA00AF" w:rsidP="00D23A50">
            <w:pPr>
              <w:jc w:val="both"/>
              <w:rPr>
                <w:rFonts w:asciiTheme="minorHAnsi" w:hAnsiTheme="minorHAnsi"/>
                <w:sz w:val="22"/>
                <w:szCs w:val="22"/>
                <w:lang w:val="es-CO"/>
                <w:rPrChange w:id="1804" w:author="WinuE" w:date="2009-02-27T18:14:00Z">
                  <w:rPr>
                    <w:rFonts w:asciiTheme="minorHAnsi" w:hAnsiTheme="minorHAnsi"/>
                    <w:lang w:val="es-CO" w:eastAsia="es-ES"/>
                  </w:rPr>
                </w:rPrChange>
              </w:rPr>
            </w:pPr>
            <w:r w:rsidRPr="00AA00AF">
              <w:rPr>
                <w:rFonts w:asciiTheme="minorHAnsi" w:hAnsiTheme="minorHAnsi"/>
                <w:sz w:val="22"/>
                <w:szCs w:val="22"/>
                <w:lang w:val="es-CO"/>
                <w:rPrChange w:id="1805" w:author="WinuE" w:date="2009-02-27T18:14:00Z">
                  <w:rPr>
                    <w:rFonts w:asciiTheme="minorHAnsi" w:hAnsiTheme="minorHAnsi"/>
                    <w:color w:val="0000FF"/>
                    <w:u w:val="single"/>
                    <w:lang w:val="es-CO"/>
                  </w:rPr>
                </w:rPrChange>
              </w:rPr>
              <w:t xml:space="preserve">Tener los documentos listos e impresos mínimo dos días antes de </w:t>
            </w:r>
            <w:r w:rsidRPr="00AA00AF">
              <w:rPr>
                <w:rFonts w:asciiTheme="minorHAnsi" w:hAnsiTheme="minorHAnsi"/>
                <w:sz w:val="22"/>
                <w:szCs w:val="22"/>
                <w:lang w:val="es-CO"/>
                <w:rPrChange w:id="1806" w:author="WinuE" w:date="2009-02-27T18:14:00Z">
                  <w:rPr>
                    <w:rFonts w:asciiTheme="minorHAnsi" w:hAnsiTheme="minorHAnsi"/>
                    <w:color w:val="0000FF"/>
                    <w:u w:val="single"/>
                    <w:lang w:val="es-CO"/>
                  </w:rPr>
                </w:rPrChange>
              </w:rPr>
              <w:lastRenderedPageBreak/>
              <w:t>la entrega.</w:t>
            </w:r>
          </w:p>
        </w:tc>
      </w:tr>
      <w:tr w:rsidR="003A13EC" w:rsidRPr="00C039B0" w:rsidTr="00C039B0">
        <w:tc>
          <w:tcPr>
            <w:tcW w:w="2480" w:type="dxa"/>
            <w:shd w:val="clear" w:color="auto" w:fill="FFFFFF" w:themeFill="background1"/>
          </w:tcPr>
          <w:p w:rsidR="003A13EC" w:rsidRPr="00C039B0" w:rsidRDefault="00AA00AF" w:rsidP="00D23A50">
            <w:pPr>
              <w:rPr>
                <w:rFonts w:asciiTheme="minorHAnsi" w:hAnsiTheme="minorHAnsi"/>
                <w:b/>
                <w:sz w:val="22"/>
                <w:szCs w:val="22"/>
                <w:lang w:val="es-CO"/>
                <w:rPrChange w:id="1807" w:author="WinuE" w:date="2009-02-27T18:14:00Z">
                  <w:rPr>
                    <w:rFonts w:asciiTheme="minorHAnsi" w:hAnsiTheme="minorHAnsi"/>
                    <w:b/>
                    <w:lang w:val="es-CO" w:eastAsia="es-ES"/>
                  </w:rPr>
                </w:rPrChange>
              </w:rPr>
            </w:pPr>
            <w:r w:rsidRPr="00AA00AF">
              <w:rPr>
                <w:rFonts w:asciiTheme="minorHAnsi" w:hAnsiTheme="minorHAnsi"/>
                <w:b/>
                <w:sz w:val="22"/>
                <w:szCs w:val="22"/>
                <w:lang w:val="es-CO"/>
                <w:rPrChange w:id="1808" w:author="WinuE" w:date="2009-02-27T18:14:00Z">
                  <w:rPr>
                    <w:rFonts w:asciiTheme="minorHAnsi" w:hAnsiTheme="minorHAnsi"/>
                    <w:b/>
                    <w:color w:val="0000FF"/>
                    <w:u w:val="single"/>
                    <w:lang w:val="es-CO"/>
                  </w:rPr>
                </w:rPrChange>
              </w:rPr>
              <w:lastRenderedPageBreak/>
              <w:t>HERRAMIENTAS</w:t>
            </w:r>
          </w:p>
        </w:tc>
        <w:tc>
          <w:tcPr>
            <w:tcW w:w="6240" w:type="dxa"/>
            <w:shd w:val="clear" w:color="auto" w:fill="FFFFFF" w:themeFill="background1"/>
          </w:tcPr>
          <w:p w:rsidR="003A13EC" w:rsidRPr="00C039B0" w:rsidRDefault="00AA00AF" w:rsidP="00D23A50">
            <w:pPr>
              <w:jc w:val="both"/>
              <w:rPr>
                <w:rFonts w:asciiTheme="minorHAnsi" w:hAnsiTheme="minorHAnsi"/>
                <w:sz w:val="22"/>
                <w:szCs w:val="22"/>
                <w:lang w:val="es-CO"/>
                <w:rPrChange w:id="1809" w:author="WinuE" w:date="2009-02-27T18:14:00Z">
                  <w:rPr>
                    <w:rFonts w:asciiTheme="minorHAnsi" w:hAnsiTheme="minorHAnsi"/>
                    <w:lang w:val="es-CO" w:eastAsia="es-ES"/>
                  </w:rPr>
                </w:rPrChange>
              </w:rPr>
            </w:pPr>
            <w:r w:rsidRPr="00AA00AF">
              <w:rPr>
                <w:rFonts w:asciiTheme="minorHAnsi" w:hAnsiTheme="minorHAnsi"/>
                <w:sz w:val="22"/>
                <w:szCs w:val="22"/>
                <w:lang w:val="es-CO"/>
                <w:rPrChange w:id="1810" w:author="WinuE" w:date="2009-02-27T18:14:00Z">
                  <w:rPr>
                    <w:rFonts w:asciiTheme="minorHAnsi" w:hAnsiTheme="minorHAnsi"/>
                    <w:color w:val="0000FF"/>
                    <w:u w:val="single"/>
                    <w:lang w:val="es-CO"/>
                  </w:rPr>
                </w:rPrChange>
              </w:rPr>
              <w:t>(Ver sección 6.2 métodos, Herramientas y técnicas)</w:t>
            </w:r>
          </w:p>
        </w:tc>
      </w:tr>
      <w:tr w:rsidR="003A13EC" w:rsidRPr="00C039B0" w:rsidTr="00C039B0">
        <w:tc>
          <w:tcPr>
            <w:tcW w:w="2480" w:type="dxa"/>
            <w:shd w:val="clear" w:color="auto" w:fill="FFFFFF" w:themeFill="background1"/>
          </w:tcPr>
          <w:p w:rsidR="003A13EC" w:rsidRPr="00C039B0" w:rsidRDefault="00AA00AF" w:rsidP="00D23A50">
            <w:pPr>
              <w:rPr>
                <w:rFonts w:asciiTheme="minorHAnsi" w:hAnsiTheme="minorHAnsi"/>
                <w:b/>
                <w:sz w:val="22"/>
                <w:szCs w:val="22"/>
                <w:lang w:val="es-CO"/>
                <w:rPrChange w:id="1811" w:author="WinuE" w:date="2009-02-27T18:14:00Z">
                  <w:rPr>
                    <w:rFonts w:asciiTheme="minorHAnsi" w:hAnsiTheme="minorHAnsi"/>
                    <w:b/>
                    <w:lang w:val="es-CO" w:eastAsia="es-ES"/>
                  </w:rPr>
                </w:rPrChange>
              </w:rPr>
            </w:pPr>
            <w:r w:rsidRPr="00AA00AF">
              <w:rPr>
                <w:rFonts w:asciiTheme="minorHAnsi" w:hAnsiTheme="minorHAnsi"/>
                <w:b/>
                <w:sz w:val="22"/>
                <w:szCs w:val="22"/>
                <w:lang w:val="es-CO"/>
                <w:rPrChange w:id="1812" w:author="WinuE" w:date="2009-02-27T18:14:00Z">
                  <w:rPr>
                    <w:rFonts w:asciiTheme="minorHAnsi" w:hAnsiTheme="minorHAnsi"/>
                    <w:b/>
                    <w:color w:val="0000FF"/>
                    <w:u w:val="single"/>
                    <w:lang w:val="es-CO"/>
                  </w:rPr>
                </w:rPrChange>
              </w:rPr>
              <w:t>RESPONSABLES</w:t>
            </w:r>
          </w:p>
        </w:tc>
        <w:tc>
          <w:tcPr>
            <w:tcW w:w="6240" w:type="dxa"/>
            <w:shd w:val="clear" w:color="auto" w:fill="FFFFFF" w:themeFill="background1"/>
          </w:tcPr>
          <w:p w:rsidR="003A13EC" w:rsidRPr="00C039B0" w:rsidRDefault="00AA00AF" w:rsidP="00D23A50">
            <w:pPr>
              <w:jc w:val="both"/>
              <w:rPr>
                <w:rFonts w:asciiTheme="minorHAnsi" w:hAnsiTheme="minorHAnsi"/>
                <w:sz w:val="22"/>
                <w:szCs w:val="22"/>
                <w:lang w:val="es-CO"/>
                <w:rPrChange w:id="1813" w:author="WinuE" w:date="2009-02-27T18:14:00Z">
                  <w:rPr>
                    <w:rFonts w:asciiTheme="minorHAnsi" w:hAnsiTheme="minorHAnsi"/>
                    <w:lang w:val="es-CO" w:eastAsia="es-ES"/>
                  </w:rPr>
                </w:rPrChange>
              </w:rPr>
            </w:pPr>
            <w:r w:rsidRPr="00AA00AF">
              <w:rPr>
                <w:rFonts w:asciiTheme="minorHAnsi" w:hAnsiTheme="minorHAnsi"/>
                <w:sz w:val="22"/>
                <w:szCs w:val="22"/>
                <w:lang w:val="es-CO"/>
                <w:rPrChange w:id="1814" w:author="WinuE" w:date="2009-02-27T18:14:00Z">
                  <w:rPr>
                    <w:rFonts w:asciiTheme="minorHAnsi" w:hAnsiTheme="minorHAnsi"/>
                    <w:color w:val="0000FF"/>
                    <w:u w:val="single"/>
                    <w:lang w:val="es-CO"/>
                  </w:rPr>
                </w:rPrChange>
              </w:rPr>
              <w:t>IMind</w:t>
            </w:r>
          </w:p>
        </w:tc>
      </w:tr>
      <w:tr w:rsidR="003A13EC" w:rsidRPr="00C039B0" w:rsidTr="00C039B0">
        <w:tc>
          <w:tcPr>
            <w:tcW w:w="2480" w:type="dxa"/>
            <w:shd w:val="clear" w:color="auto" w:fill="D9D9D9" w:themeFill="background1" w:themeFillShade="D9"/>
          </w:tcPr>
          <w:p w:rsidR="003A13EC" w:rsidRPr="00C039B0" w:rsidRDefault="003A13EC" w:rsidP="008E58FD">
            <w:pPr>
              <w:keepNext/>
              <w:spacing w:before="240" w:after="60"/>
              <w:ind w:left="720"/>
              <w:outlineLvl w:val="2"/>
              <w:rPr>
                <w:rFonts w:asciiTheme="minorHAnsi" w:hAnsiTheme="minorHAnsi"/>
                <w:b/>
                <w:sz w:val="22"/>
                <w:szCs w:val="22"/>
                <w:lang w:val="es-CO"/>
                <w:rPrChange w:id="1815"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3A13EC" w:rsidRPr="00C039B0" w:rsidRDefault="003A13EC" w:rsidP="008E58FD">
            <w:pPr>
              <w:keepNext/>
              <w:spacing w:before="240" w:after="60"/>
              <w:ind w:left="720"/>
              <w:jc w:val="both"/>
              <w:outlineLvl w:val="2"/>
              <w:rPr>
                <w:rFonts w:asciiTheme="minorHAnsi" w:hAnsiTheme="minorHAnsi"/>
                <w:sz w:val="22"/>
                <w:szCs w:val="22"/>
                <w:lang w:val="es-CO"/>
                <w:rPrChange w:id="1816" w:author="WinuE" w:date="2009-02-27T18:14:00Z">
                  <w:rPr>
                    <w:rFonts w:asciiTheme="minorHAnsi" w:hAnsiTheme="minorHAnsi"/>
                    <w:b/>
                    <w:bCs/>
                    <w:sz w:val="26"/>
                    <w:szCs w:val="26"/>
                    <w:lang w:val="es-CO" w:eastAsia="es-ES"/>
                  </w:rPr>
                </w:rPrChange>
              </w:rPr>
            </w:pPr>
          </w:p>
        </w:tc>
      </w:tr>
      <w:tr w:rsidR="003A13EC" w:rsidRPr="00C039B0" w:rsidTr="00C039B0">
        <w:tblPrEx>
          <w:tblW w:w="0" w:type="auto"/>
          <w:tblLook w:val="0580"/>
          <w:tblPrExChange w:id="1817" w:author="WinuE" w:date="2009-02-27T18:17:00Z">
            <w:tblPrEx>
              <w:tblW w:w="0" w:type="auto"/>
              <w:tblLook w:val="0580"/>
            </w:tblPrEx>
          </w:tblPrExChange>
        </w:tblPrEx>
        <w:trPr>
          <w:trHeight w:val="308"/>
          <w:trPrChange w:id="1818" w:author="WinuE" w:date="2009-02-27T18:17:00Z">
            <w:trPr>
              <w:trHeight w:val="642"/>
            </w:trPr>
          </w:trPrChange>
        </w:trPr>
        <w:tc>
          <w:tcPr>
            <w:tcW w:w="2480" w:type="dxa"/>
            <w:shd w:val="clear" w:color="auto" w:fill="FFFFFF" w:themeFill="background1"/>
            <w:tcPrChange w:id="1819" w:author="WinuE" w:date="2009-02-27T18:17:00Z">
              <w:tcPr>
                <w:tcW w:w="2480" w:type="dxa"/>
                <w:shd w:val="clear" w:color="auto" w:fill="FFFFFF" w:themeFill="background1"/>
              </w:tcPr>
            </w:tcPrChange>
          </w:tcPr>
          <w:p w:rsidR="003A13EC" w:rsidRPr="00C039B0" w:rsidRDefault="00AA00AF" w:rsidP="00D23A50">
            <w:pPr>
              <w:rPr>
                <w:rFonts w:asciiTheme="minorHAnsi" w:hAnsiTheme="minorHAnsi"/>
                <w:b/>
                <w:sz w:val="22"/>
                <w:szCs w:val="22"/>
                <w:lang w:val="es-CO"/>
                <w:rPrChange w:id="1820" w:author="WinuE" w:date="2009-02-27T18:14:00Z">
                  <w:rPr>
                    <w:rFonts w:asciiTheme="minorHAnsi" w:hAnsiTheme="minorHAnsi"/>
                    <w:b/>
                    <w:lang w:val="es-CO" w:eastAsia="es-ES"/>
                  </w:rPr>
                </w:rPrChange>
              </w:rPr>
            </w:pPr>
            <w:r w:rsidRPr="00AA00AF">
              <w:rPr>
                <w:rFonts w:asciiTheme="minorHAnsi" w:hAnsiTheme="minorHAnsi"/>
                <w:b/>
                <w:sz w:val="22"/>
                <w:szCs w:val="22"/>
                <w:lang w:val="es-CO"/>
                <w:rPrChange w:id="1821" w:author="WinuE" w:date="2009-02-27T18:14:00Z">
                  <w:rPr>
                    <w:rFonts w:asciiTheme="minorHAnsi" w:hAnsiTheme="minorHAnsi"/>
                    <w:b/>
                    <w:color w:val="0000FF"/>
                    <w:u w:val="single"/>
                    <w:lang w:val="es-CO"/>
                  </w:rPr>
                </w:rPrChange>
              </w:rPr>
              <w:t>ACTIVIDAD</w:t>
            </w:r>
          </w:p>
        </w:tc>
        <w:tc>
          <w:tcPr>
            <w:tcW w:w="6240" w:type="dxa"/>
            <w:tcPrChange w:id="1822" w:author="WinuE" w:date="2009-02-27T18:17:00Z">
              <w:tcPr>
                <w:tcW w:w="6240" w:type="dxa"/>
              </w:tcPr>
            </w:tcPrChange>
          </w:tcPr>
          <w:p w:rsidR="003A13EC" w:rsidRPr="00C039B0" w:rsidRDefault="00AA00AF" w:rsidP="00D23A50">
            <w:pPr>
              <w:jc w:val="both"/>
              <w:rPr>
                <w:rFonts w:asciiTheme="minorHAnsi" w:hAnsiTheme="minorHAnsi"/>
                <w:sz w:val="22"/>
                <w:szCs w:val="22"/>
                <w:lang w:val="es-CO"/>
                <w:rPrChange w:id="1823" w:author="WinuE" w:date="2009-02-27T18:14:00Z">
                  <w:rPr>
                    <w:rFonts w:asciiTheme="minorHAnsi" w:hAnsiTheme="minorHAnsi"/>
                    <w:lang w:val="es-CO" w:eastAsia="es-ES"/>
                  </w:rPr>
                </w:rPrChange>
              </w:rPr>
            </w:pPr>
            <w:r w:rsidRPr="00AA00AF">
              <w:rPr>
                <w:rFonts w:asciiTheme="minorHAnsi" w:hAnsiTheme="minorHAnsi"/>
                <w:noProof/>
                <w:sz w:val="22"/>
                <w:szCs w:val="22"/>
                <w:lang w:val="es-CO"/>
                <w:rPrChange w:id="1824" w:author="WinuE" w:date="2009-02-27T18:14:00Z">
                  <w:rPr>
                    <w:rFonts w:asciiTheme="minorHAnsi" w:hAnsiTheme="minorHAnsi"/>
                    <w:noProof/>
                    <w:color w:val="0000FF"/>
                    <w:u w:val="single"/>
                    <w:lang w:val="es-CO"/>
                  </w:rPr>
                </w:rPrChange>
              </w:rPr>
              <w:t>Entrevistar al Cliente, para identificar los requerimientos.</w:t>
            </w:r>
          </w:p>
        </w:tc>
      </w:tr>
      <w:tr w:rsidR="003A13EC" w:rsidRPr="00C039B0" w:rsidTr="00C039B0">
        <w:tc>
          <w:tcPr>
            <w:tcW w:w="2480" w:type="dxa"/>
            <w:shd w:val="clear" w:color="auto" w:fill="FFFFFF" w:themeFill="background1"/>
          </w:tcPr>
          <w:p w:rsidR="003A13EC" w:rsidRPr="00C039B0" w:rsidRDefault="00AA00AF" w:rsidP="00D23A50">
            <w:pPr>
              <w:rPr>
                <w:rFonts w:asciiTheme="minorHAnsi" w:hAnsiTheme="minorHAnsi"/>
                <w:b/>
                <w:sz w:val="22"/>
                <w:szCs w:val="22"/>
                <w:lang w:val="es-CO"/>
                <w:rPrChange w:id="1825" w:author="WinuE" w:date="2009-02-27T18:14:00Z">
                  <w:rPr>
                    <w:rFonts w:asciiTheme="minorHAnsi" w:hAnsiTheme="minorHAnsi"/>
                    <w:b/>
                    <w:lang w:val="es-CO" w:eastAsia="es-ES"/>
                  </w:rPr>
                </w:rPrChange>
              </w:rPr>
            </w:pPr>
            <w:r w:rsidRPr="00AA00AF">
              <w:rPr>
                <w:rFonts w:asciiTheme="minorHAnsi" w:hAnsiTheme="minorHAnsi"/>
                <w:b/>
                <w:sz w:val="22"/>
                <w:szCs w:val="22"/>
                <w:lang w:val="es-CO"/>
                <w:rPrChange w:id="1826" w:author="WinuE" w:date="2009-02-27T18:14:00Z">
                  <w:rPr>
                    <w:rFonts w:asciiTheme="minorHAnsi" w:hAnsiTheme="minorHAnsi"/>
                    <w:b/>
                    <w:color w:val="0000FF"/>
                    <w:u w:val="single"/>
                    <w:lang w:val="es-CO"/>
                  </w:rPr>
                </w:rPrChange>
              </w:rPr>
              <w:t>METODOLOGÍA</w:t>
            </w:r>
          </w:p>
        </w:tc>
        <w:tc>
          <w:tcPr>
            <w:tcW w:w="6240" w:type="dxa"/>
          </w:tcPr>
          <w:p w:rsidR="003A13EC" w:rsidRPr="00C039B0" w:rsidRDefault="00AA00AF" w:rsidP="00D23A50">
            <w:pPr>
              <w:jc w:val="both"/>
              <w:rPr>
                <w:rFonts w:asciiTheme="minorHAnsi" w:hAnsiTheme="minorHAnsi"/>
                <w:sz w:val="22"/>
                <w:szCs w:val="22"/>
                <w:lang w:val="es-CO"/>
                <w:rPrChange w:id="1827" w:author="WinuE" w:date="2009-02-27T18:14:00Z">
                  <w:rPr>
                    <w:rFonts w:asciiTheme="minorHAnsi" w:hAnsiTheme="minorHAnsi"/>
                    <w:lang w:val="es-CO" w:eastAsia="es-ES"/>
                  </w:rPr>
                </w:rPrChange>
              </w:rPr>
            </w:pPr>
            <w:r w:rsidRPr="00AA00AF">
              <w:rPr>
                <w:rFonts w:asciiTheme="minorHAnsi" w:hAnsiTheme="minorHAnsi"/>
                <w:sz w:val="22"/>
                <w:szCs w:val="22"/>
                <w:lang w:val="es-CO"/>
                <w:rPrChange w:id="1828" w:author="WinuE" w:date="2009-02-27T18:14:00Z">
                  <w:rPr>
                    <w:rFonts w:asciiTheme="minorHAnsi" w:hAnsiTheme="minorHAnsi"/>
                    <w:color w:val="0000FF"/>
                    <w:u w:val="single"/>
                    <w:lang w:val="es-CO"/>
                  </w:rPr>
                </w:rPrChange>
              </w:rPr>
              <w:t>El analista de requerimientos acompañado del director de desarrollo y el arquitecto realizarán reuniones acordadas con el cliente para realizar esta actividad.</w:t>
            </w:r>
          </w:p>
        </w:tc>
      </w:tr>
      <w:tr w:rsidR="003A13EC" w:rsidRPr="00C039B0" w:rsidTr="00C039B0">
        <w:tc>
          <w:tcPr>
            <w:tcW w:w="2480" w:type="dxa"/>
            <w:shd w:val="clear" w:color="auto" w:fill="FFFFFF" w:themeFill="background1"/>
          </w:tcPr>
          <w:p w:rsidR="003A13EC" w:rsidRPr="00C039B0" w:rsidRDefault="00AA00AF" w:rsidP="00D23A50">
            <w:pPr>
              <w:rPr>
                <w:rFonts w:asciiTheme="minorHAnsi" w:hAnsiTheme="minorHAnsi"/>
                <w:b/>
                <w:sz w:val="22"/>
                <w:szCs w:val="22"/>
                <w:lang w:val="es-CO"/>
                <w:rPrChange w:id="1829" w:author="WinuE" w:date="2009-02-27T18:14:00Z">
                  <w:rPr>
                    <w:rFonts w:asciiTheme="minorHAnsi" w:hAnsiTheme="minorHAnsi"/>
                    <w:b/>
                    <w:lang w:val="es-CO" w:eastAsia="es-ES"/>
                  </w:rPr>
                </w:rPrChange>
              </w:rPr>
            </w:pPr>
            <w:r w:rsidRPr="00AA00AF">
              <w:rPr>
                <w:rFonts w:asciiTheme="minorHAnsi" w:hAnsiTheme="minorHAnsi"/>
                <w:b/>
                <w:sz w:val="22"/>
                <w:szCs w:val="22"/>
                <w:lang w:val="es-CO"/>
                <w:rPrChange w:id="1830" w:author="WinuE" w:date="2009-02-27T18:14:00Z">
                  <w:rPr>
                    <w:rFonts w:asciiTheme="minorHAnsi" w:hAnsiTheme="minorHAnsi"/>
                    <w:b/>
                    <w:color w:val="0000FF"/>
                    <w:u w:val="single"/>
                    <w:lang w:val="es-CO"/>
                  </w:rPr>
                </w:rPrChange>
              </w:rPr>
              <w:t>HERRAMIENTAS</w:t>
            </w:r>
          </w:p>
        </w:tc>
        <w:tc>
          <w:tcPr>
            <w:tcW w:w="6240" w:type="dxa"/>
          </w:tcPr>
          <w:p w:rsidR="003A13EC" w:rsidRPr="00C039B0" w:rsidRDefault="00AA00AF" w:rsidP="00D23A50">
            <w:pPr>
              <w:jc w:val="both"/>
              <w:rPr>
                <w:rFonts w:asciiTheme="minorHAnsi" w:hAnsiTheme="minorHAnsi"/>
                <w:sz w:val="22"/>
                <w:szCs w:val="22"/>
                <w:lang w:val="es-CO"/>
                <w:rPrChange w:id="1831" w:author="WinuE" w:date="2009-02-27T18:14:00Z">
                  <w:rPr>
                    <w:rFonts w:asciiTheme="minorHAnsi" w:hAnsiTheme="minorHAnsi"/>
                    <w:lang w:val="es-CO" w:eastAsia="es-ES"/>
                  </w:rPr>
                </w:rPrChange>
              </w:rPr>
            </w:pPr>
            <w:r w:rsidRPr="00AA00AF">
              <w:rPr>
                <w:rFonts w:asciiTheme="minorHAnsi" w:hAnsiTheme="minorHAnsi"/>
                <w:sz w:val="22"/>
                <w:szCs w:val="22"/>
                <w:lang w:val="es-CO"/>
                <w:rPrChange w:id="1832" w:author="WinuE" w:date="2009-02-27T18:14:00Z">
                  <w:rPr>
                    <w:rFonts w:asciiTheme="minorHAnsi" w:hAnsiTheme="minorHAnsi"/>
                    <w:color w:val="0000FF"/>
                    <w:u w:val="single"/>
                    <w:lang w:val="es-CO"/>
                  </w:rPr>
                </w:rPrChange>
              </w:rPr>
              <w:t>Reuniones personales concertadas con el cliente.</w:t>
            </w:r>
          </w:p>
        </w:tc>
      </w:tr>
      <w:tr w:rsidR="003A13EC" w:rsidRPr="00C039B0" w:rsidTr="00C039B0">
        <w:tc>
          <w:tcPr>
            <w:tcW w:w="2480" w:type="dxa"/>
            <w:shd w:val="clear" w:color="auto" w:fill="FFFFFF" w:themeFill="background1"/>
          </w:tcPr>
          <w:p w:rsidR="003A13EC" w:rsidRPr="00C039B0" w:rsidRDefault="00AA00AF" w:rsidP="00D23A50">
            <w:pPr>
              <w:rPr>
                <w:rFonts w:asciiTheme="minorHAnsi" w:hAnsiTheme="minorHAnsi"/>
                <w:b/>
                <w:sz w:val="22"/>
                <w:szCs w:val="22"/>
                <w:lang w:val="es-CO"/>
                <w:rPrChange w:id="1833" w:author="WinuE" w:date="2009-02-27T18:14:00Z">
                  <w:rPr>
                    <w:rFonts w:asciiTheme="minorHAnsi" w:hAnsiTheme="minorHAnsi"/>
                    <w:b/>
                    <w:lang w:val="es-CO" w:eastAsia="es-ES"/>
                  </w:rPr>
                </w:rPrChange>
              </w:rPr>
            </w:pPr>
            <w:r w:rsidRPr="00AA00AF">
              <w:rPr>
                <w:rFonts w:asciiTheme="minorHAnsi" w:hAnsiTheme="minorHAnsi"/>
                <w:b/>
                <w:sz w:val="22"/>
                <w:szCs w:val="22"/>
                <w:lang w:val="es-CO"/>
                <w:rPrChange w:id="1834" w:author="WinuE" w:date="2009-02-27T18:14:00Z">
                  <w:rPr>
                    <w:rFonts w:asciiTheme="minorHAnsi" w:hAnsiTheme="minorHAnsi"/>
                    <w:b/>
                    <w:color w:val="0000FF"/>
                    <w:u w:val="single"/>
                    <w:lang w:val="es-CO"/>
                  </w:rPr>
                </w:rPrChange>
              </w:rPr>
              <w:t>RESPONSABLES</w:t>
            </w:r>
          </w:p>
        </w:tc>
        <w:tc>
          <w:tcPr>
            <w:tcW w:w="6240" w:type="dxa"/>
          </w:tcPr>
          <w:p w:rsidR="003A13EC" w:rsidRPr="00C039B0" w:rsidRDefault="00AA00AF" w:rsidP="00D23A50">
            <w:pPr>
              <w:jc w:val="both"/>
              <w:rPr>
                <w:rFonts w:asciiTheme="minorHAnsi" w:hAnsiTheme="minorHAnsi"/>
                <w:sz w:val="22"/>
                <w:szCs w:val="22"/>
                <w:lang w:val="es-CO"/>
                <w:rPrChange w:id="1835" w:author="WinuE" w:date="2009-02-27T18:14:00Z">
                  <w:rPr>
                    <w:rFonts w:asciiTheme="minorHAnsi" w:hAnsiTheme="minorHAnsi"/>
                    <w:lang w:val="es-CO" w:eastAsia="es-ES"/>
                  </w:rPr>
                </w:rPrChange>
              </w:rPr>
            </w:pPr>
            <w:r w:rsidRPr="00AA00AF">
              <w:rPr>
                <w:rFonts w:asciiTheme="minorHAnsi" w:hAnsiTheme="minorHAnsi"/>
                <w:sz w:val="22"/>
                <w:szCs w:val="22"/>
                <w:lang w:val="es-CO"/>
                <w:rPrChange w:id="1836" w:author="WinuE" w:date="2009-02-27T18:14:00Z">
                  <w:rPr>
                    <w:rFonts w:asciiTheme="minorHAnsi" w:hAnsiTheme="minorHAnsi"/>
                    <w:color w:val="0000FF"/>
                    <w:u w:val="single"/>
                    <w:lang w:val="es-CO"/>
                  </w:rPr>
                </w:rPrChange>
              </w:rPr>
              <w:t>Analista de Requerimientos</w:t>
            </w:r>
          </w:p>
        </w:tc>
      </w:tr>
      <w:tr w:rsidR="003A13EC" w:rsidRPr="00C039B0" w:rsidTr="00C039B0">
        <w:tc>
          <w:tcPr>
            <w:tcW w:w="2480" w:type="dxa"/>
            <w:shd w:val="clear" w:color="auto" w:fill="D9D9D9" w:themeFill="background1" w:themeFillShade="D9"/>
          </w:tcPr>
          <w:p w:rsidR="003A13EC" w:rsidRPr="00C039B0" w:rsidRDefault="003A13EC" w:rsidP="008E58FD">
            <w:pPr>
              <w:keepNext/>
              <w:spacing w:before="240" w:after="60"/>
              <w:ind w:left="720"/>
              <w:outlineLvl w:val="2"/>
              <w:rPr>
                <w:rFonts w:asciiTheme="minorHAnsi" w:hAnsiTheme="minorHAnsi"/>
                <w:b/>
                <w:sz w:val="22"/>
                <w:szCs w:val="22"/>
                <w:lang w:val="es-CO"/>
                <w:rPrChange w:id="1837"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3A13EC" w:rsidRPr="00C039B0" w:rsidRDefault="003A13EC" w:rsidP="008E58FD">
            <w:pPr>
              <w:keepNext/>
              <w:spacing w:before="240" w:after="60"/>
              <w:ind w:left="720"/>
              <w:jc w:val="both"/>
              <w:outlineLvl w:val="2"/>
              <w:rPr>
                <w:rFonts w:asciiTheme="minorHAnsi" w:hAnsiTheme="minorHAnsi"/>
                <w:sz w:val="22"/>
                <w:szCs w:val="22"/>
                <w:lang w:val="es-CO"/>
                <w:rPrChange w:id="1838" w:author="WinuE" w:date="2009-02-27T18:14:00Z">
                  <w:rPr>
                    <w:rFonts w:asciiTheme="minorHAnsi" w:hAnsiTheme="minorHAnsi"/>
                    <w:b/>
                    <w:bCs/>
                    <w:sz w:val="26"/>
                    <w:szCs w:val="26"/>
                    <w:lang w:val="es-CO" w:eastAsia="es-ES"/>
                  </w:rPr>
                </w:rPrChange>
              </w:rPr>
            </w:pPr>
          </w:p>
        </w:tc>
      </w:tr>
      <w:tr w:rsidR="003A13EC" w:rsidRPr="00C039B0" w:rsidTr="00C039B0">
        <w:tc>
          <w:tcPr>
            <w:tcW w:w="2480" w:type="dxa"/>
            <w:shd w:val="clear" w:color="auto" w:fill="FFFFFF" w:themeFill="background1"/>
          </w:tcPr>
          <w:p w:rsidR="003A13EC" w:rsidRPr="00C039B0" w:rsidRDefault="00AA00AF" w:rsidP="00D23A50">
            <w:pPr>
              <w:rPr>
                <w:rFonts w:asciiTheme="minorHAnsi" w:hAnsiTheme="minorHAnsi"/>
                <w:b/>
                <w:sz w:val="22"/>
                <w:szCs w:val="22"/>
                <w:lang w:val="es-CO"/>
                <w:rPrChange w:id="1839" w:author="WinuE" w:date="2009-02-27T18:14:00Z">
                  <w:rPr>
                    <w:rFonts w:asciiTheme="minorHAnsi" w:hAnsiTheme="minorHAnsi"/>
                    <w:b/>
                    <w:lang w:val="es-CO" w:eastAsia="es-ES"/>
                  </w:rPr>
                </w:rPrChange>
              </w:rPr>
            </w:pPr>
            <w:r w:rsidRPr="00AA00AF">
              <w:rPr>
                <w:rFonts w:asciiTheme="minorHAnsi" w:hAnsiTheme="minorHAnsi"/>
                <w:b/>
                <w:sz w:val="22"/>
                <w:szCs w:val="22"/>
                <w:lang w:val="es-CO"/>
                <w:rPrChange w:id="1840" w:author="WinuE" w:date="2009-02-27T18:14:00Z">
                  <w:rPr>
                    <w:rFonts w:asciiTheme="minorHAnsi" w:hAnsiTheme="minorHAnsi"/>
                    <w:b/>
                    <w:color w:val="0000FF"/>
                    <w:u w:val="single"/>
                    <w:lang w:val="es-CO"/>
                  </w:rPr>
                </w:rPrChange>
              </w:rPr>
              <w:t>ACTIVIDAD</w:t>
            </w:r>
          </w:p>
        </w:tc>
        <w:tc>
          <w:tcPr>
            <w:tcW w:w="6240" w:type="dxa"/>
          </w:tcPr>
          <w:p w:rsidR="003A13EC" w:rsidRPr="00C039B0" w:rsidRDefault="00AA00AF" w:rsidP="00D23A50">
            <w:pPr>
              <w:jc w:val="both"/>
              <w:rPr>
                <w:rFonts w:asciiTheme="minorHAnsi" w:hAnsiTheme="minorHAnsi"/>
                <w:sz w:val="22"/>
                <w:szCs w:val="22"/>
                <w:lang w:val="es-CO"/>
                <w:rPrChange w:id="1841" w:author="WinuE" w:date="2009-02-27T18:14:00Z">
                  <w:rPr>
                    <w:rFonts w:asciiTheme="minorHAnsi" w:hAnsiTheme="minorHAnsi"/>
                    <w:lang w:val="es-CO" w:eastAsia="es-ES"/>
                  </w:rPr>
                </w:rPrChange>
              </w:rPr>
            </w:pPr>
            <w:r w:rsidRPr="00AA00AF">
              <w:rPr>
                <w:rFonts w:asciiTheme="minorHAnsi" w:hAnsiTheme="minorHAnsi"/>
                <w:sz w:val="22"/>
                <w:szCs w:val="22"/>
                <w:lang w:val="es-CO"/>
                <w:rPrChange w:id="1842" w:author="WinuE" w:date="2009-02-27T18:14:00Z">
                  <w:rPr>
                    <w:rFonts w:asciiTheme="minorHAnsi" w:hAnsiTheme="minorHAnsi"/>
                    <w:color w:val="0000FF"/>
                    <w:u w:val="single"/>
                    <w:lang w:val="es-CO"/>
                  </w:rPr>
                </w:rPrChange>
              </w:rPr>
              <w:t>Estar en continuo contacto con el cliente</w:t>
            </w:r>
          </w:p>
        </w:tc>
      </w:tr>
      <w:tr w:rsidR="003A13EC" w:rsidRPr="00C039B0" w:rsidTr="00C039B0">
        <w:tc>
          <w:tcPr>
            <w:tcW w:w="2480" w:type="dxa"/>
            <w:shd w:val="clear" w:color="auto" w:fill="FFFFFF" w:themeFill="background1"/>
          </w:tcPr>
          <w:p w:rsidR="003A13EC" w:rsidRPr="00C039B0" w:rsidRDefault="00AA00AF" w:rsidP="00D23A50">
            <w:pPr>
              <w:rPr>
                <w:rFonts w:asciiTheme="minorHAnsi" w:hAnsiTheme="minorHAnsi"/>
                <w:b/>
                <w:sz w:val="22"/>
                <w:szCs w:val="22"/>
                <w:lang w:val="es-CO"/>
                <w:rPrChange w:id="1843" w:author="WinuE" w:date="2009-02-27T18:14:00Z">
                  <w:rPr>
                    <w:rFonts w:asciiTheme="minorHAnsi" w:hAnsiTheme="minorHAnsi"/>
                    <w:b/>
                    <w:lang w:val="es-CO" w:eastAsia="es-ES"/>
                  </w:rPr>
                </w:rPrChange>
              </w:rPr>
            </w:pPr>
            <w:r w:rsidRPr="00AA00AF">
              <w:rPr>
                <w:rFonts w:asciiTheme="minorHAnsi" w:hAnsiTheme="minorHAnsi"/>
                <w:b/>
                <w:sz w:val="22"/>
                <w:szCs w:val="22"/>
                <w:lang w:val="es-CO"/>
                <w:rPrChange w:id="1844" w:author="WinuE" w:date="2009-02-27T18:14:00Z">
                  <w:rPr>
                    <w:rFonts w:asciiTheme="minorHAnsi" w:hAnsiTheme="minorHAnsi"/>
                    <w:b/>
                    <w:color w:val="0000FF"/>
                    <w:u w:val="single"/>
                    <w:lang w:val="es-CO"/>
                  </w:rPr>
                </w:rPrChange>
              </w:rPr>
              <w:t>METODOLOGÍA</w:t>
            </w:r>
          </w:p>
        </w:tc>
        <w:tc>
          <w:tcPr>
            <w:tcW w:w="6240" w:type="dxa"/>
          </w:tcPr>
          <w:p w:rsidR="003A13EC" w:rsidRPr="00C039B0" w:rsidRDefault="00AA00AF" w:rsidP="00D23A50">
            <w:pPr>
              <w:jc w:val="both"/>
              <w:rPr>
                <w:rFonts w:asciiTheme="minorHAnsi" w:hAnsiTheme="minorHAnsi"/>
                <w:sz w:val="22"/>
                <w:szCs w:val="22"/>
                <w:lang w:val="es-CO"/>
                <w:rPrChange w:id="1845" w:author="WinuE" w:date="2009-02-27T18:14:00Z">
                  <w:rPr>
                    <w:rFonts w:asciiTheme="minorHAnsi" w:hAnsiTheme="minorHAnsi"/>
                    <w:lang w:val="es-CO" w:eastAsia="es-ES"/>
                  </w:rPr>
                </w:rPrChange>
              </w:rPr>
            </w:pPr>
            <w:r w:rsidRPr="00AA00AF">
              <w:rPr>
                <w:rFonts w:asciiTheme="minorHAnsi" w:hAnsiTheme="minorHAnsi"/>
                <w:sz w:val="22"/>
                <w:szCs w:val="22"/>
                <w:lang w:val="es-CO"/>
                <w:rPrChange w:id="1846" w:author="WinuE" w:date="2009-02-27T18:14:00Z">
                  <w:rPr>
                    <w:rFonts w:asciiTheme="minorHAnsi" w:hAnsiTheme="minorHAnsi"/>
                    <w:color w:val="0000FF"/>
                    <w:u w:val="single"/>
                    <w:lang w:val="es-CO"/>
                  </w:rPr>
                </w:rPrChange>
              </w:rPr>
              <w:t>Si el equipo de trabajo tiene alguna inquietud con respecto a las necesidades del cliente, se la comunica al gerente del proyecto y este se remite al cliente.</w:t>
            </w:r>
          </w:p>
        </w:tc>
      </w:tr>
      <w:tr w:rsidR="003A13EC" w:rsidRPr="00C039B0" w:rsidTr="00C039B0">
        <w:tc>
          <w:tcPr>
            <w:tcW w:w="2480" w:type="dxa"/>
            <w:shd w:val="clear" w:color="auto" w:fill="FFFFFF" w:themeFill="background1"/>
          </w:tcPr>
          <w:p w:rsidR="003A13EC" w:rsidRPr="00C039B0" w:rsidRDefault="00AA00AF" w:rsidP="00D23A50">
            <w:pPr>
              <w:rPr>
                <w:rFonts w:asciiTheme="minorHAnsi" w:hAnsiTheme="minorHAnsi"/>
                <w:b/>
                <w:sz w:val="22"/>
                <w:szCs w:val="22"/>
                <w:lang w:val="es-CO"/>
                <w:rPrChange w:id="1847" w:author="WinuE" w:date="2009-02-27T18:14:00Z">
                  <w:rPr>
                    <w:rFonts w:asciiTheme="minorHAnsi" w:hAnsiTheme="minorHAnsi"/>
                    <w:b/>
                    <w:lang w:val="es-CO" w:eastAsia="es-ES"/>
                  </w:rPr>
                </w:rPrChange>
              </w:rPr>
            </w:pPr>
            <w:r w:rsidRPr="00AA00AF">
              <w:rPr>
                <w:rFonts w:asciiTheme="minorHAnsi" w:hAnsiTheme="minorHAnsi"/>
                <w:b/>
                <w:sz w:val="22"/>
                <w:szCs w:val="22"/>
                <w:lang w:val="es-CO"/>
                <w:rPrChange w:id="1848" w:author="WinuE" w:date="2009-02-27T18:14:00Z">
                  <w:rPr>
                    <w:rFonts w:asciiTheme="minorHAnsi" w:hAnsiTheme="minorHAnsi"/>
                    <w:b/>
                    <w:color w:val="0000FF"/>
                    <w:u w:val="single"/>
                    <w:lang w:val="es-CO"/>
                  </w:rPr>
                </w:rPrChange>
              </w:rPr>
              <w:t>HERRAMIENTAS</w:t>
            </w:r>
          </w:p>
        </w:tc>
        <w:tc>
          <w:tcPr>
            <w:tcW w:w="6240" w:type="dxa"/>
          </w:tcPr>
          <w:p w:rsidR="003A13EC" w:rsidRPr="00C039B0" w:rsidRDefault="00AA00AF" w:rsidP="00D23A50">
            <w:pPr>
              <w:jc w:val="both"/>
              <w:rPr>
                <w:rFonts w:asciiTheme="minorHAnsi" w:hAnsiTheme="minorHAnsi"/>
                <w:sz w:val="22"/>
                <w:szCs w:val="22"/>
                <w:lang w:val="es-CO"/>
                <w:rPrChange w:id="1849" w:author="WinuE" w:date="2009-02-27T18:14:00Z">
                  <w:rPr>
                    <w:rFonts w:asciiTheme="minorHAnsi" w:hAnsiTheme="minorHAnsi"/>
                    <w:lang w:val="es-CO" w:eastAsia="es-ES"/>
                  </w:rPr>
                </w:rPrChange>
              </w:rPr>
            </w:pPr>
            <w:r w:rsidRPr="00AA00AF">
              <w:rPr>
                <w:rFonts w:asciiTheme="minorHAnsi" w:hAnsiTheme="minorHAnsi"/>
                <w:sz w:val="22"/>
                <w:szCs w:val="22"/>
                <w:lang w:val="es-CO"/>
                <w:rPrChange w:id="1850" w:author="WinuE" w:date="2009-02-27T18:14:00Z">
                  <w:rPr>
                    <w:rFonts w:asciiTheme="minorHAnsi" w:hAnsiTheme="minorHAnsi"/>
                    <w:color w:val="0000FF"/>
                    <w:u w:val="single"/>
                    <w:lang w:val="es-CO"/>
                  </w:rPr>
                </w:rPrChange>
              </w:rPr>
              <w:t>Citas con el cliente concertadas con anticipación.</w:t>
            </w:r>
          </w:p>
        </w:tc>
      </w:tr>
      <w:tr w:rsidR="003A13EC" w:rsidRPr="00C039B0" w:rsidTr="00C039B0">
        <w:tc>
          <w:tcPr>
            <w:tcW w:w="2480" w:type="dxa"/>
            <w:shd w:val="clear" w:color="auto" w:fill="FFFFFF" w:themeFill="background1"/>
          </w:tcPr>
          <w:p w:rsidR="003A13EC" w:rsidRPr="00C039B0" w:rsidRDefault="00AA00AF" w:rsidP="00D23A50">
            <w:pPr>
              <w:rPr>
                <w:rFonts w:asciiTheme="minorHAnsi" w:hAnsiTheme="minorHAnsi"/>
                <w:b/>
                <w:sz w:val="22"/>
                <w:szCs w:val="22"/>
                <w:lang w:val="es-CO"/>
                <w:rPrChange w:id="1851" w:author="WinuE" w:date="2009-02-27T18:14:00Z">
                  <w:rPr>
                    <w:rFonts w:asciiTheme="minorHAnsi" w:hAnsiTheme="minorHAnsi"/>
                    <w:b/>
                    <w:lang w:val="es-CO" w:eastAsia="es-ES"/>
                  </w:rPr>
                </w:rPrChange>
              </w:rPr>
            </w:pPr>
            <w:r w:rsidRPr="00AA00AF">
              <w:rPr>
                <w:rFonts w:asciiTheme="minorHAnsi" w:hAnsiTheme="minorHAnsi"/>
                <w:b/>
                <w:sz w:val="22"/>
                <w:szCs w:val="22"/>
                <w:lang w:val="es-CO"/>
                <w:rPrChange w:id="1852" w:author="WinuE" w:date="2009-02-27T18:14:00Z">
                  <w:rPr>
                    <w:rFonts w:asciiTheme="minorHAnsi" w:hAnsiTheme="minorHAnsi"/>
                    <w:b/>
                    <w:color w:val="0000FF"/>
                    <w:u w:val="single"/>
                    <w:lang w:val="es-CO"/>
                  </w:rPr>
                </w:rPrChange>
              </w:rPr>
              <w:t>RESPONSABLES</w:t>
            </w:r>
          </w:p>
        </w:tc>
        <w:tc>
          <w:tcPr>
            <w:tcW w:w="6240" w:type="dxa"/>
          </w:tcPr>
          <w:p w:rsidR="003A13EC" w:rsidRPr="00C039B0" w:rsidRDefault="00AA00AF" w:rsidP="00D23A50">
            <w:pPr>
              <w:jc w:val="both"/>
              <w:rPr>
                <w:rFonts w:asciiTheme="minorHAnsi" w:hAnsiTheme="minorHAnsi"/>
                <w:sz w:val="22"/>
                <w:szCs w:val="22"/>
                <w:lang w:val="es-CO"/>
                <w:rPrChange w:id="1853" w:author="WinuE" w:date="2009-02-27T18:14:00Z">
                  <w:rPr>
                    <w:rFonts w:asciiTheme="minorHAnsi" w:hAnsiTheme="minorHAnsi"/>
                    <w:lang w:val="es-CO" w:eastAsia="es-ES"/>
                  </w:rPr>
                </w:rPrChange>
              </w:rPr>
            </w:pPr>
            <w:r w:rsidRPr="00AA00AF">
              <w:rPr>
                <w:rFonts w:asciiTheme="minorHAnsi" w:hAnsiTheme="minorHAnsi"/>
                <w:sz w:val="22"/>
                <w:szCs w:val="22"/>
                <w:lang w:val="es-CO"/>
                <w:rPrChange w:id="1854" w:author="WinuE" w:date="2009-02-27T18:14:00Z">
                  <w:rPr>
                    <w:rFonts w:asciiTheme="minorHAnsi" w:hAnsiTheme="minorHAnsi"/>
                    <w:color w:val="0000FF"/>
                    <w:u w:val="single"/>
                    <w:lang w:val="es-CO"/>
                  </w:rPr>
                </w:rPrChange>
              </w:rPr>
              <w:t>Director de proyecto</w:t>
            </w:r>
          </w:p>
        </w:tc>
      </w:tr>
      <w:tr w:rsidR="003A13EC" w:rsidRPr="00C039B0" w:rsidTr="00C039B0">
        <w:tc>
          <w:tcPr>
            <w:tcW w:w="2480" w:type="dxa"/>
            <w:shd w:val="clear" w:color="auto" w:fill="D9D9D9" w:themeFill="background1" w:themeFillShade="D9"/>
          </w:tcPr>
          <w:p w:rsidR="003A13EC" w:rsidRPr="00C039B0" w:rsidRDefault="003A13EC" w:rsidP="008E58FD">
            <w:pPr>
              <w:keepNext/>
              <w:spacing w:before="240" w:after="60"/>
              <w:ind w:left="720"/>
              <w:outlineLvl w:val="2"/>
              <w:rPr>
                <w:rFonts w:asciiTheme="minorHAnsi" w:hAnsiTheme="minorHAnsi"/>
                <w:b/>
                <w:sz w:val="22"/>
                <w:szCs w:val="22"/>
                <w:lang w:val="es-CO"/>
                <w:rPrChange w:id="1855" w:author="WinuE" w:date="2009-02-27T18:14:00Z">
                  <w:rPr>
                    <w:rFonts w:asciiTheme="minorHAnsi" w:hAnsiTheme="minorHAnsi"/>
                    <w:b/>
                    <w:bCs/>
                    <w:sz w:val="26"/>
                    <w:szCs w:val="26"/>
                    <w:lang w:val="es-CO" w:eastAsia="es-ES"/>
                  </w:rPr>
                </w:rPrChange>
              </w:rPr>
            </w:pPr>
          </w:p>
        </w:tc>
        <w:tc>
          <w:tcPr>
            <w:tcW w:w="6240" w:type="dxa"/>
            <w:shd w:val="clear" w:color="auto" w:fill="D9D9D9" w:themeFill="background1" w:themeFillShade="D9"/>
          </w:tcPr>
          <w:p w:rsidR="003A13EC" w:rsidRPr="00C039B0" w:rsidRDefault="003A13EC" w:rsidP="008E58FD">
            <w:pPr>
              <w:keepNext/>
              <w:spacing w:before="240" w:after="60"/>
              <w:ind w:left="720"/>
              <w:jc w:val="both"/>
              <w:outlineLvl w:val="2"/>
              <w:rPr>
                <w:rFonts w:asciiTheme="minorHAnsi" w:hAnsiTheme="minorHAnsi"/>
                <w:sz w:val="22"/>
                <w:szCs w:val="22"/>
                <w:lang w:val="es-CO"/>
                <w:rPrChange w:id="1856" w:author="WinuE" w:date="2009-02-27T18:14:00Z">
                  <w:rPr>
                    <w:rFonts w:asciiTheme="minorHAnsi" w:hAnsiTheme="minorHAnsi"/>
                    <w:b/>
                    <w:bCs/>
                    <w:sz w:val="26"/>
                    <w:szCs w:val="26"/>
                    <w:lang w:val="es-CO" w:eastAsia="es-ES"/>
                  </w:rPr>
                </w:rPrChange>
              </w:rPr>
            </w:pPr>
          </w:p>
        </w:tc>
      </w:tr>
      <w:tr w:rsidR="003A13EC" w:rsidRPr="00C039B0" w:rsidTr="00C039B0">
        <w:tc>
          <w:tcPr>
            <w:tcW w:w="2480" w:type="dxa"/>
            <w:shd w:val="clear" w:color="auto" w:fill="FFFFFF" w:themeFill="background1"/>
          </w:tcPr>
          <w:p w:rsidR="003A13EC" w:rsidRPr="00C039B0" w:rsidRDefault="00AA00AF" w:rsidP="00D23A50">
            <w:pPr>
              <w:rPr>
                <w:rFonts w:asciiTheme="minorHAnsi" w:hAnsiTheme="minorHAnsi"/>
                <w:b/>
                <w:sz w:val="22"/>
                <w:szCs w:val="22"/>
                <w:lang w:val="es-CO"/>
                <w:rPrChange w:id="1857" w:author="WinuE" w:date="2009-02-27T18:14:00Z">
                  <w:rPr>
                    <w:rFonts w:asciiTheme="minorHAnsi" w:hAnsiTheme="minorHAnsi"/>
                    <w:b/>
                    <w:lang w:val="es-CO" w:eastAsia="es-ES"/>
                  </w:rPr>
                </w:rPrChange>
              </w:rPr>
            </w:pPr>
            <w:r w:rsidRPr="00AA00AF">
              <w:rPr>
                <w:rFonts w:asciiTheme="minorHAnsi" w:hAnsiTheme="minorHAnsi"/>
                <w:b/>
                <w:sz w:val="22"/>
                <w:szCs w:val="22"/>
                <w:lang w:val="es-CO"/>
                <w:rPrChange w:id="1858" w:author="WinuE" w:date="2009-02-27T18:14:00Z">
                  <w:rPr>
                    <w:rFonts w:asciiTheme="minorHAnsi" w:hAnsiTheme="minorHAnsi"/>
                    <w:b/>
                    <w:color w:val="0000FF"/>
                    <w:u w:val="single"/>
                    <w:lang w:val="es-CO"/>
                  </w:rPr>
                </w:rPrChange>
              </w:rPr>
              <w:t>ACTIVIDADES</w:t>
            </w:r>
          </w:p>
        </w:tc>
        <w:tc>
          <w:tcPr>
            <w:tcW w:w="6240" w:type="dxa"/>
          </w:tcPr>
          <w:p w:rsidR="00E80ABD" w:rsidRDefault="00AA00AF">
            <w:pPr>
              <w:jc w:val="both"/>
              <w:rPr>
                <w:rFonts w:asciiTheme="minorHAnsi" w:hAnsiTheme="minorHAnsi"/>
                <w:sz w:val="22"/>
                <w:szCs w:val="22"/>
                <w:lang w:val="es-CO"/>
                <w:rPrChange w:id="1859" w:author="WinuE" w:date="2009-02-27T18:14:00Z">
                  <w:rPr>
                    <w:rFonts w:asciiTheme="minorHAnsi" w:hAnsiTheme="minorHAnsi"/>
                    <w:lang w:val="es-CO" w:eastAsia="es-ES"/>
                  </w:rPr>
                </w:rPrChange>
              </w:rPr>
            </w:pPr>
            <w:r w:rsidRPr="00AA00AF">
              <w:rPr>
                <w:rFonts w:asciiTheme="minorHAnsi" w:hAnsiTheme="minorHAnsi"/>
                <w:sz w:val="22"/>
                <w:szCs w:val="22"/>
                <w:lang w:val="es-CO"/>
                <w:rPrChange w:id="1860" w:author="WinuE" w:date="2009-02-27T18:14:00Z">
                  <w:rPr>
                    <w:rFonts w:asciiTheme="minorHAnsi" w:hAnsiTheme="minorHAnsi"/>
                    <w:color w:val="0000FF"/>
                    <w:u w:val="single"/>
                    <w:lang w:val="es-CO"/>
                  </w:rPr>
                </w:rPrChange>
              </w:rPr>
              <w:t xml:space="preserve">Seguimiento de las actividades definidas en el cronograma </w:t>
            </w:r>
            <w:r w:rsidRPr="00AA00AF">
              <w:rPr>
                <w:rFonts w:asciiTheme="minorHAnsi" w:hAnsiTheme="minorHAnsi"/>
                <w:sz w:val="22"/>
                <w:szCs w:val="22"/>
                <w:lang w:val="es-CO"/>
                <w:rPrChange w:id="1861" w:author="WinuE" w:date="2009-02-27T18:15:00Z">
                  <w:rPr>
                    <w:rFonts w:asciiTheme="minorHAnsi" w:hAnsiTheme="minorHAnsi"/>
                    <w:color w:val="0000FF"/>
                    <w:u w:val="single"/>
                    <w:lang w:val="es-CO"/>
                  </w:rPr>
                </w:rPrChange>
              </w:rPr>
              <w:t>(</w:t>
            </w:r>
            <w:del w:id="1862" w:author="WinuE" w:date="2009-02-27T18:15:00Z">
              <w:r w:rsidRPr="00AA00AF">
                <w:rPr>
                  <w:rFonts w:asciiTheme="minorHAnsi" w:hAnsiTheme="minorHAnsi"/>
                  <w:sz w:val="22"/>
                  <w:szCs w:val="22"/>
                  <w:lang w:val="es-CO"/>
                  <w:rPrChange w:id="1863" w:author="WinuE" w:date="2009-02-27T18:15:00Z">
                    <w:rPr>
                      <w:rFonts w:asciiTheme="minorHAnsi" w:hAnsiTheme="minorHAnsi"/>
                      <w:b/>
                      <w:color w:val="FF0000"/>
                      <w:u w:val="single"/>
                      <w:lang w:val="es-CO"/>
                    </w:rPr>
                  </w:rPrChange>
                </w:rPr>
                <w:delText>REFERENCIA AL CRONOGRAM</w:delText>
              </w:r>
            </w:del>
            <w:ins w:id="1864" w:author="WinuE" w:date="2009-02-27T18:15:00Z">
              <w:r w:rsidR="00C039B0">
                <w:rPr>
                  <w:rFonts w:asciiTheme="minorHAnsi" w:hAnsiTheme="minorHAnsi"/>
                  <w:sz w:val="22"/>
                  <w:szCs w:val="22"/>
                  <w:lang w:val="es-CO"/>
                </w:rPr>
                <w:t xml:space="preserve">Ver sección </w:t>
              </w:r>
            </w:ins>
            <w:ins w:id="1865" w:author="WinuE" w:date="2009-02-27T18:16:00Z">
              <w:r w:rsidR="00C039B0">
                <w:rPr>
                  <w:rFonts w:asciiTheme="minorHAnsi" w:hAnsiTheme="minorHAnsi"/>
                  <w:sz w:val="22"/>
                  <w:szCs w:val="22"/>
                  <w:lang w:val="es-CO"/>
                </w:rPr>
                <w:t>5.2.2</w:t>
              </w:r>
            </w:ins>
            <w:del w:id="1866" w:author="WinuE" w:date="2009-02-27T18:15:00Z">
              <w:r w:rsidRPr="00AA00AF">
                <w:rPr>
                  <w:rFonts w:asciiTheme="minorHAnsi" w:hAnsiTheme="minorHAnsi"/>
                  <w:sz w:val="22"/>
                  <w:szCs w:val="22"/>
                  <w:lang w:val="es-CO"/>
                  <w:rPrChange w:id="1867" w:author="WinuE" w:date="2009-02-27T18:15:00Z">
                    <w:rPr>
                      <w:rFonts w:asciiTheme="minorHAnsi" w:hAnsiTheme="minorHAnsi"/>
                      <w:b/>
                      <w:color w:val="FF0000"/>
                      <w:u w:val="single"/>
                      <w:lang w:val="es-CO"/>
                    </w:rPr>
                  </w:rPrChange>
                </w:rPr>
                <w:delText>A</w:delText>
              </w:r>
            </w:del>
            <w:r w:rsidRPr="00AA00AF">
              <w:rPr>
                <w:rFonts w:asciiTheme="minorHAnsi" w:hAnsiTheme="minorHAnsi"/>
                <w:sz w:val="22"/>
                <w:szCs w:val="22"/>
                <w:lang w:val="es-CO"/>
                <w:rPrChange w:id="1868" w:author="WinuE" w:date="2009-02-27T18:15:00Z">
                  <w:rPr>
                    <w:rFonts w:asciiTheme="minorHAnsi" w:hAnsiTheme="minorHAnsi"/>
                    <w:color w:val="0000FF"/>
                    <w:u w:val="single"/>
                    <w:lang w:val="es-CO"/>
                  </w:rPr>
                </w:rPrChange>
              </w:rPr>
              <w:t>)</w:t>
            </w:r>
          </w:p>
        </w:tc>
      </w:tr>
      <w:tr w:rsidR="003A13EC" w:rsidRPr="00C039B0" w:rsidTr="00C039B0">
        <w:tc>
          <w:tcPr>
            <w:tcW w:w="2480" w:type="dxa"/>
            <w:shd w:val="clear" w:color="auto" w:fill="FFFFFF" w:themeFill="background1"/>
          </w:tcPr>
          <w:p w:rsidR="003A13EC" w:rsidRPr="00C039B0" w:rsidRDefault="00AA00AF" w:rsidP="00D23A50">
            <w:pPr>
              <w:rPr>
                <w:rFonts w:asciiTheme="minorHAnsi" w:hAnsiTheme="minorHAnsi"/>
                <w:b/>
                <w:sz w:val="22"/>
                <w:szCs w:val="22"/>
                <w:lang w:val="es-CO"/>
                <w:rPrChange w:id="1869" w:author="WinuE" w:date="2009-02-27T18:14:00Z">
                  <w:rPr>
                    <w:rFonts w:asciiTheme="minorHAnsi" w:hAnsiTheme="minorHAnsi"/>
                    <w:b/>
                    <w:lang w:val="es-CO" w:eastAsia="es-ES"/>
                  </w:rPr>
                </w:rPrChange>
              </w:rPr>
            </w:pPr>
            <w:r w:rsidRPr="00AA00AF">
              <w:rPr>
                <w:rFonts w:asciiTheme="minorHAnsi" w:hAnsiTheme="minorHAnsi"/>
                <w:b/>
                <w:sz w:val="22"/>
                <w:szCs w:val="22"/>
                <w:lang w:val="es-CO"/>
                <w:rPrChange w:id="1870" w:author="WinuE" w:date="2009-02-27T18:14:00Z">
                  <w:rPr>
                    <w:rFonts w:asciiTheme="minorHAnsi" w:hAnsiTheme="minorHAnsi"/>
                    <w:b/>
                    <w:color w:val="0000FF"/>
                    <w:u w:val="single"/>
                    <w:lang w:val="es-CO"/>
                  </w:rPr>
                </w:rPrChange>
              </w:rPr>
              <w:t>METODOLOGÍA</w:t>
            </w:r>
          </w:p>
        </w:tc>
        <w:tc>
          <w:tcPr>
            <w:tcW w:w="6240" w:type="dxa"/>
          </w:tcPr>
          <w:p w:rsidR="00E80ABD" w:rsidRDefault="00AA00AF">
            <w:pPr>
              <w:jc w:val="both"/>
              <w:rPr>
                <w:rFonts w:asciiTheme="minorHAnsi" w:hAnsiTheme="minorHAnsi"/>
                <w:sz w:val="22"/>
                <w:szCs w:val="22"/>
                <w:lang w:val="es-CO"/>
                <w:rPrChange w:id="1871" w:author="WinuE" w:date="2009-02-27T18:14:00Z">
                  <w:rPr>
                    <w:rFonts w:asciiTheme="minorHAnsi" w:hAnsiTheme="minorHAnsi"/>
                    <w:lang w:val="es-CO" w:eastAsia="es-ES"/>
                  </w:rPr>
                </w:rPrChange>
              </w:rPr>
            </w:pPr>
            <w:r w:rsidRPr="00AA00AF">
              <w:rPr>
                <w:rFonts w:asciiTheme="minorHAnsi" w:hAnsiTheme="minorHAnsi"/>
                <w:sz w:val="22"/>
                <w:szCs w:val="22"/>
                <w:lang w:val="es-CO"/>
                <w:rPrChange w:id="1872" w:author="WinuE" w:date="2009-02-27T18:14:00Z">
                  <w:rPr>
                    <w:rFonts w:asciiTheme="minorHAnsi" w:hAnsiTheme="minorHAnsi"/>
                    <w:color w:val="0000FF"/>
                    <w:u w:val="single"/>
                    <w:lang w:val="es-CO"/>
                  </w:rPr>
                </w:rPrChange>
              </w:rPr>
              <w:t xml:space="preserve">El director de proyecto debe informar al </w:t>
            </w:r>
            <w:del w:id="1873" w:author="WinuE" w:date="2009-02-27T18:16:00Z">
              <w:r w:rsidRPr="00AA00AF">
                <w:rPr>
                  <w:rFonts w:asciiTheme="minorHAnsi" w:hAnsiTheme="minorHAnsi"/>
                  <w:sz w:val="22"/>
                  <w:szCs w:val="22"/>
                  <w:lang w:val="es-CO"/>
                  <w:rPrChange w:id="1874" w:author="WinuE" w:date="2009-02-27T18:14:00Z">
                    <w:rPr>
                      <w:rFonts w:asciiTheme="minorHAnsi" w:hAnsiTheme="minorHAnsi"/>
                      <w:color w:val="0000FF"/>
                      <w:u w:val="single"/>
                      <w:lang w:val="es-CO"/>
                    </w:rPr>
                  </w:rPrChange>
                </w:rPr>
                <w:delText xml:space="preserve">restos </w:delText>
              </w:r>
            </w:del>
            <w:ins w:id="1875" w:author="WinuE" w:date="2009-02-27T18:16:00Z">
              <w:r w:rsidR="00C039B0">
                <w:rPr>
                  <w:rFonts w:asciiTheme="minorHAnsi" w:hAnsiTheme="minorHAnsi"/>
                  <w:sz w:val="22"/>
                  <w:szCs w:val="22"/>
                  <w:lang w:val="es-CO"/>
                </w:rPr>
                <w:t xml:space="preserve">los demás integrantes </w:t>
              </w:r>
            </w:ins>
            <w:r w:rsidRPr="00AA00AF">
              <w:rPr>
                <w:rFonts w:asciiTheme="minorHAnsi" w:hAnsiTheme="minorHAnsi"/>
                <w:sz w:val="22"/>
                <w:szCs w:val="22"/>
                <w:lang w:val="es-CO"/>
                <w:rPrChange w:id="1876" w:author="WinuE" w:date="2009-02-27T18:14:00Z">
                  <w:rPr>
                    <w:rFonts w:asciiTheme="minorHAnsi" w:hAnsiTheme="minorHAnsi"/>
                    <w:color w:val="0000FF"/>
                    <w:u w:val="single"/>
                    <w:lang w:val="es-CO"/>
                  </w:rPr>
                </w:rPrChange>
              </w:rPr>
              <w:t>del equipo a</w:t>
            </w:r>
            <w:del w:id="1877" w:author="WinuE" w:date="2009-02-27T18:16:00Z">
              <w:r w:rsidRPr="00AA00AF">
                <w:rPr>
                  <w:rFonts w:asciiTheme="minorHAnsi" w:hAnsiTheme="minorHAnsi"/>
                  <w:sz w:val="22"/>
                  <w:szCs w:val="22"/>
                  <w:lang w:val="es-CO"/>
                  <w:rPrChange w:id="1878" w:author="WinuE" w:date="2009-02-27T18:14:00Z">
                    <w:rPr>
                      <w:rFonts w:asciiTheme="minorHAnsi" w:hAnsiTheme="minorHAnsi"/>
                      <w:color w:val="0000FF"/>
                      <w:u w:val="single"/>
                      <w:lang w:val="es-CO"/>
                    </w:rPr>
                  </w:rPrChange>
                </w:rPr>
                <w:delText xml:space="preserve"> </w:delText>
              </w:r>
            </w:del>
            <w:r w:rsidRPr="00AA00AF">
              <w:rPr>
                <w:rFonts w:asciiTheme="minorHAnsi" w:hAnsiTheme="minorHAnsi"/>
                <w:sz w:val="22"/>
                <w:szCs w:val="22"/>
                <w:lang w:val="es-CO"/>
                <w:rPrChange w:id="1879" w:author="WinuE" w:date="2009-02-27T18:14:00Z">
                  <w:rPr>
                    <w:rFonts w:asciiTheme="minorHAnsi" w:hAnsiTheme="minorHAnsi"/>
                    <w:color w:val="0000FF"/>
                    <w:u w:val="single"/>
                    <w:lang w:val="es-CO"/>
                  </w:rPr>
                </w:rPrChange>
              </w:rPr>
              <w:t xml:space="preserve">cerca de las actividades que estén tomando más tiempo del que </w:t>
            </w:r>
            <w:del w:id="1880" w:author="WinuE" w:date="2009-02-27T18:16:00Z">
              <w:r w:rsidRPr="00AA00AF">
                <w:rPr>
                  <w:rFonts w:asciiTheme="minorHAnsi" w:hAnsiTheme="minorHAnsi"/>
                  <w:sz w:val="22"/>
                  <w:szCs w:val="22"/>
                  <w:lang w:val="es-CO"/>
                  <w:rPrChange w:id="1881" w:author="WinuE" w:date="2009-02-27T18:14:00Z">
                    <w:rPr>
                      <w:rFonts w:asciiTheme="minorHAnsi" w:hAnsiTheme="minorHAnsi"/>
                      <w:color w:val="0000FF"/>
                      <w:u w:val="single"/>
                      <w:lang w:val="es-CO"/>
                    </w:rPr>
                  </w:rPrChange>
                </w:rPr>
                <w:delText>esta</w:delText>
              </w:r>
            </w:del>
            <w:ins w:id="1882" w:author="WinuE" w:date="2009-02-27T18:16:00Z">
              <w:r w:rsidRPr="00AA00AF">
                <w:rPr>
                  <w:rFonts w:asciiTheme="minorHAnsi" w:hAnsiTheme="minorHAnsi"/>
                  <w:sz w:val="22"/>
                  <w:szCs w:val="22"/>
                  <w:lang w:val="es-CO"/>
                  <w:rPrChange w:id="1883" w:author="WinuE" w:date="2009-02-27T18:14:00Z">
                    <w:rPr>
                      <w:rFonts w:asciiTheme="minorHAnsi" w:hAnsiTheme="minorHAnsi"/>
                      <w:color w:val="0000FF"/>
                      <w:sz w:val="22"/>
                      <w:szCs w:val="22"/>
                      <w:u w:val="single"/>
                      <w:lang w:val="es-CO"/>
                    </w:rPr>
                  </w:rPrChange>
                </w:rPr>
                <w:t>está</w:t>
              </w:r>
            </w:ins>
            <w:r w:rsidRPr="00AA00AF">
              <w:rPr>
                <w:rFonts w:asciiTheme="minorHAnsi" w:hAnsiTheme="minorHAnsi"/>
                <w:sz w:val="22"/>
                <w:szCs w:val="22"/>
                <w:lang w:val="es-CO"/>
                <w:rPrChange w:id="1884" w:author="WinuE" w:date="2009-02-27T18:14:00Z">
                  <w:rPr>
                    <w:rFonts w:asciiTheme="minorHAnsi" w:hAnsiTheme="minorHAnsi"/>
                    <w:color w:val="0000FF"/>
                    <w:u w:val="single"/>
                    <w:lang w:val="es-CO"/>
                  </w:rPr>
                </w:rPrChange>
              </w:rPr>
              <w:t xml:space="preserve"> estipulado en el cronograma</w:t>
            </w:r>
          </w:p>
        </w:tc>
      </w:tr>
      <w:tr w:rsidR="003A13EC" w:rsidRPr="00C039B0" w:rsidTr="00C039B0">
        <w:tc>
          <w:tcPr>
            <w:tcW w:w="2480" w:type="dxa"/>
            <w:shd w:val="clear" w:color="auto" w:fill="FFFFFF" w:themeFill="background1"/>
          </w:tcPr>
          <w:p w:rsidR="003A13EC" w:rsidRPr="00C039B0" w:rsidRDefault="00AA00AF" w:rsidP="00D23A50">
            <w:pPr>
              <w:rPr>
                <w:rFonts w:asciiTheme="minorHAnsi" w:hAnsiTheme="minorHAnsi"/>
                <w:b/>
                <w:sz w:val="22"/>
                <w:szCs w:val="22"/>
                <w:lang w:val="es-CO"/>
                <w:rPrChange w:id="1885" w:author="WinuE" w:date="2009-02-27T18:14:00Z">
                  <w:rPr>
                    <w:rFonts w:asciiTheme="minorHAnsi" w:hAnsiTheme="minorHAnsi"/>
                    <w:b/>
                    <w:lang w:val="es-CO" w:eastAsia="es-ES"/>
                  </w:rPr>
                </w:rPrChange>
              </w:rPr>
            </w:pPr>
            <w:r w:rsidRPr="00AA00AF">
              <w:rPr>
                <w:rFonts w:asciiTheme="minorHAnsi" w:hAnsiTheme="minorHAnsi"/>
                <w:b/>
                <w:sz w:val="22"/>
                <w:szCs w:val="22"/>
                <w:lang w:val="es-CO"/>
                <w:rPrChange w:id="1886" w:author="WinuE" w:date="2009-02-27T18:14:00Z">
                  <w:rPr>
                    <w:rFonts w:asciiTheme="minorHAnsi" w:hAnsiTheme="minorHAnsi"/>
                    <w:b/>
                    <w:color w:val="0000FF"/>
                    <w:u w:val="single"/>
                    <w:lang w:val="es-CO"/>
                  </w:rPr>
                </w:rPrChange>
              </w:rPr>
              <w:t>HERRAMIENTAS</w:t>
            </w:r>
          </w:p>
        </w:tc>
        <w:tc>
          <w:tcPr>
            <w:tcW w:w="6240" w:type="dxa"/>
          </w:tcPr>
          <w:p w:rsidR="003A13EC" w:rsidRPr="00C039B0" w:rsidRDefault="00AA00AF" w:rsidP="00D23A50">
            <w:pPr>
              <w:jc w:val="both"/>
              <w:rPr>
                <w:rFonts w:asciiTheme="minorHAnsi" w:hAnsiTheme="minorHAnsi"/>
                <w:sz w:val="22"/>
                <w:szCs w:val="22"/>
                <w:lang w:val="es-CO"/>
                <w:rPrChange w:id="1887" w:author="WinuE" w:date="2009-02-27T18:14:00Z">
                  <w:rPr>
                    <w:rFonts w:asciiTheme="minorHAnsi" w:hAnsiTheme="minorHAnsi"/>
                    <w:lang w:val="es-CO" w:eastAsia="es-ES"/>
                  </w:rPr>
                </w:rPrChange>
              </w:rPr>
            </w:pPr>
            <w:r w:rsidRPr="00AA00AF">
              <w:rPr>
                <w:rFonts w:asciiTheme="minorHAnsi" w:hAnsiTheme="minorHAnsi"/>
                <w:sz w:val="22"/>
                <w:szCs w:val="22"/>
                <w:lang w:val="es-CO"/>
                <w:rPrChange w:id="1888" w:author="WinuE" w:date="2009-02-27T18:14:00Z">
                  <w:rPr>
                    <w:rFonts w:asciiTheme="minorHAnsi" w:hAnsiTheme="minorHAnsi"/>
                    <w:color w:val="0000FF"/>
                    <w:u w:val="single"/>
                    <w:lang w:val="es-CO"/>
                  </w:rPr>
                </w:rPrChange>
              </w:rPr>
              <w:t>GoogleTalk, GoogleGrups, Skype.</w:t>
            </w:r>
          </w:p>
        </w:tc>
      </w:tr>
      <w:tr w:rsidR="003A13EC" w:rsidRPr="00C039B0" w:rsidTr="00C039B0">
        <w:tc>
          <w:tcPr>
            <w:tcW w:w="2480" w:type="dxa"/>
            <w:shd w:val="clear" w:color="auto" w:fill="FFFFFF" w:themeFill="background1"/>
          </w:tcPr>
          <w:p w:rsidR="003A13EC" w:rsidRPr="00C039B0" w:rsidRDefault="00AA00AF" w:rsidP="00D23A50">
            <w:pPr>
              <w:rPr>
                <w:rFonts w:asciiTheme="minorHAnsi" w:hAnsiTheme="minorHAnsi"/>
                <w:b/>
                <w:sz w:val="22"/>
                <w:szCs w:val="22"/>
                <w:lang w:val="es-CO"/>
                <w:rPrChange w:id="1889" w:author="WinuE" w:date="2009-02-27T18:14:00Z">
                  <w:rPr>
                    <w:rFonts w:asciiTheme="minorHAnsi" w:hAnsiTheme="minorHAnsi"/>
                    <w:b/>
                    <w:lang w:val="es-CO" w:eastAsia="es-ES"/>
                  </w:rPr>
                </w:rPrChange>
              </w:rPr>
            </w:pPr>
            <w:r w:rsidRPr="00AA00AF">
              <w:rPr>
                <w:rFonts w:asciiTheme="minorHAnsi" w:hAnsiTheme="minorHAnsi"/>
                <w:b/>
                <w:sz w:val="22"/>
                <w:szCs w:val="22"/>
                <w:lang w:val="es-CO"/>
                <w:rPrChange w:id="1890" w:author="WinuE" w:date="2009-02-27T18:14:00Z">
                  <w:rPr>
                    <w:rFonts w:asciiTheme="minorHAnsi" w:hAnsiTheme="minorHAnsi"/>
                    <w:b/>
                    <w:color w:val="0000FF"/>
                    <w:u w:val="single"/>
                    <w:lang w:val="es-CO"/>
                  </w:rPr>
                </w:rPrChange>
              </w:rPr>
              <w:t>RESPONSABLES</w:t>
            </w:r>
          </w:p>
        </w:tc>
        <w:tc>
          <w:tcPr>
            <w:tcW w:w="6240" w:type="dxa"/>
          </w:tcPr>
          <w:p w:rsidR="003A13EC" w:rsidRPr="00C039B0" w:rsidRDefault="00AA00AF" w:rsidP="00D23A50">
            <w:pPr>
              <w:jc w:val="both"/>
              <w:rPr>
                <w:rFonts w:asciiTheme="minorHAnsi" w:hAnsiTheme="minorHAnsi"/>
                <w:sz w:val="22"/>
                <w:szCs w:val="22"/>
                <w:lang w:val="es-CO"/>
                <w:rPrChange w:id="1891" w:author="WinuE" w:date="2009-02-27T18:14:00Z">
                  <w:rPr>
                    <w:rFonts w:asciiTheme="minorHAnsi" w:hAnsiTheme="minorHAnsi"/>
                    <w:lang w:val="es-CO" w:eastAsia="es-ES"/>
                  </w:rPr>
                </w:rPrChange>
              </w:rPr>
            </w:pPr>
            <w:r w:rsidRPr="00AA00AF">
              <w:rPr>
                <w:rFonts w:asciiTheme="minorHAnsi" w:hAnsiTheme="minorHAnsi"/>
                <w:sz w:val="22"/>
                <w:szCs w:val="22"/>
                <w:lang w:val="es-CO"/>
                <w:rPrChange w:id="1892" w:author="WinuE" w:date="2009-02-27T18:14:00Z">
                  <w:rPr>
                    <w:rFonts w:asciiTheme="minorHAnsi" w:hAnsiTheme="minorHAnsi"/>
                    <w:color w:val="0000FF"/>
                    <w:u w:val="single"/>
                    <w:lang w:val="es-CO"/>
                  </w:rPr>
                </w:rPrChange>
              </w:rPr>
              <w:t>Director de proyecto</w:t>
            </w:r>
          </w:p>
        </w:tc>
      </w:tr>
    </w:tbl>
    <w:p w:rsidR="00C039B0" w:rsidRPr="008E58FD" w:rsidRDefault="008E58FD" w:rsidP="008E58FD">
      <w:pPr>
        <w:pStyle w:val="Epgrafe"/>
        <w:jc w:val="center"/>
        <w:rPr>
          <w:ins w:id="1893" w:author="WinuE" w:date="2009-02-27T18:14:00Z"/>
          <w:rFonts w:asciiTheme="minorHAnsi" w:hAnsiTheme="minorHAnsi"/>
          <w:b w:val="0"/>
          <w:sz w:val="22"/>
          <w:szCs w:val="22"/>
          <w:lang w:val="es-CO"/>
        </w:rPr>
      </w:pPr>
      <w:bookmarkStart w:id="1894" w:name="_Toc223547034"/>
      <w:bookmarkStart w:id="1895" w:name="_Toc223547053"/>
      <w:r w:rsidRPr="008E58FD">
        <w:rPr>
          <w:rFonts w:asciiTheme="minorHAnsi" w:hAnsiTheme="minorHAnsi"/>
          <w:sz w:val="22"/>
          <w:szCs w:val="22"/>
        </w:rPr>
        <w:t xml:space="preserve">Tabla </w:t>
      </w:r>
      <w:r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Pr="008E58FD">
        <w:rPr>
          <w:rFonts w:asciiTheme="minorHAnsi" w:hAnsiTheme="minorHAnsi"/>
          <w:sz w:val="22"/>
          <w:szCs w:val="22"/>
        </w:rPr>
        <w:fldChar w:fldCharType="separate"/>
      </w:r>
      <w:r>
        <w:rPr>
          <w:rFonts w:asciiTheme="minorHAnsi" w:hAnsiTheme="minorHAnsi"/>
          <w:noProof/>
          <w:sz w:val="22"/>
          <w:szCs w:val="22"/>
        </w:rPr>
        <w:t>12</w:t>
      </w:r>
      <w:r w:rsidRPr="008E58FD">
        <w:rPr>
          <w:rFonts w:asciiTheme="minorHAnsi" w:hAnsiTheme="minorHAnsi"/>
          <w:sz w:val="22"/>
          <w:szCs w:val="22"/>
        </w:rPr>
        <w:fldChar w:fldCharType="end"/>
      </w:r>
      <w:r w:rsidRPr="008E58FD">
        <w:rPr>
          <w:rFonts w:asciiTheme="minorHAnsi" w:hAnsiTheme="minorHAnsi"/>
          <w:sz w:val="22"/>
          <w:szCs w:val="22"/>
        </w:rPr>
        <w:t xml:space="preserve">. </w:t>
      </w:r>
      <w:ins w:id="1896" w:author="WinuE" w:date="2009-02-27T18:15:00Z">
        <w:r w:rsidR="00C039B0" w:rsidRPr="008E58FD">
          <w:rPr>
            <w:rFonts w:asciiTheme="minorHAnsi" w:hAnsiTheme="minorHAnsi"/>
            <w:sz w:val="22"/>
            <w:szCs w:val="22"/>
            <w:lang w:val="es-CO"/>
          </w:rPr>
          <w:t>Actividades para aceptación del producto</w:t>
        </w:r>
      </w:ins>
      <w:bookmarkEnd w:id="1894"/>
      <w:bookmarkEnd w:id="1895"/>
    </w:p>
    <w:p w:rsidR="003A13EC" w:rsidRDefault="003A13EC" w:rsidP="003A13EC">
      <w:pPr>
        <w:rPr>
          <w:lang w:val="es-CO"/>
        </w:rPr>
      </w:pPr>
    </w:p>
    <w:p w:rsidR="008E58FD" w:rsidRDefault="008E58FD" w:rsidP="003A13EC">
      <w:pPr>
        <w:rPr>
          <w:lang w:val="es-CO"/>
        </w:rPr>
      </w:pPr>
    </w:p>
    <w:p w:rsidR="008E58FD" w:rsidRDefault="008E58FD" w:rsidP="003A13EC">
      <w:pPr>
        <w:rPr>
          <w:lang w:val="es-CO"/>
        </w:rPr>
      </w:pPr>
    </w:p>
    <w:p w:rsidR="008E58FD" w:rsidRDefault="008E58FD" w:rsidP="003A13EC">
      <w:pPr>
        <w:rPr>
          <w:lang w:val="es-CO"/>
        </w:rPr>
      </w:pPr>
    </w:p>
    <w:p w:rsidR="008E58FD" w:rsidRDefault="008E58FD" w:rsidP="003A13EC">
      <w:pPr>
        <w:rPr>
          <w:lang w:val="es-CO"/>
        </w:rPr>
      </w:pPr>
    </w:p>
    <w:p w:rsidR="008E58FD" w:rsidRDefault="008E58FD" w:rsidP="003A13EC">
      <w:pPr>
        <w:rPr>
          <w:lang w:val="es-CO"/>
        </w:rPr>
      </w:pPr>
    </w:p>
    <w:p w:rsidR="008E58FD" w:rsidRDefault="008E58FD" w:rsidP="003A13EC">
      <w:pPr>
        <w:rPr>
          <w:lang w:val="es-CO"/>
        </w:rPr>
      </w:pPr>
    </w:p>
    <w:p w:rsidR="008E58FD" w:rsidRDefault="008E58FD" w:rsidP="003A13EC">
      <w:pPr>
        <w:rPr>
          <w:lang w:val="es-CO"/>
        </w:rPr>
      </w:pPr>
    </w:p>
    <w:p w:rsidR="008E58FD" w:rsidRDefault="008E58FD" w:rsidP="003A13EC">
      <w:pPr>
        <w:rPr>
          <w:lang w:val="es-CO"/>
        </w:rPr>
      </w:pPr>
    </w:p>
    <w:p w:rsidR="008E58FD" w:rsidRDefault="008E58FD" w:rsidP="003A13EC">
      <w:pPr>
        <w:rPr>
          <w:lang w:val="es-CO"/>
        </w:rPr>
      </w:pPr>
    </w:p>
    <w:p w:rsidR="008E58FD" w:rsidRDefault="008E58FD" w:rsidP="003A13EC">
      <w:pPr>
        <w:rPr>
          <w:lang w:val="es-CO"/>
        </w:rPr>
      </w:pPr>
    </w:p>
    <w:p w:rsidR="008E58FD" w:rsidRDefault="008E58FD" w:rsidP="003A13EC">
      <w:pPr>
        <w:rPr>
          <w:lang w:val="es-CO"/>
        </w:rPr>
      </w:pPr>
    </w:p>
    <w:p w:rsidR="008E58FD" w:rsidRDefault="008E58FD" w:rsidP="003A13EC">
      <w:pPr>
        <w:rPr>
          <w:lang w:val="es-CO"/>
        </w:rPr>
      </w:pPr>
    </w:p>
    <w:p w:rsidR="008E58FD" w:rsidRDefault="008E58FD" w:rsidP="003A13EC">
      <w:pPr>
        <w:rPr>
          <w:lang w:val="es-CO"/>
        </w:rPr>
      </w:pPr>
    </w:p>
    <w:p w:rsidR="008E58FD" w:rsidRDefault="008E58FD" w:rsidP="003A13EC">
      <w:pPr>
        <w:rPr>
          <w:lang w:val="es-CO"/>
        </w:rPr>
      </w:pPr>
    </w:p>
    <w:p w:rsidR="008E58FD" w:rsidRPr="003A13EC" w:rsidRDefault="008E58FD" w:rsidP="003A13EC">
      <w:pPr>
        <w:rPr>
          <w:lang w:val="es-CO"/>
        </w:rPr>
      </w:pPr>
    </w:p>
    <w:p w:rsidR="00255891" w:rsidRPr="008E58FD" w:rsidRDefault="00255891" w:rsidP="008E58FD">
      <w:pPr>
        <w:pStyle w:val="Ttulo"/>
        <w:numPr>
          <w:ilvl w:val="0"/>
          <w:numId w:val="1"/>
        </w:numPr>
        <w:jc w:val="left"/>
        <w:rPr>
          <w:rFonts w:ascii="Calibri" w:hAnsi="Calibri"/>
          <w:noProof/>
          <w:color w:val="000000"/>
          <w:sz w:val="28"/>
          <w:szCs w:val="22"/>
          <w:lang w:val="es-CO"/>
        </w:rPr>
      </w:pPr>
      <w:bookmarkStart w:id="1897" w:name="_Toc173382697"/>
      <w:bookmarkStart w:id="1898" w:name="_Toc175245155"/>
      <w:bookmarkStart w:id="1899" w:name="_Toc223509200"/>
      <w:r w:rsidRPr="0098739C">
        <w:rPr>
          <w:rFonts w:ascii="Calibri" w:hAnsi="Calibri"/>
          <w:noProof/>
          <w:color w:val="000000"/>
          <w:sz w:val="28"/>
          <w:szCs w:val="22"/>
          <w:lang w:val="es-CO"/>
        </w:rPr>
        <w:lastRenderedPageBreak/>
        <w:t>PLAN DE P</w:t>
      </w:r>
      <w:r w:rsidRPr="008E58FD">
        <w:rPr>
          <w:rFonts w:ascii="Calibri" w:hAnsi="Calibri"/>
          <w:noProof/>
          <w:color w:val="000000"/>
          <w:sz w:val="28"/>
          <w:szCs w:val="22"/>
          <w:lang w:val="es-CO"/>
        </w:rPr>
        <w:t>ROCESOS DE SOPORTE</w:t>
      </w:r>
      <w:bookmarkStart w:id="1900" w:name="_Toc173382698"/>
      <w:bookmarkEnd w:id="1897"/>
      <w:bookmarkEnd w:id="1898"/>
      <w:bookmarkEnd w:id="1899"/>
    </w:p>
    <w:p w:rsidR="00255891" w:rsidRDefault="00255891" w:rsidP="00492D69">
      <w:pPr>
        <w:pStyle w:val="Ttulo2"/>
        <w:rPr>
          <w:rFonts w:ascii="Calibri" w:hAnsi="Calibri"/>
          <w:i w:val="0"/>
          <w:color w:val="000000"/>
          <w:sz w:val="26"/>
          <w:szCs w:val="26"/>
        </w:rPr>
      </w:pPr>
      <w:bookmarkStart w:id="1901" w:name="_Toc175245156"/>
      <w:bookmarkStart w:id="1902" w:name="_Toc223509201"/>
      <w:r w:rsidRPr="0098739C">
        <w:rPr>
          <w:rFonts w:ascii="Calibri" w:hAnsi="Calibri"/>
          <w:i w:val="0"/>
          <w:color w:val="000000"/>
          <w:sz w:val="26"/>
          <w:szCs w:val="26"/>
        </w:rPr>
        <w:t>PLAN DE ADMINISTRACIÓN DE LA CONFIGURACIÓN</w:t>
      </w:r>
      <w:bookmarkEnd w:id="1900"/>
      <w:bookmarkEnd w:id="1901"/>
      <w:bookmarkEnd w:id="1902"/>
    </w:p>
    <w:p w:rsidR="001B03D4" w:rsidRDefault="001B03D4" w:rsidP="00E86FD1">
      <w:pPr>
        <w:autoSpaceDE w:val="0"/>
        <w:autoSpaceDN w:val="0"/>
        <w:adjustRightInd w:val="0"/>
        <w:ind w:left="576"/>
        <w:rPr>
          <w:rFonts w:asciiTheme="minorHAnsi" w:hAnsiTheme="minorHAnsi"/>
          <w:sz w:val="22"/>
          <w:szCs w:val="22"/>
          <w:lang w:val="es-ES_tradnl"/>
        </w:rPr>
      </w:pPr>
    </w:p>
    <w:p w:rsidR="00B04C04" w:rsidRDefault="004831EE" w:rsidP="00E86FD1">
      <w:pPr>
        <w:autoSpaceDE w:val="0"/>
        <w:autoSpaceDN w:val="0"/>
        <w:adjustRightInd w:val="0"/>
        <w:ind w:left="576"/>
        <w:rPr>
          <w:rFonts w:asciiTheme="minorHAnsi" w:hAnsiTheme="minorHAnsi"/>
          <w:sz w:val="22"/>
          <w:szCs w:val="22"/>
          <w:lang w:val="es-ES_tradnl"/>
        </w:rPr>
      </w:pPr>
      <w:commentRangeStart w:id="1903"/>
      <w:r w:rsidRPr="004831EE">
        <w:rPr>
          <w:rFonts w:asciiTheme="minorHAnsi" w:hAnsiTheme="minorHAnsi"/>
          <w:sz w:val="22"/>
          <w:szCs w:val="22"/>
          <w:lang w:val="es-ES_tradnl"/>
        </w:rPr>
        <w:t>El propósito de este Plan de Adm</w:t>
      </w:r>
      <w:r w:rsidR="00E86FD1">
        <w:rPr>
          <w:rFonts w:asciiTheme="minorHAnsi" w:hAnsiTheme="minorHAnsi"/>
          <w:sz w:val="22"/>
          <w:szCs w:val="22"/>
          <w:lang w:val="es-ES_tradnl"/>
        </w:rPr>
        <w:t xml:space="preserve">inistración de Configuración </w:t>
      </w:r>
      <w:r w:rsidRPr="004831EE">
        <w:rPr>
          <w:rFonts w:asciiTheme="minorHAnsi" w:hAnsiTheme="minorHAnsi"/>
          <w:sz w:val="22"/>
          <w:szCs w:val="22"/>
          <w:lang w:val="es-ES_tradnl"/>
        </w:rPr>
        <w:t>es</w:t>
      </w:r>
      <w:r w:rsidR="00E86FD1">
        <w:rPr>
          <w:rFonts w:asciiTheme="minorHAnsi" w:hAnsiTheme="minorHAnsi"/>
          <w:sz w:val="22"/>
          <w:szCs w:val="22"/>
          <w:lang w:val="es-ES_tradnl"/>
        </w:rPr>
        <w:t xml:space="preserve"> </w:t>
      </w:r>
      <w:r w:rsidRPr="004831EE">
        <w:rPr>
          <w:rFonts w:asciiTheme="minorHAnsi" w:hAnsiTheme="minorHAnsi"/>
          <w:sz w:val="22"/>
          <w:szCs w:val="22"/>
          <w:lang w:val="es-ES_tradnl"/>
        </w:rPr>
        <w:t>identificar</w:t>
      </w:r>
      <w:r w:rsidR="00E86FD1">
        <w:rPr>
          <w:rFonts w:asciiTheme="minorHAnsi" w:hAnsiTheme="minorHAnsi"/>
          <w:sz w:val="22"/>
          <w:szCs w:val="22"/>
          <w:lang w:val="es-ES_tradnl"/>
        </w:rPr>
        <w:t xml:space="preserve"> y</w:t>
      </w:r>
      <w:r w:rsidRPr="004831EE">
        <w:rPr>
          <w:rFonts w:asciiTheme="minorHAnsi" w:hAnsiTheme="minorHAnsi"/>
          <w:sz w:val="22"/>
          <w:szCs w:val="22"/>
          <w:lang w:val="es-ES_tradnl"/>
        </w:rPr>
        <w:t xml:space="preserve"> controlar </w:t>
      </w:r>
      <w:r w:rsidR="00E86FD1">
        <w:rPr>
          <w:rFonts w:asciiTheme="minorHAnsi" w:hAnsiTheme="minorHAnsi"/>
          <w:sz w:val="22"/>
          <w:szCs w:val="22"/>
          <w:lang w:val="es-ES_tradnl"/>
        </w:rPr>
        <w:t xml:space="preserve">los cambios hechos al </w:t>
      </w:r>
      <w:r w:rsidR="00B04C04">
        <w:rPr>
          <w:rFonts w:asciiTheme="minorHAnsi" w:hAnsiTheme="minorHAnsi"/>
          <w:sz w:val="22"/>
          <w:szCs w:val="22"/>
          <w:lang w:val="es-ES_tradnl"/>
        </w:rPr>
        <w:t xml:space="preserve">documento </w:t>
      </w:r>
      <w:r w:rsidR="00E86FD1">
        <w:rPr>
          <w:rFonts w:asciiTheme="minorHAnsi" w:hAnsiTheme="minorHAnsi"/>
          <w:sz w:val="22"/>
          <w:szCs w:val="22"/>
          <w:lang w:val="es-ES_tradnl"/>
        </w:rPr>
        <w:t xml:space="preserve">SPMP. </w:t>
      </w:r>
    </w:p>
    <w:p w:rsidR="00033538" w:rsidRDefault="00E86FD1" w:rsidP="00E86FD1">
      <w:pPr>
        <w:autoSpaceDE w:val="0"/>
        <w:autoSpaceDN w:val="0"/>
        <w:adjustRightInd w:val="0"/>
        <w:ind w:left="576"/>
        <w:rPr>
          <w:ins w:id="1904" w:author="WinuE" w:date="2009-02-27T14:28:00Z"/>
          <w:rFonts w:asciiTheme="minorHAnsi" w:hAnsiTheme="minorHAnsi"/>
          <w:sz w:val="22"/>
          <w:szCs w:val="22"/>
          <w:lang w:val="es-ES_tradnl"/>
        </w:rPr>
      </w:pPr>
      <w:r>
        <w:rPr>
          <w:rFonts w:asciiTheme="minorHAnsi" w:hAnsiTheme="minorHAnsi"/>
          <w:sz w:val="22"/>
          <w:szCs w:val="22"/>
          <w:lang w:val="es-ES_tradnl"/>
        </w:rPr>
        <w:t xml:space="preserve">Para el desarrollo de este plan se utilizará la herramienta </w:t>
      </w:r>
      <w:r w:rsidR="00B04C04">
        <w:rPr>
          <w:rFonts w:asciiTheme="minorHAnsi" w:hAnsiTheme="minorHAnsi"/>
          <w:sz w:val="22"/>
          <w:szCs w:val="22"/>
          <w:lang w:val="es-ES_tradnl"/>
        </w:rPr>
        <w:t>Tortoise</w:t>
      </w:r>
      <w:r>
        <w:rPr>
          <w:rFonts w:asciiTheme="minorHAnsi" w:hAnsiTheme="minorHAnsi"/>
          <w:sz w:val="22"/>
          <w:szCs w:val="22"/>
          <w:lang w:val="es-ES_tradnl"/>
        </w:rPr>
        <w:t>SVN</w:t>
      </w:r>
      <w:ins w:id="1905" w:author="WinuE" w:date="2009-02-27T14:49:00Z">
        <w:r w:rsidR="0008083E">
          <w:rPr>
            <w:rFonts w:asciiTheme="minorHAnsi" w:hAnsiTheme="minorHAnsi"/>
            <w:sz w:val="22"/>
            <w:szCs w:val="22"/>
            <w:lang w:val="es-ES_tradnl"/>
          </w:rPr>
          <w:t xml:space="preserve"> (Ver Anexo [2])</w:t>
        </w:r>
      </w:ins>
      <w:r>
        <w:rPr>
          <w:rFonts w:asciiTheme="minorHAnsi" w:hAnsiTheme="minorHAnsi"/>
          <w:sz w:val="22"/>
          <w:szCs w:val="22"/>
          <w:lang w:val="es-ES_tradnl"/>
        </w:rPr>
        <w:t xml:space="preserve"> </w:t>
      </w:r>
    </w:p>
    <w:p w:rsidR="00B16137" w:rsidRDefault="00B16137" w:rsidP="00E86FD1">
      <w:pPr>
        <w:autoSpaceDE w:val="0"/>
        <w:autoSpaceDN w:val="0"/>
        <w:adjustRightInd w:val="0"/>
        <w:ind w:left="576"/>
        <w:rPr>
          <w:ins w:id="1906" w:author="WinuE" w:date="2009-02-27T14:28:00Z"/>
          <w:rFonts w:asciiTheme="minorHAnsi" w:hAnsiTheme="minorHAnsi"/>
          <w:sz w:val="22"/>
          <w:szCs w:val="22"/>
          <w:lang w:val="es-ES_tradnl"/>
        </w:rPr>
      </w:pPr>
    </w:p>
    <w:p w:rsidR="00255891" w:rsidRDefault="004831EE" w:rsidP="008142BF">
      <w:pPr>
        <w:pStyle w:val="Ttulo2"/>
        <w:rPr>
          <w:rFonts w:ascii="Calibri" w:hAnsi="Calibri"/>
          <w:i w:val="0"/>
          <w:color w:val="000000"/>
          <w:sz w:val="26"/>
          <w:szCs w:val="26"/>
        </w:rPr>
      </w:pPr>
      <w:bookmarkStart w:id="1907" w:name="_Toc175245157"/>
      <w:commentRangeEnd w:id="1903"/>
      <w:r>
        <w:rPr>
          <w:rStyle w:val="Refdecomentario"/>
          <w:rFonts w:ascii="Times New Roman" w:hAnsi="Times New Roman"/>
          <w:b w:val="0"/>
          <w:bCs w:val="0"/>
          <w:i w:val="0"/>
          <w:iCs w:val="0"/>
        </w:rPr>
        <w:commentReference w:id="1903"/>
      </w:r>
      <w:bookmarkStart w:id="1908" w:name="_Toc223509202"/>
      <w:r w:rsidR="00255891" w:rsidRPr="0098739C">
        <w:rPr>
          <w:rFonts w:ascii="Calibri" w:hAnsi="Calibri"/>
          <w:i w:val="0"/>
          <w:color w:val="000000"/>
          <w:sz w:val="26"/>
          <w:szCs w:val="26"/>
        </w:rPr>
        <w:t>PLAN DE VERIFICACIÓN Y VALIDACIÓN</w:t>
      </w:r>
      <w:bookmarkEnd w:id="1907"/>
      <w:bookmarkEnd w:id="1908"/>
    </w:p>
    <w:p w:rsidR="001F5138" w:rsidRPr="001F5138" w:rsidDel="00B16137" w:rsidRDefault="001F5138" w:rsidP="001F5138">
      <w:pPr>
        <w:ind w:left="576"/>
        <w:rPr>
          <w:del w:id="1909" w:author="WinuE" w:date="2009-02-27T14:28:00Z"/>
        </w:rPr>
      </w:pPr>
      <w:bookmarkStart w:id="1910" w:name="_Toc223509203"/>
      <w:bookmarkEnd w:id="1910"/>
    </w:p>
    <w:p w:rsidR="00255891" w:rsidRPr="0098739C" w:rsidRDefault="00255891" w:rsidP="00492D69">
      <w:pPr>
        <w:pStyle w:val="Ttulo2"/>
        <w:rPr>
          <w:rFonts w:ascii="Calibri" w:hAnsi="Calibri"/>
          <w:i w:val="0"/>
          <w:color w:val="000000"/>
          <w:sz w:val="26"/>
          <w:szCs w:val="26"/>
        </w:rPr>
      </w:pPr>
      <w:bookmarkStart w:id="1911" w:name="_Toc173382700"/>
      <w:bookmarkStart w:id="1912" w:name="_Toc175245158"/>
      <w:bookmarkStart w:id="1913" w:name="_Toc223509204"/>
      <w:r w:rsidRPr="0098739C">
        <w:rPr>
          <w:rFonts w:ascii="Calibri" w:hAnsi="Calibri"/>
          <w:i w:val="0"/>
          <w:color w:val="000000"/>
          <w:sz w:val="26"/>
          <w:szCs w:val="26"/>
        </w:rPr>
        <w:t>PLAN DE DOCUMENTACIÓN</w:t>
      </w:r>
      <w:bookmarkEnd w:id="1911"/>
      <w:bookmarkEnd w:id="1912"/>
      <w:bookmarkEnd w:id="1913"/>
    </w:p>
    <w:p w:rsidR="00255891" w:rsidRPr="0098739C" w:rsidRDefault="00255891" w:rsidP="008142BF">
      <w:pPr>
        <w:pStyle w:val="Ttulo2"/>
        <w:rPr>
          <w:rFonts w:ascii="Calibri" w:hAnsi="Calibri"/>
          <w:i w:val="0"/>
          <w:color w:val="000000"/>
          <w:sz w:val="26"/>
          <w:szCs w:val="26"/>
        </w:rPr>
      </w:pPr>
      <w:bookmarkStart w:id="1914" w:name="_Toc173382701"/>
      <w:bookmarkStart w:id="1915" w:name="_Toc175245159"/>
      <w:bookmarkStart w:id="1916" w:name="_Toc223509205"/>
      <w:r w:rsidRPr="0098739C">
        <w:rPr>
          <w:rFonts w:ascii="Calibri" w:hAnsi="Calibri"/>
          <w:i w:val="0"/>
          <w:color w:val="000000"/>
          <w:sz w:val="26"/>
          <w:szCs w:val="26"/>
        </w:rPr>
        <w:t>PLAN DE ASEGURAMIENTO DE LA CALIDAD</w:t>
      </w:r>
      <w:bookmarkEnd w:id="1914"/>
      <w:bookmarkEnd w:id="1915"/>
      <w:bookmarkEnd w:id="1916"/>
    </w:p>
    <w:p w:rsidR="00255891" w:rsidRDefault="00255891" w:rsidP="00492D69">
      <w:pPr>
        <w:pStyle w:val="Ttulo2"/>
        <w:rPr>
          <w:rFonts w:ascii="Calibri" w:hAnsi="Calibri"/>
          <w:i w:val="0"/>
          <w:color w:val="000000"/>
          <w:sz w:val="26"/>
          <w:szCs w:val="26"/>
        </w:rPr>
      </w:pPr>
      <w:bookmarkStart w:id="1917" w:name="_Toc173382702"/>
      <w:bookmarkStart w:id="1918" w:name="_Toc175245160"/>
      <w:bookmarkStart w:id="1919" w:name="_Toc223509206"/>
      <w:r w:rsidRPr="0098739C">
        <w:rPr>
          <w:rFonts w:ascii="Calibri" w:hAnsi="Calibri"/>
          <w:i w:val="0"/>
          <w:color w:val="000000"/>
          <w:sz w:val="26"/>
          <w:szCs w:val="26"/>
        </w:rPr>
        <w:t>REVISIONES Y AUDITORIAS</w:t>
      </w:r>
      <w:bookmarkEnd w:id="1917"/>
      <w:bookmarkEnd w:id="1918"/>
      <w:bookmarkEnd w:id="1919"/>
    </w:p>
    <w:p w:rsidR="008D3A49" w:rsidRDefault="008D3A49" w:rsidP="008D3A49"/>
    <w:p w:rsidR="00212BC1" w:rsidRDefault="008D3A49" w:rsidP="0056376B">
      <w:pPr>
        <w:jc w:val="both"/>
        <w:rPr>
          <w:rFonts w:asciiTheme="minorHAnsi" w:hAnsiTheme="minorHAnsi"/>
          <w:sz w:val="22"/>
          <w:szCs w:val="22"/>
        </w:rPr>
      </w:pPr>
      <w:r>
        <w:rPr>
          <w:rFonts w:asciiTheme="minorHAnsi" w:hAnsiTheme="minorHAnsi"/>
          <w:sz w:val="22"/>
          <w:szCs w:val="22"/>
        </w:rPr>
        <w:t xml:space="preserve">Con el propósito de mejorar la calidad en lo entregables </w:t>
      </w:r>
      <w:r w:rsidR="00F876FF">
        <w:rPr>
          <w:rFonts w:asciiTheme="minorHAnsi" w:hAnsiTheme="minorHAnsi"/>
          <w:sz w:val="22"/>
          <w:szCs w:val="22"/>
        </w:rPr>
        <w:t xml:space="preserve">mencionados en la sección </w:t>
      </w:r>
      <w:r w:rsidR="00F876FF" w:rsidRPr="00F876FF">
        <w:rPr>
          <w:rFonts w:asciiTheme="minorHAnsi" w:hAnsiTheme="minorHAnsi"/>
          <w:b/>
          <w:sz w:val="22"/>
          <w:szCs w:val="22"/>
        </w:rPr>
        <w:t>1.1.3</w:t>
      </w:r>
      <w:r w:rsidR="00F876FF">
        <w:rPr>
          <w:rFonts w:asciiTheme="minorHAnsi" w:hAnsiTheme="minorHAnsi"/>
          <w:b/>
          <w:sz w:val="22"/>
          <w:szCs w:val="22"/>
        </w:rPr>
        <w:t xml:space="preserve"> </w:t>
      </w:r>
      <w:r w:rsidR="00F876FF">
        <w:rPr>
          <w:rFonts w:asciiTheme="minorHAnsi" w:hAnsiTheme="minorHAnsi"/>
          <w:sz w:val="22"/>
          <w:szCs w:val="22"/>
        </w:rPr>
        <w:t>se realizarán previas revisiones</w:t>
      </w:r>
      <w:r w:rsidR="00DF5CF4">
        <w:rPr>
          <w:rFonts w:asciiTheme="minorHAnsi" w:hAnsiTheme="minorHAnsi"/>
          <w:sz w:val="22"/>
          <w:szCs w:val="22"/>
        </w:rPr>
        <w:t xml:space="preserve"> soportad</w:t>
      </w:r>
      <w:del w:id="1920" w:author="WinuE" w:date="2009-02-27T14:28:00Z">
        <w:r w:rsidR="00DF5CF4" w:rsidDel="00B16137">
          <w:rPr>
            <w:rFonts w:asciiTheme="minorHAnsi" w:hAnsiTheme="minorHAnsi"/>
            <w:sz w:val="22"/>
            <w:szCs w:val="22"/>
          </w:rPr>
          <w:delText>o</w:delText>
        </w:r>
      </w:del>
      <w:ins w:id="1921" w:author="WinuE" w:date="2009-02-27T14:28:00Z">
        <w:r w:rsidR="00B16137">
          <w:rPr>
            <w:rFonts w:asciiTheme="minorHAnsi" w:hAnsiTheme="minorHAnsi"/>
            <w:sz w:val="22"/>
            <w:szCs w:val="22"/>
          </w:rPr>
          <w:t>as</w:t>
        </w:r>
      </w:ins>
      <w:r w:rsidR="00DF5CF4">
        <w:rPr>
          <w:rFonts w:asciiTheme="minorHAnsi" w:hAnsiTheme="minorHAnsi"/>
          <w:sz w:val="22"/>
          <w:szCs w:val="22"/>
        </w:rPr>
        <w:t xml:space="preserve"> en el </w:t>
      </w:r>
      <w:r w:rsidR="00AA00AF" w:rsidRPr="00AA00AF">
        <w:rPr>
          <w:rFonts w:asciiTheme="minorHAnsi" w:hAnsiTheme="minorHAnsi"/>
          <w:b/>
          <w:sz w:val="22"/>
          <w:szCs w:val="22"/>
          <w:rPrChange w:id="1922" w:author="WinuE" w:date="2009-02-27T14:28:00Z">
            <w:rPr>
              <w:rFonts w:asciiTheme="minorHAnsi" w:hAnsiTheme="minorHAnsi"/>
              <w:color w:val="0000FF"/>
              <w:sz w:val="22"/>
              <w:szCs w:val="22"/>
              <w:u w:val="single"/>
            </w:rPr>
          </w:rPrChange>
        </w:rPr>
        <w:t>[</w:t>
      </w:r>
      <w:r w:rsidR="00DF5CF4" w:rsidRPr="00DF5CF4">
        <w:rPr>
          <w:rFonts w:asciiTheme="minorHAnsi" w:hAnsiTheme="minorHAnsi"/>
          <w:b/>
          <w:sz w:val="22"/>
          <w:szCs w:val="22"/>
        </w:rPr>
        <w:t>ANEXO</w:t>
      </w:r>
      <w:del w:id="1923" w:author="WinuE" w:date="2009-02-27T14:51:00Z">
        <w:r w:rsidR="00DF5CF4" w:rsidDel="0008083E">
          <w:rPr>
            <w:rFonts w:asciiTheme="minorHAnsi" w:hAnsiTheme="minorHAnsi"/>
            <w:b/>
            <w:sz w:val="22"/>
            <w:szCs w:val="22"/>
          </w:rPr>
          <w:delText xml:space="preserve"> </w:delText>
        </w:r>
      </w:del>
      <w:ins w:id="1924" w:author="WinuE" w:date="2009-02-27T14:51:00Z">
        <w:r w:rsidR="0008083E">
          <w:rPr>
            <w:rFonts w:asciiTheme="minorHAnsi" w:hAnsiTheme="minorHAnsi"/>
            <w:b/>
            <w:sz w:val="22"/>
            <w:szCs w:val="22"/>
          </w:rPr>
          <w:t xml:space="preserve"> 1</w:t>
        </w:r>
      </w:ins>
      <w:del w:id="1925" w:author="WinuE" w:date="2009-02-27T14:51:00Z">
        <w:r w:rsidR="00DF5CF4" w:rsidRPr="00DF5CF4" w:rsidDel="0008083E">
          <w:rPr>
            <w:rFonts w:asciiTheme="minorHAnsi" w:hAnsiTheme="minorHAnsi"/>
            <w:b/>
            <w:sz w:val="22"/>
            <w:szCs w:val="22"/>
          </w:rPr>
          <w:delText>0000</w:delText>
        </w:r>
      </w:del>
      <w:r w:rsidR="00DF5CF4">
        <w:rPr>
          <w:rFonts w:asciiTheme="minorHAnsi" w:hAnsiTheme="minorHAnsi"/>
          <w:b/>
          <w:sz w:val="22"/>
          <w:szCs w:val="22"/>
        </w:rPr>
        <w:t>]</w:t>
      </w:r>
      <w:r w:rsidR="00DF5CF4">
        <w:rPr>
          <w:rFonts w:asciiTheme="minorHAnsi" w:hAnsiTheme="minorHAnsi"/>
          <w:sz w:val="22"/>
          <w:szCs w:val="22"/>
        </w:rPr>
        <w:t xml:space="preserve"> como documento de apoyo</w:t>
      </w:r>
      <w:r w:rsidR="00F876FF">
        <w:rPr>
          <w:rFonts w:asciiTheme="minorHAnsi" w:hAnsiTheme="minorHAnsi"/>
          <w:sz w:val="22"/>
          <w:szCs w:val="22"/>
        </w:rPr>
        <w:t>. Para ello se realizarán los siguientes procedimientos.</w:t>
      </w:r>
    </w:p>
    <w:p w:rsidR="00F876FF" w:rsidRDefault="00F876FF" w:rsidP="008D3A49">
      <w:pPr>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Revisión de avances:</w:t>
      </w:r>
      <w:r w:rsidR="0056376B">
        <w:rPr>
          <w:rFonts w:asciiTheme="minorHAnsi" w:hAnsiTheme="minorHAnsi"/>
          <w:sz w:val="22"/>
          <w:szCs w:val="22"/>
        </w:rPr>
        <w:t xml:space="preserve"> </w:t>
      </w:r>
    </w:p>
    <w:p w:rsidR="0056376B" w:rsidRDefault="0056376B" w:rsidP="0056376B">
      <w:pPr>
        <w:pStyle w:val="Prrafodelista"/>
        <w:ind w:left="720"/>
        <w:jc w:val="both"/>
        <w:rPr>
          <w:rFonts w:asciiTheme="minorHAnsi" w:hAnsiTheme="minorHAnsi"/>
          <w:sz w:val="22"/>
          <w:szCs w:val="22"/>
        </w:rPr>
      </w:pPr>
      <w:r>
        <w:rPr>
          <w:rFonts w:asciiTheme="minorHAnsi" w:hAnsiTheme="minorHAnsi"/>
          <w:sz w:val="22"/>
          <w:szCs w:val="22"/>
        </w:rPr>
        <w:t>Se tomará como base de partida el cronograma del proyecto y se evaluará según las métricas de aseguramiento de calidad [</w:t>
      </w:r>
      <w:r>
        <w:rPr>
          <w:rFonts w:asciiTheme="minorHAnsi" w:hAnsiTheme="minorHAnsi"/>
          <w:b/>
          <w:sz w:val="22"/>
          <w:szCs w:val="22"/>
        </w:rPr>
        <w:t>S</w:t>
      </w:r>
      <w:r w:rsidRPr="0056376B">
        <w:rPr>
          <w:rFonts w:asciiTheme="minorHAnsi" w:hAnsiTheme="minorHAnsi"/>
          <w:b/>
          <w:sz w:val="22"/>
          <w:szCs w:val="22"/>
        </w:rPr>
        <w:t xml:space="preserve">ección </w:t>
      </w:r>
      <w:del w:id="1926" w:author="WinuE" w:date="2009-02-27T14:53:00Z">
        <w:r w:rsidRPr="0056376B" w:rsidDel="0008083E">
          <w:rPr>
            <w:rFonts w:asciiTheme="minorHAnsi" w:hAnsiTheme="minorHAnsi"/>
            <w:b/>
            <w:sz w:val="22"/>
            <w:szCs w:val="22"/>
          </w:rPr>
          <w:delText>0.0.0</w:delText>
        </w:r>
      </w:del>
      <w:ins w:id="1927" w:author="WinuE" w:date="2009-02-27T14:53:00Z">
        <w:r w:rsidR="0008083E">
          <w:rPr>
            <w:rFonts w:asciiTheme="minorHAnsi" w:hAnsiTheme="minorHAnsi"/>
            <w:b/>
            <w:sz w:val="22"/>
            <w:szCs w:val="22"/>
          </w:rPr>
          <w:t>5.3.6</w:t>
        </w:r>
      </w:ins>
      <w:r>
        <w:rPr>
          <w:rFonts w:asciiTheme="minorHAnsi" w:hAnsiTheme="minorHAnsi"/>
          <w:sz w:val="22"/>
          <w:szCs w:val="22"/>
        </w:rPr>
        <w:t>] el avance que esté represente en cada una de las tareas o procesos dentro del cronograma.</w:t>
      </w:r>
    </w:p>
    <w:p w:rsidR="0056376B" w:rsidRDefault="0056376B" w:rsidP="0056376B">
      <w:pPr>
        <w:pStyle w:val="Prrafodelista"/>
        <w:ind w:left="720"/>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Revisión de estado del estado en los documentos:</w:t>
      </w:r>
    </w:p>
    <w:p w:rsidR="0056376B" w:rsidRDefault="0056376B" w:rsidP="001A462D">
      <w:pPr>
        <w:pStyle w:val="Prrafodelista"/>
        <w:ind w:left="720"/>
        <w:jc w:val="both"/>
        <w:rPr>
          <w:rFonts w:asciiTheme="minorHAnsi" w:hAnsiTheme="minorHAnsi"/>
          <w:sz w:val="22"/>
          <w:szCs w:val="22"/>
        </w:rPr>
      </w:pPr>
      <w:r>
        <w:rPr>
          <w:rFonts w:asciiTheme="minorHAnsi" w:hAnsiTheme="minorHAnsi"/>
          <w:sz w:val="22"/>
          <w:szCs w:val="22"/>
        </w:rPr>
        <w:t>Este proceso se realizará con todo el equipo de IMind buscado con éste precisión, cohesión y coherencia en lo escrito, así como relación directa entre todo el contenido</w:t>
      </w:r>
      <w:r w:rsidR="001A462D">
        <w:rPr>
          <w:rFonts w:asciiTheme="minorHAnsi" w:hAnsiTheme="minorHAnsi"/>
          <w:sz w:val="22"/>
          <w:szCs w:val="22"/>
        </w:rPr>
        <w:t xml:space="preserve"> de los documentos</w:t>
      </w:r>
    </w:p>
    <w:p w:rsidR="0056376B" w:rsidRDefault="0056376B" w:rsidP="0056376B">
      <w:pPr>
        <w:pStyle w:val="Prrafodelista"/>
        <w:ind w:left="720"/>
        <w:rPr>
          <w:rFonts w:asciiTheme="minorHAnsi" w:hAnsiTheme="minorHAnsi"/>
          <w:sz w:val="22"/>
          <w:szCs w:val="22"/>
        </w:rPr>
      </w:pPr>
    </w:p>
    <w:p w:rsidR="00F876FF" w:rsidRDefault="00F876FF" w:rsidP="00F876FF">
      <w:pPr>
        <w:pStyle w:val="Prrafodelista"/>
        <w:numPr>
          <w:ilvl w:val="0"/>
          <w:numId w:val="8"/>
        </w:numPr>
        <w:rPr>
          <w:rFonts w:asciiTheme="minorHAnsi" w:hAnsiTheme="minorHAnsi"/>
          <w:sz w:val="22"/>
          <w:szCs w:val="22"/>
        </w:rPr>
      </w:pPr>
      <w:r>
        <w:rPr>
          <w:rFonts w:asciiTheme="minorHAnsi" w:hAnsiTheme="minorHAnsi"/>
          <w:sz w:val="22"/>
          <w:szCs w:val="22"/>
        </w:rPr>
        <w:t>Proceso de creación de correcciones:</w:t>
      </w:r>
    </w:p>
    <w:p w:rsidR="00D414F4" w:rsidRPr="00F876FF" w:rsidRDefault="007D51E9" w:rsidP="007D51E9">
      <w:pPr>
        <w:pStyle w:val="Prrafodelista"/>
        <w:ind w:left="720"/>
        <w:jc w:val="both"/>
        <w:rPr>
          <w:rFonts w:asciiTheme="minorHAnsi" w:hAnsiTheme="minorHAnsi"/>
          <w:sz w:val="22"/>
          <w:szCs w:val="22"/>
        </w:rPr>
      </w:pPr>
      <w:r>
        <w:rPr>
          <w:rFonts w:asciiTheme="minorHAnsi" w:hAnsiTheme="minorHAnsi"/>
          <w:sz w:val="22"/>
          <w:szCs w:val="22"/>
        </w:rPr>
        <w:t>Se dará lugar a verificaciones por cada uno de los participantes del grupo sobre aspectos de planeación y cumplimiento de tareas del cronograma. Se le permitirá al cliente, Miguel Eduardo Torres, participar en el proceso de correcciones para minimizar la ocurrencia de errores.</w:t>
      </w:r>
    </w:p>
    <w:p w:rsidR="00255891" w:rsidRDefault="00255891" w:rsidP="00492D69">
      <w:pPr>
        <w:pStyle w:val="Ttulo2"/>
        <w:rPr>
          <w:rFonts w:ascii="Calibri" w:hAnsi="Calibri"/>
          <w:i w:val="0"/>
          <w:color w:val="000000"/>
          <w:sz w:val="26"/>
          <w:szCs w:val="26"/>
        </w:rPr>
      </w:pPr>
      <w:bookmarkStart w:id="1928" w:name="_Toc173382703"/>
      <w:bookmarkStart w:id="1929" w:name="_Toc175245161"/>
      <w:bookmarkStart w:id="1930" w:name="_Toc223509207"/>
      <w:r w:rsidRPr="0098739C">
        <w:rPr>
          <w:rFonts w:ascii="Calibri" w:hAnsi="Calibri"/>
          <w:i w:val="0"/>
          <w:color w:val="000000"/>
          <w:sz w:val="26"/>
          <w:szCs w:val="26"/>
        </w:rPr>
        <w:t>PLAN DE RESOLUCIÓN DE PROBLEMAS</w:t>
      </w:r>
      <w:bookmarkEnd w:id="1928"/>
      <w:bookmarkEnd w:id="1929"/>
      <w:bookmarkEnd w:id="1930"/>
    </w:p>
    <w:p w:rsidR="00C35262" w:rsidRDefault="00C35262" w:rsidP="00C35262"/>
    <w:tbl>
      <w:tblP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951"/>
        <w:gridCol w:w="6693"/>
      </w:tblGrid>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Responsables</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Tatiana Oquendo.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Ana María González.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Laura Zorro.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Carlos Jaramillo.</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Ximena Narváez.</w:t>
            </w:r>
          </w:p>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Víctor Villalobos.</w:t>
            </w:r>
          </w:p>
          <w:p w:rsidR="00C35262" w:rsidRPr="00C35262" w:rsidRDefault="00C35262" w:rsidP="00C35262">
            <w:pPr>
              <w:jc w:val="both"/>
              <w:rPr>
                <w:rFonts w:ascii="Calibri" w:hAnsi="Calibri"/>
                <w:color w:val="000000" w:themeColor="text1"/>
                <w:sz w:val="22"/>
                <w:szCs w:val="22"/>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lastRenderedPageBreak/>
              <w:t>Descripción</w:t>
            </w:r>
          </w:p>
        </w:tc>
        <w:tc>
          <w:tcPr>
            <w:tcW w:w="6693" w:type="dxa"/>
          </w:tcPr>
          <w:p w:rsidR="00C35262" w:rsidRPr="00C35262" w:rsidRDefault="00C35262" w:rsidP="00C35262">
            <w:p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Si llega a presentarse un problema dentro del grupo, se ejecutara un plan de resolución de inmediato,  el plan de resolución se basa en la comunicación y transparencia a través de componentes que permitan la </w:t>
            </w:r>
            <w:r w:rsidRPr="00C35262">
              <w:rPr>
                <w:rFonts w:ascii="Calibri" w:hAnsi="Calibri"/>
                <w:i/>
                <w:color w:val="000000" w:themeColor="text1"/>
                <w:sz w:val="22"/>
                <w:szCs w:val="22"/>
                <w:lang w:val="es-CO"/>
              </w:rPr>
              <w:t>equidad</w:t>
            </w:r>
            <w:r w:rsidRPr="00C35262">
              <w:rPr>
                <w:rFonts w:ascii="Calibri" w:hAnsi="Calibri"/>
                <w:color w:val="000000" w:themeColor="text1"/>
                <w:sz w:val="22"/>
                <w:szCs w:val="22"/>
                <w:lang w:val="es-CO"/>
              </w:rPr>
              <w:t xml:space="preserve"> y comunicación </w:t>
            </w:r>
            <w:r w:rsidRPr="00C35262">
              <w:rPr>
                <w:rFonts w:ascii="Calibri" w:hAnsi="Calibri"/>
                <w:i/>
                <w:color w:val="000000" w:themeColor="text1"/>
                <w:sz w:val="22"/>
                <w:szCs w:val="22"/>
                <w:lang w:val="es-CO"/>
              </w:rPr>
              <w:t>horizontal</w:t>
            </w:r>
            <w:r w:rsidRPr="00C35262">
              <w:rPr>
                <w:rFonts w:ascii="Calibri" w:hAnsi="Calibri"/>
                <w:color w:val="000000" w:themeColor="text1"/>
                <w:sz w:val="22"/>
                <w:szCs w:val="22"/>
                <w:lang w:val="es-CO"/>
              </w:rPr>
              <w:t xml:space="preserve">, respondiendo en un 15% por cada integrante del grupo en el momento de tomar alguna decisión en el quipo de trabajo.  </w:t>
            </w:r>
          </w:p>
          <w:p w:rsidR="00C35262" w:rsidRPr="00C35262" w:rsidRDefault="00C35262" w:rsidP="00C35262">
            <w:p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Como</w:t>
            </w:r>
          </w:p>
        </w:tc>
        <w:tc>
          <w:tcPr>
            <w:tcW w:w="6693" w:type="dxa"/>
          </w:tcPr>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 xml:space="preserve">Se harán llamados de atención verbales por el incumplimiento en las responsabilidades del rol sea en un espacio de tiempo corto (semana) o largo (Mes), y deben estar en acuerdo por lo menos el 60% de los votos para poder realizarlo. </w:t>
            </w:r>
          </w:p>
          <w:p w:rsidR="00C35262" w:rsidRPr="00C35262" w:rsidRDefault="00C35262" w:rsidP="00C35262">
            <w:pPr>
              <w:numPr>
                <w:ilvl w:val="0"/>
                <w:numId w:val="21"/>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Se harán llamados de atención escritos después de 3 llamadas de atención verbales, pasándole un informe con la copia de los llamados al profesor encargado.</w:t>
            </w:r>
          </w:p>
          <w:p w:rsidR="00C35262" w:rsidRPr="00C35262" w:rsidRDefault="00C35262" w:rsidP="00C35262">
            <w:pPr>
              <w:numPr>
                <w:ilvl w:val="0"/>
                <w:numId w:val="21"/>
              </w:numPr>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En qué momento</w:t>
            </w:r>
          </w:p>
        </w:tc>
        <w:tc>
          <w:tcPr>
            <w:tcW w:w="6693" w:type="dxa"/>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Cuando se presente alguno(s) estos comportamientos o similar(es).</w:t>
            </w:r>
          </w:p>
          <w:p w:rsidR="00C35262" w:rsidRPr="00C35262" w:rsidRDefault="00C35262" w:rsidP="00C35262">
            <w:pPr>
              <w:jc w:val="both"/>
              <w:rPr>
                <w:rFonts w:ascii="Calibri" w:hAnsi="Calibri"/>
                <w:color w:val="000000" w:themeColor="text1"/>
                <w:sz w:val="22"/>
                <w:szCs w:val="22"/>
              </w:rPr>
            </w:pP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Retraso del proyecto por parte de los integrantes es considerado motivo de expulsión.</w:t>
            </w:r>
          </w:p>
          <w:p w:rsidR="00C35262" w:rsidRPr="00C35262" w:rsidRDefault="00C35262" w:rsidP="00C35262">
            <w:pPr>
              <w:numPr>
                <w:ilvl w:val="0"/>
                <w:numId w:val="22"/>
              </w:numPr>
              <w:jc w:val="both"/>
              <w:rPr>
                <w:rFonts w:ascii="Calibri" w:hAnsi="Calibri"/>
                <w:color w:val="000000" w:themeColor="text1"/>
                <w:sz w:val="22"/>
                <w:szCs w:val="22"/>
                <w:lang w:val="es-CO"/>
              </w:rPr>
            </w:pPr>
            <w:r w:rsidRPr="00C35262">
              <w:rPr>
                <w:rFonts w:ascii="Calibri" w:hAnsi="Calibri"/>
                <w:color w:val="000000" w:themeColor="text1"/>
                <w:sz w:val="22"/>
                <w:szCs w:val="22"/>
                <w:lang w:val="es-CO"/>
              </w:rPr>
              <w:t>Las malas relaciones interpersonales que puedan surgir en el proyecto y que deteriore la comunicación del equipo de trabajo, la calidad del trabajo o tiempos de entrega es motivo de expulsión.</w:t>
            </w:r>
          </w:p>
          <w:p w:rsidR="00C35262" w:rsidRPr="00C35262" w:rsidRDefault="00C35262" w:rsidP="00C35262">
            <w:pPr>
              <w:ind w:left="720"/>
              <w:jc w:val="both"/>
              <w:rPr>
                <w:rFonts w:ascii="Calibri" w:hAnsi="Calibri"/>
                <w:color w:val="000000" w:themeColor="text1"/>
                <w:sz w:val="22"/>
                <w:szCs w:val="22"/>
                <w:lang w:val="es-CO"/>
              </w:rPr>
            </w:pPr>
          </w:p>
        </w:tc>
      </w:tr>
      <w:tr w:rsidR="00C35262" w:rsidRPr="00C35262" w:rsidTr="00C35262">
        <w:tc>
          <w:tcPr>
            <w:tcW w:w="1951" w:type="dxa"/>
            <w:shd w:val="clear" w:color="auto" w:fill="D9D9D9" w:themeFill="background1" w:themeFillShade="D9"/>
          </w:tcPr>
          <w:p w:rsidR="00C35262" w:rsidRPr="00C35262" w:rsidRDefault="00C35262" w:rsidP="00C35262">
            <w:pPr>
              <w:jc w:val="both"/>
              <w:rPr>
                <w:rFonts w:ascii="Calibri" w:hAnsi="Calibri"/>
                <w:color w:val="000000" w:themeColor="text1"/>
                <w:sz w:val="22"/>
                <w:szCs w:val="22"/>
              </w:rPr>
            </w:pPr>
            <w:r w:rsidRPr="00C35262">
              <w:rPr>
                <w:rFonts w:ascii="Calibri" w:hAnsi="Calibri"/>
                <w:color w:val="000000" w:themeColor="text1"/>
                <w:sz w:val="22"/>
                <w:szCs w:val="22"/>
              </w:rPr>
              <w:t>Herramientas</w:t>
            </w:r>
          </w:p>
        </w:tc>
        <w:tc>
          <w:tcPr>
            <w:tcW w:w="6693" w:type="dxa"/>
          </w:tcPr>
          <w:p w:rsidR="00C35262" w:rsidRPr="00C35262" w:rsidRDefault="00AA00AF" w:rsidP="00C35262">
            <w:pPr>
              <w:rPr>
                <w:rFonts w:ascii="Calibri" w:hAnsi="Calibri"/>
                <w:color w:val="000000" w:themeColor="text1"/>
                <w:sz w:val="22"/>
                <w:szCs w:val="22"/>
              </w:rPr>
            </w:pPr>
            <w:r>
              <w:fldChar w:fldCharType="begin"/>
            </w:r>
            <w:r w:rsidR="003239A1">
              <w:instrText xml:space="preserve"> REF _Ref193542058  \* MERGEFORMAT </w:instrText>
            </w:r>
            <w:r>
              <w:fldChar w:fldCharType="separate"/>
            </w:r>
            <w:r w:rsidR="00B37E57">
              <w:rPr>
                <w:b/>
                <w:bCs/>
              </w:rPr>
              <w:t>¡Error! No se encuentra el origen de la referencia.</w:t>
            </w:r>
            <w:r>
              <w:fldChar w:fldCharType="end"/>
            </w:r>
          </w:p>
        </w:tc>
      </w:tr>
    </w:tbl>
    <w:p w:rsidR="00C35262" w:rsidRPr="008E58FD" w:rsidRDefault="008E58FD" w:rsidP="008E58FD">
      <w:pPr>
        <w:pStyle w:val="Epgrafe"/>
        <w:jc w:val="center"/>
        <w:rPr>
          <w:rFonts w:asciiTheme="minorHAnsi" w:hAnsiTheme="minorHAnsi"/>
          <w:sz w:val="22"/>
          <w:szCs w:val="22"/>
        </w:rPr>
      </w:pPr>
      <w:bookmarkStart w:id="1931" w:name="_Toc223547035"/>
      <w:bookmarkStart w:id="1932" w:name="_Toc223547054"/>
      <w:r w:rsidRPr="008E58FD">
        <w:rPr>
          <w:rFonts w:asciiTheme="minorHAnsi" w:hAnsiTheme="minorHAnsi"/>
          <w:sz w:val="22"/>
          <w:szCs w:val="22"/>
        </w:rPr>
        <w:t xml:space="preserve">Tabla </w:t>
      </w:r>
      <w:r w:rsidRPr="008E58FD">
        <w:rPr>
          <w:rFonts w:asciiTheme="minorHAnsi" w:hAnsiTheme="minorHAnsi"/>
          <w:sz w:val="22"/>
          <w:szCs w:val="22"/>
        </w:rPr>
        <w:fldChar w:fldCharType="begin"/>
      </w:r>
      <w:r w:rsidRPr="008E58FD">
        <w:rPr>
          <w:rFonts w:asciiTheme="minorHAnsi" w:hAnsiTheme="minorHAnsi"/>
          <w:sz w:val="22"/>
          <w:szCs w:val="22"/>
        </w:rPr>
        <w:instrText xml:space="preserve"> SEQ Tabla \* ARABIC </w:instrText>
      </w:r>
      <w:r w:rsidRPr="008E58FD">
        <w:rPr>
          <w:rFonts w:asciiTheme="minorHAnsi" w:hAnsiTheme="minorHAnsi"/>
          <w:sz w:val="22"/>
          <w:szCs w:val="22"/>
        </w:rPr>
        <w:fldChar w:fldCharType="separate"/>
      </w:r>
      <w:r w:rsidRPr="008E58FD">
        <w:rPr>
          <w:rFonts w:asciiTheme="minorHAnsi" w:hAnsiTheme="minorHAnsi"/>
          <w:noProof/>
          <w:sz w:val="22"/>
          <w:szCs w:val="22"/>
        </w:rPr>
        <w:t>13</w:t>
      </w:r>
      <w:r w:rsidRPr="008E58FD">
        <w:rPr>
          <w:rFonts w:asciiTheme="minorHAnsi" w:hAnsiTheme="minorHAnsi"/>
          <w:sz w:val="22"/>
          <w:szCs w:val="22"/>
        </w:rPr>
        <w:fldChar w:fldCharType="end"/>
      </w:r>
      <w:r w:rsidRPr="008E58FD">
        <w:rPr>
          <w:rFonts w:asciiTheme="minorHAnsi" w:hAnsiTheme="minorHAnsi"/>
          <w:sz w:val="22"/>
          <w:szCs w:val="22"/>
        </w:rPr>
        <w:t>. Plan de Resolución de Problemas</w:t>
      </w:r>
      <w:bookmarkEnd w:id="1931"/>
      <w:bookmarkEnd w:id="1932"/>
    </w:p>
    <w:p w:rsidR="00255891" w:rsidRPr="0098739C" w:rsidRDefault="00255891" w:rsidP="00492D69">
      <w:pPr>
        <w:pStyle w:val="Ttulo2"/>
        <w:rPr>
          <w:rFonts w:ascii="Calibri" w:hAnsi="Calibri"/>
          <w:i w:val="0"/>
          <w:color w:val="000000"/>
          <w:sz w:val="26"/>
          <w:szCs w:val="26"/>
        </w:rPr>
      </w:pPr>
      <w:bookmarkStart w:id="1933" w:name="_Toc173382704"/>
      <w:bookmarkStart w:id="1934" w:name="_Toc175245162"/>
      <w:bookmarkStart w:id="1935" w:name="_Toc223509208"/>
      <w:r w:rsidRPr="0098739C">
        <w:rPr>
          <w:rFonts w:ascii="Calibri" w:hAnsi="Calibri"/>
          <w:i w:val="0"/>
          <w:color w:val="000000"/>
          <w:sz w:val="26"/>
          <w:szCs w:val="26"/>
        </w:rPr>
        <w:t>PLAN DE ADMINISTRACIÓN DE SUBCONTRATOS</w:t>
      </w:r>
      <w:bookmarkEnd w:id="1933"/>
      <w:bookmarkEnd w:id="1934"/>
      <w:bookmarkEnd w:id="1935"/>
    </w:p>
    <w:p w:rsidR="00255891" w:rsidRPr="0098739C" w:rsidRDefault="00255891" w:rsidP="00492D69">
      <w:pPr>
        <w:pStyle w:val="Ttulo2"/>
        <w:rPr>
          <w:rFonts w:ascii="Calibri" w:hAnsi="Calibri"/>
          <w:i w:val="0"/>
          <w:color w:val="000000"/>
          <w:sz w:val="26"/>
          <w:szCs w:val="26"/>
        </w:rPr>
      </w:pPr>
      <w:bookmarkStart w:id="1936" w:name="_Toc173382705"/>
      <w:bookmarkStart w:id="1937" w:name="_Toc175245163"/>
      <w:bookmarkStart w:id="1938" w:name="_Toc223509209"/>
      <w:r w:rsidRPr="0098739C">
        <w:rPr>
          <w:rFonts w:ascii="Calibri" w:hAnsi="Calibri"/>
          <w:i w:val="0"/>
          <w:color w:val="000000"/>
          <w:sz w:val="26"/>
          <w:szCs w:val="26"/>
        </w:rPr>
        <w:t>PLAN DE MEJORAS DEL PROCESO</w:t>
      </w:r>
      <w:bookmarkEnd w:id="1936"/>
      <w:bookmarkEnd w:id="1937"/>
      <w:bookmarkEnd w:id="1938"/>
    </w:p>
    <w:p w:rsidR="00255891" w:rsidRPr="00DC7273" w:rsidRDefault="00255891" w:rsidP="00492D69">
      <w:pPr>
        <w:rPr>
          <w:rFonts w:ascii="Calibri" w:hAnsi="Calibri"/>
          <w:color w:val="000000"/>
          <w:sz w:val="22"/>
          <w:szCs w:val="22"/>
          <w:lang w:val="es-CO"/>
        </w:rPr>
      </w:pPr>
    </w:p>
    <w:p w:rsidR="00255891" w:rsidRPr="00DC7273" w:rsidRDefault="00255891" w:rsidP="00D5456B">
      <w:pPr>
        <w:pStyle w:val="Ttulo1"/>
        <w:rPr>
          <w:rFonts w:ascii="Calibri" w:hAnsi="Calibri"/>
          <w:i/>
          <w:noProof/>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rsidP="008C2F0F">
      <w:pPr>
        <w:rPr>
          <w:rFonts w:ascii="Calibri" w:hAnsi="Calibri"/>
          <w:color w:val="000000"/>
          <w:sz w:val="22"/>
          <w:szCs w:val="22"/>
          <w:lang w:val="es-CO"/>
        </w:rPr>
      </w:pPr>
    </w:p>
    <w:p w:rsidR="00255891" w:rsidRPr="00DC7273" w:rsidRDefault="00255891">
      <w:pPr>
        <w:rPr>
          <w:rFonts w:ascii="Calibri" w:hAnsi="Calibri"/>
          <w:color w:val="000000"/>
          <w:sz w:val="22"/>
          <w:szCs w:val="22"/>
          <w:lang w:val="es-CO"/>
        </w:rPr>
      </w:pPr>
      <w:r w:rsidRPr="00DC7273">
        <w:rPr>
          <w:rFonts w:ascii="Calibri" w:hAnsi="Calibri"/>
          <w:color w:val="000000"/>
          <w:sz w:val="22"/>
          <w:szCs w:val="22"/>
          <w:lang w:val="es-CO"/>
        </w:rPr>
        <w:br w:type="page"/>
      </w:r>
    </w:p>
    <w:p w:rsidR="003E773F" w:rsidRDefault="003E773F" w:rsidP="006B171B">
      <w:pPr>
        <w:pStyle w:val="Ttulo"/>
        <w:numPr>
          <w:ilvl w:val="0"/>
          <w:numId w:val="1"/>
        </w:numPr>
        <w:jc w:val="left"/>
        <w:rPr>
          <w:rFonts w:ascii="Calibri" w:hAnsi="Calibri"/>
          <w:color w:val="000000"/>
          <w:sz w:val="28"/>
          <w:szCs w:val="22"/>
          <w:lang w:val="es-CO"/>
        </w:rPr>
        <w:sectPr w:rsidR="003E773F" w:rsidSect="0049208C">
          <w:pgSz w:w="11906" w:h="16838"/>
          <w:pgMar w:top="1417" w:right="1701" w:bottom="1417" w:left="1701" w:header="708" w:footer="708" w:gutter="0"/>
          <w:cols w:space="708"/>
          <w:docGrid w:linePitch="360"/>
        </w:sectPr>
      </w:pPr>
    </w:p>
    <w:p w:rsidR="00255891" w:rsidRPr="0098739C" w:rsidRDefault="00255891" w:rsidP="006B171B">
      <w:pPr>
        <w:pStyle w:val="Ttulo"/>
        <w:numPr>
          <w:ilvl w:val="0"/>
          <w:numId w:val="1"/>
        </w:numPr>
        <w:jc w:val="left"/>
        <w:rPr>
          <w:rFonts w:ascii="Calibri" w:hAnsi="Calibri"/>
          <w:color w:val="000000"/>
          <w:sz w:val="28"/>
          <w:szCs w:val="22"/>
          <w:lang w:val="es-CO"/>
        </w:rPr>
      </w:pPr>
      <w:bookmarkStart w:id="1939" w:name="_Toc223509210"/>
      <w:r w:rsidRPr="0098739C">
        <w:rPr>
          <w:rFonts w:ascii="Calibri" w:hAnsi="Calibri"/>
          <w:color w:val="000000"/>
          <w:sz w:val="28"/>
          <w:szCs w:val="22"/>
          <w:lang w:val="es-CO"/>
        </w:rPr>
        <w:lastRenderedPageBreak/>
        <w:t>ANEXOS</w:t>
      </w:r>
      <w:bookmarkEnd w:id="1939"/>
    </w:p>
    <w:p w:rsidR="008E6642" w:rsidRPr="0008083E" w:rsidDel="0008083E" w:rsidRDefault="008E6642" w:rsidP="006B171B">
      <w:pPr>
        <w:jc w:val="both"/>
        <w:rPr>
          <w:del w:id="1940" w:author="WinuE" w:date="2009-02-27T14:48:00Z"/>
          <w:rFonts w:ascii="Calibri" w:hAnsi="Calibri" w:cs="BGKALI+BookAntiqua"/>
          <w:b/>
          <w:i/>
          <w:color w:val="000000"/>
          <w:sz w:val="22"/>
          <w:szCs w:val="22"/>
          <w:lang w:val="es-CO"/>
          <w:rPrChange w:id="1941" w:author="WinuE" w:date="2009-02-27T14:50:00Z">
            <w:rPr>
              <w:del w:id="1942" w:author="WinuE" w:date="2009-02-27T14:48:00Z"/>
              <w:rFonts w:ascii="Calibri" w:hAnsi="Calibri" w:cs="BGKALI+BookAntiqua"/>
              <w:i/>
              <w:color w:val="000000"/>
              <w:sz w:val="22"/>
              <w:szCs w:val="22"/>
              <w:lang w:val="es-CO"/>
            </w:rPr>
          </w:rPrChange>
        </w:rPr>
      </w:pPr>
    </w:p>
    <w:p w:rsidR="00D32F72" w:rsidRPr="0008083E" w:rsidRDefault="00AA00AF" w:rsidP="006B171B">
      <w:pPr>
        <w:jc w:val="both"/>
        <w:rPr>
          <w:rFonts w:ascii="Calibri" w:hAnsi="Calibri" w:cs="BGKALI+BookAntiqua"/>
          <w:b/>
          <w:color w:val="000000"/>
          <w:sz w:val="22"/>
          <w:szCs w:val="22"/>
          <w:lang w:val="es-CO"/>
          <w:rPrChange w:id="1943" w:author="WinuE" w:date="2009-02-27T14:50:00Z">
            <w:rPr>
              <w:rFonts w:ascii="Calibri" w:hAnsi="Calibri" w:cs="BGKALI+BookAntiqua"/>
              <w:color w:val="000000"/>
              <w:sz w:val="22"/>
              <w:szCs w:val="22"/>
              <w:lang w:val="es-CO"/>
            </w:rPr>
          </w:rPrChange>
        </w:rPr>
      </w:pPr>
      <w:r w:rsidRPr="00AA00AF">
        <w:rPr>
          <w:rFonts w:ascii="Calibri" w:hAnsi="Calibri" w:cs="BGKALI+BookAntiqua"/>
          <w:b/>
          <w:color w:val="000000"/>
          <w:sz w:val="22"/>
          <w:szCs w:val="22"/>
          <w:lang w:val="es-CO"/>
          <w:rPrChange w:id="1944" w:author="WinuE" w:date="2009-02-27T14:50:00Z">
            <w:rPr>
              <w:rFonts w:ascii="Calibri" w:hAnsi="Calibri" w:cs="BGKALI+BookAntiqua"/>
              <w:color w:val="000000"/>
              <w:sz w:val="22"/>
              <w:szCs w:val="22"/>
              <w:u w:val="single"/>
              <w:lang w:val="es-CO"/>
            </w:rPr>
          </w:rPrChange>
        </w:rPr>
        <w:t xml:space="preserve">Sección 7.5 </w:t>
      </w:r>
      <w:del w:id="1945" w:author="WinuE" w:date="2009-02-27T14:50:00Z">
        <w:r w:rsidRPr="00AA00AF">
          <w:rPr>
            <w:rFonts w:ascii="Calibri" w:hAnsi="Calibri" w:cs="BGKALI+BookAntiqua"/>
            <w:b/>
            <w:color w:val="000000"/>
            <w:sz w:val="22"/>
            <w:szCs w:val="22"/>
            <w:lang w:val="es-CO"/>
            <w:rPrChange w:id="1946" w:author="WinuE" w:date="2009-02-27T14:50:00Z">
              <w:rPr>
                <w:rFonts w:ascii="Calibri" w:hAnsi="Calibri" w:cs="BGKALI+BookAntiqua"/>
                <w:color w:val="000000"/>
                <w:sz w:val="22"/>
                <w:szCs w:val="22"/>
                <w:u w:val="single"/>
                <w:lang w:val="es-CO"/>
              </w:rPr>
            </w:rPrChange>
          </w:rPr>
          <w:delText>-</w:delText>
        </w:r>
      </w:del>
      <w:ins w:id="1947" w:author="WinuE" w:date="2009-02-27T14:50:00Z">
        <w:r w:rsidR="0008083E">
          <w:rPr>
            <w:rFonts w:ascii="Calibri" w:hAnsi="Calibri" w:cs="BGKALI+BookAntiqua"/>
            <w:b/>
            <w:color w:val="000000"/>
            <w:sz w:val="22"/>
            <w:szCs w:val="22"/>
            <w:lang w:val="es-CO"/>
          </w:rPr>
          <w:t>–</w:t>
        </w:r>
      </w:ins>
      <w:r w:rsidRPr="00AA00AF">
        <w:rPr>
          <w:rFonts w:ascii="Calibri" w:hAnsi="Calibri" w:cs="BGKALI+BookAntiqua"/>
          <w:b/>
          <w:color w:val="000000"/>
          <w:sz w:val="22"/>
          <w:szCs w:val="22"/>
          <w:lang w:val="es-CO"/>
          <w:rPrChange w:id="1948" w:author="WinuE" w:date="2009-02-27T14:50:00Z">
            <w:rPr>
              <w:rFonts w:ascii="Calibri" w:hAnsi="Calibri" w:cs="BGKALI+BookAntiqua"/>
              <w:color w:val="000000"/>
              <w:sz w:val="22"/>
              <w:szCs w:val="22"/>
              <w:u w:val="single"/>
              <w:lang w:val="es-CO"/>
            </w:rPr>
          </w:rPrChange>
        </w:rPr>
        <w:t xml:space="preserve"> Anexo</w:t>
      </w:r>
      <w:ins w:id="1949" w:author="WinuE" w:date="2009-02-27T14:50:00Z">
        <w:r w:rsidR="0008083E">
          <w:rPr>
            <w:rFonts w:ascii="Calibri" w:hAnsi="Calibri" w:cs="BGKALI+BookAntiqua"/>
            <w:b/>
            <w:color w:val="000000"/>
            <w:sz w:val="22"/>
            <w:szCs w:val="22"/>
            <w:lang w:val="es-CO"/>
          </w:rPr>
          <w:t>[1]</w:t>
        </w:r>
      </w:ins>
      <w:r w:rsidRPr="00AA00AF">
        <w:rPr>
          <w:rFonts w:ascii="Calibri" w:hAnsi="Calibri" w:cs="BGKALI+BookAntiqua"/>
          <w:b/>
          <w:color w:val="000000"/>
          <w:sz w:val="22"/>
          <w:szCs w:val="22"/>
          <w:lang w:val="es-CO"/>
          <w:rPrChange w:id="1950" w:author="WinuE" w:date="2009-02-27T14:50:00Z">
            <w:rPr>
              <w:rFonts w:ascii="Calibri" w:hAnsi="Calibri" w:cs="BGKALI+BookAntiqua"/>
              <w:color w:val="000000"/>
              <w:sz w:val="22"/>
              <w:szCs w:val="22"/>
              <w:u w:val="single"/>
              <w:lang w:val="es-CO"/>
            </w:rPr>
          </w:rPrChange>
        </w:rPr>
        <w:t xml:space="preserve"> Revisiones y Auditorias </w:t>
      </w:r>
    </w:p>
    <w:tbl>
      <w:tblPr>
        <w:tblStyle w:val="Tablaconcuadrcula"/>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1668"/>
        <w:gridCol w:w="8646"/>
        <w:gridCol w:w="3828"/>
      </w:tblGrid>
      <w:tr w:rsidR="00974027" w:rsidTr="0049208C">
        <w:trPr>
          <w:trHeight w:val="284"/>
        </w:trPr>
        <w:tc>
          <w:tcPr>
            <w:tcW w:w="14142" w:type="dxa"/>
            <w:gridSpan w:val="3"/>
          </w:tcPr>
          <w:p w:rsidR="00974027" w:rsidRPr="00D32F72" w:rsidRDefault="00974027" w:rsidP="006B171B">
            <w:pPr>
              <w:jc w:val="both"/>
              <w:rPr>
                <w:rFonts w:ascii="Calibri" w:hAnsi="Calibri" w:cs="BGKALI+BookAntiqua"/>
                <w:color w:val="000000"/>
                <w:sz w:val="28"/>
                <w:szCs w:val="22"/>
                <w:lang w:val="es-CO"/>
              </w:rPr>
            </w:pPr>
            <w:r w:rsidRPr="00D32F72">
              <w:rPr>
                <w:rFonts w:ascii="Calibri" w:hAnsi="Calibri" w:cs="BGKALI+BookAntiqua"/>
                <w:color w:val="000000"/>
                <w:sz w:val="28"/>
                <w:szCs w:val="22"/>
                <w:lang w:val="es-CO"/>
              </w:rPr>
              <w:t>REVISIÓN  Y AUDITORÍA</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Inicio:</w:t>
            </w:r>
          </w:p>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Fecha Término:</w:t>
            </w:r>
          </w:p>
          <w:p w:rsidR="00974027" w:rsidRPr="00974027" w:rsidRDefault="00974027" w:rsidP="006B171B">
            <w:pPr>
              <w:jc w:val="both"/>
              <w:rPr>
                <w:rFonts w:ascii="Calibri" w:hAnsi="Calibri" w:cs="BGKALI+BookAntiqua"/>
                <w:color w:val="000000"/>
                <w:sz w:val="22"/>
                <w:szCs w:val="22"/>
                <w:lang w:val="es-CO"/>
              </w:rPr>
            </w:pP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 jefe</w:t>
            </w:r>
          </w:p>
        </w:tc>
        <w:tc>
          <w:tcPr>
            <w:tcW w:w="12474" w:type="dxa"/>
            <w:gridSpan w:val="2"/>
          </w:tcPr>
          <w:p w:rsidR="003E773F"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persona jefe</w:t>
            </w:r>
          </w:p>
        </w:tc>
      </w:tr>
      <w:tr w:rsidR="003E773F" w:rsidTr="0049208C">
        <w:trPr>
          <w:trHeight w:val="284"/>
        </w:trPr>
        <w:tc>
          <w:tcPr>
            <w:tcW w:w="1668" w:type="dxa"/>
          </w:tcPr>
          <w:p w:rsidR="003E773F" w:rsidRPr="00D32F72" w:rsidRDefault="003E773F"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Auditores:</w:t>
            </w:r>
          </w:p>
        </w:tc>
        <w:tc>
          <w:tcPr>
            <w:tcW w:w="12474" w:type="dxa"/>
            <w:gridSpan w:val="2"/>
          </w:tcPr>
          <w:p w:rsidR="003E773F"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Nombre auditor 1.</w:t>
            </w:r>
          </w:p>
          <w:p w:rsidR="0049208C" w:rsidDel="0008083E" w:rsidRDefault="0049208C" w:rsidP="006B171B">
            <w:pPr>
              <w:jc w:val="both"/>
              <w:rPr>
                <w:del w:id="1951" w:author="WinuE" w:date="2009-02-27T14:48:00Z"/>
                <w:rFonts w:ascii="Calibri" w:hAnsi="Calibri" w:cs="BGKALI+BookAntiqua"/>
                <w:color w:val="000000"/>
                <w:sz w:val="20"/>
                <w:szCs w:val="20"/>
                <w:lang w:val="es-CO"/>
              </w:rPr>
            </w:pPr>
            <w:r>
              <w:rPr>
                <w:rFonts w:ascii="Calibri" w:hAnsi="Calibri" w:cs="BGKALI+BookAntiqua"/>
                <w:color w:val="000000"/>
                <w:sz w:val="20"/>
                <w:szCs w:val="20"/>
                <w:lang w:val="es-CO"/>
              </w:rPr>
              <w:t>Nombre auditor 2.</w:t>
            </w:r>
          </w:p>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SECCIONES O AÉREAS AUDITADAS</w:t>
            </w:r>
          </w:p>
        </w:tc>
      </w:tr>
      <w:tr w:rsidR="00974027" w:rsidTr="0049208C">
        <w:trPr>
          <w:trHeight w:val="284"/>
        </w:trPr>
        <w:tc>
          <w:tcPr>
            <w:tcW w:w="166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Responsable</w:t>
            </w:r>
          </w:p>
        </w:tc>
        <w:tc>
          <w:tcPr>
            <w:tcW w:w="3828" w:type="dxa"/>
            <w:shd w:val="clear" w:color="auto" w:fill="F2F2F2" w:themeFill="background1" w:themeFillShade="F2"/>
          </w:tcPr>
          <w:p w:rsidR="00974027" w:rsidRPr="00D32F72" w:rsidRDefault="00974027" w:rsidP="006B171B">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Procedimientos Auditados</w:t>
            </w:r>
          </w:p>
        </w:tc>
      </w:tr>
      <w:tr w:rsidR="00974027" w:rsidTr="0049208C">
        <w:trPr>
          <w:trHeight w:val="284"/>
        </w:trPr>
        <w:tc>
          <w:tcPr>
            <w:tcW w:w="1668" w:type="dxa"/>
          </w:tcPr>
          <w:p w:rsidR="00974027" w:rsidRPr="00D32F72"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6B171B">
            <w:pPr>
              <w:jc w:val="both"/>
              <w:rPr>
                <w:rFonts w:ascii="Calibri" w:hAnsi="Calibri" w:cs="BGKALI+BookAntiqua"/>
                <w:color w:val="000000"/>
                <w:sz w:val="20"/>
                <w:szCs w:val="20"/>
                <w:lang w:val="es-CO"/>
              </w:rPr>
            </w:pPr>
          </w:p>
        </w:tc>
        <w:tc>
          <w:tcPr>
            <w:tcW w:w="3828" w:type="dxa"/>
          </w:tcPr>
          <w:p w:rsidR="00974027" w:rsidRPr="00D32F72" w:rsidRDefault="00974027" w:rsidP="006B171B">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6B171B">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6B171B">
            <w:pPr>
              <w:jc w:val="both"/>
              <w:rPr>
                <w:rFonts w:ascii="Calibri" w:hAnsi="Calibri" w:cs="BGKALI+BookAntiqua"/>
                <w:color w:val="000000"/>
                <w:sz w:val="20"/>
                <w:szCs w:val="20"/>
                <w:lang w:val="es-CO"/>
              </w:rPr>
            </w:pPr>
          </w:p>
        </w:tc>
        <w:tc>
          <w:tcPr>
            <w:tcW w:w="3828" w:type="dxa"/>
          </w:tcPr>
          <w:p w:rsidR="0049208C" w:rsidRPr="00D32F72" w:rsidRDefault="0049208C" w:rsidP="006B171B">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6B171B">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DETALLES DE NO CONFORMIDADES</w:t>
            </w:r>
          </w:p>
        </w:tc>
      </w:tr>
      <w:tr w:rsidR="00974027" w:rsidTr="0049208C">
        <w:trPr>
          <w:trHeight w:val="284"/>
        </w:trPr>
        <w:tc>
          <w:tcPr>
            <w:tcW w:w="166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Observaciones</w:t>
            </w:r>
          </w:p>
        </w:tc>
        <w:tc>
          <w:tcPr>
            <w:tcW w:w="382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Calificación(1-5) </w:t>
            </w:r>
          </w:p>
        </w:tc>
      </w:tr>
      <w:tr w:rsidR="00974027" w:rsidTr="0049208C">
        <w:trPr>
          <w:trHeight w:val="284"/>
        </w:trPr>
        <w:tc>
          <w:tcPr>
            <w:tcW w:w="1668" w:type="dxa"/>
          </w:tcPr>
          <w:p w:rsidR="00974027" w:rsidRPr="00D32F72"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030AF3">
            <w:pPr>
              <w:jc w:val="both"/>
              <w:rPr>
                <w:rFonts w:ascii="Calibri" w:hAnsi="Calibri" w:cs="BGKALI+BookAntiqua"/>
                <w:color w:val="000000"/>
                <w:sz w:val="20"/>
                <w:szCs w:val="20"/>
                <w:lang w:val="es-CO"/>
              </w:rPr>
            </w:pPr>
          </w:p>
        </w:tc>
        <w:tc>
          <w:tcPr>
            <w:tcW w:w="3828" w:type="dxa"/>
          </w:tcPr>
          <w:p w:rsidR="00974027" w:rsidRPr="00D32F72" w:rsidRDefault="00974027"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974027">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ACCIONES CORRECTIVAS</w:t>
            </w:r>
          </w:p>
        </w:tc>
      </w:tr>
      <w:tr w:rsidR="00974027" w:rsidTr="0049208C">
        <w:trPr>
          <w:trHeight w:val="284"/>
        </w:trPr>
        <w:tc>
          <w:tcPr>
            <w:tcW w:w="166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Área o Sección</w:t>
            </w:r>
          </w:p>
        </w:tc>
        <w:tc>
          <w:tcPr>
            <w:tcW w:w="8646" w:type="dxa"/>
            <w:shd w:val="clear" w:color="auto" w:fill="F2F2F2" w:themeFill="background1" w:themeFillShade="F2"/>
          </w:tcPr>
          <w:p w:rsidR="00974027" w:rsidRPr="00D32F72" w:rsidRDefault="0049208C"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Acción</w:t>
            </w:r>
            <w:r w:rsidR="00974027" w:rsidRPr="00D32F72">
              <w:rPr>
                <w:rFonts w:ascii="Calibri" w:hAnsi="Calibri" w:cs="BGKALI+BookAntiqua"/>
                <w:color w:val="000000"/>
                <w:sz w:val="20"/>
                <w:szCs w:val="20"/>
                <w:lang w:val="es-CO"/>
              </w:rPr>
              <w:t xml:space="preserve"> Correctiva</w:t>
            </w:r>
          </w:p>
        </w:tc>
        <w:tc>
          <w:tcPr>
            <w:tcW w:w="3828" w:type="dxa"/>
            <w:shd w:val="clear" w:color="auto" w:fill="F2F2F2" w:themeFill="background1" w:themeFillShade="F2"/>
          </w:tcPr>
          <w:p w:rsidR="00974027" w:rsidRPr="00D32F72" w:rsidRDefault="00974027" w:rsidP="00030AF3">
            <w:pPr>
              <w:jc w:val="both"/>
              <w:rPr>
                <w:rFonts w:ascii="Calibri" w:hAnsi="Calibri" w:cs="BGKALI+BookAntiqua"/>
                <w:color w:val="000000"/>
                <w:sz w:val="20"/>
                <w:szCs w:val="20"/>
                <w:lang w:val="es-CO"/>
              </w:rPr>
            </w:pPr>
            <w:r w:rsidRPr="00D32F72">
              <w:rPr>
                <w:rFonts w:ascii="Calibri" w:hAnsi="Calibri" w:cs="BGKALI+BookAntiqua"/>
                <w:color w:val="000000"/>
                <w:sz w:val="20"/>
                <w:szCs w:val="20"/>
                <w:lang w:val="es-CO"/>
              </w:rPr>
              <w:t xml:space="preserve">Fecha </w:t>
            </w:r>
            <w:r w:rsidR="0049208C" w:rsidRPr="00D32F72">
              <w:rPr>
                <w:rFonts w:ascii="Calibri" w:hAnsi="Calibri" w:cs="BGKALI+BookAntiqua"/>
                <w:color w:val="000000"/>
                <w:sz w:val="20"/>
                <w:szCs w:val="20"/>
                <w:lang w:val="es-CO"/>
              </w:rPr>
              <w:t>Término</w:t>
            </w:r>
          </w:p>
        </w:tc>
      </w:tr>
      <w:tr w:rsidR="00974027" w:rsidTr="0049208C">
        <w:trPr>
          <w:trHeight w:val="284"/>
        </w:trPr>
        <w:tc>
          <w:tcPr>
            <w:tcW w:w="1668" w:type="dxa"/>
          </w:tcPr>
          <w:p w:rsidR="00974027" w:rsidRPr="00D32F72"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974027" w:rsidRPr="00D32F72" w:rsidRDefault="00974027" w:rsidP="00030AF3">
            <w:pPr>
              <w:jc w:val="both"/>
              <w:rPr>
                <w:rFonts w:ascii="Calibri" w:hAnsi="Calibri" w:cs="BGKALI+BookAntiqua"/>
                <w:color w:val="000000"/>
                <w:sz w:val="20"/>
                <w:szCs w:val="20"/>
                <w:lang w:val="es-CO"/>
              </w:rPr>
            </w:pPr>
          </w:p>
        </w:tc>
        <w:tc>
          <w:tcPr>
            <w:tcW w:w="3828" w:type="dxa"/>
          </w:tcPr>
          <w:p w:rsidR="00974027" w:rsidRPr="00D32F72" w:rsidRDefault="00974027"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49208C" w:rsidTr="0049208C">
        <w:trPr>
          <w:trHeight w:val="284"/>
        </w:trPr>
        <w:tc>
          <w:tcPr>
            <w:tcW w:w="1668" w:type="dxa"/>
          </w:tcPr>
          <w:p w:rsidR="0049208C" w:rsidRDefault="0049208C" w:rsidP="00030AF3">
            <w:pPr>
              <w:jc w:val="both"/>
              <w:rPr>
                <w:rFonts w:ascii="Calibri" w:hAnsi="Calibri" w:cs="BGKALI+BookAntiqua"/>
                <w:color w:val="000000"/>
                <w:sz w:val="20"/>
                <w:szCs w:val="20"/>
                <w:lang w:val="es-CO"/>
              </w:rPr>
            </w:pPr>
            <w:r>
              <w:rPr>
                <w:rFonts w:ascii="Calibri" w:hAnsi="Calibri" w:cs="BGKALI+BookAntiqua"/>
                <w:color w:val="000000"/>
                <w:sz w:val="20"/>
                <w:szCs w:val="20"/>
                <w:lang w:val="es-CO"/>
              </w:rPr>
              <w:t>0.0.0</w:t>
            </w:r>
          </w:p>
        </w:tc>
        <w:tc>
          <w:tcPr>
            <w:tcW w:w="8646" w:type="dxa"/>
          </w:tcPr>
          <w:p w:rsidR="0049208C" w:rsidRPr="00D32F72" w:rsidRDefault="0049208C" w:rsidP="00030AF3">
            <w:pPr>
              <w:jc w:val="both"/>
              <w:rPr>
                <w:rFonts w:ascii="Calibri" w:hAnsi="Calibri" w:cs="BGKALI+BookAntiqua"/>
                <w:color w:val="000000"/>
                <w:sz w:val="20"/>
                <w:szCs w:val="20"/>
                <w:lang w:val="es-CO"/>
              </w:rPr>
            </w:pPr>
          </w:p>
        </w:tc>
        <w:tc>
          <w:tcPr>
            <w:tcW w:w="3828" w:type="dxa"/>
          </w:tcPr>
          <w:p w:rsidR="0049208C" w:rsidRPr="00D32F72" w:rsidRDefault="0049208C" w:rsidP="00030AF3">
            <w:pPr>
              <w:jc w:val="both"/>
              <w:rPr>
                <w:rFonts w:ascii="Calibri" w:hAnsi="Calibri" w:cs="BGKALI+BookAntiqua"/>
                <w:color w:val="000000"/>
                <w:sz w:val="20"/>
                <w:szCs w:val="20"/>
                <w:lang w:val="es-CO"/>
              </w:rPr>
            </w:pPr>
          </w:p>
        </w:tc>
      </w:tr>
      <w:tr w:rsidR="00974027" w:rsidTr="0049208C">
        <w:trPr>
          <w:trHeight w:val="397"/>
        </w:trPr>
        <w:tc>
          <w:tcPr>
            <w:tcW w:w="14142" w:type="dxa"/>
            <w:gridSpan w:val="3"/>
            <w:shd w:val="clear" w:color="auto" w:fill="D9D9D9" w:themeFill="background1" w:themeFillShade="D9"/>
            <w:vAlign w:val="center"/>
          </w:tcPr>
          <w:p w:rsidR="00974027" w:rsidRPr="00D32F72" w:rsidRDefault="0049208C" w:rsidP="00030AF3">
            <w:pPr>
              <w:jc w:val="both"/>
              <w:rPr>
                <w:rFonts w:ascii="Calibri" w:hAnsi="Calibri" w:cs="BGKALI+BookAntiqua"/>
                <w:color w:val="000000"/>
                <w:sz w:val="22"/>
                <w:szCs w:val="22"/>
                <w:lang w:val="es-CO"/>
              </w:rPr>
            </w:pPr>
            <w:r w:rsidRPr="00D32F72">
              <w:rPr>
                <w:rFonts w:ascii="Calibri" w:hAnsi="Calibri" w:cs="BGKALI+BookAntiqua"/>
                <w:color w:val="000000"/>
                <w:sz w:val="22"/>
                <w:szCs w:val="22"/>
                <w:lang w:val="es-CO"/>
              </w:rPr>
              <w:t>OBSERVACIONES Y RECOMENDACIONES DEL AUDITOR JEFE</w:t>
            </w:r>
          </w:p>
        </w:tc>
      </w:tr>
      <w:tr w:rsidR="00974027" w:rsidTr="0049208C">
        <w:trPr>
          <w:trHeight w:val="284"/>
        </w:trPr>
        <w:tc>
          <w:tcPr>
            <w:tcW w:w="14142" w:type="dxa"/>
            <w:gridSpan w:val="3"/>
          </w:tcPr>
          <w:p w:rsidR="00974027" w:rsidRPr="00D32F72" w:rsidRDefault="00974027" w:rsidP="00030AF3">
            <w:pPr>
              <w:jc w:val="both"/>
              <w:rPr>
                <w:rFonts w:ascii="Calibri" w:hAnsi="Calibri" w:cs="BGKALI+BookAntiqua"/>
                <w:color w:val="000000"/>
                <w:sz w:val="20"/>
                <w:szCs w:val="20"/>
                <w:lang w:val="es-CO"/>
              </w:rPr>
            </w:pPr>
          </w:p>
        </w:tc>
      </w:tr>
    </w:tbl>
    <w:p w:rsidR="003E773F" w:rsidRDefault="003E773F" w:rsidP="006B171B">
      <w:pPr>
        <w:jc w:val="both"/>
        <w:rPr>
          <w:rFonts w:ascii="Calibri" w:hAnsi="Calibri" w:cs="BGKALI+BookAntiqua"/>
          <w:i/>
          <w:color w:val="000000"/>
          <w:sz w:val="22"/>
          <w:szCs w:val="22"/>
          <w:lang w:val="es-CO"/>
        </w:rPr>
        <w:sectPr w:rsidR="003E773F" w:rsidSect="0049208C">
          <w:pgSz w:w="16838" w:h="11906" w:orient="landscape"/>
          <w:pgMar w:top="1701" w:right="1418" w:bottom="1701" w:left="1418" w:header="709" w:footer="709" w:gutter="0"/>
          <w:cols w:space="708"/>
          <w:docGrid w:linePitch="360"/>
        </w:sectPr>
      </w:pPr>
    </w:p>
    <w:p w:rsidR="00000000" w:rsidRDefault="0008083E">
      <w:pPr>
        <w:pStyle w:val="Ttulo2"/>
        <w:numPr>
          <w:ilvl w:val="0"/>
          <w:numId w:val="0"/>
        </w:numPr>
        <w:rPr>
          <w:ins w:id="1952" w:author="WinuE" w:date="2009-02-27T14:47:00Z"/>
          <w:rFonts w:asciiTheme="minorHAnsi" w:hAnsiTheme="minorHAnsi"/>
          <w:i w:val="0"/>
          <w:sz w:val="22"/>
          <w:szCs w:val="22"/>
        </w:rPr>
        <w:pPrChange w:id="1953" w:author="WinuE" w:date="2009-02-27T14:46:00Z">
          <w:pPr>
            <w:pStyle w:val="Ttulo2"/>
          </w:pPr>
        </w:pPrChange>
      </w:pPr>
      <w:bookmarkStart w:id="1954" w:name="_Toc223509211"/>
      <w:ins w:id="1955" w:author="WinuE" w:date="2009-02-27T14:47:00Z">
        <w:r>
          <w:rPr>
            <w:rFonts w:asciiTheme="minorHAnsi" w:hAnsiTheme="minorHAnsi"/>
            <w:i w:val="0"/>
            <w:sz w:val="22"/>
            <w:szCs w:val="22"/>
          </w:rPr>
          <w:lastRenderedPageBreak/>
          <w:t xml:space="preserve">Sección 7.1 Plan de Administración de la configuración </w:t>
        </w:r>
      </w:ins>
      <w:ins w:id="1956" w:author="WinuE" w:date="2009-02-27T14:48:00Z">
        <w:r>
          <w:rPr>
            <w:rFonts w:asciiTheme="minorHAnsi" w:hAnsiTheme="minorHAnsi"/>
            <w:i w:val="0"/>
            <w:sz w:val="22"/>
            <w:szCs w:val="22"/>
          </w:rPr>
          <w:t>– Anexo</w:t>
        </w:r>
      </w:ins>
      <w:ins w:id="1957" w:author="WinuE" w:date="2009-02-27T14:49:00Z">
        <w:r>
          <w:rPr>
            <w:rFonts w:asciiTheme="minorHAnsi" w:hAnsiTheme="minorHAnsi"/>
            <w:i w:val="0"/>
            <w:sz w:val="22"/>
            <w:szCs w:val="22"/>
          </w:rPr>
          <w:t>[2]</w:t>
        </w:r>
      </w:ins>
      <w:ins w:id="1958" w:author="WinuE" w:date="2009-02-27T14:48:00Z">
        <w:r>
          <w:rPr>
            <w:rFonts w:asciiTheme="minorHAnsi" w:hAnsiTheme="minorHAnsi"/>
            <w:i w:val="0"/>
            <w:sz w:val="22"/>
            <w:szCs w:val="22"/>
          </w:rPr>
          <w:t xml:space="preserve"> TorroiseSVN</w:t>
        </w:r>
      </w:ins>
    </w:p>
    <w:p w:rsidR="00000000" w:rsidRDefault="00AA00AF">
      <w:pPr>
        <w:pStyle w:val="Ttulo2"/>
        <w:numPr>
          <w:ilvl w:val="0"/>
          <w:numId w:val="0"/>
        </w:numPr>
        <w:rPr>
          <w:rFonts w:asciiTheme="minorHAnsi" w:hAnsiTheme="minorHAnsi"/>
          <w:i w:val="0"/>
          <w:sz w:val="22"/>
          <w:szCs w:val="22"/>
          <w:rPrChange w:id="1959" w:author="WinuE" w:date="2009-02-27T14:46:00Z">
            <w:rPr>
              <w:rFonts w:asciiTheme="minorHAnsi" w:hAnsiTheme="minorHAnsi"/>
              <w:i w:val="0"/>
              <w:sz w:val="26"/>
              <w:szCs w:val="26"/>
            </w:rPr>
          </w:rPrChange>
        </w:rPr>
        <w:pPrChange w:id="1960" w:author="WinuE" w:date="2009-02-27T14:46:00Z">
          <w:pPr>
            <w:pStyle w:val="Ttulo2"/>
          </w:pPr>
        </w:pPrChange>
      </w:pPr>
      <w:r w:rsidRPr="00AA00AF">
        <w:rPr>
          <w:rFonts w:asciiTheme="minorHAnsi" w:hAnsiTheme="minorHAnsi"/>
          <w:i w:val="0"/>
          <w:sz w:val="22"/>
          <w:szCs w:val="22"/>
          <w:rPrChange w:id="1961" w:author="WinuE" w:date="2009-02-27T14:46:00Z">
            <w:rPr>
              <w:rFonts w:asciiTheme="minorHAnsi" w:hAnsiTheme="minorHAnsi"/>
              <w:i w:val="0"/>
              <w:color w:val="0000FF"/>
              <w:sz w:val="26"/>
              <w:szCs w:val="26"/>
              <w:u w:val="single"/>
            </w:rPr>
          </w:rPrChange>
        </w:rPr>
        <w:t>¿Qué es TortoiseSVN?</w:t>
      </w:r>
      <w:bookmarkEnd w:id="1954"/>
    </w:p>
    <w:p w:rsidR="001462FB" w:rsidRPr="0008083E" w:rsidRDefault="00AA00AF" w:rsidP="001462FB">
      <w:pPr>
        <w:pStyle w:val="NormalWeb"/>
        <w:jc w:val="both"/>
        <w:rPr>
          <w:rFonts w:asciiTheme="minorHAnsi" w:hAnsiTheme="minorHAnsi"/>
          <w:sz w:val="22"/>
          <w:szCs w:val="22"/>
        </w:rPr>
      </w:pPr>
      <w:r w:rsidRPr="00AA00AF">
        <w:rPr>
          <w:rFonts w:asciiTheme="minorHAnsi" w:hAnsiTheme="minorHAnsi"/>
          <w:sz w:val="22"/>
          <w:szCs w:val="22"/>
          <w:rPrChange w:id="1962" w:author="WinuE" w:date="2009-02-27T14:46:00Z">
            <w:rPr>
              <w:rFonts w:asciiTheme="minorHAnsi" w:hAnsiTheme="minorHAnsi"/>
              <w:b/>
              <w:bCs/>
              <w:i/>
              <w:iCs/>
              <w:color w:val="0000FF"/>
              <w:sz w:val="22"/>
              <w:szCs w:val="22"/>
              <w:u w:val="single"/>
              <w:lang w:val="es-ES" w:eastAsia="es-ES"/>
            </w:rPr>
          </w:rPrChange>
        </w:rPr>
        <w:t xml:space="preserve">TortoiseSVN es un cliente gratuito de código abierto para el sistema de control de versiones </w:t>
      </w:r>
      <w:r w:rsidRPr="00AA00AF">
        <w:rPr>
          <w:rStyle w:val="nfasis"/>
          <w:rFonts w:asciiTheme="minorHAnsi" w:hAnsiTheme="minorHAnsi"/>
          <w:sz w:val="22"/>
          <w:szCs w:val="22"/>
          <w:rPrChange w:id="1963" w:author="WinuE" w:date="2009-02-27T14:46:00Z">
            <w:rPr>
              <w:rStyle w:val="nfasis"/>
              <w:rFonts w:asciiTheme="minorHAnsi" w:hAnsiTheme="minorHAnsi"/>
              <w:b/>
              <w:bCs/>
              <w:i w:val="0"/>
              <w:iCs w:val="0"/>
              <w:sz w:val="22"/>
              <w:szCs w:val="22"/>
              <w:lang w:val="es-ES" w:eastAsia="es-ES"/>
            </w:rPr>
          </w:rPrChange>
        </w:rPr>
        <w:t>Subversion</w:t>
      </w:r>
      <w:r w:rsidRPr="00AA00AF">
        <w:rPr>
          <w:rFonts w:asciiTheme="minorHAnsi" w:hAnsiTheme="minorHAnsi"/>
          <w:sz w:val="22"/>
          <w:szCs w:val="22"/>
          <w:rPrChange w:id="1964" w:author="WinuE" w:date="2009-02-27T14:46:00Z">
            <w:rPr>
              <w:rFonts w:asciiTheme="minorHAnsi" w:hAnsiTheme="minorHAnsi"/>
              <w:b/>
              <w:bCs/>
              <w:sz w:val="22"/>
              <w:szCs w:val="22"/>
              <w:lang w:val="es-ES" w:eastAsia="es-ES"/>
            </w:rPr>
          </w:rPrChange>
        </w:rPr>
        <w:t xml:space="preserve">. Esto es, TortoiseSVN maneja ficheros y directorios a lo largo del tiempo. Los ficheros se almacenan en un </w:t>
      </w:r>
      <w:r w:rsidRPr="00AA00AF">
        <w:rPr>
          <w:rStyle w:val="nfasis"/>
          <w:rFonts w:asciiTheme="minorHAnsi" w:hAnsiTheme="minorHAnsi"/>
          <w:sz w:val="22"/>
          <w:szCs w:val="22"/>
          <w:rPrChange w:id="1965" w:author="WinuE" w:date="2009-02-27T14:46:00Z">
            <w:rPr>
              <w:rStyle w:val="nfasis"/>
              <w:rFonts w:asciiTheme="minorHAnsi" w:hAnsiTheme="minorHAnsi"/>
              <w:b/>
              <w:bCs/>
              <w:i w:val="0"/>
              <w:iCs w:val="0"/>
              <w:sz w:val="22"/>
              <w:szCs w:val="22"/>
              <w:lang w:val="es-ES" w:eastAsia="es-ES"/>
            </w:rPr>
          </w:rPrChange>
        </w:rPr>
        <w:t>repositorio</w:t>
      </w:r>
      <w:r w:rsidRPr="00AA00AF">
        <w:rPr>
          <w:rFonts w:asciiTheme="minorHAnsi" w:hAnsiTheme="minorHAnsi"/>
          <w:sz w:val="22"/>
          <w:szCs w:val="22"/>
          <w:rPrChange w:id="1966" w:author="WinuE" w:date="2009-02-27T14:46:00Z">
            <w:rPr>
              <w:rFonts w:asciiTheme="minorHAnsi" w:hAnsiTheme="minorHAnsi"/>
              <w:b/>
              <w:bCs/>
              <w:sz w:val="22"/>
              <w:szCs w:val="22"/>
              <w:lang w:val="es-ES" w:eastAsia="es-ES"/>
            </w:rPr>
          </w:rPrChange>
        </w:rPr>
        <w:t xml:space="preserve"> central. El repositorio es prácticamente lo mismo que un servidor de ficheros ordinario, salvo que recuerda todos los cambios que se hayan hecho a sus ficheros y directorios. Esto permite que pueda recuperar versiones antiguas de sus ficheros y examinar la historia de cuándo y cómo cambiaron sus datos, y quién hizo el cambio. Esta es la razón por la que mucha gente piensa que Subversion, y los sistemas de control de versiones en general, son una especie de “</w:t>
      </w:r>
      <w:r w:rsidRPr="00AA00AF">
        <w:rPr>
          <w:rStyle w:val="quote"/>
          <w:rFonts w:asciiTheme="minorHAnsi" w:hAnsiTheme="minorHAnsi"/>
          <w:sz w:val="22"/>
          <w:szCs w:val="22"/>
          <w:rPrChange w:id="1967" w:author="WinuE" w:date="2009-02-27T14:46:00Z">
            <w:rPr>
              <w:rStyle w:val="quote"/>
              <w:rFonts w:asciiTheme="minorHAnsi" w:hAnsiTheme="minorHAnsi"/>
              <w:b/>
              <w:bCs/>
              <w:i/>
              <w:iCs/>
              <w:sz w:val="22"/>
              <w:szCs w:val="22"/>
              <w:lang w:val="es-ES" w:eastAsia="es-ES"/>
            </w:rPr>
          </w:rPrChange>
        </w:rPr>
        <w:t>máquinas del tiempo</w:t>
      </w:r>
      <w:r w:rsidRPr="00AA00AF">
        <w:rPr>
          <w:rFonts w:asciiTheme="minorHAnsi" w:hAnsiTheme="minorHAnsi"/>
          <w:sz w:val="22"/>
          <w:szCs w:val="22"/>
          <w:rPrChange w:id="1968" w:author="WinuE" w:date="2009-02-27T14:46:00Z">
            <w:rPr>
              <w:rFonts w:asciiTheme="minorHAnsi" w:hAnsiTheme="minorHAnsi"/>
              <w:b/>
              <w:bCs/>
              <w:i/>
              <w:iCs/>
              <w:sz w:val="22"/>
              <w:szCs w:val="22"/>
              <w:lang w:val="es-ES" w:eastAsia="es-ES"/>
            </w:rPr>
          </w:rPrChange>
        </w:rPr>
        <w:t>”.</w:t>
      </w:r>
    </w:p>
    <w:p w:rsidR="001462FB" w:rsidRPr="0008083E" w:rsidRDefault="00AA00AF" w:rsidP="001462FB">
      <w:pPr>
        <w:pStyle w:val="NormalWeb"/>
        <w:jc w:val="both"/>
        <w:rPr>
          <w:rFonts w:asciiTheme="minorHAnsi" w:hAnsiTheme="minorHAnsi"/>
          <w:sz w:val="22"/>
          <w:szCs w:val="22"/>
        </w:rPr>
      </w:pPr>
      <w:r w:rsidRPr="00AA00AF">
        <w:rPr>
          <w:rFonts w:asciiTheme="minorHAnsi" w:hAnsiTheme="minorHAnsi"/>
          <w:sz w:val="22"/>
          <w:szCs w:val="22"/>
          <w:rPrChange w:id="1969" w:author="WinuE" w:date="2009-02-27T14:46:00Z">
            <w:rPr>
              <w:rFonts w:asciiTheme="minorHAnsi" w:hAnsiTheme="minorHAnsi"/>
              <w:b/>
              <w:bCs/>
              <w:i/>
              <w:iCs/>
              <w:sz w:val="22"/>
              <w:szCs w:val="22"/>
              <w:lang w:val="es-ES" w:eastAsia="es-ES"/>
            </w:rPr>
          </w:rPrChange>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Subversion, sin embargo, no es uno de estos sistemas; es un sistema general que puede ser utilizado para manejar </w:t>
      </w:r>
      <w:r w:rsidRPr="00AA00AF">
        <w:rPr>
          <w:rStyle w:val="nfasis"/>
          <w:rFonts w:asciiTheme="minorHAnsi" w:hAnsiTheme="minorHAnsi"/>
          <w:sz w:val="22"/>
          <w:szCs w:val="22"/>
          <w:rPrChange w:id="1970" w:author="WinuE" w:date="2009-02-27T14:46:00Z">
            <w:rPr>
              <w:rStyle w:val="nfasis"/>
              <w:rFonts w:asciiTheme="minorHAnsi" w:hAnsiTheme="minorHAnsi"/>
              <w:b/>
              <w:bCs/>
              <w:i w:val="0"/>
              <w:iCs w:val="0"/>
              <w:sz w:val="22"/>
              <w:szCs w:val="22"/>
              <w:lang w:val="es-ES" w:eastAsia="es-ES"/>
            </w:rPr>
          </w:rPrChange>
        </w:rPr>
        <w:t>cualquier</w:t>
      </w:r>
      <w:r w:rsidRPr="00AA00AF">
        <w:rPr>
          <w:rFonts w:asciiTheme="minorHAnsi" w:hAnsiTheme="minorHAnsi"/>
          <w:sz w:val="22"/>
          <w:szCs w:val="22"/>
          <w:rPrChange w:id="1971" w:author="WinuE" w:date="2009-02-27T14:46:00Z">
            <w:rPr>
              <w:rFonts w:asciiTheme="minorHAnsi" w:hAnsiTheme="minorHAnsi"/>
              <w:b/>
              <w:bCs/>
              <w:sz w:val="22"/>
              <w:szCs w:val="22"/>
              <w:lang w:val="es-ES" w:eastAsia="es-ES"/>
            </w:rPr>
          </w:rPrChange>
        </w:rPr>
        <w:t xml:space="preserve"> colección de ficheros, incluyendo código fuente.</w:t>
      </w:r>
    </w:p>
    <w:p w:rsidR="001462FB" w:rsidRPr="0008083E" w:rsidRDefault="00AA00AF" w:rsidP="001462FB">
      <w:pPr>
        <w:pStyle w:val="Ttulo2"/>
        <w:numPr>
          <w:ilvl w:val="0"/>
          <w:numId w:val="0"/>
        </w:numPr>
        <w:ind w:left="576" w:hanging="576"/>
        <w:jc w:val="both"/>
        <w:rPr>
          <w:rFonts w:asciiTheme="minorHAnsi" w:hAnsiTheme="minorHAnsi"/>
          <w:sz w:val="22"/>
          <w:szCs w:val="22"/>
        </w:rPr>
      </w:pPr>
      <w:bookmarkStart w:id="1972" w:name="_Toc223509212"/>
      <w:r w:rsidRPr="00AA00AF">
        <w:rPr>
          <w:rFonts w:asciiTheme="minorHAnsi" w:hAnsiTheme="minorHAnsi"/>
          <w:sz w:val="22"/>
          <w:szCs w:val="22"/>
          <w:rPrChange w:id="1973" w:author="WinuE" w:date="2009-02-27T14:46:00Z">
            <w:rPr>
              <w:rFonts w:asciiTheme="minorHAnsi" w:hAnsiTheme="minorHAnsi"/>
              <w:i w:val="0"/>
              <w:iCs w:val="0"/>
              <w:sz w:val="22"/>
              <w:szCs w:val="22"/>
            </w:rPr>
          </w:rPrChange>
        </w:rPr>
        <w:t>Características de TortoiseSVN</w:t>
      </w:r>
      <w:bookmarkEnd w:id="1972"/>
    </w:p>
    <w:p w:rsidR="001462FB" w:rsidRPr="0008083E" w:rsidRDefault="00AA00AF" w:rsidP="001462FB">
      <w:pPr>
        <w:pStyle w:val="NormalWeb"/>
        <w:jc w:val="both"/>
        <w:rPr>
          <w:rFonts w:asciiTheme="minorHAnsi" w:hAnsiTheme="minorHAnsi"/>
          <w:sz w:val="22"/>
          <w:szCs w:val="22"/>
        </w:rPr>
      </w:pPr>
      <w:r w:rsidRPr="00AA00AF">
        <w:rPr>
          <w:rFonts w:asciiTheme="minorHAnsi" w:hAnsiTheme="minorHAnsi"/>
          <w:sz w:val="22"/>
          <w:szCs w:val="22"/>
          <w:rPrChange w:id="1974" w:author="WinuE" w:date="2009-02-27T14:46:00Z">
            <w:rPr>
              <w:rFonts w:asciiTheme="minorHAnsi" w:hAnsiTheme="minorHAnsi"/>
              <w:b/>
              <w:bCs/>
              <w:sz w:val="22"/>
              <w:szCs w:val="22"/>
              <w:lang w:val="es-ES" w:eastAsia="es-ES"/>
            </w:rPr>
          </w:rPrChange>
        </w:rPr>
        <w:t>¿Qué hace de TortoiseSVN tan buen cliente de Subversion? Aquí hay una pequeña lista de sus características.</w:t>
      </w:r>
    </w:p>
    <w:p w:rsidR="001462FB" w:rsidRPr="0008083E" w:rsidRDefault="00AA00AF" w:rsidP="001462FB">
      <w:pPr>
        <w:jc w:val="both"/>
        <w:rPr>
          <w:rFonts w:asciiTheme="minorHAnsi" w:hAnsiTheme="minorHAnsi"/>
          <w:sz w:val="22"/>
          <w:szCs w:val="22"/>
        </w:rPr>
      </w:pPr>
      <w:r w:rsidRPr="00AA00AF">
        <w:rPr>
          <w:rStyle w:val="term"/>
          <w:rFonts w:asciiTheme="minorHAnsi" w:hAnsiTheme="minorHAnsi"/>
          <w:sz w:val="22"/>
          <w:szCs w:val="22"/>
          <w:rPrChange w:id="1975" w:author="WinuE" w:date="2009-02-27T14:46:00Z">
            <w:rPr>
              <w:rStyle w:val="term"/>
              <w:rFonts w:asciiTheme="minorHAnsi" w:hAnsiTheme="minorHAnsi"/>
              <w:b/>
              <w:bCs/>
              <w:i/>
              <w:iCs/>
              <w:sz w:val="22"/>
              <w:szCs w:val="22"/>
            </w:rPr>
          </w:rPrChange>
        </w:rPr>
        <w:t>Integración con el shell de Windows</w:t>
      </w:r>
    </w:p>
    <w:p w:rsidR="001462FB" w:rsidRPr="0008083E" w:rsidRDefault="00AA00AF" w:rsidP="001462FB">
      <w:pPr>
        <w:pStyle w:val="NormalWeb"/>
        <w:ind w:left="720"/>
        <w:jc w:val="both"/>
        <w:rPr>
          <w:rFonts w:asciiTheme="minorHAnsi" w:hAnsiTheme="minorHAnsi"/>
          <w:sz w:val="22"/>
          <w:szCs w:val="22"/>
        </w:rPr>
      </w:pPr>
      <w:bookmarkStart w:id="1976" w:name="id565513"/>
      <w:bookmarkStart w:id="1977" w:name="id565522"/>
      <w:bookmarkEnd w:id="1976"/>
      <w:bookmarkEnd w:id="1977"/>
      <w:r w:rsidRPr="00AA00AF">
        <w:rPr>
          <w:rFonts w:asciiTheme="minorHAnsi" w:hAnsiTheme="minorHAnsi"/>
          <w:sz w:val="22"/>
          <w:szCs w:val="22"/>
          <w:rPrChange w:id="1978" w:author="WinuE" w:date="2009-02-27T14:46:00Z">
            <w:rPr>
              <w:rFonts w:asciiTheme="minorHAnsi" w:hAnsiTheme="minorHAnsi"/>
              <w:b/>
              <w:bCs/>
              <w:i/>
              <w:iCs/>
              <w:sz w:val="22"/>
              <w:szCs w:val="22"/>
              <w:lang w:val="es-ES" w:eastAsia="es-ES"/>
            </w:rPr>
          </w:rPrChange>
        </w:rPr>
        <w:t>TortoiseSVN se integra perfectamente en el shell de Windows (por ejemplo, el explorador). Esto significa que puede seguir trabajando con las herramientas que ya conoce. ¡Y que no tiene que cambiar a una aplicación diferente cada vez que necesite las funciones del control de versiones!</w:t>
      </w:r>
    </w:p>
    <w:p w:rsidR="001462FB" w:rsidRPr="0008083E" w:rsidRDefault="00AA00AF" w:rsidP="001462FB">
      <w:pPr>
        <w:pStyle w:val="NormalWeb"/>
        <w:ind w:left="720"/>
        <w:jc w:val="both"/>
        <w:rPr>
          <w:rFonts w:asciiTheme="minorHAnsi" w:hAnsiTheme="minorHAnsi"/>
          <w:sz w:val="22"/>
          <w:szCs w:val="22"/>
        </w:rPr>
      </w:pPr>
      <w:r w:rsidRPr="00AA00AF">
        <w:rPr>
          <w:rFonts w:asciiTheme="minorHAnsi" w:hAnsiTheme="minorHAnsi"/>
          <w:sz w:val="22"/>
          <w:szCs w:val="22"/>
          <w:rPrChange w:id="1979" w:author="WinuE" w:date="2009-02-27T14:46:00Z">
            <w:rPr>
              <w:rFonts w:asciiTheme="minorHAnsi" w:hAnsiTheme="minorHAnsi"/>
              <w:b/>
              <w:bCs/>
              <w:i/>
              <w:iCs/>
              <w:sz w:val="22"/>
              <w:szCs w:val="22"/>
              <w:lang w:val="es-ES" w:eastAsia="es-ES"/>
            </w:rPr>
          </w:rPrChange>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1462FB" w:rsidRPr="0008083E" w:rsidRDefault="00AA00AF" w:rsidP="001462FB">
      <w:pPr>
        <w:jc w:val="both"/>
        <w:rPr>
          <w:rFonts w:asciiTheme="minorHAnsi" w:hAnsiTheme="minorHAnsi"/>
          <w:sz w:val="22"/>
          <w:szCs w:val="22"/>
        </w:rPr>
      </w:pPr>
      <w:r w:rsidRPr="00AA00AF">
        <w:rPr>
          <w:rStyle w:val="term"/>
          <w:rFonts w:asciiTheme="minorHAnsi" w:hAnsiTheme="minorHAnsi"/>
          <w:sz w:val="22"/>
          <w:szCs w:val="22"/>
          <w:rPrChange w:id="1980" w:author="WinuE" w:date="2009-02-27T14:46:00Z">
            <w:rPr>
              <w:rStyle w:val="term"/>
              <w:rFonts w:asciiTheme="minorHAnsi" w:hAnsiTheme="minorHAnsi"/>
              <w:b/>
              <w:bCs/>
              <w:i/>
              <w:iCs/>
              <w:sz w:val="22"/>
              <w:szCs w:val="22"/>
            </w:rPr>
          </w:rPrChange>
        </w:rPr>
        <w:t>Iconos sobreimpresionados</w:t>
      </w:r>
    </w:p>
    <w:p w:rsidR="001462FB" w:rsidRPr="0008083E" w:rsidRDefault="00AA00AF" w:rsidP="001462FB">
      <w:pPr>
        <w:pStyle w:val="NormalWeb"/>
        <w:ind w:left="720"/>
        <w:jc w:val="both"/>
        <w:rPr>
          <w:rFonts w:asciiTheme="minorHAnsi" w:hAnsiTheme="minorHAnsi"/>
          <w:sz w:val="22"/>
          <w:szCs w:val="22"/>
        </w:rPr>
      </w:pPr>
      <w:r w:rsidRPr="00AA00AF">
        <w:rPr>
          <w:rFonts w:asciiTheme="minorHAnsi" w:hAnsiTheme="minorHAnsi"/>
          <w:sz w:val="22"/>
          <w:szCs w:val="22"/>
          <w:rPrChange w:id="1981" w:author="WinuE" w:date="2009-02-27T14:46:00Z">
            <w:rPr>
              <w:rFonts w:asciiTheme="minorHAnsi" w:hAnsiTheme="minorHAnsi"/>
              <w:b/>
              <w:bCs/>
              <w:i/>
              <w:iCs/>
              <w:sz w:val="22"/>
              <w:szCs w:val="22"/>
              <w:lang w:val="es-ES" w:eastAsia="es-ES"/>
            </w:rPr>
          </w:rPrChange>
        </w:rPr>
        <w:t>El estado de cada carpeta y fichero versionado se indica por pequeños iconos sobreimpresionados. De esta forma, puede ver fácilmente el estado en el que se encuentra su copia de trabajo.</w:t>
      </w:r>
    </w:p>
    <w:p w:rsidR="007A2B49" w:rsidRPr="0008083E" w:rsidRDefault="007A2B49" w:rsidP="001462FB">
      <w:pPr>
        <w:pStyle w:val="NormalWeb"/>
        <w:ind w:left="720"/>
        <w:jc w:val="both"/>
        <w:rPr>
          <w:rFonts w:asciiTheme="minorHAnsi" w:hAnsiTheme="minorHAnsi"/>
          <w:sz w:val="22"/>
          <w:szCs w:val="22"/>
        </w:rPr>
      </w:pPr>
    </w:p>
    <w:p w:rsidR="001462FB" w:rsidRPr="0008083E" w:rsidRDefault="00AA00AF" w:rsidP="001462FB">
      <w:pPr>
        <w:jc w:val="both"/>
        <w:rPr>
          <w:rFonts w:asciiTheme="minorHAnsi" w:hAnsiTheme="minorHAnsi"/>
          <w:sz w:val="22"/>
          <w:szCs w:val="22"/>
        </w:rPr>
      </w:pPr>
      <w:r w:rsidRPr="00AA00AF">
        <w:rPr>
          <w:rStyle w:val="term"/>
          <w:rFonts w:asciiTheme="minorHAnsi" w:hAnsiTheme="minorHAnsi"/>
          <w:sz w:val="22"/>
          <w:szCs w:val="22"/>
          <w:rPrChange w:id="1982" w:author="WinuE" w:date="2009-02-27T14:46:00Z">
            <w:rPr>
              <w:rStyle w:val="term"/>
              <w:rFonts w:asciiTheme="minorHAnsi" w:hAnsiTheme="minorHAnsi"/>
              <w:b/>
              <w:bCs/>
              <w:i/>
              <w:iCs/>
              <w:sz w:val="22"/>
              <w:szCs w:val="22"/>
            </w:rPr>
          </w:rPrChange>
        </w:rPr>
        <w:t>Fácil acceso a los comandos de Subversion</w:t>
      </w:r>
    </w:p>
    <w:p w:rsidR="001462FB" w:rsidRPr="0008083E" w:rsidRDefault="00AA00AF" w:rsidP="001462FB">
      <w:pPr>
        <w:pStyle w:val="NormalWeb"/>
        <w:ind w:left="720"/>
        <w:jc w:val="both"/>
        <w:rPr>
          <w:rFonts w:asciiTheme="minorHAnsi" w:hAnsiTheme="minorHAnsi"/>
          <w:sz w:val="22"/>
          <w:szCs w:val="22"/>
        </w:rPr>
      </w:pPr>
      <w:r w:rsidRPr="00AA00AF">
        <w:rPr>
          <w:rFonts w:asciiTheme="minorHAnsi" w:hAnsiTheme="minorHAnsi"/>
          <w:sz w:val="22"/>
          <w:szCs w:val="22"/>
          <w:rPrChange w:id="1983" w:author="WinuE" w:date="2009-02-27T14:46:00Z">
            <w:rPr>
              <w:rFonts w:asciiTheme="minorHAnsi" w:hAnsiTheme="minorHAnsi"/>
              <w:b/>
              <w:bCs/>
              <w:i/>
              <w:iCs/>
              <w:sz w:val="22"/>
              <w:szCs w:val="22"/>
              <w:lang w:val="es-ES" w:eastAsia="es-ES"/>
            </w:rPr>
          </w:rPrChange>
        </w:rPr>
        <w:t>Todos los comandos de Subversion están disponibles desde el menú contextual del explorador. TortoiseSVN añade su propio submenú allí.</w:t>
      </w:r>
    </w:p>
    <w:p w:rsidR="001462FB" w:rsidRPr="0008083E" w:rsidRDefault="00AA00AF" w:rsidP="001462FB">
      <w:pPr>
        <w:pStyle w:val="NormalWeb"/>
        <w:jc w:val="both"/>
        <w:rPr>
          <w:rFonts w:asciiTheme="minorHAnsi" w:hAnsiTheme="minorHAnsi"/>
          <w:sz w:val="22"/>
          <w:szCs w:val="22"/>
        </w:rPr>
      </w:pPr>
      <w:r w:rsidRPr="00AA00AF">
        <w:rPr>
          <w:rFonts w:asciiTheme="minorHAnsi" w:hAnsiTheme="minorHAnsi"/>
          <w:sz w:val="22"/>
          <w:szCs w:val="22"/>
          <w:rPrChange w:id="1984" w:author="WinuE" w:date="2009-02-27T14:46:00Z">
            <w:rPr>
              <w:rFonts w:asciiTheme="minorHAnsi" w:hAnsiTheme="minorHAnsi"/>
              <w:b/>
              <w:bCs/>
              <w:i/>
              <w:iCs/>
              <w:sz w:val="22"/>
              <w:szCs w:val="22"/>
              <w:lang w:val="es-ES" w:eastAsia="es-ES"/>
            </w:rPr>
          </w:rPrChange>
        </w:rPr>
        <w:t>Dado que TortoiseSVN es un cliente de Subversion, también queremos enseñarle algunas de las características del propio Subversion:</w:t>
      </w:r>
    </w:p>
    <w:p w:rsidR="001462FB" w:rsidRPr="0008083E" w:rsidRDefault="00AA00AF" w:rsidP="001462FB">
      <w:pPr>
        <w:jc w:val="both"/>
        <w:rPr>
          <w:rFonts w:asciiTheme="minorHAnsi" w:hAnsiTheme="minorHAnsi"/>
          <w:sz w:val="22"/>
          <w:szCs w:val="22"/>
        </w:rPr>
      </w:pPr>
      <w:r w:rsidRPr="00AA00AF">
        <w:rPr>
          <w:rStyle w:val="term"/>
          <w:rFonts w:asciiTheme="minorHAnsi" w:hAnsiTheme="minorHAnsi"/>
          <w:sz w:val="22"/>
          <w:szCs w:val="22"/>
          <w:rPrChange w:id="1985" w:author="WinuE" w:date="2009-02-27T14:46:00Z">
            <w:rPr>
              <w:rStyle w:val="term"/>
              <w:rFonts w:asciiTheme="minorHAnsi" w:hAnsiTheme="minorHAnsi"/>
              <w:b/>
              <w:bCs/>
              <w:i/>
              <w:iCs/>
              <w:sz w:val="22"/>
              <w:szCs w:val="22"/>
            </w:rPr>
          </w:rPrChange>
        </w:rPr>
        <w:t>Versionado de carpetas</w:t>
      </w:r>
    </w:p>
    <w:p w:rsidR="001462FB" w:rsidRPr="0008083E" w:rsidRDefault="00AA00AF" w:rsidP="001462FB">
      <w:pPr>
        <w:pStyle w:val="NormalWeb"/>
        <w:ind w:left="720"/>
        <w:jc w:val="both"/>
        <w:rPr>
          <w:rFonts w:asciiTheme="minorHAnsi" w:hAnsiTheme="minorHAnsi"/>
          <w:sz w:val="22"/>
          <w:szCs w:val="22"/>
        </w:rPr>
      </w:pPr>
      <w:r w:rsidRPr="00AA00AF">
        <w:rPr>
          <w:rFonts w:asciiTheme="minorHAnsi" w:hAnsiTheme="minorHAnsi"/>
          <w:sz w:val="22"/>
          <w:szCs w:val="22"/>
          <w:rPrChange w:id="1986" w:author="WinuE" w:date="2009-02-27T14:46:00Z">
            <w:rPr>
              <w:rFonts w:asciiTheme="minorHAnsi" w:hAnsiTheme="minorHAnsi"/>
              <w:b/>
              <w:bCs/>
              <w:i/>
              <w:iCs/>
              <w:sz w:val="22"/>
              <w:szCs w:val="22"/>
              <w:lang w:val="es-ES" w:eastAsia="es-ES"/>
            </w:rPr>
          </w:rPrChange>
        </w:rPr>
        <w:t>CVS sólo controla la historia de ficheros individuales, pero Subversion implementa un sistema “</w:t>
      </w:r>
      <w:r w:rsidRPr="00AA00AF">
        <w:rPr>
          <w:rStyle w:val="quote"/>
          <w:rFonts w:asciiTheme="minorHAnsi" w:hAnsiTheme="minorHAnsi"/>
          <w:sz w:val="22"/>
          <w:szCs w:val="22"/>
          <w:rPrChange w:id="1987" w:author="WinuE" w:date="2009-02-27T14:46:00Z">
            <w:rPr>
              <w:rStyle w:val="quote"/>
              <w:rFonts w:asciiTheme="minorHAnsi" w:hAnsiTheme="minorHAnsi"/>
              <w:b/>
              <w:bCs/>
              <w:i/>
              <w:iCs/>
              <w:sz w:val="22"/>
              <w:szCs w:val="22"/>
              <w:lang w:val="es-ES" w:eastAsia="es-ES"/>
            </w:rPr>
          </w:rPrChange>
        </w:rPr>
        <w:t>virtual</w:t>
      </w:r>
      <w:r w:rsidRPr="00AA00AF">
        <w:rPr>
          <w:rFonts w:asciiTheme="minorHAnsi" w:hAnsiTheme="minorHAnsi"/>
          <w:sz w:val="22"/>
          <w:szCs w:val="22"/>
          <w:rPrChange w:id="1988" w:author="WinuE" w:date="2009-02-27T14:46:00Z">
            <w:rPr>
              <w:rFonts w:asciiTheme="minorHAnsi" w:hAnsiTheme="minorHAnsi"/>
              <w:b/>
              <w:bCs/>
              <w:i/>
              <w:iCs/>
              <w:sz w:val="22"/>
              <w:szCs w:val="22"/>
              <w:lang w:val="es-ES" w:eastAsia="es-ES"/>
            </w:rPr>
          </w:rPrChange>
        </w:rPr>
        <w:t xml:space="preserve">” de ficheros versionados que sigue la pista de los cambios en todos los árboles de directorios en el tiempo. Los ficheros </w:t>
      </w:r>
      <w:r w:rsidRPr="00AA00AF">
        <w:rPr>
          <w:rStyle w:val="nfasis"/>
          <w:rFonts w:asciiTheme="minorHAnsi" w:hAnsiTheme="minorHAnsi"/>
          <w:sz w:val="22"/>
          <w:szCs w:val="22"/>
          <w:rPrChange w:id="1989" w:author="WinuE" w:date="2009-02-27T14:46:00Z">
            <w:rPr>
              <w:rStyle w:val="nfasis"/>
              <w:rFonts w:asciiTheme="minorHAnsi" w:hAnsiTheme="minorHAnsi"/>
              <w:b/>
              <w:bCs/>
              <w:i w:val="0"/>
              <w:iCs w:val="0"/>
              <w:sz w:val="22"/>
              <w:szCs w:val="22"/>
              <w:lang w:val="es-ES" w:eastAsia="es-ES"/>
            </w:rPr>
          </w:rPrChange>
        </w:rPr>
        <w:t>y</w:t>
      </w:r>
      <w:r w:rsidRPr="00AA00AF">
        <w:rPr>
          <w:rFonts w:asciiTheme="minorHAnsi" w:hAnsiTheme="minorHAnsi"/>
          <w:sz w:val="22"/>
          <w:szCs w:val="22"/>
          <w:rPrChange w:id="1990" w:author="WinuE" w:date="2009-02-27T14:46:00Z">
            <w:rPr>
              <w:rFonts w:asciiTheme="minorHAnsi" w:hAnsiTheme="minorHAnsi"/>
              <w:b/>
              <w:bCs/>
              <w:sz w:val="22"/>
              <w:szCs w:val="22"/>
              <w:lang w:val="es-ES" w:eastAsia="es-ES"/>
            </w:rPr>
          </w:rPrChange>
        </w:rPr>
        <w:t xml:space="preserve"> los directorios están versionados. Como resultado, hay comandos reales en el lado del cliente como </w:t>
      </w:r>
      <w:r w:rsidRPr="00AA00AF">
        <w:rPr>
          <w:rStyle w:val="Textoennegrita"/>
          <w:rFonts w:asciiTheme="minorHAnsi" w:hAnsiTheme="minorHAnsi"/>
          <w:sz w:val="22"/>
          <w:szCs w:val="22"/>
          <w:rPrChange w:id="1991" w:author="WinuE" w:date="2009-02-27T14:46:00Z">
            <w:rPr>
              <w:rStyle w:val="Textoennegrita"/>
              <w:rFonts w:asciiTheme="minorHAnsi" w:hAnsiTheme="minorHAnsi"/>
              <w:b w:val="0"/>
              <w:bCs w:val="0"/>
              <w:i/>
              <w:iCs/>
              <w:sz w:val="22"/>
              <w:szCs w:val="22"/>
              <w:lang w:val="es-ES" w:eastAsia="es-ES"/>
            </w:rPr>
          </w:rPrChange>
        </w:rPr>
        <w:t>mover</w:t>
      </w:r>
      <w:r w:rsidRPr="00AA00AF">
        <w:rPr>
          <w:rFonts w:asciiTheme="minorHAnsi" w:hAnsiTheme="minorHAnsi"/>
          <w:sz w:val="22"/>
          <w:szCs w:val="22"/>
          <w:rPrChange w:id="1992" w:author="WinuE" w:date="2009-02-27T14:46:00Z">
            <w:rPr>
              <w:rFonts w:asciiTheme="minorHAnsi" w:hAnsiTheme="minorHAnsi"/>
              <w:i/>
              <w:iCs/>
              <w:sz w:val="22"/>
              <w:szCs w:val="22"/>
              <w:lang w:val="es-ES" w:eastAsia="es-ES"/>
            </w:rPr>
          </w:rPrChange>
        </w:rPr>
        <w:t xml:space="preserve"> y </w:t>
      </w:r>
      <w:r w:rsidRPr="00AA00AF">
        <w:rPr>
          <w:rStyle w:val="Textoennegrita"/>
          <w:rFonts w:asciiTheme="minorHAnsi" w:hAnsiTheme="minorHAnsi"/>
          <w:sz w:val="22"/>
          <w:szCs w:val="22"/>
          <w:rPrChange w:id="1993" w:author="WinuE" w:date="2009-02-27T14:46:00Z">
            <w:rPr>
              <w:rStyle w:val="Textoennegrita"/>
              <w:rFonts w:asciiTheme="minorHAnsi" w:hAnsiTheme="minorHAnsi"/>
              <w:b w:val="0"/>
              <w:bCs w:val="0"/>
              <w:i/>
              <w:iCs/>
              <w:sz w:val="22"/>
              <w:szCs w:val="22"/>
              <w:lang w:val="es-ES" w:eastAsia="es-ES"/>
            </w:rPr>
          </w:rPrChange>
        </w:rPr>
        <w:t>copiar</w:t>
      </w:r>
      <w:r w:rsidRPr="00AA00AF">
        <w:rPr>
          <w:rFonts w:asciiTheme="minorHAnsi" w:hAnsiTheme="minorHAnsi"/>
          <w:sz w:val="22"/>
          <w:szCs w:val="22"/>
          <w:rPrChange w:id="1994" w:author="WinuE" w:date="2009-02-27T14:46:00Z">
            <w:rPr>
              <w:rFonts w:asciiTheme="minorHAnsi" w:hAnsiTheme="minorHAnsi"/>
              <w:i/>
              <w:iCs/>
              <w:sz w:val="22"/>
              <w:szCs w:val="22"/>
              <w:lang w:val="es-ES" w:eastAsia="es-ES"/>
            </w:rPr>
          </w:rPrChange>
        </w:rPr>
        <w:t xml:space="preserve"> que operan en ficheros y directorios.</w:t>
      </w:r>
    </w:p>
    <w:p w:rsidR="001462FB" w:rsidRPr="0008083E" w:rsidRDefault="00AA00AF" w:rsidP="001462FB">
      <w:pPr>
        <w:jc w:val="both"/>
        <w:rPr>
          <w:rFonts w:asciiTheme="minorHAnsi" w:hAnsiTheme="minorHAnsi"/>
          <w:sz w:val="22"/>
          <w:szCs w:val="22"/>
        </w:rPr>
      </w:pPr>
      <w:r w:rsidRPr="00AA00AF">
        <w:rPr>
          <w:rStyle w:val="term"/>
          <w:rFonts w:asciiTheme="minorHAnsi" w:hAnsiTheme="minorHAnsi"/>
          <w:sz w:val="22"/>
          <w:szCs w:val="22"/>
          <w:rPrChange w:id="1995" w:author="WinuE" w:date="2009-02-27T14:46:00Z">
            <w:rPr>
              <w:rStyle w:val="term"/>
              <w:rFonts w:asciiTheme="minorHAnsi" w:hAnsiTheme="minorHAnsi"/>
              <w:b/>
              <w:bCs/>
              <w:i/>
              <w:iCs/>
              <w:sz w:val="22"/>
              <w:szCs w:val="22"/>
            </w:rPr>
          </w:rPrChange>
        </w:rPr>
        <w:t>Confirmaciones atómicas</w:t>
      </w:r>
    </w:p>
    <w:p w:rsidR="001462FB" w:rsidRPr="0008083E" w:rsidRDefault="00AA00AF" w:rsidP="001462FB">
      <w:pPr>
        <w:pStyle w:val="NormalWeb"/>
        <w:ind w:left="720"/>
        <w:jc w:val="both"/>
        <w:rPr>
          <w:rFonts w:asciiTheme="minorHAnsi" w:hAnsiTheme="minorHAnsi"/>
          <w:sz w:val="22"/>
          <w:szCs w:val="22"/>
        </w:rPr>
      </w:pPr>
      <w:r w:rsidRPr="00AA00AF">
        <w:rPr>
          <w:rFonts w:asciiTheme="minorHAnsi" w:hAnsiTheme="minorHAnsi"/>
          <w:sz w:val="22"/>
          <w:szCs w:val="22"/>
          <w:rPrChange w:id="1996" w:author="WinuE" w:date="2009-02-27T14:46:00Z">
            <w:rPr>
              <w:rFonts w:asciiTheme="minorHAnsi" w:hAnsiTheme="minorHAnsi"/>
              <w:b/>
              <w:bCs/>
              <w:i/>
              <w:iCs/>
              <w:sz w:val="22"/>
              <w:szCs w:val="22"/>
              <w:lang w:val="es-ES" w:eastAsia="es-ES"/>
            </w:rPr>
          </w:rPrChange>
        </w:rPr>
        <w:t>Una confirmación o bien entra en el repositorio completamente, o no entra en absoluto. Esto permite a los desarrolladores construir y confirmar cambios como unidades lógicas.</w:t>
      </w:r>
    </w:p>
    <w:p w:rsidR="001462FB" w:rsidRPr="0008083E" w:rsidRDefault="00AA00AF" w:rsidP="001462FB">
      <w:pPr>
        <w:jc w:val="both"/>
        <w:rPr>
          <w:rFonts w:asciiTheme="minorHAnsi" w:hAnsiTheme="minorHAnsi"/>
          <w:sz w:val="22"/>
          <w:szCs w:val="22"/>
        </w:rPr>
      </w:pPr>
      <w:r w:rsidRPr="00AA00AF">
        <w:rPr>
          <w:rStyle w:val="term"/>
          <w:rFonts w:asciiTheme="minorHAnsi" w:hAnsiTheme="minorHAnsi"/>
          <w:sz w:val="22"/>
          <w:szCs w:val="22"/>
          <w:rPrChange w:id="1997" w:author="WinuE" w:date="2009-02-27T14:46:00Z">
            <w:rPr>
              <w:rStyle w:val="term"/>
              <w:rFonts w:asciiTheme="minorHAnsi" w:hAnsiTheme="minorHAnsi"/>
              <w:b/>
              <w:bCs/>
              <w:i/>
              <w:iCs/>
              <w:sz w:val="22"/>
              <w:szCs w:val="22"/>
            </w:rPr>
          </w:rPrChange>
        </w:rPr>
        <w:t>Metadatos versionados</w:t>
      </w:r>
    </w:p>
    <w:p w:rsidR="001462FB" w:rsidRPr="0008083E" w:rsidRDefault="00AA00AF" w:rsidP="001462FB">
      <w:pPr>
        <w:pStyle w:val="NormalWeb"/>
        <w:ind w:left="720"/>
        <w:jc w:val="both"/>
        <w:rPr>
          <w:rFonts w:asciiTheme="minorHAnsi" w:hAnsiTheme="minorHAnsi"/>
          <w:sz w:val="22"/>
          <w:szCs w:val="22"/>
        </w:rPr>
      </w:pPr>
      <w:r w:rsidRPr="00AA00AF">
        <w:rPr>
          <w:rFonts w:asciiTheme="minorHAnsi" w:hAnsiTheme="minorHAnsi"/>
          <w:sz w:val="22"/>
          <w:szCs w:val="22"/>
          <w:rPrChange w:id="1998" w:author="WinuE" w:date="2009-02-27T14:46:00Z">
            <w:rPr>
              <w:rFonts w:asciiTheme="minorHAnsi" w:hAnsiTheme="minorHAnsi"/>
              <w:b/>
              <w:bCs/>
              <w:i/>
              <w:iCs/>
              <w:sz w:val="22"/>
              <w:szCs w:val="22"/>
              <w:lang w:val="es-ES" w:eastAsia="es-ES"/>
            </w:rPr>
          </w:rPrChange>
        </w:rPr>
        <w:t>Cada fichero y directorio tiene un conjunto invisible de “</w:t>
      </w:r>
      <w:r w:rsidRPr="00AA00AF">
        <w:rPr>
          <w:rStyle w:val="quote"/>
          <w:rFonts w:asciiTheme="minorHAnsi" w:hAnsiTheme="minorHAnsi"/>
          <w:sz w:val="22"/>
          <w:szCs w:val="22"/>
          <w:rPrChange w:id="1999" w:author="WinuE" w:date="2009-02-27T14:46:00Z">
            <w:rPr>
              <w:rStyle w:val="quote"/>
              <w:rFonts w:asciiTheme="minorHAnsi" w:hAnsiTheme="minorHAnsi"/>
              <w:b/>
              <w:bCs/>
              <w:i/>
              <w:iCs/>
              <w:sz w:val="22"/>
              <w:szCs w:val="22"/>
              <w:lang w:val="es-ES" w:eastAsia="es-ES"/>
            </w:rPr>
          </w:rPrChange>
        </w:rPr>
        <w:t>propiedades</w:t>
      </w:r>
      <w:r w:rsidRPr="00AA00AF">
        <w:rPr>
          <w:rFonts w:asciiTheme="minorHAnsi" w:hAnsiTheme="minorHAnsi"/>
          <w:sz w:val="22"/>
          <w:szCs w:val="22"/>
          <w:rPrChange w:id="2000" w:author="WinuE" w:date="2009-02-27T14:46:00Z">
            <w:rPr>
              <w:rFonts w:asciiTheme="minorHAnsi" w:hAnsiTheme="minorHAnsi"/>
              <w:b/>
              <w:bCs/>
              <w:i/>
              <w:iCs/>
              <w:sz w:val="22"/>
              <w:szCs w:val="22"/>
              <w:lang w:val="es-ES" w:eastAsia="es-ES"/>
            </w:rPr>
          </w:rPrChange>
        </w:rPr>
        <w:t>” adjuntos. PUede inventarse y almacenar cualquier par de clave/valor que desee. Las propiedades se versionan en el tiempo, igual que el contenido de los ficheros.</w:t>
      </w:r>
    </w:p>
    <w:p w:rsidR="001462FB" w:rsidRPr="0008083E" w:rsidRDefault="00AA00AF" w:rsidP="001462FB">
      <w:pPr>
        <w:jc w:val="both"/>
        <w:rPr>
          <w:rFonts w:asciiTheme="minorHAnsi" w:hAnsiTheme="minorHAnsi"/>
          <w:sz w:val="22"/>
          <w:szCs w:val="22"/>
        </w:rPr>
      </w:pPr>
      <w:r w:rsidRPr="00AA00AF">
        <w:rPr>
          <w:rStyle w:val="term"/>
          <w:rFonts w:asciiTheme="minorHAnsi" w:hAnsiTheme="minorHAnsi"/>
          <w:sz w:val="22"/>
          <w:szCs w:val="22"/>
          <w:rPrChange w:id="2001" w:author="WinuE" w:date="2009-02-27T14:46:00Z">
            <w:rPr>
              <w:rStyle w:val="term"/>
              <w:rFonts w:asciiTheme="minorHAnsi" w:hAnsiTheme="minorHAnsi"/>
              <w:b/>
              <w:bCs/>
              <w:i/>
              <w:iCs/>
              <w:sz w:val="22"/>
              <w:szCs w:val="22"/>
            </w:rPr>
          </w:rPrChange>
        </w:rPr>
        <w:t>Elección de capas de red</w:t>
      </w:r>
    </w:p>
    <w:p w:rsidR="001462FB" w:rsidRPr="0008083E" w:rsidRDefault="00AA00AF" w:rsidP="001462FB">
      <w:pPr>
        <w:pStyle w:val="NormalWeb"/>
        <w:ind w:left="720"/>
        <w:jc w:val="both"/>
        <w:rPr>
          <w:rFonts w:asciiTheme="minorHAnsi" w:hAnsiTheme="minorHAnsi"/>
          <w:sz w:val="22"/>
          <w:szCs w:val="22"/>
        </w:rPr>
      </w:pPr>
      <w:r w:rsidRPr="00AA00AF">
        <w:rPr>
          <w:rFonts w:asciiTheme="minorHAnsi" w:hAnsiTheme="minorHAnsi"/>
          <w:sz w:val="22"/>
          <w:szCs w:val="22"/>
          <w:rPrChange w:id="2002" w:author="WinuE" w:date="2009-02-27T14:46:00Z">
            <w:rPr>
              <w:rFonts w:asciiTheme="minorHAnsi" w:hAnsiTheme="minorHAnsi"/>
              <w:b/>
              <w:bCs/>
              <w:i/>
              <w:iCs/>
              <w:sz w:val="22"/>
              <w:szCs w:val="22"/>
              <w:lang w:val="es-ES" w:eastAsia="es-ES"/>
            </w:rPr>
          </w:rPrChange>
        </w:rPr>
        <w:t>Subversion tiene una noción abstracta del acceso al repositorio, haciéndo que la gente pueda implementar nuevos mecanismos de red fácilmente. El “</w:t>
      </w:r>
      <w:r w:rsidRPr="00AA00AF">
        <w:rPr>
          <w:rStyle w:val="quote"/>
          <w:rFonts w:asciiTheme="minorHAnsi" w:hAnsiTheme="minorHAnsi"/>
          <w:sz w:val="22"/>
          <w:szCs w:val="22"/>
          <w:rPrChange w:id="2003" w:author="WinuE" w:date="2009-02-27T14:46:00Z">
            <w:rPr>
              <w:rStyle w:val="quote"/>
              <w:rFonts w:asciiTheme="minorHAnsi" w:hAnsiTheme="minorHAnsi"/>
              <w:b/>
              <w:bCs/>
              <w:i/>
              <w:iCs/>
              <w:sz w:val="22"/>
              <w:szCs w:val="22"/>
              <w:lang w:val="es-ES" w:eastAsia="es-ES"/>
            </w:rPr>
          </w:rPrChange>
        </w:rPr>
        <w:t>avanzado</w:t>
      </w:r>
      <w:r w:rsidRPr="00AA00AF">
        <w:rPr>
          <w:rFonts w:asciiTheme="minorHAnsi" w:hAnsiTheme="minorHAnsi"/>
          <w:sz w:val="22"/>
          <w:szCs w:val="22"/>
          <w:rPrChange w:id="2004" w:author="WinuE" w:date="2009-02-27T14:46:00Z">
            <w:rPr>
              <w:rFonts w:asciiTheme="minorHAnsi" w:hAnsiTheme="minorHAnsi"/>
              <w:b/>
              <w:bCs/>
              <w:i/>
              <w:iCs/>
              <w:sz w:val="22"/>
              <w:szCs w:val="22"/>
              <w:lang w:val="es-ES" w:eastAsia="es-ES"/>
            </w:rPr>
          </w:rPrChange>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1462FB" w:rsidRPr="0008083E" w:rsidRDefault="00AA00AF" w:rsidP="001462FB">
      <w:pPr>
        <w:jc w:val="both"/>
        <w:rPr>
          <w:rFonts w:asciiTheme="minorHAnsi" w:hAnsiTheme="minorHAnsi"/>
          <w:sz w:val="22"/>
          <w:szCs w:val="22"/>
        </w:rPr>
      </w:pPr>
      <w:r w:rsidRPr="00AA00AF">
        <w:rPr>
          <w:rStyle w:val="term"/>
          <w:rFonts w:asciiTheme="minorHAnsi" w:hAnsiTheme="minorHAnsi"/>
          <w:sz w:val="22"/>
          <w:szCs w:val="22"/>
          <w:rPrChange w:id="2005" w:author="WinuE" w:date="2009-02-27T14:46:00Z">
            <w:rPr>
              <w:rStyle w:val="term"/>
              <w:rFonts w:asciiTheme="minorHAnsi" w:hAnsiTheme="minorHAnsi"/>
              <w:b/>
              <w:bCs/>
              <w:i/>
              <w:iCs/>
              <w:sz w:val="22"/>
              <w:szCs w:val="22"/>
            </w:rPr>
          </w:rPrChange>
        </w:rPr>
        <w:t>Manejo de datos consistente</w:t>
      </w:r>
    </w:p>
    <w:p w:rsidR="001462FB" w:rsidRPr="0008083E" w:rsidRDefault="00AA00AF" w:rsidP="001462FB">
      <w:pPr>
        <w:pStyle w:val="NormalWeb"/>
        <w:ind w:left="720"/>
        <w:jc w:val="both"/>
        <w:rPr>
          <w:rFonts w:asciiTheme="minorHAnsi" w:hAnsiTheme="minorHAnsi"/>
          <w:sz w:val="22"/>
          <w:szCs w:val="22"/>
        </w:rPr>
      </w:pPr>
      <w:r w:rsidRPr="00AA00AF">
        <w:rPr>
          <w:rFonts w:asciiTheme="minorHAnsi" w:hAnsiTheme="minorHAnsi"/>
          <w:sz w:val="22"/>
          <w:szCs w:val="22"/>
          <w:rPrChange w:id="2006" w:author="WinuE" w:date="2009-02-27T14:46:00Z">
            <w:rPr>
              <w:rFonts w:asciiTheme="minorHAnsi" w:hAnsiTheme="minorHAnsi"/>
              <w:b/>
              <w:bCs/>
              <w:i/>
              <w:iCs/>
              <w:sz w:val="22"/>
              <w:szCs w:val="22"/>
              <w:lang w:val="es-ES" w:eastAsia="es-ES"/>
            </w:rPr>
          </w:rPrChange>
        </w:rPr>
        <w:t xml:space="preserve">Subversion expresa las diferencias entre ficheros usando un algoritmo de diferenciación binario, que funciona exactamente igual tanto en ficheros de texto (legibles por los humanos) como en ficheros binarios (que no son legibles por </w:t>
      </w:r>
      <w:r w:rsidRPr="00AA00AF">
        <w:rPr>
          <w:rFonts w:asciiTheme="minorHAnsi" w:hAnsiTheme="minorHAnsi"/>
          <w:sz w:val="22"/>
          <w:szCs w:val="22"/>
          <w:rPrChange w:id="2007" w:author="WinuE" w:date="2009-02-27T14:46:00Z">
            <w:rPr>
              <w:rFonts w:asciiTheme="minorHAnsi" w:hAnsiTheme="minorHAnsi"/>
              <w:b/>
              <w:bCs/>
              <w:i/>
              <w:iCs/>
              <w:sz w:val="22"/>
              <w:szCs w:val="22"/>
              <w:lang w:val="es-ES" w:eastAsia="es-ES"/>
            </w:rPr>
          </w:rPrChange>
        </w:rPr>
        <w:lastRenderedPageBreak/>
        <w:t>nosotros). Ambos tipos de ficheros se almacenan igualmente comprimidos en el repositorio, y las diferencias se transmiten en ambas direcciones por la red.</w:t>
      </w:r>
    </w:p>
    <w:p w:rsidR="001462FB" w:rsidRPr="0008083E" w:rsidRDefault="00AA00AF" w:rsidP="001462FB">
      <w:pPr>
        <w:jc w:val="both"/>
        <w:rPr>
          <w:rFonts w:asciiTheme="minorHAnsi" w:hAnsiTheme="minorHAnsi"/>
          <w:sz w:val="22"/>
          <w:szCs w:val="22"/>
        </w:rPr>
      </w:pPr>
      <w:r w:rsidRPr="00AA00AF">
        <w:rPr>
          <w:rStyle w:val="term"/>
          <w:rFonts w:asciiTheme="minorHAnsi" w:hAnsiTheme="minorHAnsi"/>
          <w:sz w:val="22"/>
          <w:szCs w:val="22"/>
          <w:rPrChange w:id="2008" w:author="WinuE" w:date="2009-02-27T14:46:00Z">
            <w:rPr>
              <w:rStyle w:val="term"/>
              <w:rFonts w:asciiTheme="minorHAnsi" w:hAnsiTheme="minorHAnsi"/>
              <w:b/>
              <w:bCs/>
              <w:i/>
              <w:iCs/>
              <w:sz w:val="22"/>
              <w:szCs w:val="22"/>
            </w:rPr>
          </w:rPrChange>
        </w:rPr>
        <w:t>Etiquetado y creación de ramas eficiente</w:t>
      </w:r>
    </w:p>
    <w:p w:rsidR="001462FB" w:rsidRPr="0008083E" w:rsidRDefault="00AA00AF" w:rsidP="001462FB">
      <w:pPr>
        <w:pStyle w:val="NormalWeb"/>
        <w:ind w:left="720"/>
        <w:jc w:val="both"/>
        <w:rPr>
          <w:rFonts w:asciiTheme="minorHAnsi" w:hAnsiTheme="minorHAnsi"/>
          <w:sz w:val="22"/>
          <w:szCs w:val="22"/>
        </w:rPr>
      </w:pPr>
      <w:r w:rsidRPr="00AA00AF">
        <w:rPr>
          <w:rFonts w:asciiTheme="minorHAnsi" w:hAnsiTheme="minorHAnsi"/>
          <w:sz w:val="22"/>
          <w:szCs w:val="22"/>
          <w:rPrChange w:id="2009" w:author="WinuE" w:date="2009-02-27T14:46:00Z">
            <w:rPr>
              <w:rFonts w:asciiTheme="minorHAnsi" w:hAnsiTheme="minorHAnsi"/>
              <w:b/>
              <w:bCs/>
              <w:i/>
              <w:iCs/>
              <w:sz w:val="22"/>
              <w:szCs w:val="22"/>
              <w:lang w:val="es-ES" w:eastAsia="es-ES"/>
            </w:rPr>
          </w:rPrChange>
        </w:rPr>
        <w:t>El coste de crear una rama o una etiqueta no necesita ser proporcional al tamaño del proyecto. Subversion crea ramas y etiquetas símplemente copiando el proyecto, utilizando un mecanismo similar a los vínculos duros. Por tanto estas operaciones llevan un tiempo pequeño y constante, y muy poco espacio en el repositorio.</w:t>
      </w:r>
    </w:p>
    <w:p w:rsidR="001462FB" w:rsidRPr="0008083E" w:rsidRDefault="00AA00AF" w:rsidP="001462FB">
      <w:pPr>
        <w:jc w:val="both"/>
        <w:rPr>
          <w:rFonts w:asciiTheme="minorHAnsi" w:hAnsiTheme="minorHAnsi"/>
          <w:sz w:val="22"/>
          <w:szCs w:val="22"/>
        </w:rPr>
      </w:pPr>
      <w:r w:rsidRPr="00AA00AF">
        <w:rPr>
          <w:rStyle w:val="term"/>
          <w:rFonts w:asciiTheme="minorHAnsi" w:hAnsiTheme="minorHAnsi"/>
          <w:sz w:val="22"/>
          <w:szCs w:val="22"/>
          <w:rPrChange w:id="2010" w:author="WinuE" w:date="2009-02-27T14:46:00Z">
            <w:rPr>
              <w:rStyle w:val="term"/>
              <w:rFonts w:asciiTheme="minorHAnsi" w:hAnsiTheme="minorHAnsi"/>
              <w:b/>
              <w:bCs/>
              <w:i/>
              <w:iCs/>
              <w:sz w:val="22"/>
              <w:szCs w:val="22"/>
            </w:rPr>
          </w:rPrChange>
        </w:rPr>
        <w:t>Extensibilidad</w:t>
      </w:r>
    </w:p>
    <w:p w:rsidR="001462FB" w:rsidRPr="0008083E" w:rsidRDefault="00AA00AF" w:rsidP="001462FB">
      <w:pPr>
        <w:pStyle w:val="NormalWeb"/>
        <w:ind w:left="720"/>
        <w:jc w:val="both"/>
        <w:rPr>
          <w:rFonts w:asciiTheme="minorHAnsi" w:hAnsiTheme="minorHAnsi"/>
          <w:sz w:val="22"/>
          <w:szCs w:val="22"/>
          <w:rPrChange w:id="2011" w:author="WinuE" w:date="2009-02-27T14:46:00Z">
            <w:rPr/>
          </w:rPrChange>
        </w:rPr>
      </w:pPr>
      <w:r w:rsidRPr="00AA00AF">
        <w:rPr>
          <w:rFonts w:asciiTheme="minorHAnsi" w:hAnsiTheme="minorHAnsi"/>
          <w:sz w:val="22"/>
          <w:szCs w:val="22"/>
          <w:rPrChange w:id="2012" w:author="WinuE" w:date="2009-02-27T14:46:00Z">
            <w:rPr>
              <w:rFonts w:asciiTheme="minorHAnsi" w:hAnsiTheme="minorHAnsi"/>
              <w:b/>
              <w:bCs/>
              <w:i/>
              <w:iCs/>
              <w:sz w:val="22"/>
              <w:szCs w:val="22"/>
              <w:lang w:val="es-ES" w:eastAsia="es-ES"/>
            </w:rPr>
          </w:rPrChange>
        </w:rPr>
        <w:t xml:space="preserve">Subversion no tiene lastre histórico; está implementado como una colección de librerías C compartidas con APIS bien definidas. Esto hace que Subversion sea </w:t>
      </w:r>
      <w:commentRangeStart w:id="2013"/>
      <w:r w:rsidRPr="00AA00AF">
        <w:rPr>
          <w:rFonts w:asciiTheme="minorHAnsi" w:hAnsiTheme="minorHAnsi"/>
          <w:sz w:val="22"/>
          <w:szCs w:val="22"/>
          <w:rPrChange w:id="2014" w:author="WinuE" w:date="2009-02-27T14:46:00Z">
            <w:rPr>
              <w:rFonts w:asciiTheme="minorHAnsi" w:hAnsiTheme="minorHAnsi"/>
              <w:b/>
              <w:bCs/>
              <w:i/>
              <w:iCs/>
              <w:sz w:val="22"/>
              <w:szCs w:val="22"/>
              <w:lang w:val="es-ES" w:eastAsia="es-ES"/>
            </w:rPr>
          </w:rPrChange>
        </w:rPr>
        <w:t>extremadamente mantenible y se pueda utilizar por otras aplicaciones y lenguajes.</w:t>
      </w:r>
      <w:commentRangeEnd w:id="2013"/>
      <w:r w:rsidRPr="00AA00AF">
        <w:rPr>
          <w:rStyle w:val="Refdecomentario"/>
          <w:rFonts w:asciiTheme="minorHAnsi" w:hAnsiTheme="minorHAnsi"/>
          <w:sz w:val="22"/>
          <w:szCs w:val="22"/>
          <w:lang w:val="es-ES" w:eastAsia="es-ES"/>
          <w:rPrChange w:id="2015" w:author="WinuE" w:date="2009-02-27T14:46:00Z">
            <w:rPr>
              <w:rStyle w:val="Refdecomentario"/>
              <w:rFonts w:ascii="Cambria" w:hAnsi="Cambria"/>
              <w:b/>
              <w:bCs/>
              <w:i/>
              <w:iCs/>
              <w:lang w:val="es-ES" w:eastAsia="es-ES"/>
            </w:rPr>
          </w:rPrChange>
        </w:rPr>
        <w:commentReference w:id="2013"/>
      </w:r>
    </w:p>
    <w:p w:rsidR="001462FB" w:rsidRPr="0008083E" w:rsidRDefault="001462FB" w:rsidP="001462FB">
      <w:pPr>
        <w:pStyle w:val="NormalWeb"/>
        <w:jc w:val="both"/>
        <w:rPr>
          <w:rFonts w:asciiTheme="minorHAnsi" w:hAnsiTheme="minorHAnsi"/>
          <w:sz w:val="22"/>
          <w:szCs w:val="22"/>
          <w:rPrChange w:id="2016" w:author="WinuE" w:date="2009-02-27T14:46:00Z">
            <w:rPr/>
          </w:rPrChange>
        </w:rPr>
      </w:pPr>
    </w:p>
    <w:p w:rsidR="00255891" w:rsidRPr="0008083E" w:rsidRDefault="00255891" w:rsidP="00E449E6">
      <w:pPr>
        <w:rPr>
          <w:rFonts w:asciiTheme="minorHAnsi" w:hAnsiTheme="minorHAnsi"/>
          <w:color w:val="000000"/>
          <w:sz w:val="22"/>
          <w:szCs w:val="22"/>
          <w:lang w:val="es-CO"/>
          <w:rPrChange w:id="2017" w:author="WinuE" w:date="2009-02-27T14:46:00Z">
            <w:rPr>
              <w:rFonts w:ascii="Calibri" w:hAnsi="Calibri"/>
              <w:color w:val="000000"/>
              <w:sz w:val="22"/>
              <w:szCs w:val="22"/>
              <w:lang w:val="es-CO"/>
            </w:rPr>
          </w:rPrChange>
        </w:rPr>
      </w:pPr>
    </w:p>
    <w:p w:rsidR="001610C2" w:rsidRPr="0008083E" w:rsidRDefault="001610C2" w:rsidP="00E449E6">
      <w:pPr>
        <w:rPr>
          <w:rFonts w:asciiTheme="minorHAnsi" w:hAnsiTheme="minorHAnsi"/>
          <w:color w:val="000000"/>
          <w:sz w:val="22"/>
          <w:szCs w:val="22"/>
          <w:lang w:val="es-CO"/>
          <w:rPrChange w:id="2018" w:author="WinuE" w:date="2009-02-27T14:46:00Z">
            <w:rPr>
              <w:rFonts w:ascii="Calibri" w:hAnsi="Calibri"/>
              <w:color w:val="000000"/>
              <w:sz w:val="22"/>
              <w:szCs w:val="22"/>
              <w:lang w:val="es-CO"/>
            </w:rPr>
          </w:rPrChange>
        </w:rPr>
      </w:pPr>
    </w:p>
    <w:p w:rsidR="001610C2" w:rsidRPr="0008083E" w:rsidRDefault="001610C2" w:rsidP="00E449E6">
      <w:pPr>
        <w:rPr>
          <w:rFonts w:asciiTheme="minorHAnsi" w:hAnsiTheme="minorHAnsi"/>
          <w:color w:val="000000"/>
          <w:sz w:val="22"/>
          <w:szCs w:val="22"/>
          <w:lang w:val="es-CO"/>
          <w:rPrChange w:id="2019" w:author="WinuE" w:date="2009-02-27T14:46:00Z">
            <w:rPr>
              <w:rFonts w:ascii="Calibri" w:hAnsi="Calibri"/>
              <w:color w:val="000000"/>
              <w:sz w:val="22"/>
              <w:szCs w:val="22"/>
              <w:lang w:val="es-CO"/>
            </w:rPr>
          </w:rPrChange>
        </w:rPr>
      </w:pPr>
    </w:p>
    <w:sectPr w:rsidR="001610C2" w:rsidRPr="0008083E" w:rsidSect="0049208C">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a Maria" w:date="2009-02-22T22:14:00Z" w:initials="AM">
    <w:p w:rsidR="00E80ABD" w:rsidRDefault="00E80ABD">
      <w:pPr>
        <w:pStyle w:val="Textocomentario"/>
      </w:pPr>
      <w:r>
        <w:rPr>
          <w:rStyle w:val="Refdecomentario"/>
        </w:rPr>
        <w:annotationRef/>
      </w:r>
      <w:r>
        <w:t>Al fin que con el nombre?</w:t>
      </w:r>
    </w:p>
  </w:comment>
  <w:comment w:id="1533" w:author="Sergio David Acosta Pinto" w:date="2007-08-12T20:01:00Z" w:initials="SDAP">
    <w:p w:rsidR="00E80ABD" w:rsidRDefault="00E80ABD">
      <w:pPr>
        <w:pStyle w:val="Textocomentario"/>
      </w:pPr>
      <w:r>
        <w:rPr>
          <w:rStyle w:val="Refdecomentario"/>
        </w:rPr>
        <w:annotationRef/>
      </w:r>
      <w:r>
        <w:t>Lista de todas las figuras, graficas y diagramas utilizados en el documento</w:t>
      </w:r>
    </w:p>
  </w:comment>
  <w:comment w:id="1572" w:author="WinuE" w:date="2009-02-27T14:20:00Z" w:initials="W">
    <w:p w:rsidR="00E80ABD" w:rsidRPr="00836A43" w:rsidRDefault="00E80ABD">
      <w:pPr>
        <w:pStyle w:val="Textocomentario"/>
        <w:rPr>
          <w:lang w:val="es-ES_tradnl"/>
        </w:rPr>
      </w:pPr>
      <w:r>
        <w:rPr>
          <w:rStyle w:val="Refdecomentario"/>
        </w:rPr>
        <w:annotationRef/>
      </w:r>
      <w:r>
        <w:t>Grafica o Ilustración</w:t>
      </w:r>
      <w:r>
        <w:rPr>
          <w:lang w:val="es-ES_tradnl"/>
        </w:rPr>
        <w:t>??</w:t>
      </w:r>
    </w:p>
  </w:comment>
  <w:comment w:id="1697" w:author="WinuE" w:date="2009-02-22T23:37:00Z" w:initials="W">
    <w:p w:rsidR="00E80ABD" w:rsidRDefault="00E80ABD" w:rsidP="00EE6188">
      <w:pPr>
        <w:pStyle w:val="Textocomentario"/>
      </w:pPr>
      <w:r>
        <w:rPr>
          <w:rStyle w:val="Refdecomentario"/>
        </w:rPr>
        <w:annotationRef/>
      </w:r>
      <w:r>
        <w:t>Seccion???</w:t>
      </w:r>
    </w:p>
  </w:comment>
  <w:comment w:id="1903" w:author="WinuE" w:date="2009-02-23T01:05:00Z" w:initials="W">
    <w:p w:rsidR="00E80ABD" w:rsidRDefault="00E80ABD">
      <w:pPr>
        <w:pStyle w:val="Textocomentario"/>
      </w:pPr>
      <w:r>
        <w:rPr>
          <w:rStyle w:val="Refdecomentario"/>
        </w:rPr>
        <w:annotationRef/>
      </w:r>
      <w:r>
        <w:t>Referencia: Trabajo Ingenieria de Software III universidad catolica del urguay... Guillermo Ahlig, Matías Cuturi, Juan José Gargano... Nombre de archivo Plan de Gestion de administracion de la configuracion</w:t>
      </w:r>
    </w:p>
  </w:comment>
  <w:comment w:id="2013" w:author="Ana Maria" w:date="2009-02-22T22:12:00Z" w:initials="AM">
    <w:p w:rsidR="00E80ABD" w:rsidRDefault="00E80ABD" w:rsidP="001462FB">
      <w:pPr>
        <w:pStyle w:val="Ttulo3"/>
      </w:pPr>
      <w:r>
        <w:rPr>
          <w:rStyle w:val="Refdecomentario"/>
        </w:rPr>
        <w:annotationRef/>
      </w:r>
      <w:r>
        <w:t xml:space="preserve">La referencia es </w:t>
      </w:r>
      <w:hyperlink r:id="rId1" w:history="1">
        <w:r w:rsidRPr="00C102F5">
          <w:rPr>
            <w:rStyle w:val="Hipervnculo"/>
          </w:rPr>
          <w:t>http://tortoisesvn.net/docs/release/TortoiseSVN_es/index.html</w:t>
        </w:r>
      </w:hyperlink>
      <w:r>
        <w:t xml:space="preserve">, </w:t>
      </w:r>
      <w:r>
        <w:rPr>
          <w:rStyle w:val="othername"/>
        </w:rPr>
        <w:t>Fernando P. Najera Cano, Tortoise SVN versión 1.5.8</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0B64" w:rsidRDefault="009F0B64">
      <w:r>
        <w:separator/>
      </w:r>
    </w:p>
  </w:endnote>
  <w:endnote w:type="continuationSeparator" w:id="1">
    <w:p w:rsidR="009F0B64" w:rsidRDefault="009F0B6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ABD" w:rsidRPr="006E0414" w:rsidRDefault="00E80ABD">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AA00AF" w:rsidRPr="006E0414">
      <w:rPr>
        <w:rFonts w:asciiTheme="minorHAnsi" w:hAnsiTheme="minorHAnsi"/>
      </w:rPr>
      <w:fldChar w:fldCharType="begin"/>
    </w:r>
    <w:r w:rsidRPr="006E0414">
      <w:rPr>
        <w:rFonts w:asciiTheme="minorHAnsi" w:hAnsiTheme="minorHAnsi"/>
      </w:rPr>
      <w:instrText xml:space="preserve"> PAGE   \* MERGEFORMAT </w:instrText>
    </w:r>
    <w:r w:rsidR="00AA00AF" w:rsidRPr="006E0414">
      <w:rPr>
        <w:rFonts w:asciiTheme="minorHAnsi" w:hAnsiTheme="minorHAnsi"/>
      </w:rPr>
      <w:fldChar w:fldCharType="separate"/>
    </w:r>
    <w:r w:rsidR="008E58FD" w:rsidRPr="008E58FD">
      <w:rPr>
        <w:rFonts w:asciiTheme="minorHAnsi" w:hAnsiTheme="minorHAnsi" w:cstheme="majorHAnsi"/>
        <w:noProof/>
      </w:rPr>
      <w:t>2</w:t>
    </w:r>
    <w:r w:rsidR="00AA00AF" w:rsidRPr="006E0414">
      <w:rPr>
        <w:rFonts w:asciiTheme="minorHAnsi" w:hAnsiTheme="minorHAnsi"/>
      </w:rPr>
      <w:fldChar w:fldCharType="end"/>
    </w:r>
    <w:r w:rsidR="00AA00AF" w:rsidRPr="00AA00AF">
      <w:rPr>
        <w:rFonts w:asciiTheme="minorHAnsi" w:hAnsiTheme="minorHAnsi"/>
        <w:noProof/>
        <w:lang w:eastAsia="zh-TW"/>
      </w:rPr>
      <w:pict>
        <v:group id="_x0000_s10248" style="position:absolute;margin-left:0;margin-top:0;width:611.15pt;height:64.75pt;flip:y;z-index:25166950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9"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50" style="position:absolute;left:8;top:9;width:4031;height:1439;mso-width-percent:400;mso-height-percent:1000;mso-width-percent:400;mso-height-percent:1000;mso-width-relative:margin;mso-height-relative:bottom-margin-area" filled="f" stroked="f"/>
          <w10:wrap anchorx="page" anchory="page"/>
        </v:group>
      </w:pict>
    </w:r>
    <w:r w:rsidR="00AA00AF" w:rsidRPr="00AA00AF">
      <w:rPr>
        <w:rFonts w:asciiTheme="minorHAnsi" w:hAnsiTheme="minorHAnsi"/>
        <w:noProof/>
        <w:lang w:eastAsia="zh-TW"/>
      </w:rPr>
      <w:pict>
        <v:rect id="_x0000_s10247" style="position:absolute;margin-left:0;margin-top:0;width:7.15pt;height:63.95pt;z-index:25166848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AA00AF" w:rsidRPr="00AA00AF">
      <w:rPr>
        <w:rFonts w:asciiTheme="minorHAnsi" w:hAnsiTheme="minorHAnsi"/>
        <w:noProof/>
        <w:lang w:eastAsia="zh-TW"/>
      </w:rPr>
      <w:pict>
        <v:rect id="_x0000_s10246" style="position:absolute;margin-left:0;margin-top:0;width:7.15pt;height:63.95pt;z-index:25166745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ABD" w:rsidRPr="006E0414" w:rsidRDefault="00E80ABD">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00AA00AF" w:rsidRPr="006E0414">
      <w:rPr>
        <w:rFonts w:asciiTheme="minorHAnsi" w:hAnsiTheme="minorHAnsi"/>
      </w:rPr>
      <w:fldChar w:fldCharType="begin"/>
    </w:r>
    <w:r w:rsidRPr="006E0414">
      <w:rPr>
        <w:rFonts w:asciiTheme="minorHAnsi" w:hAnsiTheme="minorHAnsi"/>
      </w:rPr>
      <w:instrText xml:space="preserve"> PAGE   \* MERGEFORMAT </w:instrText>
    </w:r>
    <w:r w:rsidR="00AA00AF" w:rsidRPr="006E0414">
      <w:rPr>
        <w:rFonts w:asciiTheme="minorHAnsi" w:hAnsiTheme="minorHAnsi"/>
      </w:rPr>
      <w:fldChar w:fldCharType="separate"/>
    </w:r>
    <w:r w:rsidR="008E58FD" w:rsidRPr="008E58FD">
      <w:rPr>
        <w:rFonts w:asciiTheme="minorHAnsi" w:hAnsiTheme="minorHAnsi" w:cstheme="majorHAnsi"/>
        <w:noProof/>
      </w:rPr>
      <w:t>3</w:t>
    </w:r>
    <w:r w:rsidR="00AA00AF" w:rsidRPr="006E0414">
      <w:rPr>
        <w:rFonts w:asciiTheme="minorHAnsi" w:hAnsiTheme="minorHAnsi"/>
      </w:rPr>
      <w:fldChar w:fldCharType="end"/>
    </w:r>
    <w:r w:rsidR="00AA00AF" w:rsidRPr="00AA00AF">
      <w:rPr>
        <w:rFonts w:asciiTheme="minorHAnsi" w:hAnsiTheme="minorHAnsi"/>
        <w:noProof/>
        <w:lang w:eastAsia="zh-TW"/>
      </w:rPr>
      <w:pict>
        <v:group id="_x0000_s10243" style="position:absolute;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24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245" style="position:absolute;left:8;top:9;width:4031;height:1439;mso-width-percent:400;mso-height-percent:1000;mso-width-percent:400;mso-height-percent:1000;mso-width-relative:margin;mso-height-relative:bottom-margin-area" filled="f" stroked="f"/>
          <w10:wrap anchorx="page" anchory="page"/>
        </v:group>
      </w:pict>
    </w:r>
    <w:r w:rsidR="00AA00AF" w:rsidRPr="00AA00AF">
      <w:rPr>
        <w:rFonts w:asciiTheme="minorHAnsi" w:hAnsiTheme="minorHAnsi"/>
        <w:noProof/>
        <w:lang w:eastAsia="zh-TW"/>
      </w:rPr>
      <w:pict>
        <v:rect id="_x0000_s10242" style="position:absolute;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AA00AF" w:rsidRPr="00AA00AF">
      <w:rPr>
        <w:rFonts w:asciiTheme="minorHAnsi" w:hAnsiTheme="minorHAnsi"/>
        <w:noProof/>
        <w:lang w:eastAsia="zh-TW"/>
      </w:rPr>
      <w:pict>
        <v:rect id="_x0000_s10241" style="position:absolute;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0B64" w:rsidRDefault="009F0B64">
      <w:r>
        <w:separator/>
      </w:r>
    </w:p>
  </w:footnote>
  <w:footnote w:type="continuationSeparator" w:id="1">
    <w:p w:rsidR="009F0B64" w:rsidRDefault="009F0B6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ABD" w:rsidRPr="00C4213E" w:rsidRDefault="00E80ABD" w:rsidP="006E0414">
    <w:pPr>
      <w:pStyle w:val="Encabezado"/>
      <w:rPr>
        <w:lang w:val="en-US"/>
      </w:rPr>
    </w:pPr>
    <w:r>
      <w:rPr>
        <w:noProof/>
        <w:lang w:val="es-ES_tradnl" w:eastAsia="es-ES_tradnl"/>
      </w:rPr>
      <w:drawing>
        <wp:anchor distT="0" distB="0" distL="114300" distR="114300" simplePos="0" relativeHeight="251665408"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10"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ES_tradnl" w:eastAsia="es-ES_tradnl"/>
      </w:rPr>
      <w:drawing>
        <wp:anchor distT="0" distB="0" distL="114300" distR="114300" simplePos="0" relativeHeight="251666432"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11"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E80ABD" w:rsidRPr="00C4213E" w:rsidRDefault="00E80ABD" w:rsidP="006E0414">
    <w:pPr>
      <w:pStyle w:val="Encabezado"/>
      <w:rPr>
        <w:lang w:val="en-US"/>
      </w:rPr>
    </w:pPr>
  </w:p>
  <w:p w:rsidR="00E80ABD" w:rsidRPr="00C4213E" w:rsidRDefault="00E80ABD" w:rsidP="006E0414">
    <w:pPr>
      <w:pStyle w:val="Encabezado"/>
      <w:rPr>
        <w:lang w:val="en-US"/>
      </w:rPr>
    </w:pPr>
  </w:p>
  <w:p w:rsidR="00E80ABD" w:rsidRPr="006E0414" w:rsidRDefault="00E80ABD"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E80ABD" w:rsidRPr="006E0414" w:rsidRDefault="00E80ABD" w:rsidP="006E0414">
    <w:pPr>
      <w:pStyle w:val="Encabezado"/>
      <w:rPr>
        <w:lang w:val="en-US"/>
      </w:rPr>
    </w:pPr>
    <w:r w:rsidRPr="006E0414">
      <w:rPr>
        <w:lang w:val="en-US"/>
      </w:rPr>
      <w:t xml:space="preserve">                       </w:t>
    </w:r>
  </w:p>
  <w:p w:rsidR="00E80ABD" w:rsidRPr="006E0414" w:rsidRDefault="00E80ABD" w:rsidP="006E0414">
    <w:pPr>
      <w:pStyle w:val="Encabezado"/>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ABD" w:rsidRPr="00C4213E" w:rsidRDefault="00E80ABD" w:rsidP="006E0414">
    <w:pPr>
      <w:pStyle w:val="Encabezado"/>
      <w:rPr>
        <w:lang w:val="en-US"/>
      </w:rPr>
    </w:pPr>
    <w:r>
      <w:rPr>
        <w:noProof/>
        <w:lang w:val="es-ES_tradnl" w:eastAsia="es-ES_tradnl"/>
      </w:rPr>
      <w:drawing>
        <wp:anchor distT="0" distB="0" distL="114300" distR="114300" simplePos="0" relativeHeight="251658240" behindDoc="0" locked="0" layoutInCell="1" allowOverlap="1">
          <wp:simplePos x="0" y="0"/>
          <wp:positionH relativeFrom="column">
            <wp:posOffset>-51435</wp:posOffset>
          </wp:positionH>
          <wp:positionV relativeFrom="paragraph">
            <wp:posOffset>-88265</wp:posOffset>
          </wp:positionV>
          <wp:extent cx="770255" cy="1020445"/>
          <wp:effectExtent l="19050" t="0" r="0" b="0"/>
          <wp:wrapSquare wrapText="bothSides"/>
          <wp:docPr id="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1"/>
                  <a:stretch>
                    <a:fillRect/>
                  </a:stretch>
                </pic:blipFill>
                <pic:spPr>
                  <a:xfrm>
                    <a:off x="0" y="0"/>
                    <a:ext cx="770255" cy="1020445"/>
                  </a:xfrm>
                  <a:prstGeom prst="rect">
                    <a:avLst/>
                  </a:prstGeom>
                </pic:spPr>
              </pic:pic>
            </a:graphicData>
          </a:graphic>
        </wp:anchor>
      </w:drawing>
    </w:r>
    <w:r>
      <w:rPr>
        <w:noProof/>
        <w:lang w:val="es-ES_tradnl" w:eastAsia="es-ES_tradnl"/>
      </w:rPr>
      <w:drawing>
        <wp:anchor distT="0" distB="0" distL="114300" distR="114300" simplePos="0" relativeHeight="251659264" behindDoc="0" locked="0" layoutInCell="1" allowOverlap="1">
          <wp:simplePos x="0" y="0"/>
          <wp:positionH relativeFrom="column">
            <wp:posOffset>5138420</wp:posOffset>
          </wp:positionH>
          <wp:positionV relativeFrom="paragraph">
            <wp:posOffset>-3175</wp:posOffset>
          </wp:positionV>
          <wp:extent cx="808990" cy="1020445"/>
          <wp:effectExtent l="19050" t="0" r="0" b="0"/>
          <wp:wrapSquare wrapText="bothSides"/>
          <wp:docPr id="7" name="6 Imagen" descr="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2"/>
                  <a:stretch>
                    <a:fillRect/>
                  </a:stretch>
                </pic:blipFill>
                <pic:spPr>
                  <a:xfrm>
                    <a:off x="0" y="0"/>
                    <a:ext cx="808990" cy="1020445"/>
                  </a:xfrm>
                  <a:prstGeom prst="rect">
                    <a:avLst/>
                  </a:prstGeom>
                </pic:spPr>
              </pic:pic>
            </a:graphicData>
          </a:graphic>
        </wp:anchor>
      </w:drawing>
    </w:r>
    <w:r w:rsidRPr="00C4213E">
      <w:rPr>
        <w:lang w:val="en-US"/>
      </w:rPr>
      <w:t xml:space="preserve">    </w:t>
    </w:r>
  </w:p>
  <w:p w:rsidR="00E80ABD" w:rsidRPr="00C4213E" w:rsidRDefault="00E80ABD" w:rsidP="006E0414">
    <w:pPr>
      <w:pStyle w:val="Encabezado"/>
      <w:rPr>
        <w:lang w:val="en-US"/>
      </w:rPr>
    </w:pPr>
  </w:p>
  <w:p w:rsidR="00E80ABD" w:rsidRPr="00C4213E" w:rsidRDefault="00E80ABD" w:rsidP="006E0414">
    <w:pPr>
      <w:pStyle w:val="Encabezado"/>
      <w:rPr>
        <w:lang w:val="en-US"/>
      </w:rPr>
    </w:pPr>
  </w:p>
  <w:p w:rsidR="00E80ABD" w:rsidRPr="006E0414" w:rsidRDefault="00E80ABD" w:rsidP="006E0414">
    <w:pPr>
      <w:pStyle w:val="Encabezado"/>
      <w:rPr>
        <w:rFonts w:asciiTheme="minorHAnsi" w:hAnsiTheme="minorHAnsi"/>
        <w:lang w:val="en-US"/>
      </w:rPr>
    </w:pPr>
    <w:r w:rsidRPr="006E0414">
      <w:rPr>
        <w:rFonts w:asciiTheme="minorHAnsi" w:hAnsiTheme="minorHAnsi"/>
        <w:lang w:val="en-US"/>
      </w:rPr>
      <w:t xml:space="preserve">                           SPMP: Super Triumph: Fast and Furious</w:t>
    </w:r>
    <w:r>
      <w:rPr>
        <w:rFonts w:asciiTheme="minorHAnsi" w:hAnsiTheme="minorHAnsi"/>
        <w:lang w:val="en-US"/>
      </w:rPr>
      <w:tab/>
      <w:t xml:space="preserve">                   </w:t>
    </w:r>
  </w:p>
  <w:p w:rsidR="00E80ABD" w:rsidRPr="006E0414" w:rsidRDefault="00E80ABD" w:rsidP="006E0414">
    <w:pPr>
      <w:pStyle w:val="Encabezado"/>
      <w:rPr>
        <w:lang w:val="en-US"/>
      </w:rPr>
    </w:pPr>
    <w:r w:rsidRPr="006E0414">
      <w:rPr>
        <w:lang w:val="en-US"/>
      </w:rPr>
      <w:t xml:space="preserve">                       </w:t>
    </w:r>
  </w:p>
  <w:p w:rsidR="00E80ABD" w:rsidRPr="006E0414" w:rsidRDefault="00E80ABD" w:rsidP="006E0414">
    <w:pPr>
      <w:pStyle w:val="Encabezado"/>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style="width:11.2pt;height:11.2pt" o:bullet="t">
        <v:imagedata r:id="rId1" o:title="BD14980_"/>
      </v:shape>
    </w:pict>
  </w:numPicBullet>
  <w:numPicBullet w:numPicBulletId="1">
    <w:pict>
      <v:shape id="_x0000_i1203" type="#_x0000_t75" style="width:9.35pt;height:9.35pt" o:bullet="t">
        <v:imagedata r:id="rId2" o:title="BD15021_"/>
      </v:shape>
    </w:pict>
  </w:numPicBullet>
  <w:numPicBullet w:numPicBulletId="2">
    <w:pict>
      <v:shape id="_x0000_i1204" type="#_x0000_t75" style="width:11.2pt;height:11.2pt" o:bullet="t">
        <v:imagedata r:id="rId3" o:title="BD21375_"/>
      </v:shape>
    </w:pict>
  </w:numPicBullet>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FB359C"/>
    <w:multiLevelType w:val="hybridMultilevel"/>
    <w:tmpl w:val="A0C06F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AC102B3"/>
    <w:multiLevelType w:val="hybridMultilevel"/>
    <w:tmpl w:val="985A3D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DED54AD"/>
    <w:multiLevelType w:val="multilevel"/>
    <w:tmpl w:val="AD66A9A2"/>
    <w:lvl w:ilvl="0">
      <w:start w:val="1"/>
      <w:numFmt w:val="decimal"/>
      <w:lvlText w:val="%1."/>
      <w:lvlJc w:val="left"/>
      <w:pPr>
        <w:ind w:left="432" w:hanging="432"/>
      </w:pPr>
      <w:rPr>
        <w:rFonts w:ascii="Calibri" w:eastAsia="Times New Roman" w:hAnsi="Calibri" w:cs="Times New Roman" w:hint="default"/>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7">
    <w:nsid w:val="24CC5CDF"/>
    <w:multiLevelType w:val="hybridMultilevel"/>
    <w:tmpl w:val="4F200F8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10">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A71EC2"/>
    <w:multiLevelType w:val="hybridMultilevel"/>
    <w:tmpl w:val="741CC6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2E26135"/>
    <w:multiLevelType w:val="hybridMultilevel"/>
    <w:tmpl w:val="07DE25C0"/>
    <w:lvl w:ilvl="0" w:tplc="240A000D">
      <w:start w:val="1"/>
      <w:numFmt w:val="bullet"/>
      <w:lvlText w:val=""/>
      <w:lvlJc w:val="left"/>
      <w:pPr>
        <w:ind w:left="1431" w:hanging="360"/>
      </w:pPr>
      <w:rPr>
        <w:rFonts w:ascii="Wingdings" w:hAnsi="Wingdings" w:hint="default"/>
      </w:rPr>
    </w:lvl>
    <w:lvl w:ilvl="1" w:tplc="240A0003" w:tentative="1">
      <w:start w:val="1"/>
      <w:numFmt w:val="bullet"/>
      <w:lvlText w:val="o"/>
      <w:lvlJc w:val="left"/>
      <w:pPr>
        <w:ind w:left="2151" w:hanging="360"/>
      </w:pPr>
      <w:rPr>
        <w:rFonts w:ascii="Courier New" w:hAnsi="Courier New"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19">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7297BC2"/>
    <w:multiLevelType w:val="hybridMultilevel"/>
    <w:tmpl w:val="4824EC1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1">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A2C0846"/>
    <w:multiLevelType w:val="hybridMultilevel"/>
    <w:tmpl w:val="371E01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C8F33DC"/>
    <w:multiLevelType w:val="hybridMultilevel"/>
    <w:tmpl w:val="87B261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5DFB34F9"/>
    <w:multiLevelType w:val="hybridMultilevel"/>
    <w:tmpl w:val="9724A668"/>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5F9056BA"/>
    <w:multiLevelType w:val="hybridMultilevel"/>
    <w:tmpl w:val="D38676F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7">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66397866"/>
    <w:multiLevelType w:val="hybridMultilevel"/>
    <w:tmpl w:val="820205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668A7B9F"/>
    <w:multiLevelType w:val="hybridMultilevel"/>
    <w:tmpl w:val="B9DCC7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E132479"/>
    <w:multiLevelType w:val="hybridMultilevel"/>
    <w:tmpl w:val="C33E993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2">
    <w:nsid w:val="723D5295"/>
    <w:multiLevelType w:val="hybridMultilevel"/>
    <w:tmpl w:val="E15C40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34">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8756012"/>
    <w:multiLevelType w:val="hybridMultilevel"/>
    <w:tmpl w:val="9C32CD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nsid w:val="7E903EA5"/>
    <w:multiLevelType w:val="hybridMultilevel"/>
    <w:tmpl w:val="E2AA4B3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8"/>
  </w:num>
  <w:num w:numId="4">
    <w:abstractNumId w:val="9"/>
  </w:num>
  <w:num w:numId="5">
    <w:abstractNumId w:val="27"/>
  </w:num>
  <w:num w:numId="6">
    <w:abstractNumId w:val="8"/>
  </w:num>
  <w:num w:numId="7">
    <w:abstractNumId w:val="33"/>
  </w:num>
  <w:num w:numId="8">
    <w:abstractNumId w:val="34"/>
  </w:num>
  <w:num w:numId="9">
    <w:abstractNumId w:val="0"/>
  </w:num>
  <w:num w:numId="10">
    <w:abstractNumId w:val="16"/>
  </w:num>
  <w:num w:numId="11">
    <w:abstractNumId w:val="17"/>
  </w:num>
  <w:num w:numId="12">
    <w:abstractNumId w:val="3"/>
  </w:num>
  <w:num w:numId="13">
    <w:abstractNumId w:val="1"/>
  </w:num>
  <w:num w:numId="14">
    <w:abstractNumId w:val="11"/>
  </w:num>
  <w:num w:numId="15">
    <w:abstractNumId w:val="19"/>
  </w:num>
  <w:num w:numId="16">
    <w:abstractNumId w:val="35"/>
  </w:num>
  <w:num w:numId="17">
    <w:abstractNumId w:val="10"/>
  </w:num>
  <w:num w:numId="18">
    <w:abstractNumId w:val="15"/>
  </w:num>
  <w:num w:numId="19">
    <w:abstractNumId w:val="6"/>
    <w:lvlOverride w:ilvl="0">
      <w:startOverride w:val="6"/>
    </w:lvlOverride>
    <w:lvlOverride w:ilvl="1">
      <w:startOverride w:val="4"/>
    </w:lvlOverride>
  </w:num>
  <w:num w:numId="20">
    <w:abstractNumId w:val="18"/>
  </w:num>
  <w:num w:numId="21">
    <w:abstractNumId w:val="14"/>
  </w:num>
  <w:num w:numId="22">
    <w:abstractNumId w:val="12"/>
  </w:num>
  <w:num w:numId="23">
    <w:abstractNumId w:val="30"/>
  </w:num>
  <w:num w:numId="24">
    <w:abstractNumId w:val="2"/>
  </w:num>
  <w:num w:numId="25">
    <w:abstractNumId w:val="21"/>
  </w:num>
  <w:num w:numId="26">
    <w:abstractNumId w:val="32"/>
  </w:num>
  <w:num w:numId="27">
    <w:abstractNumId w:val="4"/>
  </w:num>
  <w:num w:numId="28">
    <w:abstractNumId w:val="22"/>
  </w:num>
  <w:num w:numId="29">
    <w:abstractNumId w:val="7"/>
  </w:num>
  <w:num w:numId="30">
    <w:abstractNumId w:val="37"/>
  </w:num>
  <w:num w:numId="31">
    <w:abstractNumId w:val="13"/>
  </w:num>
  <w:num w:numId="32">
    <w:abstractNumId w:val="29"/>
  </w:num>
  <w:num w:numId="33">
    <w:abstractNumId w:val="20"/>
  </w:num>
  <w:num w:numId="34">
    <w:abstractNumId w:val="26"/>
  </w:num>
  <w:num w:numId="35">
    <w:abstractNumId w:val="36"/>
  </w:num>
  <w:num w:numId="36">
    <w:abstractNumId w:val="25"/>
  </w:num>
  <w:num w:numId="37">
    <w:abstractNumId w:val="24"/>
  </w:num>
  <w:num w:numId="38">
    <w:abstractNumId w:val="31"/>
  </w:num>
  <w:num w:numId="39">
    <w:abstractNumId w:val="2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drawingGridHorizontalSpacing w:val="120"/>
  <w:displayHorizontalDrawingGridEvery w:val="2"/>
  <w:characterSpacingControl w:val="doNotCompress"/>
  <w:hdrShapeDefaults>
    <o:shapedefaults v:ext="edit" spidmax="22530"/>
    <o:shapelayout v:ext="edit">
      <o:idmap v:ext="edit" data="10"/>
      <o:rules v:ext="edit">
        <o:r id="V:Rule3" type="connector" idref="#_x0000_s10249"/>
        <o:r id="V:Rule4" type="connector" idref="#_x0000_s10244"/>
      </o:rules>
    </o:shapelayout>
  </w:hdrShapeDefaults>
  <w:footnotePr>
    <w:footnote w:id="0"/>
    <w:footnote w:id="1"/>
  </w:footnotePr>
  <w:endnotePr>
    <w:endnote w:id="0"/>
    <w:endnote w:id="1"/>
  </w:endnotePr>
  <w:compat/>
  <w:rsids>
    <w:rsidRoot w:val="006A1B72"/>
    <w:rsid w:val="00003FDA"/>
    <w:rsid w:val="00007207"/>
    <w:rsid w:val="0001121C"/>
    <w:rsid w:val="00013681"/>
    <w:rsid w:val="0001484B"/>
    <w:rsid w:val="000158F4"/>
    <w:rsid w:val="00017ECA"/>
    <w:rsid w:val="00027D39"/>
    <w:rsid w:val="00030AF3"/>
    <w:rsid w:val="00033538"/>
    <w:rsid w:val="0003691C"/>
    <w:rsid w:val="00036E38"/>
    <w:rsid w:val="00037C85"/>
    <w:rsid w:val="00040EB0"/>
    <w:rsid w:val="000430F9"/>
    <w:rsid w:val="00043B55"/>
    <w:rsid w:val="0004481B"/>
    <w:rsid w:val="000468A2"/>
    <w:rsid w:val="0005014D"/>
    <w:rsid w:val="00052BD0"/>
    <w:rsid w:val="000603B3"/>
    <w:rsid w:val="0006662F"/>
    <w:rsid w:val="00073496"/>
    <w:rsid w:val="0007421C"/>
    <w:rsid w:val="00074B81"/>
    <w:rsid w:val="000806CA"/>
    <w:rsid w:val="0008083E"/>
    <w:rsid w:val="000817EE"/>
    <w:rsid w:val="000837E5"/>
    <w:rsid w:val="00084D9F"/>
    <w:rsid w:val="00085EC5"/>
    <w:rsid w:val="0008791E"/>
    <w:rsid w:val="00090861"/>
    <w:rsid w:val="000A093D"/>
    <w:rsid w:val="000A426F"/>
    <w:rsid w:val="000A4CFA"/>
    <w:rsid w:val="000A6867"/>
    <w:rsid w:val="000B3470"/>
    <w:rsid w:val="000B3861"/>
    <w:rsid w:val="000B59F9"/>
    <w:rsid w:val="000B767A"/>
    <w:rsid w:val="000C007D"/>
    <w:rsid w:val="000C11DE"/>
    <w:rsid w:val="000C3F97"/>
    <w:rsid w:val="000C4D0A"/>
    <w:rsid w:val="000D1ACE"/>
    <w:rsid w:val="000D4F59"/>
    <w:rsid w:val="000E6146"/>
    <w:rsid w:val="000F219A"/>
    <w:rsid w:val="000F4E8A"/>
    <w:rsid w:val="000F528C"/>
    <w:rsid w:val="000F76A2"/>
    <w:rsid w:val="001001AC"/>
    <w:rsid w:val="001010E2"/>
    <w:rsid w:val="00103264"/>
    <w:rsid w:val="00103772"/>
    <w:rsid w:val="00104D6C"/>
    <w:rsid w:val="0010789D"/>
    <w:rsid w:val="0011076E"/>
    <w:rsid w:val="00112B4E"/>
    <w:rsid w:val="001134F2"/>
    <w:rsid w:val="001231A2"/>
    <w:rsid w:val="00124A61"/>
    <w:rsid w:val="00124C80"/>
    <w:rsid w:val="0013258C"/>
    <w:rsid w:val="0013394A"/>
    <w:rsid w:val="001374B0"/>
    <w:rsid w:val="00137A89"/>
    <w:rsid w:val="00143E71"/>
    <w:rsid w:val="001462FB"/>
    <w:rsid w:val="00146462"/>
    <w:rsid w:val="00146AF1"/>
    <w:rsid w:val="00146F73"/>
    <w:rsid w:val="00150800"/>
    <w:rsid w:val="001508AB"/>
    <w:rsid w:val="00150D0D"/>
    <w:rsid w:val="00151AA0"/>
    <w:rsid w:val="00151C95"/>
    <w:rsid w:val="00152DFA"/>
    <w:rsid w:val="00157EFE"/>
    <w:rsid w:val="001610C2"/>
    <w:rsid w:val="001616FC"/>
    <w:rsid w:val="00162477"/>
    <w:rsid w:val="001624BB"/>
    <w:rsid w:val="00166725"/>
    <w:rsid w:val="00171338"/>
    <w:rsid w:val="00171EB2"/>
    <w:rsid w:val="001728DF"/>
    <w:rsid w:val="00177D5B"/>
    <w:rsid w:val="001805C7"/>
    <w:rsid w:val="0018438E"/>
    <w:rsid w:val="00185107"/>
    <w:rsid w:val="001860E0"/>
    <w:rsid w:val="00187D73"/>
    <w:rsid w:val="001964ED"/>
    <w:rsid w:val="001A462D"/>
    <w:rsid w:val="001A4DB6"/>
    <w:rsid w:val="001B0278"/>
    <w:rsid w:val="001B03D4"/>
    <w:rsid w:val="001B11A5"/>
    <w:rsid w:val="001B3737"/>
    <w:rsid w:val="001C26D1"/>
    <w:rsid w:val="001C2B86"/>
    <w:rsid w:val="001C6198"/>
    <w:rsid w:val="001D144E"/>
    <w:rsid w:val="001D1FB6"/>
    <w:rsid w:val="001E161D"/>
    <w:rsid w:val="001E3102"/>
    <w:rsid w:val="001E42EA"/>
    <w:rsid w:val="001F13D6"/>
    <w:rsid w:val="001F5138"/>
    <w:rsid w:val="001F5C8F"/>
    <w:rsid w:val="001F7048"/>
    <w:rsid w:val="002023B5"/>
    <w:rsid w:val="00205AC9"/>
    <w:rsid w:val="00205FF3"/>
    <w:rsid w:val="00212BC1"/>
    <w:rsid w:val="002167C3"/>
    <w:rsid w:val="002230E3"/>
    <w:rsid w:val="00224AFE"/>
    <w:rsid w:val="00227291"/>
    <w:rsid w:val="00227806"/>
    <w:rsid w:val="00254DB2"/>
    <w:rsid w:val="00255891"/>
    <w:rsid w:val="00257A1F"/>
    <w:rsid w:val="0026121C"/>
    <w:rsid w:val="00262249"/>
    <w:rsid w:val="00263B51"/>
    <w:rsid w:val="00275157"/>
    <w:rsid w:val="00291120"/>
    <w:rsid w:val="00294518"/>
    <w:rsid w:val="0029596C"/>
    <w:rsid w:val="0029613B"/>
    <w:rsid w:val="00297AA7"/>
    <w:rsid w:val="002A13E0"/>
    <w:rsid w:val="002A3A02"/>
    <w:rsid w:val="002A428F"/>
    <w:rsid w:val="002B1AA5"/>
    <w:rsid w:val="002B7EE2"/>
    <w:rsid w:val="002C1DAD"/>
    <w:rsid w:val="002C1FF0"/>
    <w:rsid w:val="002C3869"/>
    <w:rsid w:val="002C6E73"/>
    <w:rsid w:val="002D1849"/>
    <w:rsid w:val="002E0A74"/>
    <w:rsid w:val="002E3DB7"/>
    <w:rsid w:val="002E5846"/>
    <w:rsid w:val="002F06FF"/>
    <w:rsid w:val="002F4A5F"/>
    <w:rsid w:val="002F755C"/>
    <w:rsid w:val="0030583A"/>
    <w:rsid w:val="00310800"/>
    <w:rsid w:val="003144D9"/>
    <w:rsid w:val="0031673D"/>
    <w:rsid w:val="00317EDC"/>
    <w:rsid w:val="0032003C"/>
    <w:rsid w:val="00321268"/>
    <w:rsid w:val="00322227"/>
    <w:rsid w:val="003239A1"/>
    <w:rsid w:val="003249F3"/>
    <w:rsid w:val="0033002A"/>
    <w:rsid w:val="00333A73"/>
    <w:rsid w:val="003342E6"/>
    <w:rsid w:val="003346A1"/>
    <w:rsid w:val="00341135"/>
    <w:rsid w:val="00346B0E"/>
    <w:rsid w:val="00350D69"/>
    <w:rsid w:val="0035196F"/>
    <w:rsid w:val="00354356"/>
    <w:rsid w:val="0035477E"/>
    <w:rsid w:val="00355C7E"/>
    <w:rsid w:val="00355FB6"/>
    <w:rsid w:val="003637F4"/>
    <w:rsid w:val="003653CF"/>
    <w:rsid w:val="0036706B"/>
    <w:rsid w:val="00371B82"/>
    <w:rsid w:val="00373DA1"/>
    <w:rsid w:val="0037703C"/>
    <w:rsid w:val="00382C85"/>
    <w:rsid w:val="00383207"/>
    <w:rsid w:val="00384A62"/>
    <w:rsid w:val="00385F1E"/>
    <w:rsid w:val="003870D6"/>
    <w:rsid w:val="003907F2"/>
    <w:rsid w:val="003921DA"/>
    <w:rsid w:val="00395F0D"/>
    <w:rsid w:val="003960CA"/>
    <w:rsid w:val="00396774"/>
    <w:rsid w:val="00396B51"/>
    <w:rsid w:val="003A13EC"/>
    <w:rsid w:val="003A33CE"/>
    <w:rsid w:val="003A347B"/>
    <w:rsid w:val="003B255D"/>
    <w:rsid w:val="003B316A"/>
    <w:rsid w:val="003B6DE7"/>
    <w:rsid w:val="003C17F0"/>
    <w:rsid w:val="003C52F9"/>
    <w:rsid w:val="003D001E"/>
    <w:rsid w:val="003D593A"/>
    <w:rsid w:val="003E49A1"/>
    <w:rsid w:val="003E773F"/>
    <w:rsid w:val="004006DD"/>
    <w:rsid w:val="00402CAA"/>
    <w:rsid w:val="0040325F"/>
    <w:rsid w:val="004035E6"/>
    <w:rsid w:val="00403DBC"/>
    <w:rsid w:val="004048E9"/>
    <w:rsid w:val="00414DF0"/>
    <w:rsid w:val="00415892"/>
    <w:rsid w:val="0041692C"/>
    <w:rsid w:val="00420323"/>
    <w:rsid w:val="0042104C"/>
    <w:rsid w:val="004403E9"/>
    <w:rsid w:val="00442E3A"/>
    <w:rsid w:val="00446A39"/>
    <w:rsid w:val="004476CF"/>
    <w:rsid w:val="004512D2"/>
    <w:rsid w:val="0045473F"/>
    <w:rsid w:val="004570AB"/>
    <w:rsid w:val="00460CC6"/>
    <w:rsid w:val="00473B6E"/>
    <w:rsid w:val="004758DB"/>
    <w:rsid w:val="00475C6A"/>
    <w:rsid w:val="00476E5D"/>
    <w:rsid w:val="004831EE"/>
    <w:rsid w:val="0049208C"/>
    <w:rsid w:val="00492D69"/>
    <w:rsid w:val="00493261"/>
    <w:rsid w:val="00497B07"/>
    <w:rsid w:val="004A0B50"/>
    <w:rsid w:val="004A1E02"/>
    <w:rsid w:val="004A24BB"/>
    <w:rsid w:val="004A6479"/>
    <w:rsid w:val="004B2F40"/>
    <w:rsid w:val="004B71F9"/>
    <w:rsid w:val="004C2D2E"/>
    <w:rsid w:val="004D2879"/>
    <w:rsid w:val="004D580F"/>
    <w:rsid w:val="004F0745"/>
    <w:rsid w:val="004F13CA"/>
    <w:rsid w:val="004F41D8"/>
    <w:rsid w:val="004F548E"/>
    <w:rsid w:val="004F6122"/>
    <w:rsid w:val="004F6B38"/>
    <w:rsid w:val="004F7034"/>
    <w:rsid w:val="005008A4"/>
    <w:rsid w:val="00501D20"/>
    <w:rsid w:val="00501FA0"/>
    <w:rsid w:val="00504515"/>
    <w:rsid w:val="005072E0"/>
    <w:rsid w:val="005072F0"/>
    <w:rsid w:val="00507A5E"/>
    <w:rsid w:val="0051488B"/>
    <w:rsid w:val="00520E57"/>
    <w:rsid w:val="005253AB"/>
    <w:rsid w:val="005264F9"/>
    <w:rsid w:val="00526A6C"/>
    <w:rsid w:val="0053038C"/>
    <w:rsid w:val="00530A18"/>
    <w:rsid w:val="00534FFB"/>
    <w:rsid w:val="005361C9"/>
    <w:rsid w:val="005402F7"/>
    <w:rsid w:val="0054178C"/>
    <w:rsid w:val="005452B2"/>
    <w:rsid w:val="00546E2F"/>
    <w:rsid w:val="00552A34"/>
    <w:rsid w:val="00553AE3"/>
    <w:rsid w:val="005547CC"/>
    <w:rsid w:val="00554DA1"/>
    <w:rsid w:val="0055685F"/>
    <w:rsid w:val="0055761E"/>
    <w:rsid w:val="0056376B"/>
    <w:rsid w:val="005642AA"/>
    <w:rsid w:val="00564B58"/>
    <w:rsid w:val="00572829"/>
    <w:rsid w:val="00575222"/>
    <w:rsid w:val="00585C4B"/>
    <w:rsid w:val="00593305"/>
    <w:rsid w:val="00596B34"/>
    <w:rsid w:val="005A73C3"/>
    <w:rsid w:val="005A7B25"/>
    <w:rsid w:val="005B5BB8"/>
    <w:rsid w:val="005C0A52"/>
    <w:rsid w:val="005C1D36"/>
    <w:rsid w:val="005C321C"/>
    <w:rsid w:val="005C7A69"/>
    <w:rsid w:val="005D15C7"/>
    <w:rsid w:val="005D1885"/>
    <w:rsid w:val="005D434D"/>
    <w:rsid w:val="005D5C62"/>
    <w:rsid w:val="005D60C9"/>
    <w:rsid w:val="005D7AFA"/>
    <w:rsid w:val="005D7CFC"/>
    <w:rsid w:val="005D7F64"/>
    <w:rsid w:val="005E5106"/>
    <w:rsid w:val="005F13BC"/>
    <w:rsid w:val="005F3B60"/>
    <w:rsid w:val="005F6A79"/>
    <w:rsid w:val="00602C5F"/>
    <w:rsid w:val="00606C66"/>
    <w:rsid w:val="00620C0F"/>
    <w:rsid w:val="00632035"/>
    <w:rsid w:val="006336B0"/>
    <w:rsid w:val="006421B8"/>
    <w:rsid w:val="00650906"/>
    <w:rsid w:val="0065343F"/>
    <w:rsid w:val="00656E7C"/>
    <w:rsid w:val="006574C3"/>
    <w:rsid w:val="00660A82"/>
    <w:rsid w:val="00660FE8"/>
    <w:rsid w:val="0066587E"/>
    <w:rsid w:val="0067000C"/>
    <w:rsid w:val="00671873"/>
    <w:rsid w:val="00671AE5"/>
    <w:rsid w:val="00677BD1"/>
    <w:rsid w:val="0068145E"/>
    <w:rsid w:val="00681B5C"/>
    <w:rsid w:val="00694F56"/>
    <w:rsid w:val="006959F0"/>
    <w:rsid w:val="006A1B72"/>
    <w:rsid w:val="006A39DC"/>
    <w:rsid w:val="006A53A2"/>
    <w:rsid w:val="006B171B"/>
    <w:rsid w:val="006B1BF4"/>
    <w:rsid w:val="006B5FC0"/>
    <w:rsid w:val="006B6828"/>
    <w:rsid w:val="006C7B42"/>
    <w:rsid w:val="006D1AAF"/>
    <w:rsid w:val="006D1C94"/>
    <w:rsid w:val="006D2E86"/>
    <w:rsid w:val="006E0414"/>
    <w:rsid w:val="006E4A12"/>
    <w:rsid w:val="006E7E30"/>
    <w:rsid w:val="00703A38"/>
    <w:rsid w:val="007058A5"/>
    <w:rsid w:val="00706106"/>
    <w:rsid w:val="00706CE5"/>
    <w:rsid w:val="00706E5D"/>
    <w:rsid w:val="0072301F"/>
    <w:rsid w:val="007317A4"/>
    <w:rsid w:val="00733BDC"/>
    <w:rsid w:val="0074258D"/>
    <w:rsid w:val="00745A07"/>
    <w:rsid w:val="007535ED"/>
    <w:rsid w:val="00757A7E"/>
    <w:rsid w:val="0076287A"/>
    <w:rsid w:val="007632D3"/>
    <w:rsid w:val="00775900"/>
    <w:rsid w:val="00784A18"/>
    <w:rsid w:val="0078631D"/>
    <w:rsid w:val="0078768B"/>
    <w:rsid w:val="00790615"/>
    <w:rsid w:val="00790D1D"/>
    <w:rsid w:val="00790E7D"/>
    <w:rsid w:val="00796C25"/>
    <w:rsid w:val="007A2B49"/>
    <w:rsid w:val="007A38F8"/>
    <w:rsid w:val="007A74A7"/>
    <w:rsid w:val="007B5935"/>
    <w:rsid w:val="007B670B"/>
    <w:rsid w:val="007C0154"/>
    <w:rsid w:val="007C2462"/>
    <w:rsid w:val="007C4F3C"/>
    <w:rsid w:val="007C5076"/>
    <w:rsid w:val="007C6466"/>
    <w:rsid w:val="007D2CA2"/>
    <w:rsid w:val="007D2E1E"/>
    <w:rsid w:val="007D4247"/>
    <w:rsid w:val="007D450D"/>
    <w:rsid w:val="007D4ABD"/>
    <w:rsid w:val="007D51E9"/>
    <w:rsid w:val="007E0517"/>
    <w:rsid w:val="007E1EBE"/>
    <w:rsid w:val="007E33FC"/>
    <w:rsid w:val="007E63EA"/>
    <w:rsid w:val="007F2F03"/>
    <w:rsid w:val="007F38B6"/>
    <w:rsid w:val="007F7C5C"/>
    <w:rsid w:val="0080059D"/>
    <w:rsid w:val="00801886"/>
    <w:rsid w:val="0080195E"/>
    <w:rsid w:val="008035A6"/>
    <w:rsid w:val="00805BD1"/>
    <w:rsid w:val="00811E51"/>
    <w:rsid w:val="008142BF"/>
    <w:rsid w:val="00816473"/>
    <w:rsid w:val="00816564"/>
    <w:rsid w:val="00820009"/>
    <w:rsid w:val="00820BA0"/>
    <w:rsid w:val="0082196F"/>
    <w:rsid w:val="00824998"/>
    <w:rsid w:val="00831077"/>
    <w:rsid w:val="00831D58"/>
    <w:rsid w:val="00831FC4"/>
    <w:rsid w:val="00833931"/>
    <w:rsid w:val="00834ABC"/>
    <w:rsid w:val="00836A43"/>
    <w:rsid w:val="00842A5A"/>
    <w:rsid w:val="00844E46"/>
    <w:rsid w:val="00846352"/>
    <w:rsid w:val="00850F7D"/>
    <w:rsid w:val="00862DBB"/>
    <w:rsid w:val="00865583"/>
    <w:rsid w:val="00875333"/>
    <w:rsid w:val="008763FC"/>
    <w:rsid w:val="008776A8"/>
    <w:rsid w:val="00883939"/>
    <w:rsid w:val="00883F6D"/>
    <w:rsid w:val="00887771"/>
    <w:rsid w:val="00887D00"/>
    <w:rsid w:val="00887E33"/>
    <w:rsid w:val="00895BB2"/>
    <w:rsid w:val="008A0E48"/>
    <w:rsid w:val="008A65ED"/>
    <w:rsid w:val="008B3CB3"/>
    <w:rsid w:val="008B7DE3"/>
    <w:rsid w:val="008C0D71"/>
    <w:rsid w:val="008C1645"/>
    <w:rsid w:val="008C2BE7"/>
    <w:rsid w:val="008C2F0F"/>
    <w:rsid w:val="008C2FD9"/>
    <w:rsid w:val="008C44ED"/>
    <w:rsid w:val="008C553C"/>
    <w:rsid w:val="008C59B2"/>
    <w:rsid w:val="008D3A49"/>
    <w:rsid w:val="008D4F80"/>
    <w:rsid w:val="008D58BC"/>
    <w:rsid w:val="008E1A3D"/>
    <w:rsid w:val="008E2C30"/>
    <w:rsid w:val="008E472F"/>
    <w:rsid w:val="008E50D2"/>
    <w:rsid w:val="008E58FD"/>
    <w:rsid w:val="008E6642"/>
    <w:rsid w:val="008E6694"/>
    <w:rsid w:val="008E7283"/>
    <w:rsid w:val="008F3404"/>
    <w:rsid w:val="008F47CD"/>
    <w:rsid w:val="008F7801"/>
    <w:rsid w:val="00901602"/>
    <w:rsid w:val="0090192F"/>
    <w:rsid w:val="00904AFF"/>
    <w:rsid w:val="00906B85"/>
    <w:rsid w:val="00914075"/>
    <w:rsid w:val="00916BFB"/>
    <w:rsid w:val="00916F47"/>
    <w:rsid w:val="0093035F"/>
    <w:rsid w:val="009308DB"/>
    <w:rsid w:val="00933A75"/>
    <w:rsid w:val="00935DD4"/>
    <w:rsid w:val="0093660E"/>
    <w:rsid w:val="009407CE"/>
    <w:rsid w:val="0094394A"/>
    <w:rsid w:val="009461E0"/>
    <w:rsid w:val="00946EED"/>
    <w:rsid w:val="009477B7"/>
    <w:rsid w:val="00957739"/>
    <w:rsid w:val="00960E8A"/>
    <w:rsid w:val="009668DE"/>
    <w:rsid w:val="00970A90"/>
    <w:rsid w:val="0097100E"/>
    <w:rsid w:val="00972104"/>
    <w:rsid w:val="009730D0"/>
    <w:rsid w:val="00974027"/>
    <w:rsid w:val="00975457"/>
    <w:rsid w:val="00977118"/>
    <w:rsid w:val="00983131"/>
    <w:rsid w:val="00984229"/>
    <w:rsid w:val="0098517A"/>
    <w:rsid w:val="00985FBC"/>
    <w:rsid w:val="0098739C"/>
    <w:rsid w:val="00990322"/>
    <w:rsid w:val="00991541"/>
    <w:rsid w:val="00993CEB"/>
    <w:rsid w:val="0099514B"/>
    <w:rsid w:val="009A4180"/>
    <w:rsid w:val="009A4527"/>
    <w:rsid w:val="009B09E7"/>
    <w:rsid w:val="009B26B8"/>
    <w:rsid w:val="009B2B31"/>
    <w:rsid w:val="009B386D"/>
    <w:rsid w:val="009C49CF"/>
    <w:rsid w:val="009C4F7C"/>
    <w:rsid w:val="009C6834"/>
    <w:rsid w:val="009C72D6"/>
    <w:rsid w:val="009D044A"/>
    <w:rsid w:val="009D12FF"/>
    <w:rsid w:val="009D4D58"/>
    <w:rsid w:val="009E4F2E"/>
    <w:rsid w:val="009E64F9"/>
    <w:rsid w:val="009E789C"/>
    <w:rsid w:val="009F0B64"/>
    <w:rsid w:val="009F4A9E"/>
    <w:rsid w:val="009F5A8A"/>
    <w:rsid w:val="009F6545"/>
    <w:rsid w:val="00A0259E"/>
    <w:rsid w:val="00A05157"/>
    <w:rsid w:val="00A060F3"/>
    <w:rsid w:val="00A14348"/>
    <w:rsid w:val="00A147F3"/>
    <w:rsid w:val="00A1540A"/>
    <w:rsid w:val="00A220BB"/>
    <w:rsid w:val="00A30078"/>
    <w:rsid w:val="00A34508"/>
    <w:rsid w:val="00A359E0"/>
    <w:rsid w:val="00A36782"/>
    <w:rsid w:val="00A4021B"/>
    <w:rsid w:val="00A43560"/>
    <w:rsid w:val="00A44D16"/>
    <w:rsid w:val="00A465B8"/>
    <w:rsid w:val="00A500A6"/>
    <w:rsid w:val="00A517BA"/>
    <w:rsid w:val="00A54209"/>
    <w:rsid w:val="00A54CFD"/>
    <w:rsid w:val="00A57C6B"/>
    <w:rsid w:val="00A61ABC"/>
    <w:rsid w:val="00A6623F"/>
    <w:rsid w:val="00A665B3"/>
    <w:rsid w:val="00A669FD"/>
    <w:rsid w:val="00A72910"/>
    <w:rsid w:val="00A73F22"/>
    <w:rsid w:val="00A74560"/>
    <w:rsid w:val="00A74DB1"/>
    <w:rsid w:val="00A863D7"/>
    <w:rsid w:val="00A9080F"/>
    <w:rsid w:val="00A91C0F"/>
    <w:rsid w:val="00A96716"/>
    <w:rsid w:val="00A97127"/>
    <w:rsid w:val="00AA00AF"/>
    <w:rsid w:val="00AA1C96"/>
    <w:rsid w:val="00AB4AFB"/>
    <w:rsid w:val="00AB66FF"/>
    <w:rsid w:val="00AB6DCB"/>
    <w:rsid w:val="00AC3D85"/>
    <w:rsid w:val="00AD5CB5"/>
    <w:rsid w:val="00AD7B16"/>
    <w:rsid w:val="00AE53C8"/>
    <w:rsid w:val="00B00749"/>
    <w:rsid w:val="00B00B62"/>
    <w:rsid w:val="00B04C04"/>
    <w:rsid w:val="00B10166"/>
    <w:rsid w:val="00B10B14"/>
    <w:rsid w:val="00B116AD"/>
    <w:rsid w:val="00B1249B"/>
    <w:rsid w:val="00B137E5"/>
    <w:rsid w:val="00B15E95"/>
    <w:rsid w:val="00B16137"/>
    <w:rsid w:val="00B21E37"/>
    <w:rsid w:val="00B22505"/>
    <w:rsid w:val="00B32674"/>
    <w:rsid w:val="00B33684"/>
    <w:rsid w:val="00B345A7"/>
    <w:rsid w:val="00B37E57"/>
    <w:rsid w:val="00B40A28"/>
    <w:rsid w:val="00B436F0"/>
    <w:rsid w:val="00B43BF8"/>
    <w:rsid w:val="00B44302"/>
    <w:rsid w:val="00B44B5B"/>
    <w:rsid w:val="00B509E8"/>
    <w:rsid w:val="00B52D03"/>
    <w:rsid w:val="00B53645"/>
    <w:rsid w:val="00B558EF"/>
    <w:rsid w:val="00B57F18"/>
    <w:rsid w:val="00B62452"/>
    <w:rsid w:val="00B70C6E"/>
    <w:rsid w:val="00B71AEA"/>
    <w:rsid w:val="00B72A1B"/>
    <w:rsid w:val="00B745F8"/>
    <w:rsid w:val="00B85AFE"/>
    <w:rsid w:val="00B871F6"/>
    <w:rsid w:val="00B904D7"/>
    <w:rsid w:val="00B9345B"/>
    <w:rsid w:val="00B94276"/>
    <w:rsid w:val="00B949B7"/>
    <w:rsid w:val="00B94A6E"/>
    <w:rsid w:val="00BA4104"/>
    <w:rsid w:val="00BA50E1"/>
    <w:rsid w:val="00BB1B0D"/>
    <w:rsid w:val="00BB7DE5"/>
    <w:rsid w:val="00BC115F"/>
    <w:rsid w:val="00BC1C65"/>
    <w:rsid w:val="00BC3BE7"/>
    <w:rsid w:val="00BD0045"/>
    <w:rsid w:val="00BD7627"/>
    <w:rsid w:val="00BE085B"/>
    <w:rsid w:val="00BE0914"/>
    <w:rsid w:val="00BE4945"/>
    <w:rsid w:val="00BF1349"/>
    <w:rsid w:val="00BF2992"/>
    <w:rsid w:val="00BF2D5B"/>
    <w:rsid w:val="00BF4C7C"/>
    <w:rsid w:val="00BF79F0"/>
    <w:rsid w:val="00C012F9"/>
    <w:rsid w:val="00C0366F"/>
    <w:rsid w:val="00C039B0"/>
    <w:rsid w:val="00C04E45"/>
    <w:rsid w:val="00C057E6"/>
    <w:rsid w:val="00C122DB"/>
    <w:rsid w:val="00C12376"/>
    <w:rsid w:val="00C13806"/>
    <w:rsid w:val="00C13B1F"/>
    <w:rsid w:val="00C149FF"/>
    <w:rsid w:val="00C21090"/>
    <w:rsid w:val="00C2226E"/>
    <w:rsid w:val="00C244E7"/>
    <w:rsid w:val="00C276C3"/>
    <w:rsid w:val="00C27775"/>
    <w:rsid w:val="00C300DF"/>
    <w:rsid w:val="00C302A3"/>
    <w:rsid w:val="00C309E4"/>
    <w:rsid w:val="00C31A07"/>
    <w:rsid w:val="00C334F7"/>
    <w:rsid w:val="00C35262"/>
    <w:rsid w:val="00C37DAF"/>
    <w:rsid w:val="00C4051D"/>
    <w:rsid w:val="00C41BFE"/>
    <w:rsid w:val="00C4213E"/>
    <w:rsid w:val="00C433BE"/>
    <w:rsid w:val="00C43C03"/>
    <w:rsid w:val="00C43ECF"/>
    <w:rsid w:val="00C521AE"/>
    <w:rsid w:val="00C60395"/>
    <w:rsid w:val="00C71891"/>
    <w:rsid w:val="00C724D2"/>
    <w:rsid w:val="00C73267"/>
    <w:rsid w:val="00C7664E"/>
    <w:rsid w:val="00C81101"/>
    <w:rsid w:val="00C830AD"/>
    <w:rsid w:val="00C8480D"/>
    <w:rsid w:val="00C853F5"/>
    <w:rsid w:val="00C86341"/>
    <w:rsid w:val="00C937F5"/>
    <w:rsid w:val="00C948D4"/>
    <w:rsid w:val="00C94F6C"/>
    <w:rsid w:val="00C953AF"/>
    <w:rsid w:val="00C97261"/>
    <w:rsid w:val="00C97F5D"/>
    <w:rsid w:val="00CA5B51"/>
    <w:rsid w:val="00CB02DD"/>
    <w:rsid w:val="00CB17D2"/>
    <w:rsid w:val="00CB3753"/>
    <w:rsid w:val="00CB4B55"/>
    <w:rsid w:val="00CB5CFB"/>
    <w:rsid w:val="00CB7CD0"/>
    <w:rsid w:val="00CD0EE9"/>
    <w:rsid w:val="00CD7B23"/>
    <w:rsid w:val="00CD7F2E"/>
    <w:rsid w:val="00CE2035"/>
    <w:rsid w:val="00CE4F32"/>
    <w:rsid w:val="00CE5E60"/>
    <w:rsid w:val="00CE6CC0"/>
    <w:rsid w:val="00CF16F2"/>
    <w:rsid w:val="00CF4BFF"/>
    <w:rsid w:val="00CF63D6"/>
    <w:rsid w:val="00D03386"/>
    <w:rsid w:val="00D05224"/>
    <w:rsid w:val="00D15BFA"/>
    <w:rsid w:val="00D23A50"/>
    <w:rsid w:val="00D23FE9"/>
    <w:rsid w:val="00D26A2D"/>
    <w:rsid w:val="00D27C34"/>
    <w:rsid w:val="00D31F78"/>
    <w:rsid w:val="00D32F72"/>
    <w:rsid w:val="00D408CE"/>
    <w:rsid w:val="00D414F4"/>
    <w:rsid w:val="00D4485A"/>
    <w:rsid w:val="00D44AB5"/>
    <w:rsid w:val="00D450E2"/>
    <w:rsid w:val="00D500D4"/>
    <w:rsid w:val="00D508DB"/>
    <w:rsid w:val="00D5157D"/>
    <w:rsid w:val="00D5456B"/>
    <w:rsid w:val="00D564E3"/>
    <w:rsid w:val="00D61235"/>
    <w:rsid w:val="00D6244E"/>
    <w:rsid w:val="00D62BB1"/>
    <w:rsid w:val="00D6553D"/>
    <w:rsid w:val="00D67A70"/>
    <w:rsid w:val="00D70888"/>
    <w:rsid w:val="00D71BAF"/>
    <w:rsid w:val="00D806C8"/>
    <w:rsid w:val="00D82686"/>
    <w:rsid w:val="00D8331A"/>
    <w:rsid w:val="00D85D2B"/>
    <w:rsid w:val="00DA32CF"/>
    <w:rsid w:val="00DA5609"/>
    <w:rsid w:val="00DA7105"/>
    <w:rsid w:val="00DA7CC4"/>
    <w:rsid w:val="00DB50B2"/>
    <w:rsid w:val="00DB535C"/>
    <w:rsid w:val="00DB5AA3"/>
    <w:rsid w:val="00DB5D5A"/>
    <w:rsid w:val="00DB646E"/>
    <w:rsid w:val="00DB7969"/>
    <w:rsid w:val="00DC59C6"/>
    <w:rsid w:val="00DC7273"/>
    <w:rsid w:val="00DD495C"/>
    <w:rsid w:val="00DD5618"/>
    <w:rsid w:val="00DD56BE"/>
    <w:rsid w:val="00DD60E1"/>
    <w:rsid w:val="00DE1BAF"/>
    <w:rsid w:val="00DE50C2"/>
    <w:rsid w:val="00DE63F0"/>
    <w:rsid w:val="00DE7868"/>
    <w:rsid w:val="00DE7A42"/>
    <w:rsid w:val="00DF08D3"/>
    <w:rsid w:val="00DF0984"/>
    <w:rsid w:val="00DF42C0"/>
    <w:rsid w:val="00DF44C2"/>
    <w:rsid w:val="00DF58B0"/>
    <w:rsid w:val="00DF5CF4"/>
    <w:rsid w:val="00DF5E97"/>
    <w:rsid w:val="00DF6112"/>
    <w:rsid w:val="00DF64AD"/>
    <w:rsid w:val="00DF7522"/>
    <w:rsid w:val="00E0137A"/>
    <w:rsid w:val="00E039C4"/>
    <w:rsid w:val="00E11599"/>
    <w:rsid w:val="00E11D23"/>
    <w:rsid w:val="00E1507A"/>
    <w:rsid w:val="00E159DB"/>
    <w:rsid w:val="00E2166B"/>
    <w:rsid w:val="00E24339"/>
    <w:rsid w:val="00E259FF"/>
    <w:rsid w:val="00E27D8D"/>
    <w:rsid w:val="00E3245A"/>
    <w:rsid w:val="00E3370B"/>
    <w:rsid w:val="00E33F86"/>
    <w:rsid w:val="00E360E7"/>
    <w:rsid w:val="00E449E6"/>
    <w:rsid w:val="00E50665"/>
    <w:rsid w:val="00E50FC8"/>
    <w:rsid w:val="00E545FE"/>
    <w:rsid w:val="00E572E6"/>
    <w:rsid w:val="00E61DEF"/>
    <w:rsid w:val="00E666F9"/>
    <w:rsid w:val="00E73837"/>
    <w:rsid w:val="00E76CE2"/>
    <w:rsid w:val="00E80ABD"/>
    <w:rsid w:val="00E83771"/>
    <w:rsid w:val="00E84C0D"/>
    <w:rsid w:val="00E869CD"/>
    <w:rsid w:val="00E86FD1"/>
    <w:rsid w:val="00E92DAB"/>
    <w:rsid w:val="00E959D2"/>
    <w:rsid w:val="00E96730"/>
    <w:rsid w:val="00E96924"/>
    <w:rsid w:val="00EA20E4"/>
    <w:rsid w:val="00EA37EF"/>
    <w:rsid w:val="00EA66B2"/>
    <w:rsid w:val="00EB26F4"/>
    <w:rsid w:val="00EB2BBD"/>
    <w:rsid w:val="00EC2B8C"/>
    <w:rsid w:val="00EC6CFC"/>
    <w:rsid w:val="00ED070E"/>
    <w:rsid w:val="00ED0BC3"/>
    <w:rsid w:val="00ED5971"/>
    <w:rsid w:val="00EE002F"/>
    <w:rsid w:val="00EE2055"/>
    <w:rsid w:val="00EE2C24"/>
    <w:rsid w:val="00EE36D5"/>
    <w:rsid w:val="00EE5F19"/>
    <w:rsid w:val="00EE6188"/>
    <w:rsid w:val="00EF00F4"/>
    <w:rsid w:val="00EF2705"/>
    <w:rsid w:val="00EF3164"/>
    <w:rsid w:val="00EF4107"/>
    <w:rsid w:val="00EF5A20"/>
    <w:rsid w:val="00EF713D"/>
    <w:rsid w:val="00F02FAB"/>
    <w:rsid w:val="00F10AE2"/>
    <w:rsid w:val="00F13B44"/>
    <w:rsid w:val="00F14E07"/>
    <w:rsid w:val="00F20B2B"/>
    <w:rsid w:val="00F20E1A"/>
    <w:rsid w:val="00F213ED"/>
    <w:rsid w:val="00F220EF"/>
    <w:rsid w:val="00F23358"/>
    <w:rsid w:val="00F2442B"/>
    <w:rsid w:val="00F33C6C"/>
    <w:rsid w:val="00F34A39"/>
    <w:rsid w:val="00F43B09"/>
    <w:rsid w:val="00F459DA"/>
    <w:rsid w:val="00F45CE7"/>
    <w:rsid w:val="00F46683"/>
    <w:rsid w:val="00F46D75"/>
    <w:rsid w:val="00F54334"/>
    <w:rsid w:val="00F544C2"/>
    <w:rsid w:val="00F55CAE"/>
    <w:rsid w:val="00F62E68"/>
    <w:rsid w:val="00F7110D"/>
    <w:rsid w:val="00F737C5"/>
    <w:rsid w:val="00F753E0"/>
    <w:rsid w:val="00F75A39"/>
    <w:rsid w:val="00F77166"/>
    <w:rsid w:val="00F80D84"/>
    <w:rsid w:val="00F813B7"/>
    <w:rsid w:val="00F821FA"/>
    <w:rsid w:val="00F82252"/>
    <w:rsid w:val="00F834E2"/>
    <w:rsid w:val="00F83D77"/>
    <w:rsid w:val="00F83FEC"/>
    <w:rsid w:val="00F876FF"/>
    <w:rsid w:val="00F9321C"/>
    <w:rsid w:val="00F93357"/>
    <w:rsid w:val="00F93B34"/>
    <w:rsid w:val="00FA1AB0"/>
    <w:rsid w:val="00FA457B"/>
    <w:rsid w:val="00FA6D12"/>
    <w:rsid w:val="00FA7C22"/>
    <w:rsid w:val="00FB3276"/>
    <w:rsid w:val="00FC016A"/>
    <w:rsid w:val="00FC3250"/>
    <w:rsid w:val="00FD3461"/>
    <w:rsid w:val="00FD393B"/>
    <w:rsid w:val="00FD6922"/>
    <w:rsid w:val="00FD6BFA"/>
    <w:rsid w:val="00FE0927"/>
    <w:rsid w:val="00FE41C2"/>
    <w:rsid w:val="00FF1A14"/>
    <w:rsid w:val="00FF412D"/>
    <w:rsid w:val="00FF769F"/>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30"/>
    <o:shapelayout v:ext="edit">
      <o:idmap v:ext="edit" data="1"/>
      <o:rules v:ext="edit">
        <o:r id="V:Rule8" type="connector" idref="#_x0000_s1029"/>
        <o:r id="V:Rule9" type="connector" idref="#_x0000_s1030"/>
        <o:r id="V:Rule10" type="connector" idref="#_x0000_s1031"/>
        <o:r id="V:Rule11" type="connector" idref="#_x0000_s1033"/>
        <o:r id="V:Rule12" type="connector" idref="#_x0000_s1032"/>
        <o:r id="V:Rule13" type="connector" idref="#_x0000_s1034"/>
        <o:r id="V:Rule14"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B72"/>
    <w:rPr>
      <w:rFonts w:ascii="Times New Roman" w:hAnsi="Times New Roman"/>
      <w:sz w:val="24"/>
      <w:szCs w:val="24"/>
    </w:rPr>
  </w:style>
  <w:style w:type="paragraph" w:styleId="Ttulo1">
    <w:name w:val="heading 1"/>
    <w:basedOn w:val="Normal"/>
    <w:next w:val="Normal"/>
    <w:link w:val="Ttulo1Car"/>
    <w:uiPriority w:val="9"/>
    <w:qFormat/>
    <w:rsid w:val="006A1B72"/>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6A1B72"/>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6A1B72"/>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6A1B72"/>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6A1B72"/>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6A1B72"/>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6A1B72"/>
    <w:pPr>
      <w:numPr>
        <w:ilvl w:val="6"/>
        <w:numId w:val="1"/>
      </w:numPr>
      <w:spacing w:before="240" w:after="60"/>
      <w:outlineLvl w:val="6"/>
    </w:pPr>
    <w:rPr>
      <w:rFonts w:ascii="Calibri" w:hAnsi="Calibri"/>
    </w:rPr>
  </w:style>
  <w:style w:type="paragraph" w:styleId="Ttulo8">
    <w:name w:val="heading 8"/>
    <w:basedOn w:val="Normal"/>
    <w:next w:val="Normal"/>
    <w:link w:val="Ttulo8Car"/>
    <w:unhideWhenUsed/>
    <w:qFormat/>
    <w:rsid w:val="006A1B72"/>
    <w:pPr>
      <w:numPr>
        <w:ilvl w:val="7"/>
        <w:numId w:val="1"/>
      </w:numPr>
      <w:spacing w:before="240" w:after="60"/>
      <w:outlineLvl w:val="7"/>
    </w:pPr>
    <w:rPr>
      <w:rFonts w:ascii="Calibri" w:hAnsi="Calibri"/>
      <w:i/>
      <w:iCs/>
    </w:rPr>
  </w:style>
  <w:style w:type="paragraph" w:styleId="Ttulo9">
    <w:name w:val="heading 9"/>
    <w:basedOn w:val="Normal"/>
    <w:next w:val="Normal"/>
    <w:link w:val="Ttulo9Car"/>
    <w:unhideWhenUsed/>
    <w:qFormat/>
    <w:rsid w:val="006A1B72"/>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6A1B72"/>
    <w:rPr>
      <w:rFonts w:ascii="Cambria" w:hAnsi="Cambria" w:cs="Times New Roman"/>
      <w:b/>
      <w:bCs/>
      <w:kern w:val="32"/>
      <w:sz w:val="32"/>
      <w:szCs w:val="32"/>
      <w:lang w:eastAsia="es-ES"/>
    </w:rPr>
  </w:style>
  <w:style w:type="character" w:customStyle="1" w:styleId="Ttulo2Car">
    <w:name w:val="Título 2 Car"/>
    <w:basedOn w:val="Fuentedeprrafopredeter"/>
    <w:link w:val="Ttulo2"/>
    <w:uiPriority w:val="9"/>
    <w:locked/>
    <w:rsid w:val="006A1B72"/>
    <w:rPr>
      <w:rFonts w:ascii="Cambria" w:hAnsi="Cambria"/>
      <w:b/>
      <w:bCs/>
      <w:i/>
      <w:iCs/>
      <w:sz w:val="28"/>
      <w:szCs w:val="28"/>
    </w:rPr>
  </w:style>
  <w:style w:type="character" w:customStyle="1" w:styleId="Ttulo3Car">
    <w:name w:val="Título 3 Car"/>
    <w:basedOn w:val="Fuentedeprrafopredeter"/>
    <w:link w:val="Ttulo3"/>
    <w:locked/>
    <w:rsid w:val="006A1B72"/>
    <w:rPr>
      <w:rFonts w:ascii="Cambria" w:hAnsi="Cambria"/>
      <w:b/>
      <w:bCs/>
      <w:sz w:val="26"/>
      <w:szCs w:val="26"/>
    </w:rPr>
  </w:style>
  <w:style w:type="character" w:customStyle="1" w:styleId="Ttulo4Car">
    <w:name w:val="Título 4 Car"/>
    <w:basedOn w:val="Fuentedeprrafopredeter"/>
    <w:link w:val="Ttulo4"/>
    <w:uiPriority w:val="9"/>
    <w:locked/>
    <w:rsid w:val="006A1B72"/>
    <w:rPr>
      <w:b/>
      <w:bCs/>
      <w:sz w:val="28"/>
      <w:szCs w:val="28"/>
    </w:rPr>
  </w:style>
  <w:style w:type="character" w:customStyle="1" w:styleId="Ttulo5Car">
    <w:name w:val="Título 5 Car"/>
    <w:basedOn w:val="Fuentedeprrafopredeter"/>
    <w:link w:val="Ttulo5"/>
    <w:uiPriority w:val="9"/>
    <w:locked/>
    <w:rsid w:val="006A1B72"/>
    <w:rPr>
      <w:b/>
      <w:bCs/>
      <w:i/>
      <w:iCs/>
      <w:sz w:val="26"/>
      <w:szCs w:val="26"/>
    </w:rPr>
  </w:style>
  <w:style w:type="character" w:customStyle="1" w:styleId="Ttulo6Car">
    <w:name w:val="Título 6 Car"/>
    <w:basedOn w:val="Fuentedeprrafopredeter"/>
    <w:link w:val="Ttulo6"/>
    <w:uiPriority w:val="9"/>
    <w:locked/>
    <w:rsid w:val="006A1B72"/>
    <w:rPr>
      <w:b/>
      <w:bCs/>
      <w:sz w:val="22"/>
      <w:szCs w:val="22"/>
    </w:rPr>
  </w:style>
  <w:style w:type="character" w:customStyle="1" w:styleId="Ttulo7Car">
    <w:name w:val="Título 7 Car"/>
    <w:basedOn w:val="Fuentedeprrafopredeter"/>
    <w:link w:val="Ttulo7"/>
    <w:uiPriority w:val="9"/>
    <w:locked/>
    <w:rsid w:val="006A1B72"/>
    <w:rPr>
      <w:sz w:val="24"/>
      <w:szCs w:val="24"/>
    </w:rPr>
  </w:style>
  <w:style w:type="character" w:customStyle="1" w:styleId="Ttulo8Car">
    <w:name w:val="Título 8 Car"/>
    <w:basedOn w:val="Fuentedeprrafopredeter"/>
    <w:link w:val="Ttulo8"/>
    <w:uiPriority w:val="9"/>
    <w:locked/>
    <w:rsid w:val="006A1B72"/>
    <w:rPr>
      <w:i/>
      <w:iCs/>
      <w:sz w:val="24"/>
      <w:szCs w:val="24"/>
    </w:rPr>
  </w:style>
  <w:style w:type="character" w:customStyle="1" w:styleId="Ttulo9Car">
    <w:name w:val="Título 9 Car"/>
    <w:basedOn w:val="Fuentedeprrafopredeter"/>
    <w:link w:val="Ttulo9"/>
    <w:uiPriority w:val="9"/>
    <w:locked/>
    <w:rsid w:val="006A1B72"/>
    <w:rPr>
      <w:rFonts w:ascii="Cambria" w:hAnsi="Cambria"/>
      <w:sz w:val="22"/>
      <w:szCs w:val="22"/>
    </w:rPr>
  </w:style>
  <w:style w:type="paragraph" w:styleId="Prrafodelista">
    <w:name w:val="List Paragraph"/>
    <w:basedOn w:val="Normal"/>
    <w:uiPriority w:val="34"/>
    <w:qFormat/>
    <w:rsid w:val="006A1B72"/>
    <w:pPr>
      <w:ind w:left="708"/>
    </w:pPr>
  </w:style>
  <w:style w:type="paragraph" w:styleId="Epgrafe">
    <w:name w:val="caption"/>
    <w:basedOn w:val="Normal"/>
    <w:next w:val="Normal"/>
    <w:uiPriority w:val="35"/>
    <w:unhideWhenUsed/>
    <w:qFormat/>
    <w:rsid w:val="006A1B72"/>
    <w:rPr>
      <w:b/>
      <w:bCs/>
      <w:sz w:val="20"/>
      <w:szCs w:val="20"/>
    </w:rPr>
  </w:style>
  <w:style w:type="character" w:customStyle="1" w:styleId="eacep">
    <w:name w:val="eacep"/>
    <w:basedOn w:val="Fuentedeprrafopredeter"/>
    <w:rsid w:val="0080059D"/>
    <w:rPr>
      <w:rFonts w:cs="Times New Roman"/>
    </w:rPr>
  </w:style>
  <w:style w:type="paragraph" w:customStyle="1" w:styleId="Default">
    <w:name w:val="Default"/>
    <w:rsid w:val="00FC3250"/>
    <w:pPr>
      <w:autoSpaceDE w:val="0"/>
      <w:autoSpaceDN w:val="0"/>
      <w:adjustRightInd w:val="0"/>
    </w:pPr>
    <w:rPr>
      <w:rFonts w:ascii="BGKALI+BookAntiqua" w:hAnsi="BGKALI+BookAntiqua" w:cs="BGKALI+BookAntiqua"/>
      <w:color w:val="000000"/>
      <w:sz w:val="24"/>
      <w:szCs w:val="24"/>
      <w:lang w:eastAsia="en-US"/>
    </w:rPr>
  </w:style>
  <w:style w:type="character" w:styleId="Textoennegrita">
    <w:name w:val="Strong"/>
    <w:basedOn w:val="Fuentedeprrafopredeter"/>
    <w:uiPriority w:val="22"/>
    <w:qFormat/>
    <w:rsid w:val="004F41D8"/>
    <w:rPr>
      <w:rFonts w:cs="Times New Roman"/>
      <w:b/>
      <w:bCs/>
    </w:rPr>
  </w:style>
  <w:style w:type="paragraph" w:styleId="Textodeglobo">
    <w:name w:val="Balloon Text"/>
    <w:basedOn w:val="Normal"/>
    <w:link w:val="TextodegloboCar"/>
    <w:uiPriority w:val="99"/>
    <w:semiHidden/>
    <w:unhideWhenUsed/>
    <w:rsid w:val="0037703C"/>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7703C"/>
    <w:rPr>
      <w:rFonts w:ascii="Tahoma" w:hAnsi="Tahoma" w:cs="Tahoma"/>
      <w:sz w:val="16"/>
      <w:szCs w:val="16"/>
      <w:lang w:eastAsia="es-ES"/>
    </w:rPr>
  </w:style>
  <w:style w:type="character" w:styleId="Refdecomentario">
    <w:name w:val="annotation reference"/>
    <w:basedOn w:val="Fuentedeprrafopredeter"/>
    <w:uiPriority w:val="99"/>
    <w:rsid w:val="005D7F64"/>
    <w:rPr>
      <w:rFonts w:cs="Times New Roman"/>
      <w:sz w:val="16"/>
      <w:szCs w:val="16"/>
    </w:rPr>
  </w:style>
  <w:style w:type="paragraph" w:styleId="Textocomentario">
    <w:name w:val="annotation text"/>
    <w:basedOn w:val="Normal"/>
    <w:link w:val="TextocomentarioCar"/>
    <w:uiPriority w:val="99"/>
    <w:rsid w:val="005D7F64"/>
    <w:rPr>
      <w:sz w:val="20"/>
      <w:szCs w:val="20"/>
    </w:rPr>
  </w:style>
  <w:style w:type="character" w:customStyle="1" w:styleId="TextocomentarioCar">
    <w:name w:val="Texto comentario Car"/>
    <w:basedOn w:val="Fuentedeprrafopredeter"/>
    <w:link w:val="Textocomentario"/>
    <w:uiPriority w:val="99"/>
    <w:locked/>
    <w:rsid w:val="005D7F64"/>
    <w:rPr>
      <w:rFonts w:ascii="Times New Roman" w:hAnsi="Times New Roman" w:cs="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0A426F"/>
    <w:rPr>
      <w:b/>
      <w:bCs/>
    </w:rPr>
  </w:style>
  <w:style w:type="character" w:customStyle="1" w:styleId="AsuntodelcomentarioCar">
    <w:name w:val="Asunto del comentario Car"/>
    <w:basedOn w:val="TextocomentarioCar"/>
    <w:link w:val="Asuntodelcomentario"/>
    <w:uiPriority w:val="99"/>
    <w:semiHidden/>
    <w:locked/>
    <w:rsid w:val="000A426F"/>
    <w:rPr>
      <w:b/>
      <w:bCs/>
    </w:rPr>
  </w:style>
  <w:style w:type="paragraph" w:styleId="Revisin">
    <w:name w:val="Revision"/>
    <w:hidden/>
    <w:uiPriority w:val="99"/>
    <w:semiHidden/>
    <w:rsid w:val="000A426F"/>
    <w:rPr>
      <w:rFonts w:ascii="Times New Roman" w:hAnsi="Times New Roman"/>
      <w:sz w:val="24"/>
      <w:szCs w:val="24"/>
    </w:rPr>
  </w:style>
  <w:style w:type="table" w:customStyle="1" w:styleId="Listaclara-nfasis11">
    <w:name w:val="Lista clara - Énfasis 11"/>
    <w:basedOn w:val="Tablanormal"/>
    <w:uiPriority w:val="61"/>
    <w:rsid w:val="00EF5A2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paragraph" w:styleId="TDC1">
    <w:name w:val="toc 1"/>
    <w:basedOn w:val="Normal"/>
    <w:next w:val="Normal"/>
    <w:autoRedefine/>
    <w:uiPriority w:val="39"/>
    <w:rsid w:val="002D1849"/>
  </w:style>
  <w:style w:type="paragraph" w:styleId="TDC2">
    <w:name w:val="toc 2"/>
    <w:basedOn w:val="Normal"/>
    <w:next w:val="Normal"/>
    <w:autoRedefine/>
    <w:uiPriority w:val="39"/>
    <w:rsid w:val="002D1849"/>
    <w:pPr>
      <w:ind w:left="240"/>
    </w:pPr>
  </w:style>
  <w:style w:type="paragraph" w:styleId="TDC3">
    <w:name w:val="toc 3"/>
    <w:basedOn w:val="Normal"/>
    <w:next w:val="Normal"/>
    <w:autoRedefine/>
    <w:uiPriority w:val="39"/>
    <w:rsid w:val="002D1849"/>
    <w:pPr>
      <w:ind w:left="480"/>
    </w:pPr>
  </w:style>
  <w:style w:type="character" w:styleId="Hipervnculo">
    <w:name w:val="Hyperlink"/>
    <w:basedOn w:val="Fuentedeprrafopredeter"/>
    <w:uiPriority w:val="99"/>
    <w:unhideWhenUsed/>
    <w:rsid w:val="002D1849"/>
    <w:rPr>
      <w:rFonts w:cs="Times New Roman"/>
      <w:color w:val="0000FF"/>
      <w:u w:val="single"/>
    </w:rPr>
  </w:style>
  <w:style w:type="paragraph" w:styleId="Ttulo">
    <w:name w:val="Title"/>
    <w:basedOn w:val="Normal"/>
    <w:next w:val="Normal"/>
    <w:link w:val="TtuloCar"/>
    <w:uiPriority w:val="10"/>
    <w:qFormat/>
    <w:rsid w:val="002D184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locked/>
    <w:rsid w:val="002D1849"/>
    <w:rPr>
      <w:rFonts w:ascii="Cambria" w:hAnsi="Cambria" w:cs="Times New Roman"/>
      <w:b/>
      <w:bCs/>
      <w:kern w:val="28"/>
      <w:sz w:val="32"/>
      <w:szCs w:val="32"/>
    </w:rPr>
  </w:style>
  <w:style w:type="paragraph" w:styleId="Tabladeilustraciones">
    <w:name w:val="table of figures"/>
    <w:basedOn w:val="Normal"/>
    <w:next w:val="Normal"/>
    <w:uiPriority w:val="99"/>
    <w:rsid w:val="00F45CE7"/>
    <w:rPr>
      <w:rFonts w:asciiTheme="minorHAnsi" w:hAnsiTheme="minorHAnsi"/>
      <w:sz w:val="22"/>
    </w:rPr>
  </w:style>
  <w:style w:type="table" w:styleId="Tablaconcuadrcula">
    <w:name w:val="Table Grid"/>
    <w:basedOn w:val="Tablanormal"/>
    <w:uiPriority w:val="59"/>
    <w:rsid w:val="004F0745"/>
    <w:rPr>
      <w:rFonts w:ascii="Times New Roman" w:hAnsi="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7E63E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Sombreadomedio1-nfasis11">
    <w:name w:val="Sombreado medio 1 - Énfasis 11"/>
    <w:basedOn w:val="Tablanormal"/>
    <w:uiPriority w:val="63"/>
    <w:rsid w:val="00BE0914"/>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Sombreadoclaro-nfasis11">
    <w:name w:val="Sombreado claro - Énfasis 11"/>
    <w:basedOn w:val="Tablanormal"/>
    <w:uiPriority w:val="60"/>
    <w:rsid w:val="004A24BB"/>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Cuadrculaclara-nfasis5">
    <w:name w:val="Light Grid Accent 5"/>
    <w:basedOn w:val="Tablanormal"/>
    <w:uiPriority w:val="62"/>
    <w:rsid w:val="00442E3A"/>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styleId="NormalWeb">
    <w:name w:val="Normal (Web)"/>
    <w:basedOn w:val="Normal"/>
    <w:uiPriority w:val="99"/>
    <w:semiHidden/>
    <w:unhideWhenUsed/>
    <w:rsid w:val="00DA32CF"/>
    <w:pPr>
      <w:spacing w:before="100" w:beforeAutospacing="1" w:after="100" w:afterAutospacing="1"/>
    </w:pPr>
    <w:rPr>
      <w:lang w:val="es-CO" w:eastAsia="es-CO"/>
    </w:rPr>
  </w:style>
  <w:style w:type="table" w:customStyle="1" w:styleId="LightList-Accent11">
    <w:name w:val="Light List - Accent 11"/>
    <w:basedOn w:val="Tablanormal"/>
    <w:uiPriority w:val="61"/>
    <w:rsid w:val="00EC2B8C"/>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staclara-nfasis12">
    <w:name w:val="Lista clara - Énfasis 12"/>
    <w:basedOn w:val="Tablanormal"/>
    <w:uiPriority w:val="61"/>
    <w:rsid w:val="00B22505"/>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staclara-nfasis5">
    <w:name w:val="Light List Accent 5"/>
    <w:basedOn w:val="Tablanormal"/>
    <w:uiPriority w:val="61"/>
    <w:rsid w:val="005933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inespaciado">
    <w:name w:val="No Spacing"/>
    <w:uiPriority w:val="1"/>
    <w:qFormat/>
    <w:rsid w:val="00146F73"/>
    <w:rPr>
      <w:rFonts w:ascii="Times New Roman" w:hAnsi="Times New Roman"/>
      <w:sz w:val="24"/>
      <w:szCs w:val="24"/>
    </w:rPr>
  </w:style>
  <w:style w:type="character" w:styleId="nfasis">
    <w:name w:val="Emphasis"/>
    <w:basedOn w:val="Fuentedeprrafopredeter"/>
    <w:uiPriority w:val="20"/>
    <w:qFormat/>
    <w:rsid w:val="001462FB"/>
    <w:rPr>
      <w:i/>
      <w:iCs/>
    </w:rPr>
  </w:style>
  <w:style w:type="character" w:customStyle="1" w:styleId="quote">
    <w:name w:val="quote"/>
    <w:basedOn w:val="Fuentedeprrafopredeter"/>
    <w:rsid w:val="001462FB"/>
  </w:style>
  <w:style w:type="character" w:customStyle="1" w:styleId="term">
    <w:name w:val="term"/>
    <w:basedOn w:val="Fuentedeprrafopredeter"/>
    <w:rsid w:val="001462FB"/>
  </w:style>
  <w:style w:type="character" w:customStyle="1" w:styleId="othername">
    <w:name w:val="othername"/>
    <w:basedOn w:val="Fuentedeprrafopredeter"/>
    <w:rsid w:val="001462FB"/>
  </w:style>
  <w:style w:type="paragraph" w:styleId="Encabezado">
    <w:name w:val="header"/>
    <w:basedOn w:val="Normal"/>
    <w:link w:val="EncabezadoCar"/>
    <w:uiPriority w:val="99"/>
    <w:semiHidden/>
    <w:unhideWhenUsed/>
    <w:rsid w:val="00990322"/>
    <w:pPr>
      <w:tabs>
        <w:tab w:val="center" w:pos="4252"/>
        <w:tab w:val="right" w:pos="8504"/>
      </w:tabs>
    </w:pPr>
  </w:style>
  <w:style w:type="character" w:customStyle="1" w:styleId="EncabezadoCar">
    <w:name w:val="Encabezado Car"/>
    <w:basedOn w:val="Fuentedeprrafopredeter"/>
    <w:link w:val="Encabezado"/>
    <w:uiPriority w:val="99"/>
    <w:semiHidden/>
    <w:rsid w:val="00990322"/>
    <w:rPr>
      <w:rFonts w:ascii="Times New Roman" w:hAnsi="Times New Roman"/>
      <w:sz w:val="24"/>
      <w:szCs w:val="24"/>
    </w:rPr>
  </w:style>
  <w:style w:type="paragraph" w:styleId="Piedepgina">
    <w:name w:val="footer"/>
    <w:basedOn w:val="Normal"/>
    <w:link w:val="PiedepginaCar"/>
    <w:uiPriority w:val="99"/>
    <w:semiHidden/>
    <w:unhideWhenUsed/>
    <w:rsid w:val="00990322"/>
    <w:pPr>
      <w:tabs>
        <w:tab w:val="center" w:pos="4252"/>
        <w:tab w:val="right" w:pos="8504"/>
      </w:tabs>
    </w:pPr>
  </w:style>
  <w:style w:type="character" w:customStyle="1" w:styleId="PiedepginaCar">
    <w:name w:val="Pie de página Car"/>
    <w:basedOn w:val="Fuentedeprrafopredeter"/>
    <w:link w:val="Piedepgina"/>
    <w:uiPriority w:val="99"/>
    <w:semiHidden/>
    <w:rsid w:val="00990322"/>
    <w:rPr>
      <w:rFonts w:ascii="Times New Roman" w:hAnsi="Times New Roman"/>
      <w:sz w:val="24"/>
      <w:szCs w:val="24"/>
    </w:rPr>
  </w:style>
  <w:style w:type="table" w:customStyle="1" w:styleId="LightShading1">
    <w:name w:val="Light Shading1"/>
    <w:basedOn w:val="Tablanormal"/>
    <w:uiPriority w:val="60"/>
    <w:rsid w:val="0031673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semiHidden/>
    <w:unhideWhenUsed/>
    <w:qFormat/>
    <w:rsid w:val="00F45CE7"/>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s>
</file>

<file path=word/webSettings.xml><?xml version="1.0" encoding="utf-8"?>
<w:webSettings xmlns:r="http://schemas.openxmlformats.org/officeDocument/2006/relationships" xmlns:w="http://schemas.openxmlformats.org/wordprocessingml/2006/main">
  <w:divs>
    <w:div w:id="423650200">
      <w:bodyDiv w:val="1"/>
      <w:marLeft w:val="0"/>
      <w:marRight w:val="0"/>
      <w:marTop w:val="0"/>
      <w:marBottom w:val="0"/>
      <w:divBdr>
        <w:top w:val="none" w:sz="0" w:space="0" w:color="auto"/>
        <w:left w:val="none" w:sz="0" w:space="0" w:color="auto"/>
        <w:bottom w:val="none" w:sz="0" w:space="0" w:color="auto"/>
        <w:right w:val="none" w:sz="0" w:space="0" w:color="auto"/>
      </w:divBdr>
      <w:divsChild>
        <w:div w:id="615672016">
          <w:marLeft w:val="0"/>
          <w:marRight w:val="0"/>
          <w:marTop w:val="0"/>
          <w:marBottom w:val="0"/>
          <w:divBdr>
            <w:top w:val="none" w:sz="0" w:space="0" w:color="auto"/>
            <w:left w:val="none" w:sz="0" w:space="0" w:color="auto"/>
            <w:bottom w:val="none" w:sz="0" w:space="0" w:color="auto"/>
            <w:right w:val="none" w:sz="0" w:space="0" w:color="auto"/>
          </w:divBdr>
          <w:divsChild>
            <w:div w:id="1353149462">
              <w:marLeft w:val="0"/>
              <w:marRight w:val="0"/>
              <w:marTop w:val="0"/>
              <w:marBottom w:val="0"/>
              <w:divBdr>
                <w:top w:val="none" w:sz="0" w:space="0" w:color="auto"/>
                <w:left w:val="none" w:sz="0" w:space="0" w:color="auto"/>
                <w:bottom w:val="none" w:sz="0" w:space="0" w:color="auto"/>
                <w:right w:val="none" w:sz="0" w:space="0" w:color="auto"/>
              </w:divBdr>
              <w:divsChild>
                <w:div w:id="130084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797">
          <w:marLeft w:val="0"/>
          <w:marRight w:val="0"/>
          <w:marTop w:val="0"/>
          <w:marBottom w:val="0"/>
          <w:divBdr>
            <w:top w:val="none" w:sz="0" w:space="0" w:color="auto"/>
            <w:left w:val="none" w:sz="0" w:space="0" w:color="auto"/>
            <w:bottom w:val="none" w:sz="0" w:space="0" w:color="auto"/>
            <w:right w:val="none" w:sz="0" w:space="0" w:color="auto"/>
          </w:divBdr>
        </w:div>
        <w:div w:id="564607928">
          <w:marLeft w:val="0"/>
          <w:marRight w:val="0"/>
          <w:marTop w:val="0"/>
          <w:marBottom w:val="0"/>
          <w:divBdr>
            <w:top w:val="none" w:sz="0" w:space="0" w:color="auto"/>
            <w:left w:val="none" w:sz="0" w:space="0" w:color="auto"/>
            <w:bottom w:val="none" w:sz="0" w:space="0" w:color="auto"/>
            <w:right w:val="none" w:sz="0" w:space="0" w:color="auto"/>
          </w:divBdr>
        </w:div>
      </w:divsChild>
    </w:div>
    <w:div w:id="916134182">
      <w:bodyDiv w:val="1"/>
      <w:marLeft w:val="0"/>
      <w:marRight w:val="0"/>
      <w:marTop w:val="0"/>
      <w:marBottom w:val="0"/>
      <w:divBdr>
        <w:top w:val="none" w:sz="0" w:space="0" w:color="auto"/>
        <w:left w:val="none" w:sz="0" w:space="0" w:color="auto"/>
        <w:bottom w:val="none" w:sz="0" w:space="0" w:color="auto"/>
        <w:right w:val="none" w:sz="0" w:space="0" w:color="auto"/>
      </w:divBdr>
    </w:div>
    <w:div w:id="967324035">
      <w:bodyDiv w:val="1"/>
      <w:marLeft w:val="0"/>
      <w:marRight w:val="0"/>
      <w:marTop w:val="0"/>
      <w:marBottom w:val="0"/>
      <w:divBdr>
        <w:top w:val="none" w:sz="0" w:space="0" w:color="auto"/>
        <w:left w:val="none" w:sz="0" w:space="0" w:color="auto"/>
        <w:bottom w:val="none" w:sz="0" w:space="0" w:color="auto"/>
        <w:right w:val="none" w:sz="0" w:space="0" w:color="auto"/>
      </w:divBdr>
    </w:div>
    <w:div w:id="1212839518">
      <w:marLeft w:val="0"/>
      <w:marRight w:val="0"/>
      <w:marTop w:val="0"/>
      <w:marBottom w:val="0"/>
      <w:divBdr>
        <w:top w:val="none" w:sz="0" w:space="0" w:color="auto"/>
        <w:left w:val="none" w:sz="0" w:space="0" w:color="auto"/>
        <w:bottom w:val="none" w:sz="0" w:space="0" w:color="auto"/>
        <w:right w:val="none" w:sz="0" w:space="0" w:color="auto"/>
      </w:divBdr>
      <w:divsChild>
        <w:div w:id="1212839521">
          <w:marLeft w:val="547"/>
          <w:marRight w:val="0"/>
          <w:marTop w:val="0"/>
          <w:marBottom w:val="0"/>
          <w:divBdr>
            <w:top w:val="none" w:sz="0" w:space="0" w:color="auto"/>
            <w:left w:val="none" w:sz="0" w:space="0" w:color="auto"/>
            <w:bottom w:val="none" w:sz="0" w:space="0" w:color="auto"/>
            <w:right w:val="none" w:sz="0" w:space="0" w:color="auto"/>
          </w:divBdr>
        </w:div>
      </w:divsChild>
    </w:div>
    <w:div w:id="1212839519">
      <w:marLeft w:val="0"/>
      <w:marRight w:val="0"/>
      <w:marTop w:val="0"/>
      <w:marBottom w:val="0"/>
      <w:divBdr>
        <w:top w:val="none" w:sz="0" w:space="0" w:color="auto"/>
        <w:left w:val="none" w:sz="0" w:space="0" w:color="auto"/>
        <w:bottom w:val="none" w:sz="0" w:space="0" w:color="auto"/>
        <w:right w:val="none" w:sz="0" w:space="0" w:color="auto"/>
      </w:divBdr>
      <w:divsChild>
        <w:div w:id="1212839528">
          <w:marLeft w:val="547"/>
          <w:marRight w:val="0"/>
          <w:marTop w:val="0"/>
          <w:marBottom w:val="0"/>
          <w:divBdr>
            <w:top w:val="none" w:sz="0" w:space="0" w:color="auto"/>
            <w:left w:val="none" w:sz="0" w:space="0" w:color="auto"/>
            <w:bottom w:val="none" w:sz="0" w:space="0" w:color="auto"/>
            <w:right w:val="none" w:sz="0" w:space="0" w:color="auto"/>
          </w:divBdr>
        </w:div>
      </w:divsChild>
    </w:div>
    <w:div w:id="1212839523">
      <w:marLeft w:val="0"/>
      <w:marRight w:val="0"/>
      <w:marTop w:val="0"/>
      <w:marBottom w:val="0"/>
      <w:divBdr>
        <w:top w:val="none" w:sz="0" w:space="0" w:color="auto"/>
        <w:left w:val="none" w:sz="0" w:space="0" w:color="auto"/>
        <w:bottom w:val="none" w:sz="0" w:space="0" w:color="auto"/>
        <w:right w:val="none" w:sz="0" w:space="0" w:color="auto"/>
      </w:divBdr>
      <w:divsChild>
        <w:div w:id="1212839520">
          <w:marLeft w:val="547"/>
          <w:marRight w:val="0"/>
          <w:marTop w:val="0"/>
          <w:marBottom w:val="0"/>
          <w:divBdr>
            <w:top w:val="none" w:sz="0" w:space="0" w:color="auto"/>
            <w:left w:val="none" w:sz="0" w:space="0" w:color="auto"/>
            <w:bottom w:val="none" w:sz="0" w:space="0" w:color="auto"/>
            <w:right w:val="none" w:sz="0" w:space="0" w:color="auto"/>
          </w:divBdr>
        </w:div>
      </w:divsChild>
    </w:div>
    <w:div w:id="1212839524">
      <w:marLeft w:val="0"/>
      <w:marRight w:val="0"/>
      <w:marTop w:val="0"/>
      <w:marBottom w:val="0"/>
      <w:divBdr>
        <w:top w:val="none" w:sz="0" w:space="0" w:color="auto"/>
        <w:left w:val="none" w:sz="0" w:space="0" w:color="auto"/>
        <w:bottom w:val="none" w:sz="0" w:space="0" w:color="auto"/>
        <w:right w:val="none" w:sz="0" w:space="0" w:color="auto"/>
      </w:divBdr>
      <w:divsChild>
        <w:div w:id="1212839531">
          <w:marLeft w:val="547"/>
          <w:marRight w:val="0"/>
          <w:marTop w:val="0"/>
          <w:marBottom w:val="0"/>
          <w:divBdr>
            <w:top w:val="none" w:sz="0" w:space="0" w:color="auto"/>
            <w:left w:val="none" w:sz="0" w:space="0" w:color="auto"/>
            <w:bottom w:val="none" w:sz="0" w:space="0" w:color="auto"/>
            <w:right w:val="none" w:sz="0" w:space="0" w:color="auto"/>
          </w:divBdr>
        </w:div>
      </w:divsChild>
    </w:div>
    <w:div w:id="1212839525">
      <w:marLeft w:val="0"/>
      <w:marRight w:val="0"/>
      <w:marTop w:val="0"/>
      <w:marBottom w:val="0"/>
      <w:divBdr>
        <w:top w:val="none" w:sz="0" w:space="0" w:color="auto"/>
        <w:left w:val="none" w:sz="0" w:space="0" w:color="auto"/>
        <w:bottom w:val="none" w:sz="0" w:space="0" w:color="auto"/>
        <w:right w:val="none" w:sz="0" w:space="0" w:color="auto"/>
      </w:divBdr>
      <w:divsChild>
        <w:div w:id="1212839522">
          <w:marLeft w:val="547"/>
          <w:marRight w:val="0"/>
          <w:marTop w:val="0"/>
          <w:marBottom w:val="0"/>
          <w:divBdr>
            <w:top w:val="none" w:sz="0" w:space="0" w:color="auto"/>
            <w:left w:val="none" w:sz="0" w:space="0" w:color="auto"/>
            <w:bottom w:val="none" w:sz="0" w:space="0" w:color="auto"/>
            <w:right w:val="none" w:sz="0" w:space="0" w:color="auto"/>
          </w:divBdr>
        </w:div>
      </w:divsChild>
    </w:div>
    <w:div w:id="1212839526">
      <w:marLeft w:val="0"/>
      <w:marRight w:val="0"/>
      <w:marTop w:val="0"/>
      <w:marBottom w:val="0"/>
      <w:divBdr>
        <w:top w:val="none" w:sz="0" w:space="0" w:color="auto"/>
        <w:left w:val="none" w:sz="0" w:space="0" w:color="auto"/>
        <w:bottom w:val="none" w:sz="0" w:space="0" w:color="auto"/>
        <w:right w:val="none" w:sz="0" w:space="0" w:color="auto"/>
      </w:divBdr>
      <w:divsChild>
        <w:div w:id="1212839532">
          <w:marLeft w:val="547"/>
          <w:marRight w:val="0"/>
          <w:marTop w:val="0"/>
          <w:marBottom w:val="0"/>
          <w:divBdr>
            <w:top w:val="none" w:sz="0" w:space="0" w:color="auto"/>
            <w:left w:val="none" w:sz="0" w:space="0" w:color="auto"/>
            <w:bottom w:val="none" w:sz="0" w:space="0" w:color="auto"/>
            <w:right w:val="none" w:sz="0" w:space="0" w:color="auto"/>
          </w:divBdr>
        </w:div>
      </w:divsChild>
    </w:div>
    <w:div w:id="1212839527">
      <w:marLeft w:val="0"/>
      <w:marRight w:val="0"/>
      <w:marTop w:val="0"/>
      <w:marBottom w:val="0"/>
      <w:divBdr>
        <w:top w:val="none" w:sz="0" w:space="0" w:color="auto"/>
        <w:left w:val="none" w:sz="0" w:space="0" w:color="auto"/>
        <w:bottom w:val="none" w:sz="0" w:space="0" w:color="auto"/>
        <w:right w:val="none" w:sz="0" w:space="0" w:color="auto"/>
      </w:divBdr>
      <w:divsChild>
        <w:div w:id="1212839530">
          <w:marLeft w:val="547"/>
          <w:marRight w:val="0"/>
          <w:marTop w:val="0"/>
          <w:marBottom w:val="0"/>
          <w:divBdr>
            <w:top w:val="none" w:sz="0" w:space="0" w:color="auto"/>
            <w:left w:val="none" w:sz="0" w:space="0" w:color="auto"/>
            <w:bottom w:val="none" w:sz="0" w:space="0" w:color="auto"/>
            <w:right w:val="none" w:sz="0" w:space="0" w:color="auto"/>
          </w:divBdr>
        </w:div>
      </w:divsChild>
    </w:div>
    <w:div w:id="1212839529">
      <w:marLeft w:val="0"/>
      <w:marRight w:val="0"/>
      <w:marTop w:val="0"/>
      <w:marBottom w:val="0"/>
      <w:divBdr>
        <w:top w:val="none" w:sz="0" w:space="0" w:color="auto"/>
        <w:left w:val="none" w:sz="0" w:space="0" w:color="auto"/>
        <w:bottom w:val="none" w:sz="0" w:space="0" w:color="auto"/>
        <w:right w:val="none" w:sz="0" w:space="0" w:color="auto"/>
      </w:divBdr>
    </w:div>
    <w:div w:id="1685398994">
      <w:bodyDiv w:val="1"/>
      <w:marLeft w:val="0"/>
      <w:marRight w:val="0"/>
      <w:marTop w:val="0"/>
      <w:marBottom w:val="0"/>
      <w:divBdr>
        <w:top w:val="none" w:sz="0" w:space="0" w:color="auto"/>
        <w:left w:val="none" w:sz="0" w:space="0" w:color="auto"/>
        <w:bottom w:val="none" w:sz="0" w:space="0" w:color="auto"/>
        <w:right w:val="none" w:sz="0" w:space="0" w:color="auto"/>
      </w:divBdr>
    </w:div>
    <w:div w:id="1964727021">
      <w:bodyDiv w:val="1"/>
      <w:marLeft w:val="0"/>
      <w:marRight w:val="0"/>
      <w:marTop w:val="0"/>
      <w:marBottom w:val="0"/>
      <w:divBdr>
        <w:top w:val="none" w:sz="0" w:space="0" w:color="auto"/>
        <w:left w:val="none" w:sz="0" w:space="0" w:color="auto"/>
        <w:bottom w:val="none" w:sz="0" w:space="0" w:color="auto"/>
        <w:right w:val="none" w:sz="0" w:space="0" w:color="auto"/>
      </w:divBdr>
      <w:divsChild>
        <w:div w:id="1716924726">
          <w:marLeft w:val="0"/>
          <w:marRight w:val="0"/>
          <w:marTop w:val="0"/>
          <w:marBottom w:val="0"/>
          <w:divBdr>
            <w:top w:val="none" w:sz="0" w:space="0" w:color="auto"/>
            <w:left w:val="none" w:sz="0" w:space="0" w:color="auto"/>
            <w:bottom w:val="none" w:sz="0" w:space="0" w:color="auto"/>
            <w:right w:val="none" w:sz="0" w:space="0" w:color="auto"/>
          </w:divBdr>
          <w:divsChild>
            <w:div w:id="966278531">
              <w:marLeft w:val="0"/>
              <w:marRight w:val="0"/>
              <w:marTop w:val="0"/>
              <w:marBottom w:val="0"/>
              <w:divBdr>
                <w:top w:val="none" w:sz="0" w:space="0" w:color="auto"/>
                <w:left w:val="none" w:sz="0" w:space="0" w:color="auto"/>
                <w:bottom w:val="none" w:sz="0" w:space="0" w:color="auto"/>
                <w:right w:val="none" w:sz="0" w:space="0" w:color="auto"/>
              </w:divBdr>
              <w:divsChild>
                <w:div w:id="704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tortoisesvn.net/docs/release/TortoiseSVN_es/index.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diagramData" Target="diagrams/data2.xml"/><Relationship Id="rId26" Type="http://schemas.openxmlformats.org/officeDocument/2006/relationships/diagramData" Target="diagrams/data4.xml"/><Relationship Id="rId39" Type="http://schemas.openxmlformats.org/officeDocument/2006/relationships/diagramColors" Target="diagrams/colors6.xml"/><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diagramQuickStyle" Target="diagrams/quickStyle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diagramColors" Target="diagrams/colors1.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diagramQuickStyle" Target="diagrams/quickStyle6.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QuickStyle" Target="diagrams/quickStyle2.xml"/><Relationship Id="rId29" Type="http://schemas.openxmlformats.org/officeDocument/2006/relationships/diagramColors" Target="diagrams/colors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diagramLayout" Target="diagrams/layout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Layout" Target="diagrams/layout3.xml"/><Relationship Id="rId28" Type="http://schemas.openxmlformats.org/officeDocument/2006/relationships/diagramQuickStyle" Target="diagrams/quickStyle4.xml"/><Relationship Id="rId36" Type="http://schemas.openxmlformats.org/officeDocument/2006/relationships/diagramData" Target="diagrams/data6.xml"/><Relationship Id="rId10" Type="http://schemas.openxmlformats.org/officeDocument/2006/relationships/header" Target="header1.xml"/><Relationship Id="rId19" Type="http://schemas.openxmlformats.org/officeDocument/2006/relationships/diagramLayout" Target="diagrams/layout2.xml"/><Relationship Id="rId31" Type="http://schemas.openxmlformats.org/officeDocument/2006/relationships/hyperlink" Target="http://www.eici.ucm.cl/Academicos/R_Villarroel/descargas/ing_sw_1/Roles_desarrollo_software.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diagramData" Target="diagrams/data1.xml"/><Relationship Id="rId22" Type="http://schemas.openxmlformats.org/officeDocument/2006/relationships/diagramData" Target="diagrams/data3.xml"/><Relationship Id="rId27" Type="http://schemas.openxmlformats.org/officeDocument/2006/relationships/diagramLayout" Target="diagrams/layout4.xml"/><Relationship Id="rId30" Type="http://schemas.openxmlformats.org/officeDocument/2006/relationships/hyperlink" Target="http://biblioweb.sindominio.net/telematica/catedral.html" TargetMode="External"/><Relationship Id="rId35" Type="http://schemas.openxmlformats.org/officeDocument/2006/relationships/diagramColors" Target="diagrams/colors5.xml"/></Relationships>
</file>

<file path=word/_rels/head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3d3" qsCatId="3D" csTypeId="urn:microsoft.com/office/officeart/2005/8/colors/accent1_3" csCatId="accent1" phldr="1"/>
      <dgm:spPr/>
      <dgm:t>
        <a:bodyPr/>
        <a:lstStyle/>
        <a:p>
          <a:endParaRPr lang="es-CO"/>
        </a:p>
      </dgm:t>
    </dgm:pt>
    <dgm:pt modelId="{4EEAFADD-0A8D-4F04-86BE-8BB4E34F1165}">
      <dgm:prSet phldrT="[Texto]"/>
      <dgm:spPr/>
      <dgm:t>
        <a:bodyPr/>
        <a:lstStyle/>
        <a:p>
          <a:pPr algn="ctr"/>
          <a:r>
            <a:rPr lang="es-CO"/>
            <a:t>Total Presupuesto: $60'087.750</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203" custLinFactNeighborY="-9572">
        <dgm:presLayoutVars>
          <dgm:bulletEnabled val="1"/>
        </dgm:presLayoutVars>
      </dgm:prSet>
      <dgm:spPr/>
      <dgm:t>
        <a:bodyPr/>
        <a:lstStyle/>
        <a:p>
          <a:endParaRPr lang="es-CO"/>
        </a:p>
      </dgm:t>
    </dgm:pt>
  </dgm:ptLst>
  <dgm:cxnLst>
    <dgm:cxn modelId="{55888260-5BA9-4E24-8B5B-D415BC4E8778}" type="presOf" srcId="{37393363-FCCF-4ABF-9865-8D28DC58BD8C}" destId="{C2BB244C-55C7-49F2-BB34-34CCA99790DD}" srcOrd="0" destOrd="0" presId="urn:microsoft.com/office/officeart/2005/8/layout/default"/>
    <dgm:cxn modelId="{31FF4108-02B7-485F-B4C9-19DDC2E31885}" type="presOf" srcId="{4EEAFADD-0A8D-4F04-86BE-8BB4E34F1165}" destId="{714F4E78-1C3D-48CF-9DE2-1DED38AFF04D}" srcOrd="0" destOrd="0" presId="urn:microsoft.com/office/officeart/2005/8/layout/default"/>
    <dgm:cxn modelId="{C017CBF9-0605-4594-AC4E-473AF866877F}" srcId="{37393363-FCCF-4ABF-9865-8D28DC58BD8C}" destId="{4EEAFADD-0A8D-4F04-86BE-8BB4E34F1165}" srcOrd="0" destOrd="0" parTransId="{DFCB3B1B-BF85-4EDE-ABC4-22281429701E}" sibTransId="{B97A9BFB-ADF1-46B5-BD69-7A2023C7F1B1}"/>
    <dgm:cxn modelId="{0AE92DD9-6A38-4F87-90F9-153AF7950CE3}" type="presParOf" srcId="{C2BB244C-55C7-49F2-BB34-34CCA99790DD}" destId="{714F4E78-1C3D-48CF-9DE2-1DED38AFF04D}" srcOrd="0"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3d2" qsCatId="3D" csTypeId="urn:microsoft.com/office/officeart/2005/8/colors/colorful4" csCatId="colorful"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BD1F7AF9-002E-4BD3-B412-01F329BF22D3}" srcId="{E8F7F5B5-BB33-45ED-AF0C-EF0FC1D2F8E4}" destId="{4A1BA55F-D9D8-46AD-AFB6-14F6D5A5D761}" srcOrd="1" destOrd="0" parTransId="{F9D04944-02C2-493F-8807-5ABAA2A41CB5}" sibTransId="{A6DF26DD-30B1-4DB9-9ADC-0E58C2183531}"/>
    <dgm:cxn modelId="{0F850F8F-4971-4621-BBEA-E37DF7B347ED}" type="presOf" srcId="{B7CD36A3-CFD8-44E5-A5B8-886205C39C9D}" destId="{A1A8A67D-E0D0-4B22-B0FE-384AD4F5A900}" srcOrd="0" destOrd="0" presId="urn:microsoft.com/office/officeart/2005/8/layout/hierarchy3"/>
    <dgm:cxn modelId="{CEB35E9A-BABC-4ED7-AA33-35FAFD497002}" type="presOf" srcId="{A165375F-EF94-4B94-901A-03E075EC173F}" destId="{71C4B10D-8539-4E91-8B6A-D7B2521B285F}" srcOrd="0" destOrd="0" presId="urn:microsoft.com/office/officeart/2005/8/layout/hierarchy3"/>
    <dgm:cxn modelId="{3C527328-589C-4029-BA49-A459D9A51AFF}" type="presOf" srcId="{012ECD10-84E3-43A2-BDE9-A134881FE6A6}" destId="{830ACB4A-1ECF-4EA4-9449-E0B67B2B65B8}" srcOrd="0" destOrd="0" presId="urn:microsoft.com/office/officeart/2005/8/layout/hierarchy3"/>
    <dgm:cxn modelId="{9C9BECCF-024A-4AA7-92FE-782EFA0E06FD}" srcId="{38372233-FCDF-4E1D-AAA7-20DC06913043}" destId="{48F4C5E7-16F8-4FE0-9E7D-41B8328A2312}" srcOrd="0" destOrd="0" parTransId="{C8F9306C-4193-425D-9351-C0E19CE00AB1}" sibTransId="{4A2281E0-6BAC-484E-8E0A-94BF6B7CA3E4}"/>
    <dgm:cxn modelId="{13D9FAB2-1BC5-4914-8A56-A4BA16B00ADA}" type="presOf" srcId="{A5A88CBD-4368-4EAC-984C-BB90C469EA8D}" destId="{EA1D3337-F206-415D-9D69-87A141E2EE49}" srcOrd="0" destOrd="0" presId="urn:microsoft.com/office/officeart/2005/8/layout/hierarchy3"/>
    <dgm:cxn modelId="{025CE832-6EB3-4650-83B0-6317882FC317}" type="presOf" srcId="{EEBEC525-E344-4FCF-8A6E-A1F444A47BA3}" destId="{246242FF-6F28-4556-BC4C-79B20FCA8263}" srcOrd="0" destOrd="0" presId="urn:microsoft.com/office/officeart/2005/8/layout/hierarchy3"/>
    <dgm:cxn modelId="{BB7BDEF2-F1E3-493C-97D7-7407FF72572B}" srcId="{AFCF3EFC-C776-49B0-AEAD-606A236D45B8}" destId="{BF42BF4B-302D-4926-BEC2-B0ECAACD191F}" srcOrd="1" destOrd="0" parTransId="{A165375F-EF94-4B94-901A-03E075EC173F}" sibTransId="{1A664C6E-AD89-420E-942A-595C1907F0D5}"/>
    <dgm:cxn modelId="{CFA9502F-8E04-4FC0-8BA3-AAFBE002D25F}" type="presOf" srcId="{45D39786-F028-4787-B54B-2F98A4206CD5}" destId="{AEA3278C-5CB0-47C1-BA60-F3FB93447904}" srcOrd="0" destOrd="0" presId="urn:microsoft.com/office/officeart/2005/8/layout/hierarchy3"/>
    <dgm:cxn modelId="{363DD470-9C03-478B-8ADF-40F60B95D705}" type="presOf" srcId="{24DFB8AA-0BCA-4A3A-A082-48BE898F3168}" destId="{95EBF094-A214-4AE3-B29D-4BF783FF4CAF}" srcOrd="0" destOrd="0" presId="urn:microsoft.com/office/officeart/2005/8/layout/hierarchy3"/>
    <dgm:cxn modelId="{87050BCC-F207-4F36-BA21-9AEB2FC2E69B}" type="presOf" srcId="{45CEE1FD-9DE4-4C7F-B5F9-AA4CA5F84AB7}" destId="{C95E8EE9-074D-4828-8C49-AE4206C795FC}" srcOrd="0" destOrd="0" presId="urn:microsoft.com/office/officeart/2005/8/layout/hierarchy3"/>
    <dgm:cxn modelId="{AC70D596-E636-4251-9E5D-EA7798CE2B7C}" srcId="{E8F7F5B5-BB33-45ED-AF0C-EF0FC1D2F8E4}" destId="{38372233-FCDF-4E1D-AAA7-20DC06913043}" srcOrd="2" destOrd="0" parTransId="{29A81A54-94F7-4F15-BB5D-78AD09C443A5}" sibTransId="{28CDCF52-C9C8-4095-B226-B39DEBE9D3EB}"/>
    <dgm:cxn modelId="{DBD84CF9-AA69-4C94-8D5C-9A9791525B00}" type="presOf" srcId="{AFCF3EFC-C776-49B0-AEAD-606A236D45B8}" destId="{9AB15998-DBFA-49BB-AC79-09FE79667E8C}" srcOrd="0" destOrd="0" presId="urn:microsoft.com/office/officeart/2005/8/layout/hierarchy3"/>
    <dgm:cxn modelId="{6AA48BFC-2ECF-4992-80D1-534D24064098}" type="presOf" srcId="{C8F9306C-4193-425D-9351-C0E19CE00AB1}" destId="{F94F8590-1D30-4997-8DD8-AC5ED3256096}" srcOrd="0" destOrd="0" presId="urn:microsoft.com/office/officeart/2005/8/layout/hierarchy3"/>
    <dgm:cxn modelId="{DE17B11E-D39F-4620-9D91-39DE4C692626}" type="presOf" srcId="{ACA416A8-465B-4215-8BC3-A2C133E79F44}" destId="{DDD7C7C2-BFDB-4F80-8854-AE4AC8928B63}" srcOrd="0" destOrd="0" presId="urn:microsoft.com/office/officeart/2005/8/layout/hierarchy3"/>
    <dgm:cxn modelId="{E3C368F8-0FCB-44D9-8257-2239A602F42C}" srcId="{841B0F2D-1D8B-4699-86FF-DFDF3BA947DF}" destId="{ACA416A8-465B-4215-8BC3-A2C133E79F44}" srcOrd="1" destOrd="0" parTransId="{3F23F783-02B9-4A5C-B9F1-91B5C8A907C1}" sibTransId="{D7C95582-4423-49E2-85B0-D76774FDD6C6}"/>
    <dgm:cxn modelId="{96CB7C87-88B9-4679-A957-3A6A258AB8B2}" srcId="{4A1BA55F-D9D8-46AD-AFB6-14F6D5A5D761}" destId="{DEA84C98-DA64-4CE0-A428-EDDEA9B0945F}" srcOrd="1" destOrd="0" parTransId="{EEBEC525-E344-4FCF-8A6E-A1F444A47BA3}" sibTransId="{A00E60A0-D408-4811-AE4C-3424C3868645}"/>
    <dgm:cxn modelId="{8F9764C4-8ACA-4A55-B0A1-064334760D6D}" type="presOf" srcId="{3F23F783-02B9-4A5C-B9F1-91B5C8A907C1}" destId="{2E2737EF-3073-4948-A6CB-B354A3FE95E3}" srcOrd="0" destOrd="0" presId="urn:microsoft.com/office/officeart/2005/8/layout/hierarchy3"/>
    <dgm:cxn modelId="{E0E34EF6-01EF-48A1-BF2E-93889A9C1133}" type="presOf" srcId="{48F4C5E7-16F8-4FE0-9E7D-41B8328A2312}" destId="{076ED4B9-B93D-4DCD-BAD3-6DEF62F862BF}" srcOrd="0" destOrd="0" presId="urn:microsoft.com/office/officeart/2005/8/layout/hierarchy3"/>
    <dgm:cxn modelId="{CD83CC91-2EAF-4EED-AD8B-D74DB89CD464}" type="presOf" srcId="{4A1BA55F-D9D8-46AD-AFB6-14F6D5A5D761}" destId="{5B723F11-A7E8-4B28-B605-60198BC12626}" srcOrd="1" destOrd="0" presId="urn:microsoft.com/office/officeart/2005/8/layout/hierarchy3"/>
    <dgm:cxn modelId="{8B11608C-2D2B-4467-8891-A9316EBE2A16}" type="presOf" srcId="{841B0F2D-1D8B-4699-86FF-DFDF3BA947DF}" destId="{AD1EF4D7-B231-4D5C-8E99-185A41FC6A07}" srcOrd="1" destOrd="0" presId="urn:microsoft.com/office/officeart/2005/8/layout/hierarchy3"/>
    <dgm:cxn modelId="{EF9EC2EE-0A50-4933-B41C-CCA8303EAFF3}" srcId="{AFCF3EFC-C776-49B0-AEAD-606A236D45B8}" destId="{45CEE1FD-9DE4-4C7F-B5F9-AA4CA5F84AB7}" srcOrd="0" destOrd="0" parTransId="{C4CD4660-7351-4D5D-B92C-43D742157816}" sibTransId="{4019DEF8-A204-423D-AE91-8C31207AD835}"/>
    <dgm:cxn modelId="{93CA7C7B-5C5C-4602-9B57-D0E164CF2500}" srcId="{AFCF3EFC-C776-49B0-AEAD-606A236D45B8}" destId="{1E77419C-9592-4715-9990-7C657E23FD00}" srcOrd="4" destOrd="0" parTransId="{D6A1DE69-5480-4C9E-BAD8-41AB82742711}" sibTransId="{2A01ABC5-EA88-49A7-A02E-FFA23DA381AD}"/>
    <dgm:cxn modelId="{A839F3F4-11D8-4983-B8CF-02F099729E39}" type="presOf" srcId="{1250C5B5-3E27-46DE-87E2-1E5F03EAF5E6}" destId="{EB54D5E4-E24B-473A-9B06-5EB025FBF3CD}" srcOrd="0" destOrd="0" presId="urn:microsoft.com/office/officeart/2005/8/layout/hierarchy3"/>
    <dgm:cxn modelId="{59B0F656-D427-4EFC-B32B-8AAED85FE751}" srcId="{841B0F2D-1D8B-4699-86FF-DFDF3BA947DF}" destId="{012ECD10-84E3-43A2-BDE9-A134881FE6A6}" srcOrd="2" destOrd="0" parTransId="{01F14874-FBBC-4153-9ACF-C7726FFD86BF}" sibTransId="{56EBBFBD-32E4-4720-8D85-FE564C197FCC}"/>
    <dgm:cxn modelId="{7612225F-725C-43C9-AAE3-9A0C40A28086}" srcId="{4A1BA55F-D9D8-46AD-AFB6-14F6D5A5D761}" destId="{45D39786-F028-4787-B54B-2F98A4206CD5}" srcOrd="0" destOrd="0" parTransId="{871FB61C-448A-4E8E-B1CC-E54CB9A01135}" sibTransId="{1B0B6CA8-9022-422B-9357-2E202142D90C}"/>
    <dgm:cxn modelId="{50026E33-B844-4D5B-81F9-CFDBEFF3C231}" type="presOf" srcId="{38372233-FCDF-4E1D-AAA7-20DC06913043}" destId="{F49895B5-BD5B-4057-8C83-3BC83D9AD5AE}" srcOrd="0" destOrd="0" presId="urn:microsoft.com/office/officeart/2005/8/layout/hierarchy3"/>
    <dgm:cxn modelId="{759CB969-5D65-4D0A-9BC2-EDE193DA8EE7}" type="presOf" srcId="{8FAAECB1-474C-43A4-A695-679083980C79}" destId="{F8E2088E-30F5-47E0-8D84-221E69AD2997}" srcOrd="0" destOrd="0" presId="urn:microsoft.com/office/officeart/2005/8/layout/hierarchy3"/>
    <dgm:cxn modelId="{345699F7-FF86-4EB6-ACEB-4AC9BBD3006A}" srcId="{E8F7F5B5-BB33-45ED-AF0C-EF0FC1D2F8E4}" destId="{AFCF3EFC-C776-49B0-AEAD-606A236D45B8}" srcOrd="3" destOrd="0" parTransId="{024467C2-75C8-4F9D-A286-9CD0ACC03CC8}" sibTransId="{25057125-2C3A-46D4-8AAB-2FE8FE0734EC}"/>
    <dgm:cxn modelId="{E577DF72-54E2-481C-BAF1-87E5CDCEB4CA}" type="presOf" srcId="{C4CD4660-7351-4D5D-B92C-43D742157816}" destId="{CFE886F7-2EB9-49FA-828F-9751B5FDD580}" srcOrd="0" destOrd="0" presId="urn:microsoft.com/office/officeart/2005/8/layout/hierarchy3"/>
    <dgm:cxn modelId="{4C8563C9-3D0C-4FA9-A6F3-F2139510430B}" type="presOf" srcId="{DEA84C98-DA64-4CE0-A428-EDDEA9B0945F}" destId="{66B9821A-F4EC-47B6-99AA-249E715A7984}" srcOrd="0" destOrd="0" presId="urn:microsoft.com/office/officeart/2005/8/layout/hierarchy3"/>
    <dgm:cxn modelId="{FF1528C8-07B1-4851-BC6A-85C32CB2BAE4}" type="presOf" srcId="{4A1BA55F-D9D8-46AD-AFB6-14F6D5A5D761}" destId="{5C3CE47F-ABA6-49C5-BC19-350539B9C1FA}" srcOrd="0" destOrd="0" presId="urn:microsoft.com/office/officeart/2005/8/layout/hierarchy3"/>
    <dgm:cxn modelId="{C9BD6534-06D9-4FA0-9C35-AF5E50B4867A}" type="presOf" srcId="{6A71C7E5-B581-449D-A846-E0E11DB82D41}" destId="{C241641F-8FC1-497E-ADAC-FFEB97530F3E}" srcOrd="0" destOrd="0" presId="urn:microsoft.com/office/officeart/2005/8/layout/hierarchy3"/>
    <dgm:cxn modelId="{3925C4F5-CD30-4BA7-A025-D7442F2A80D6}" type="presOf" srcId="{BF42BF4B-302D-4926-BEC2-B0ECAACD191F}" destId="{A949A712-704F-4D9A-B58F-3B9354CD58C2}" srcOrd="0" destOrd="0" presId="urn:microsoft.com/office/officeart/2005/8/layout/hierarchy3"/>
    <dgm:cxn modelId="{B7B33D31-7C9F-4D50-8C00-7CB42EEC16E2}" type="presOf" srcId="{DF2089F0-42BA-4964-B0AF-FB24564FF3DC}" destId="{699B3030-52BE-4988-BD25-340730755B4E}" srcOrd="0" destOrd="0" presId="urn:microsoft.com/office/officeart/2005/8/layout/hierarchy3"/>
    <dgm:cxn modelId="{3B8C0F9E-7385-4B43-8EB9-3DA426D996D0}" type="presOf" srcId="{38372233-FCDF-4E1D-AAA7-20DC06913043}" destId="{5E070A52-8B97-4097-ACEE-022C79EC0CAA}" srcOrd="1" destOrd="0" presId="urn:microsoft.com/office/officeart/2005/8/layout/hierarchy3"/>
    <dgm:cxn modelId="{3D1A988A-F27D-44F0-9037-DBACFFA58E65}" srcId="{E8F7F5B5-BB33-45ED-AF0C-EF0FC1D2F8E4}" destId="{841B0F2D-1D8B-4699-86FF-DFDF3BA947DF}" srcOrd="0" destOrd="0" parTransId="{A3E9F7CC-1196-4629-A284-F0FC3A0345B1}" sibTransId="{7C9D7E59-C957-4696-A9EB-74029CE25CCC}"/>
    <dgm:cxn modelId="{3E52864E-CB33-4CDD-8412-97E876C2638E}" type="presOf" srcId="{50CBBFCC-D476-4012-9D5B-43043283EF26}" destId="{9F45B997-861B-407B-A5DF-CF6E8D4338CC}" srcOrd="0" destOrd="0" presId="urn:microsoft.com/office/officeart/2005/8/layout/hierarchy3"/>
    <dgm:cxn modelId="{DD103154-2120-45DF-A53C-8B131A3F6ABC}" srcId="{841B0F2D-1D8B-4699-86FF-DFDF3BA947DF}" destId="{24DFB8AA-0BCA-4A3A-A082-48BE898F3168}" srcOrd="0" destOrd="0" parTransId="{DF2089F0-42BA-4964-B0AF-FB24564FF3DC}" sibTransId="{EDCD7215-D427-4763-9618-03C3965372AB}"/>
    <dgm:cxn modelId="{AF8D5D4D-F205-4902-B318-D63DC7411FA7}" srcId="{AFCF3EFC-C776-49B0-AEAD-606A236D45B8}" destId="{6A71C7E5-B581-449D-A846-E0E11DB82D41}" srcOrd="2" destOrd="0" parTransId="{50CBBFCC-D476-4012-9D5B-43043283EF26}" sibTransId="{327BA1A8-F4AB-4E9A-A8F8-4BE60B0A820D}"/>
    <dgm:cxn modelId="{7C36543E-0FC2-4CCA-BFBB-5C381218520D}" type="presOf" srcId="{1E77419C-9592-4715-9990-7C657E23FD00}" destId="{FCD53330-ABB1-43B6-A615-41132ECBB531}" srcOrd="0" destOrd="0" presId="urn:microsoft.com/office/officeart/2005/8/layout/hierarchy3"/>
    <dgm:cxn modelId="{3E9FF485-D4C4-4465-8058-180CBA6404E4}" srcId="{38372233-FCDF-4E1D-AAA7-20DC06913043}" destId="{8FAAECB1-474C-43A4-A695-679083980C79}" srcOrd="1" destOrd="0" parTransId="{1250C5B5-3E27-46DE-87E2-1E5F03EAF5E6}" sibTransId="{9C61C8B1-E4C1-4AC8-84C3-0B519AAB1AC5}"/>
    <dgm:cxn modelId="{D2D240F9-91A3-4198-867C-7D5F922143F1}" type="presOf" srcId="{841B0F2D-1D8B-4699-86FF-DFDF3BA947DF}" destId="{64AEC7D8-377E-4B7D-BAD2-DE613D926260}" srcOrd="0" destOrd="0" presId="urn:microsoft.com/office/officeart/2005/8/layout/hierarchy3"/>
    <dgm:cxn modelId="{91AFBBC5-9CD6-4394-8B6B-2A66E797CF03}" type="presOf" srcId="{E8F7F5B5-BB33-45ED-AF0C-EF0FC1D2F8E4}" destId="{BF15B760-6B8A-4DF2-835E-8EE584AE3EBB}" srcOrd="0" destOrd="0" presId="urn:microsoft.com/office/officeart/2005/8/layout/hierarchy3"/>
    <dgm:cxn modelId="{866D53F4-DACF-4B91-954B-1742EE9E2145}" type="presOf" srcId="{D6A1DE69-5480-4C9E-BAD8-41AB82742711}" destId="{48834D2D-7FA7-4D61-AE6A-A9F72D1E84DF}" srcOrd="0" destOrd="0" presId="urn:microsoft.com/office/officeart/2005/8/layout/hierarchy3"/>
    <dgm:cxn modelId="{A8BE2719-E04B-4AF1-845D-1436D683C2BA}" type="presOf" srcId="{871FB61C-448A-4E8E-B1CC-E54CB9A01135}" destId="{F8A35A92-E9B0-4DAA-ADF5-34A340CB9F36}" srcOrd="0" destOrd="0" presId="urn:microsoft.com/office/officeart/2005/8/layout/hierarchy3"/>
    <dgm:cxn modelId="{D4D72554-A9F4-4E6B-BDB9-196E1F958105}" type="presOf" srcId="{01F14874-FBBC-4153-9ACF-C7726FFD86BF}" destId="{BA29C949-7DA5-4864-AA6C-438490C19458}" srcOrd="0" destOrd="0" presId="urn:microsoft.com/office/officeart/2005/8/layout/hierarchy3"/>
    <dgm:cxn modelId="{8A4DBEEF-FFCC-45B7-B143-2E65318E01BE}" srcId="{AFCF3EFC-C776-49B0-AEAD-606A236D45B8}" destId="{A5A88CBD-4368-4EAC-984C-BB90C469EA8D}" srcOrd="3" destOrd="0" parTransId="{B7CD36A3-CFD8-44E5-A5B8-886205C39C9D}" sibTransId="{8FA77EDB-F174-41ED-B6E2-451D8DAA5E4F}"/>
    <dgm:cxn modelId="{537C8EC7-28A1-4E8C-9794-EA49BEBF19D0}" type="presOf" srcId="{AFCF3EFC-C776-49B0-AEAD-606A236D45B8}" destId="{7EE1336A-6142-4E97-9F20-62A6072CDA7C}" srcOrd="1" destOrd="0" presId="urn:microsoft.com/office/officeart/2005/8/layout/hierarchy3"/>
    <dgm:cxn modelId="{22F0804B-56F7-4BAE-B94E-446D0024D724}" type="presParOf" srcId="{BF15B760-6B8A-4DF2-835E-8EE584AE3EBB}" destId="{D74F84A9-AE5A-43D6-879F-455C7516EF4F}" srcOrd="0" destOrd="0" presId="urn:microsoft.com/office/officeart/2005/8/layout/hierarchy3"/>
    <dgm:cxn modelId="{1243EDDF-2DCD-428C-BA2B-BCE631514461}" type="presParOf" srcId="{D74F84A9-AE5A-43D6-879F-455C7516EF4F}" destId="{09485BE5-F54D-49E3-840E-A8B97CE1019C}" srcOrd="0" destOrd="0" presId="urn:microsoft.com/office/officeart/2005/8/layout/hierarchy3"/>
    <dgm:cxn modelId="{865B1F7C-39A6-4FD9-9034-423D46DA98FA}" type="presParOf" srcId="{09485BE5-F54D-49E3-840E-A8B97CE1019C}" destId="{64AEC7D8-377E-4B7D-BAD2-DE613D926260}" srcOrd="0" destOrd="0" presId="urn:microsoft.com/office/officeart/2005/8/layout/hierarchy3"/>
    <dgm:cxn modelId="{1E98A3A3-17D3-4722-AC91-AD6C7BD6358A}" type="presParOf" srcId="{09485BE5-F54D-49E3-840E-A8B97CE1019C}" destId="{AD1EF4D7-B231-4D5C-8E99-185A41FC6A07}" srcOrd="1" destOrd="0" presId="urn:microsoft.com/office/officeart/2005/8/layout/hierarchy3"/>
    <dgm:cxn modelId="{A40D8570-7287-4FD7-B0BC-D7A9F6CC844A}" type="presParOf" srcId="{D74F84A9-AE5A-43D6-879F-455C7516EF4F}" destId="{863BB4DD-E5F4-4087-BA5F-A55FCBC6A100}" srcOrd="1" destOrd="0" presId="urn:microsoft.com/office/officeart/2005/8/layout/hierarchy3"/>
    <dgm:cxn modelId="{CE261392-5AE9-438A-BB49-5D01855E0823}" type="presParOf" srcId="{863BB4DD-E5F4-4087-BA5F-A55FCBC6A100}" destId="{699B3030-52BE-4988-BD25-340730755B4E}" srcOrd="0" destOrd="0" presId="urn:microsoft.com/office/officeart/2005/8/layout/hierarchy3"/>
    <dgm:cxn modelId="{587C4AA4-C2E0-4CD9-9AA6-AF624A6EB0F3}" type="presParOf" srcId="{863BB4DD-E5F4-4087-BA5F-A55FCBC6A100}" destId="{95EBF094-A214-4AE3-B29D-4BF783FF4CAF}" srcOrd="1" destOrd="0" presId="urn:microsoft.com/office/officeart/2005/8/layout/hierarchy3"/>
    <dgm:cxn modelId="{7E2C49E8-2FC6-4F06-BBBB-4DF23F5B8E1E}" type="presParOf" srcId="{863BB4DD-E5F4-4087-BA5F-A55FCBC6A100}" destId="{2E2737EF-3073-4948-A6CB-B354A3FE95E3}" srcOrd="2" destOrd="0" presId="urn:microsoft.com/office/officeart/2005/8/layout/hierarchy3"/>
    <dgm:cxn modelId="{77763A6D-E3D7-47CF-84B4-B5D8AD5BEE70}" type="presParOf" srcId="{863BB4DD-E5F4-4087-BA5F-A55FCBC6A100}" destId="{DDD7C7C2-BFDB-4F80-8854-AE4AC8928B63}" srcOrd="3" destOrd="0" presId="urn:microsoft.com/office/officeart/2005/8/layout/hierarchy3"/>
    <dgm:cxn modelId="{631B9200-768F-4709-A52D-52135CC91D00}" type="presParOf" srcId="{863BB4DD-E5F4-4087-BA5F-A55FCBC6A100}" destId="{BA29C949-7DA5-4864-AA6C-438490C19458}" srcOrd="4" destOrd="0" presId="urn:microsoft.com/office/officeart/2005/8/layout/hierarchy3"/>
    <dgm:cxn modelId="{A11980AE-D6EA-48E2-AEE8-74BED223508D}" type="presParOf" srcId="{863BB4DD-E5F4-4087-BA5F-A55FCBC6A100}" destId="{830ACB4A-1ECF-4EA4-9449-E0B67B2B65B8}" srcOrd="5" destOrd="0" presId="urn:microsoft.com/office/officeart/2005/8/layout/hierarchy3"/>
    <dgm:cxn modelId="{F0F87399-493F-4706-84C3-17062EB1EE09}" type="presParOf" srcId="{BF15B760-6B8A-4DF2-835E-8EE584AE3EBB}" destId="{890921A7-1B63-487D-97BF-AB3EEA2ACA43}" srcOrd="1" destOrd="0" presId="urn:microsoft.com/office/officeart/2005/8/layout/hierarchy3"/>
    <dgm:cxn modelId="{4E091E65-95D6-4D0A-9182-2DD2CF00FF0E}" type="presParOf" srcId="{890921A7-1B63-487D-97BF-AB3EEA2ACA43}" destId="{933F329C-6F58-4758-8BAD-B626929BF6D4}" srcOrd="0" destOrd="0" presId="urn:microsoft.com/office/officeart/2005/8/layout/hierarchy3"/>
    <dgm:cxn modelId="{8B779786-3C0F-4C15-901B-E8C5B9D8490D}" type="presParOf" srcId="{933F329C-6F58-4758-8BAD-B626929BF6D4}" destId="{5C3CE47F-ABA6-49C5-BC19-350539B9C1FA}" srcOrd="0" destOrd="0" presId="urn:microsoft.com/office/officeart/2005/8/layout/hierarchy3"/>
    <dgm:cxn modelId="{7F88E9FC-D58A-4B58-8FD9-89A6F8C41887}" type="presParOf" srcId="{933F329C-6F58-4758-8BAD-B626929BF6D4}" destId="{5B723F11-A7E8-4B28-B605-60198BC12626}" srcOrd="1" destOrd="0" presId="urn:microsoft.com/office/officeart/2005/8/layout/hierarchy3"/>
    <dgm:cxn modelId="{87DF190B-8EC8-490B-A043-C718D5F30FC4}" type="presParOf" srcId="{890921A7-1B63-487D-97BF-AB3EEA2ACA43}" destId="{63AF9B31-5EF8-494B-86C4-5B06FD2E7A29}" srcOrd="1" destOrd="0" presId="urn:microsoft.com/office/officeart/2005/8/layout/hierarchy3"/>
    <dgm:cxn modelId="{D38D660D-B901-4F53-806C-F1A57EC08ED1}" type="presParOf" srcId="{63AF9B31-5EF8-494B-86C4-5B06FD2E7A29}" destId="{F8A35A92-E9B0-4DAA-ADF5-34A340CB9F36}" srcOrd="0" destOrd="0" presId="urn:microsoft.com/office/officeart/2005/8/layout/hierarchy3"/>
    <dgm:cxn modelId="{4D315800-8487-4AB9-BF9B-91829EC7C664}" type="presParOf" srcId="{63AF9B31-5EF8-494B-86C4-5B06FD2E7A29}" destId="{AEA3278C-5CB0-47C1-BA60-F3FB93447904}" srcOrd="1" destOrd="0" presId="urn:microsoft.com/office/officeart/2005/8/layout/hierarchy3"/>
    <dgm:cxn modelId="{F1730DF9-7CD4-4FE3-B5CB-5161EC57075F}" type="presParOf" srcId="{63AF9B31-5EF8-494B-86C4-5B06FD2E7A29}" destId="{246242FF-6F28-4556-BC4C-79B20FCA8263}" srcOrd="2" destOrd="0" presId="urn:microsoft.com/office/officeart/2005/8/layout/hierarchy3"/>
    <dgm:cxn modelId="{8A73B7A7-3012-49FF-95FB-5588004B447C}" type="presParOf" srcId="{63AF9B31-5EF8-494B-86C4-5B06FD2E7A29}" destId="{66B9821A-F4EC-47B6-99AA-249E715A7984}" srcOrd="3" destOrd="0" presId="urn:microsoft.com/office/officeart/2005/8/layout/hierarchy3"/>
    <dgm:cxn modelId="{608C420E-C7E8-4765-940F-8F0410172C09}" type="presParOf" srcId="{BF15B760-6B8A-4DF2-835E-8EE584AE3EBB}" destId="{F5C9766C-8616-4768-90B0-7EF90E0BEA73}" srcOrd="2" destOrd="0" presId="urn:microsoft.com/office/officeart/2005/8/layout/hierarchy3"/>
    <dgm:cxn modelId="{743C0556-D9FD-46A6-B93C-BD95724480E4}" type="presParOf" srcId="{F5C9766C-8616-4768-90B0-7EF90E0BEA73}" destId="{20A3B0CC-0910-4EDE-8CD8-213A1E141419}" srcOrd="0" destOrd="0" presId="urn:microsoft.com/office/officeart/2005/8/layout/hierarchy3"/>
    <dgm:cxn modelId="{90FAF167-D5FE-41FD-AB3D-290003956723}" type="presParOf" srcId="{20A3B0CC-0910-4EDE-8CD8-213A1E141419}" destId="{F49895B5-BD5B-4057-8C83-3BC83D9AD5AE}" srcOrd="0" destOrd="0" presId="urn:microsoft.com/office/officeart/2005/8/layout/hierarchy3"/>
    <dgm:cxn modelId="{B35AEC1B-1718-4FBD-913A-9868CB80FBFD}" type="presParOf" srcId="{20A3B0CC-0910-4EDE-8CD8-213A1E141419}" destId="{5E070A52-8B97-4097-ACEE-022C79EC0CAA}" srcOrd="1" destOrd="0" presId="urn:microsoft.com/office/officeart/2005/8/layout/hierarchy3"/>
    <dgm:cxn modelId="{6D8616C9-B0BB-4442-AD8F-0CB1AECC8810}" type="presParOf" srcId="{F5C9766C-8616-4768-90B0-7EF90E0BEA73}" destId="{F2340427-6497-46E4-96D8-CF8B5F179349}" srcOrd="1" destOrd="0" presId="urn:microsoft.com/office/officeart/2005/8/layout/hierarchy3"/>
    <dgm:cxn modelId="{C045E81A-3702-473D-A99A-45D41347BF95}" type="presParOf" srcId="{F2340427-6497-46E4-96D8-CF8B5F179349}" destId="{F94F8590-1D30-4997-8DD8-AC5ED3256096}" srcOrd="0" destOrd="0" presId="urn:microsoft.com/office/officeart/2005/8/layout/hierarchy3"/>
    <dgm:cxn modelId="{0370E48B-DBDC-4EFD-A030-A9CEFD77D51C}" type="presParOf" srcId="{F2340427-6497-46E4-96D8-CF8B5F179349}" destId="{076ED4B9-B93D-4DCD-BAD3-6DEF62F862BF}" srcOrd="1" destOrd="0" presId="urn:microsoft.com/office/officeart/2005/8/layout/hierarchy3"/>
    <dgm:cxn modelId="{B1C8DFE1-152B-4C50-81BA-5A7B056DC2BE}" type="presParOf" srcId="{F2340427-6497-46E4-96D8-CF8B5F179349}" destId="{EB54D5E4-E24B-473A-9B06-5EB025FBF3CD}" srcOrd="2" destOrd="0" presId="urn:microsoft.com/office/officeart/2005/8/layout/hierarchy3"/>
    <dgm:cxn modelId="{E74B7A34-D88F-471A-8251-5CF0990A82A6}" type="presParOf" srcId="{F2340427-6497-46E4-96D8-CF8B5F179349}" destId="{F8E2088E-30F5-47E0-8D84-221E69AD2997}" srcOrd="3" destOrd="0" presId="urn:microsoft.com/office/officeart/2005/8/layout/hierarchy3"/>
    <dgm:cxn modelId="{CEC55189-054E-4E9E-AF58-6B8906E7312E}" type="presParOf" srcId="{BF15B760-6B8A-4DF2-835E-8EE584AE3EBB}" destId="{01A1B429-AF24-402E-A1B8-DAFA0620B201}" srcOrd="3" destOrd="0" presId="urn:microsoft.com/office/officeart/2005/8/layout/hierarchy3"/>
    <dgm:cxn modelId="{45E185CE-CB5E-4AD0-A689-224CC0CBC48F}" type="presParOf" srcId="{01A1B429-AF24-402E-A1B8-DAFA0620B201}" destId="{072D824A-5438-4CE3-AFB7-3FDFA67350C8}" srcOrd="0" destOrd="0" presId="urn:microsoft.com/office/officeart/2005/8/layout/hierarchy3"/>
    <dgm:cxn modelId="{5D64BFF9-0428-4276-A53D-6B9F0A4F4C99}" type="presParOf" srcId="{072D824A-5438-4CE3-AFB7-3FDFA67350C8}" destId="{9AB15998-DBFA-49BB-AC79-09FE79667E8C}" srcOrd="0" destOrd="0" presId="urn:microsoft.com/office/officeart/2005/8/layout/hierarchy3"/>
    <dgm:cxn modelId="{DD0E95D1-C23B-4078-A845-47175E86B892}" type="presParOf" srcId="{072D824A-5438-4CE3-AFB7-3FDFA67350C8}" destId="{7EE1336A-6142-4E97-9F20-62A6072CDA7C}" srcOrd="1" destOrd="0" presId="urn:microsoft.com/office/officeart/2005/8/layout/hierarchy3"/>
    <dgm:cxn modelId="{25FAADD6-0B82-4128-B45C-B2B91CBCD97A}" type="presParOf" srcId="{01A1B429-AF24-402E-A1B8-DAFA0620B201}" destId="{978E5D2E-5578-426C-9A5C-15583C51A582}" srcOrd="1" destOrd="0" presId="urn:microsoft.com/office/officeart/2005/8/layout/hierarchy3"/>
    <dgm:cxn modelId="{DE68D4CC-5ACC-4DEF-88A3-243B978F9215}" type="presParOf" srcId="{978E5D2E-5578-426C-9A5C-15583C51A582}" destId="{CFE886F7-2EB9-49FA-828F-9751B5FDD580}" srcOrd="0" destOrd="0" presId="urn:microsoft.com/office/officeart/2005/8/layout/hierarchy3"/>
    <dgm:cxn modelId="{C3084602-77F2-43E0-A7FD-1B1538A3072A}" type="presParOf" srcId="{978E5D2E-5578-426C-9A5C-15583C51A582}" destId="{C95E8EE9-074D-4828-8C49-AE4206C795FC}" srcOrd="1" destOrd="0" presId="urn:microsoft.com/office/officeart/2005/8/layout/hierarchy3"/>
    <dgm:cxn modelId="{E821B4F8-933F-4402-B169-771A8D104D8F}" type="presParOf" srcId="{978E5D2E-5578-426C-9A5C-15583C51A582}" destId="{71C4B10D-8539-4E91-8B6A-D7B2521B285F}" srcOrd="2" destOrd="0" presId="urn:microsoft.com/office/officeart/2005/8/layout/hierarchy3"/>
    <dgm:cxn modelId="{C3FA5E7C-13FE-49CD-85D1-02EBEE2E01FB}" type="presParOf" srcId="{978E5D2E-5578-426C-9A5C-15583C51A582}" destId="{A949A712-704F-4D9A-B58F-3B9354CD58C2}" srcOrd="3" destOrd="0" presId="urn:microsoft.com/office/officeart/2005/8/layout/hierarchy3"/>
    <dgm:cxn modelId="{8073DDB6-1494-4A17-A9B0-ABA7E09CEB95}" type="presParOf" srcId="{978E5D2E-5578-426C-9A5C-15583C51A582}" destId="{9F45B997-861B-407B-A5DF-CF6E8D4338CC}" srcOrd="4" destOrd="0" presId="urn:microsoft.com/office/officeart/2005/8/layout/hierarchy3"/>
    <dgm:cxn modelId="{370FED1F-00E0-4F08-B6DE-B8B9F58F0A5B}" type="presParOf" srcId="{978E5D2E-5578-426C-9A5C-15583C51A582}" destId="{C241641F-8FC1-497E-ADAC-FFEB97530F3E}" srcOrd="5" destOrd="0" presId="urn:microsoft.com/office/officeart/2005/8/layout/hierarchy3"/>
    <dgm:cxn modelId="{E0486172-F375-44F5-B3EE-C20C8979260C}" type="presParOf" srcId="{978E5D2E-5578-426C-9A5C-15583C51A582}" destId="{A1A8A67D-E0D0-4B22-B0FE-384AD4F5A900}" srcOrd="6" destOrd="0" presId="urn:microsoft.com/office/officeart/2005/8/layout/hierarchy3"/>
    <dgm:cxn modelId="{941DA163-3FCC-4A57-A7B5-0B779A448312}" type="presParOf" srcId="{978E5D2E-5578-426C-9A5C-15583C51A582}" destId="{EA1D3337-F206-415D-9D69-87A141E2EE49}" srcOrd="7" destOrd="0" presId="urn:microsoft.com/office/officeart/2005/8/layout/hierarchy3"/>
    <dgm:cxn modelId="{0E09F357-6535-4901-BC7D-7F570D72D043}" type="presParOf" srcId="{978E5D2E-5578-426C-9A5C-15583C51A582}" destId="{48834D2D-7FA7-4D61-AE6A-A9F72D1E84DF}" srcOrd="8" destOrd="0" presId="urn:microsoft.com/office/officeart/2005/8/layout/hierarchy3"/>
    <dgm:cxn modelId="{04ED5684-046A-430C-8969-7D9E6899FA9E}" type="presParOf" srcId="{978E5D2E-5578-426C-9A5C-15583C51A582}" destId="{FCD53330-ABB1-43B6-A615-41132ECBB531}" srcOrd="9" destOrd="0" presId="urn:microsoft.com/office/officeart/2005/8/layout/hierarchy3"/>
  </dgm:cxnLst>
  <dgm:bg/>
  <dgm:whole/>
</dgm:dataModel>
</file>

<file path=word/diagrams/data3.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3d2" qsCatId="3D" csTypeId="urn:microsoft.com/office/officeart/2005/8/colors/colorful4" csCatId="colorful" phldr="1"/>
      <dgm:spPr/>
    </dgm:pt>
    <dgm:pt modelId="{876CBFA3-B373-47EE-8E5C-6C3A2BFC2D68}">
      <dgm:prSet phldrT="[Text]"/>
      <dgm:spPr/>
      <dgm:t>
        <a:bodyPr/>
        <a:lstStyle/>
        <a:p>
          <a:r>
            <a:rPr lang="es-CO"/>
            <a:t>Etapa</a:t>
          </a:r>
        </a:p>
      </dgm:t>
    </dgm:pt>
    <dgm:pt modelId="{5BAF8743-341F-462B-9E16-7C53B8C9D4AB}" type="parTrans" cxnId="{7BC4746A-C162-4773-9015-A612E55DB0E4}">
      <dgm:prSet/>
      <dgm:spPr/>
      <dgm:t>
        <a:bodyPr/>
        <a:lstStyle/>
        <a:p>
          <a:endParaRPr lang="es-CO"/>
        </a:p>
      </dgm:t>
    </dgm:pt>
    <dgm:pt modelId="{A12434EE-3FA3-4031-AB84-9B0287F8A441}" type="sibTrans" cxnId="{7BC4746A-C162-4773-9015-A612E55DB0E4}">
      <dgm:prSet/>
      <dgm:spPr/>
      <dgm:t>
        <a:bodyPr/>
        <a:lstStyle/>
        <a:p>
          <a:endParaRPr lang="es-CO"/>
        </a:p>
      </dgm:t>
    </dgm:pt>
    <dgm:pt modelId="{91361539-EA81-4BAF-A338-07C2BE7BD0C5}">
      <dgm:prSet phldrT="[Text]"/>
      <dgm:spPr/>
      <dgm:t>
        <a:bodyPr/>
        <a:lstStyle/>
        <a:p>
          <a:r>
            <a:rPr lang="es-CO"/>
            <a:t>Procesos</a:t>
          </a:r>
        </a:p>
      </dgm:t>
    </dgm:pt>
    <dgm:pt modelId="{B92A938A-6224-4832-9CB7-4895028AD69D}" type="parTrans" cxnId="{6932F589-5287-43A9-9C94-25F7331C65E5}">
      <dgm:prSet/>
      <dgm:spPr/>
      <dgm:t>
        <a:bodyPr/>
        <a:lstStyle/>
        <a:p>
          <a:endParaRPr lang="es-CO"/>
        </a:p>
      </dgm:t>
    </dgm:pt>
    <dgm:pt modelId="{709B10EB-BD50-4466-8063-9DDE9ECB0C1A}" type="sibTrans" cxnId="{6932F589-5287-43A9-9C94-25F7331C65E5}">
      <dgm:prSet/>
      <dgm:spPr/>
      <dgm:t>
        <a:bodyPr/>
        <a:lstStyle/>
        <a:p>
          <a:endParaRPr lang="es-CO"/>
        </a:p>
      </dgm:t>
    </dgm:pt>
    <dgm:pt modelId="{01571C4C-4548-42EA-96C1-847C9270528E}">
      <dgm:prSet phldrT="[Text]"/>
      <dgm:spPr/>
      <dgm:t>
        <a:bodyPr/>
        <a:lstStyle/>
        <a:p>
          <a:r>
            <a:rPr lang="es-CO"/>
            <a:t>Actividades</a:t>
          </a:r>
        </a:p>
      </dgm:t>
    </dgm:pt>
    <dgm:pt modelId="{88A048F5-A21C-4280-8336-8BE34D459319}" type="parTrans" cxnId="{4BDA7DE1-697D-4842-A0CA-18F392ED7A0B}">
      <dgm:prSet/>
      <dgm:spPr/>
      <dgm:t>
        <a:bodyPr/>
        <a:lstStyle/>
        <a:p>
          <a:endParaRPr lang="es-CO"/>
        </a:p>
      </dgm:t>
    </dgm:pt>
    <dgm:pt modelId="{0E0EBA7D-4CE4-447A-B0DB-EF4311C9B642}" type="sibTrans" cxnId="{4BDA7DE1-697D-4842-A0CA-18F392ED7A0B}">
      <dgm:prSet/>
      <dgm:spPr/>
      <dgm:t>
        <a:bodyPr/>
        <a:lstStyle/>
        <a:p>
          <a:endParaRPr lang="es-CO"/>
        </a:p>
      </dgm:t>
    </dgm:pt>
    <dgm:pt modelId="{56C86794-E9CE-47EB-9634-3CD6DC9E7DE3}">
      <dgm:prSet/>
      <dgm:spPr/>
      <dgm:t>
        <a:bodyPr/>
        <a:lstStyle/>
        <a:p>
          <a:r>
            <a:rPr lang="es-CO"/>
            <a:t>Tareas</a:t>
          </a:r>
        </a:p>
      </dgm:t>
    </dgm:pt>
    <dgm:pt modelId="{474A75D9-C22E-4C73-8103-DED5B7D401DA}" type="parTrans" cxnId="{6D1DABFE-F124-4EB3-A399-9585F8512223}">
      <dgm:prSet/>
      <dgm:spPr/>
      <dgm:t>
        <a:bodyPr/>
        <a:lstStyle/>
        <a:p>
          <a:endParaRPr lang="es-CO"/>
        </a:p>
      </dgm:t>
    </dgm:pt>
    <dgm:pt modelId="{9F764048-92BE-4E93-A529-33A33FD4C919}" type="sibTrans" cxnId="{6D1DABFE-F124-4EB3-A399-9585F8512223}">
      <dgm:prSet/>
      <dgm:spPr/>
      <dgm:t>
        <a:bodyPr/>
        <a:lstStyle/>
        <a:p>
          <a:endParaRPr lang="es-CO"/>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5E1001D0-3E67-4AC3-AA3D-71DA1247046A}" type="presOf" srcId="{56C86794-E9CE-47EB-9634-3CD6DC9E7DE3}" destId="{AE1D9692-2CDF-456C-A82F-E462FDCF137F}" srcOrd="0" destOrd="0" presId="urn:microsoft.com/office/officeart/2005/8/layout/process1"/>
    <dgm:cxn modelId="{6932F589-5287-43A9-9C94-25F7331C65E5}" srcId="{65E8FDE0-E4EC-4941-B9E4-010D6747CB71}" destId="{91361539-EA81-4BAF-A338-07C2BE7BD0C5}" srcOrd="1" destOrd="0" parTransId="{B92A938A-6224-4832-9CB7-4895028AD69D}" sibTransId="{709B10EB-BD50-4466-8063-9DDE9ECB0C1A}"/>
    <dgm:cxn modelId="{6D1DABFE-F124-4EB3-A399-9585F8512223}" srcId="{65E8FDE0-E4EC-4941-B9E4-010D6747CB71}" destId="{56C86794-E9CE-47EB-9634-3CD6DC9E7DE3}" srcOrd="3" destOrd="0" parTransId="{474A75D9-C22E-4C73-8103-DED5B7D401DA}" sibTransId="{9F764048-92BE-4E93-A529-33A33FD4C919}"/>
    <dgm:cxn modelId="{EE99737F-73C3-4FD9-AEB9-6C48C960265F}" type="presOf" srcId="{A12434EE-3FA3-4031-AB84-9B0287F8A441}" destId="{B264B8F7-656A-425F-89E4-4BC3110ECD41}" srcOrd="1" destOrd="0" presId="urn:microsoft.com/office/officeart/2005/8/layout/process1"/>
    <dgm:cxn modelId="{73B52A44-B178-47C1-9A0B-3C2DFFE237B4}" type="presOf" srcId="{65E8FDE0-E4EC-4941-B9E4-010D6747CB71}" destId="{4A2F7670-13BC-439B-A90A-116321D0D506}" srcOrd="0" destOrd="0" presId="urn:microsoft.com/office/officeart/2005/8/layout/process1"/>
    <dgm:cxn modelId="{240592BB-BEBA-48D0-8AA6-9E4F0880C9B7}" type="presOf" srcId="{709B10EB-BD50-4466-8063-9DDE9ECB0C1A}" destId="{DAFAC697-9A6F-4C8D-9739-B2FC5B31001B}" srcOrd="1" destOrd="0" presId="urn:microsoft.com/office/officeart/2005/8/layout/process1"/>
    <dgm:cxn modelId="{1A906AAE-ECEE-4E76-B484-3D18C0848B7C}" type="presOf" srcId="{A12434EE-3FA3-4031-AB84-9B0287F8A441}" destId="{BA7A4BD4-09BC-4916-A64E-B5EEBFDEDD0A}" srcOrd="0" destOrd="0" presId="urn:microsoft.com/office/officeart/2005/8/layout/process1"/>
    <dgm:cxn modelId="{1A953955-CCE2-411E-AE9B-DD56CAD6CDBF}" type="presOf" srcId="{01571C4C-4548-42EA-96C1-847C9270528E}" destId="{64E3967F-1B37-4A90-8F08-17D70F131FC8}" srcOrd="0" destOrd="0" presId="urn:microsoft.com/office/officeart/2005/8/layout/process1"/>
    <dgm:cxn modelId="{803C5FAD-ECD5-429B-AA4D-946CD84EC5C7}" type="presOf" srcId="{0E0EBA7D-4CE4-447A-B0DB-EF4311C9B642}" destId="{E1F5D7A2-FF42-4507-8012-0C990822F419}" srcOrd="1" destOrd="0" presId="urn:microsoft.com/office/officeart/2005/8/layout/process1"/>
    <dgm:cxn modelId="{C709A576-F878-4E40-9DCA-64D7BF525F2C}" type="presOf" srcId="{709B10EB-BD50-4466-8063-9DDE9ECB0C1A}" destId="{0863D882-1268-4662-8D21-44277EA01FCC}" srcOrd="0" destOrd="0" presId="urn:microsoft.com/office/officeart/2005/8/layout/process1"/>
    <dgm:cxn modelId="{3183D157-AACD-448F-B6C4-45FECDAD9AA1}" type="presOf" srcId="{876CBFA3-B373-47EE-8E5C-6C3A2BFC2D68}" destId="{27AC5BF1-4A2B-4E8D-8B6A-CF152AAB1C88}" srcOrd="0" destOrd="0" presId="urn:microsoft.com/office/officeart/2005/8/layout/process1"/>
    <dgm:cxn modelId="{76AD7BEC-BB99-442B-837E-E15C5145C998}" type="presOf" srcId="{91361539-EA81-4BAF-A338-07C2BE7BD0C5}" destId="{1A39E4D9-186A-4227-9B61-FBF1B775F4B7}" srcOrd="0"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B8BAC2D4-61ED-40FD-AD88-5BF3F79636F5}" type="presOf" srcId="{0E0EBA7D-4CE4-447A-B0DB-EF4311C9B642}" destId="{CFE1DC4D-B50B-414A-8CC8-0BBD3FC22071}" srcOrd="0" destOrd="0" presId="urn:microsoft.com/office/officeart/2005/8/layout/process1"/>
    <dgm:cxn modelId="{4BDA7DE1-697D-4842-A0CA-18F392ED7A0B}" srcId="{65E8FDE0-E4EC-4941-B9E4-010D6747CB71}" destId="{01571C4C-4548-42EA-96C1-847C9270528E}" srcOrd="2" destOrd="0" parTransId="{88A048F5-A21C-4280-8336-8BE34D459319}" sibTransId="{0E0EBA7D-4CE4-447A-B0DB-EF4311C9B642}"/>
    <dgm:cxn modelId="{3055CBBD-5FDE-4E02-87F1-A0E08588D5DA}" type="presParOf" srcId="{4A2F7670-13BC-439B-A90A-116321D0D506}" destId="{27AC5BF1-4A2B-4E8D-8B6A-CF152AAB1C88}" srcOrd="0" destOrd="0" presId="urn:microsoft.com/office/officeart/2005/8/layout/process1"/>
    <dgm:cxn modelId="{09E26492-5A02-42D1-81A2-38A08235C834}" type="presParOf" srcId="{4A2F7670-13BC-439B-A90A-116321D0D506}" destId="{BA7A4BD4-09BC-4916-A64E-B5EEBFDEDD0A}" srcOrd="1" destOrd="0" presId="urn:microsoft.com/office/officeart/2005/8/layout/process1"/>
    <dgm:cxn modelId="{106DBFB5-8B60-4C5C-84C0-1CFD885B247B}" type="presParOf" srcId="{BA7A4BD4-09BC-4916-A64E-B5EEBFDEDD0A}" destId="{B264B8F7-656A-425F-89E4-4BC3110ECD41}" srcOrd="0" destOrd="0" presId="urn:microsoft.com/office/officeart/2005/8/layout/process1"/>
    <dgm:cxn modelId="{C955A40A-0387-48EA-AEA7-D6E47B480699}" type="presParOf" srcId="{4A2F7670-13BC-439B-A90A-116321D0D506}" destId="{1A39E4D9-186A-4227-9B61-FBF1B775F4B7}" srcOrd="2" destOrd="0" presId="urn:microsoft.com/office/officeart/2005/8/layout/process1"/>
    <dgm:cxn modelId="{9D91EA4E-C442-4069-8D93-F3CB0458EBBF}" type="presParOf" srcId="{4A2F7670-13BC-439B-A90A-116321D0D506}" destId="{0863D882-1268-4662-8D21-44277EA01FCC}" srcOrd="3" destOrd="0" presId="urn:microsoft.com/office/officeart/2005/8/layout/process1"/>
    <dgm:cxn modelId="{F40309D9-8183-4911-A506-DBDF96F21F02}" type="presParOf" srcId="{0863D882-1268-4662-8D21-44277EA01FCC}" destId="{DAFAC697-9A6F-4C8D-9739-B2FC5B31001B}" srcOrd="0" destOrd="0" presId="urn:microsoft.com/office/officeart/2005/8/layout/process1"/>
    <dgm:cxn modelId="{C52FB57B-C1EF-433C-B47A-52E67CCBBD8E}" type="presParOf" srcId="{4A2F7670-13BC-439B-A90A-116321D0D506}" destId="{64E3967F-1B37-4A90-8F08-17D70F131FC8}" srcOrd="4" destOrd="0" presId="urn:microsoft.com/office/officeart/2005/8/layout/process1"/>
    <dgm:cxn modelId="{5F94C235-D249-4733-A6B0-3B46CD14ACDF}" type="presParOf" srcId="{4A2F7670-13BC-439B-A90A-116321D0D506}" destId="{CFE1DC4D-B50B-414A-8CC8-0BBD3FC22071}" srcOrd="5" destOrd="0" presId="urn:microsoft.com/office/officeart/2005/8/layout/process1"/>
    <dgm:cxn modelId="{E7CA41E5-4681-4FC7-8C3B-38DAAF16EFAB}" type="presParOf" srcId="{CFE1DC4D-B50B-414A-8CC8-0BBD3FC22071}" destId="{E1F5D7A2-FF42-4507-8012-0C990822F419}" srcOrd="0" destOrd="0" presId="urn:microsoft.com/office/officeart/2005/8/layout/process1"/>
    <dgm:cxn modelId="{BEC0D9FA-24DE-42AF-BF67-BA5AF5087009}" type="presParOf" srcId="{4A2F7670-13BC-439B-A90A-116321D0D506}" destId="{AE1D9692-2CDF-456C-A82F-E462FDCF137F}" srcOrd="6"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3E1E9226-135F-40C5-89C1-DFCAB0670780}" type="doc">
      <dgm:prSet loTypeId="urn:microsoft.com/office/officeart/2005/8/layout/radial6" loCatId="cycle" qsTypeId="urn:microsoft.com/office/officeart/2005/8/quickstyle/simple5" qsCatId="simple" csTypeId="urn:microsoft.com/office/officeart/2005/8/colors/accent1_3" csCatId="accent1" phldr="1"/>
      <dgm:spPr/>
      <dgm:t>
        <a:bodyPr/>
        <a:lstStyle/>
        <a:p>
          <a:endParaRPr lang="es-CO"/>
        </a:p>
      </dgm:t>
    </dgm:pt>
    <dgm:pt modelId="{990623CE-4C1C-46E8-B2C5-CD4767935D5B}">
      <dgm:prSet phldrT="[Texto]"/>
      <dgm:spPr/>
      <dgm:t>
        <a:bodyPr/>
        <a:lstStyle/>
        <a:p>
          <a:r>
            <a:rPr lang="es-CO"/>
            <a:t>Sistema</a:t>
          </a:r>
        </a:p>
      </dgm:t>
    </dgm:pt>
    <dgm:pt modelId="{3FC39FAA-EECD-4C65-A77E-D87AA04BDAB8}" type="parTrans" cxnId="{3A034335-351A-4698-A61C-629B4321EE8A}">
      <dgm:prSet/>
      <dgm:spPr/>
      <dgm:t>
        <a:bodyPr/>
        <a:lstStyle/>
        <a:p>
          <a:endParaRPr lang="es-CO"/>
        </a:p>
      </dgm:t>
    </dgm:pt>
    <dgm:pt modelId="{24E86FAC-C7AF-466B-90D6-1E4F6634AB16}" type="sibTrans" cxnId="{3A034335-351A-4698-A61C-629B4321EE8A}">
      <dgm:prSet/>
      <dgm:spPr/>
      <dgm:t>
        <a:bodyPr/>
        <a:lstStyle/>
        <a:p>
          <a:endParaRPr lang="es-CO"/>
        </a:p>
      </dgm:t>
    </dgm:pt>
    <dgm:pt modelId="{29555613-562A-4E7B-BA06-EECE5957AFF0}">
      <dgm:prSet phldrT="[Texto]" custT="1"/>
      <dgm:spPr/>
      <dgm:t>
        <a:bodyPr/>
        <a:lstStyle/>
        <a:p>
          <a:r>
            <a:rPr lang="es-CO" sz="900" baseline="0"/>
            <a:t>Definición</a:t>
          </a:r>
          <a:r>
            <a:rPr lang="es-CO" sz="900"/>
            <a:t> de requerimientos</a:t>
          </a:r>
        </a:p>
      </dgm:t>
    </dgm:pt>
    <dgm:pt modelId="{84516EF4-66EE-4AB6-ABB8-AA5CCEE1FDC2}" type="parTrans" cxnId="{058DB23A-9F36-4D01-8BAE-0EB33F764C97}">
      <dgm:prSet/>
      <dgm:spPr/>
      <dgm:t>
        <a:bodyPr/>
        <a:lstStyle/>
        <a:p>
          <a:endParaRPr lang="es-CO"/>
        </a:p>
      </dgm:t>
    </dgm:pt>
    <dgm:pt modelId="{7798D940-7708-4E04-9E44-A0F2A54EB19D}" type="sibTrans" cxnId="{058DB23A-9F36-4D01-8BAE-0EB33F764C97}">
      <dgm:prSet/>
      <dgm:spPr/>
      <dgm:t>
        <a:bodyPr/>
        <a:lstStyle/>
        <a:p>
          <a:endParaRPr lang="es-CO"/>
        </a:p>
      </dgm:t>
    </dgm:pt>
    <dgm:pt modelId="{277AE6A9-AC6E-49B4-9CCC-2F54192DB4AB}">
      <dgm:prSet phldrT="[Texto]" custT="1"/>
      <dgm:spPr/>
      <dgm:t>
        <a:bodyPr/>
        <a:lstStyle/>
        <a:p>
          <a:r>
            <a:rPr lang="es-CO" sz="900" baseline="0"/>
            <a:t>Diseño e implementación</a:t>
          </a:r>
        </a:p>
      </dgm:t>
    </dgm:pt>
    <dgm:pt modelId="{BBBFEA60-DDEB-4ADD-BD5E-BAECB31219C0}" type="parTrans" cxnId="{5823E155-8AB1-4F10-B54D-1002A1969244}">
      <dgm:prSet/>
      <dgm:spPr/>
      <dgm:t>
        <a:bodyPr/>
        <a:lstStyle/>
        <a:p>
          <a:endParaRPr lang="es-CO"/>
        </a:p>
      </dgm:t>
    </dgm:pt>
    <dgm:pt modelId="{E6ACF780-8997-4116-BCB0-BA2FCA28C63D}" type="sibTrans" cxnId="{5823E155-8AB1-4F10-B54D-1002A1969244}">
      <dgm:prSet/>
      <dgm:spPr/>
      <dgm:t>
        <a:bodyPr/>
        <a:lstStyle/>
        <a:p>
          <a:endParaRPr lang="es-CO"/>
        </a:p>
      </dgm:t>
    </dgm:pt>
    <dgm:pt modelId="{5EA7324B-38EF-4AB2-BD7D-774E444FFEE1}">
      <dgm:prSet phldrT="[Texto]" custT="1"/>
      <dgm:spPr/>
      <dgm:t>
        <a:bodyPr/>
        <a:lstStyle/>
        <a:p>
          <a:r>
            <a:rPr lang="es-CO" sz="900" baseline="0"/>
            <a:t>Revisión y retroalimentación</a:t>
          </a:r>
        </a:p>
      </dgm:t>
    </dgm:pt>
    <dgm:pt modelId="{97047307-A2FA-451A-A38F-72124442EB54}" type="parTrans" cxnId="{DA67DD71-E456-4387-8E9E-8772C1394BC1}">
      <dgm:prSet/>
      <dgm:spPr/>
      <dgm:t>
        <a:bodyPr/>
        <a:lstStyle/>
        <a:p>
          <a:endParaRPr lang="es-CO"/>
        </a:p>
      </dgm:t>
    </dgm:pt>
    <dgm:pt modelId="{68AF17FD-BCC5-45EC-BCC9-1A3689C9DF7E}" type="sibTrans" cxnId="{DA67DD71-E456-4387-8E9E-8772C1394BC1}">
      <dgm:prSet/>
      <dgm:spPr/>
      <dgm:t>
        <a:bodyPr/>
        <a:lstStyle/>
        <a:p>
          <a:endParaRPr lang="es-CO"/>
        </a:p>
      </dgm:t>
    </dgm:pt>
    <dgm:pt modelId="{6FDFAF86-C5B4-40CF-8C29-9F3DB49BE8BB}">
      <dgm:prSet phldrT="[Texto]" custT="1"/>
      <dgm:spPr/>
      <dgm:t>
        <a:bodyPr/>
        <a:lstStyle/>
        <a:p>
          <a:r>
            <a:rPr lang="es-CO" sz="900" baseline="0"/>
            <a:t>Cambios o Modificaciones </a:t>
          </a:r>
        </a:p>
      </dgm:t>
    </dgm:pt>
    <dgm:pt modelId="{CBFB3EB6-E58E-4D52-B617-293A4679A85A}" type="parTrans" cxnId="{810E1144-52C8-4A8C-BCF6-9063542C3261}">
      <dgm:prSet/>
      <dgm:spPr/>
      <dgm:t>
        <a:bodyPr/>
        <a:lstStyle/>
        <a:p>
          <a:endParaRPr lang="es-CO"/>
        </a:p>
      </dgm:t>
    </dgm:pt>
    <dgm:pt modelId="{5B864922-0711-4723-8FF4-5E508559EC7C}" type="sibTrans" cxnId="{810E1144-52C8-4A8C-BCF6-9063542C3261}">
      <dgm:prSet/>
      <dgm:spPr/>
      <dgm:t>
        <a:bodyPr/>
        <a:lstStyle/>
        <a:p>
          <a:endParaRPr lang="es-CO"/>
        </a:p>
      </dgm:t>
    </dgm:pt>
    <dgm:pt modelId="{AFF9563F-06B6-4180-A4F1-E40D686243A4}" type="pres">
      <dgm:prSet presAssocID="{3E1E9226-135F-40C5-89C1-DFCAB0670780}" presName="Name0" presStyleCnt="0">
        <dgm:presLayoutVars>
          <dgm:chMax val="1"/>
          <dgm:dir/>
          <dgm:animLvl val="ctr"/>
          <dgm:resizeHandles val="exact"/>
        </dgm:presLayoutVars>
      </dgm:prSet>
      <dgm:spPr/>
      <dgm:t>
        <a:bodyPr/>
        <a:lstStyle/>
        <a:p>
          <a:endParaRPr lang="es-CO"/>
        </a:p>
      </dgm:t>
    </dgm:pt>
    <dgm:pt modelId="{1B4BFDCB-1A3B-4F35-93BA-8944CDFB0E74}" type="pres">
      <dgm:prSet presAssocID="{990623CE-4C1C-46E8-B2C5-CD4767935D5B}" presName="centerShape" presStyleLbl="node0" presStyleIdx="0" presStyleCnt="1"/>
      <dgm:spPr/>
      <dgm:t>
        <a:bodyPr/>
        <a:lstStyle/>
        <a:p>
          <a:endParaRPr lang="es-CO"/>
        </a:p>
      </dgm:t>
    </dgm:pt>
    <dgm:pt modelId="{60A5B672-393A-4197-8779-1DECC1D7027E}" type="pres">
      <dgm:prSet presAssocID="{29555613-562A-4E7B-BA06-EECE5957AFF0}" presName="node" presStyleLbl="node1" presStyleIdx="0" presStyleCnt="4" custScaleX="157437" custScaleY="100230">
        <dgm:presLayoutVars>
          <dgm:bulletEnabled val="1"/>
        </dgm:presLayoutVars>
      </dgm:prSet>
      <dgm:spPr/>
      <dgm:t>
        <a:bodyPr/>
        <a:lstStyle/>
        <a:p>
          <a:endParaRPr lang="es-CO"/>
        </a:p>
      </dgm:t>
    </dgm:pt>
    <dgm:pt modelId="{72BA5EB5-0F31-4794-A6B8-D276981B0B3A}" type="pres">
      <dgm:prSet presAssocID="{29555613-562A-4E7B-BA06-EECE5957AFF0}" presName="dummy" presStyleCnt="0"/>
      <dgm:spPr/>
    </dgm:pt>
    <dgm:pt modelId="{D8E614B3-F1D9-4DF2-81BE-D73540AF980D}" type="pres">
      <dgm:prSet presAssocID="{7798D940-7708-4E04-9E44-A0F2A54EB19D}" presName="sibTrans" presStyleLbl="sibTrans2D1" presStyleIdx="0" presStyleCnt="4"/>
      <dgm:spPr/>
      <dgm:t>
        <a:bodyPr/>
        <a:lstStyle/>
        <a:p>
          <a:endParaRPr lang="es-CO"/>
        </a:p>
      </dgm:t>
    </dgm:pt>
    <dgm:pt modelId="{E6CEBA9E-0591-451A-B7EC-50CFCC7A2E63}" type="pres">
      <dgm:prSet presAssocID="{277AE6A9-AC6E-49B4-9CCC-2F54192DB4AB}" presName="node" presStyleLbl="node1" presStyleIdx="1" presStyleCnt="4" custScaleX="158849" custScaleY="103541">
        <dgm:presLayoutVars>
          <dgm:bulletEnabled val="1"/>
        </dgm:presLayoutVars>
      </dgm:prSet>
      <dgm:spPr/>
      <dgm:t>
        <a:bodyPr/>
        <a:lstStyle/>
        <a:p>
          <a:endParaRPr lang="es-CO"/>
        </a:p>
      </dgm:t>
    </dgm:pt>
    <dgm:pt modelId="{9AD69A2B-676B-40B7-9574-4CBDDCD95B09}" type="pres">
      <dgm:prSet presAssocID="{277AE6A9-AC6E-49B4-9CCC-2F54192DB4AB}" presName="dummy" presStyleCnt="0"/>
      <dgm:spPr/>
    </dgm:pt>
    <dgm:pt modelId="{27DDAF47-73BB-4756-AA82-47F501D68A32}" type="pres">
      <dgm:prSet presAssocID="{E6ACF780-8997-4116-BCB0-BA2FCA28C63D}" presName="sibTrans" presStyleLbl="sibTrans2D1" presStyleIdx="1" presStyleCnt="4"/>
      <dgm:spPr/>
      <dgm:t>
        <a:bodyPr/>
        <a:lstStyle/>
        <a:p>
          <a:endParaRPr lang="es-CO"/>
        </a:p>
      </dgm:t>
    </dgm:pt>
    <dgm:pt modelId="{E3AB3D14-3770-4A63-99CA-418E06C8194B}" type="pres">
      <dgm:prSet presAssocID="{5EA7324B-38EF-4AB2-BD7D-774E444FFEE1}" presName="node" presStyleLbl="node1" presStyleIdx="2" presStyleCnt="4" custScaleX="175812" custScaleY="121745">
        <dgm:presLayoutVars>
          <dgm:bulletEnabled val="1"/>
        </dgm:presLayoutVars>
      </dgm:prSet>
      <dgm:spPr/>
      <dgm:t>
        <a:bodyPr/>
        <a:lstStyle/>
        <a:p>
          <a:endParaRPr lang="es-CO"/>
        </a:p>
      </dgm:t>
    </dgm:pt>
    <dgm:pt modelId="{098B7A0F-A42B-47FD-BC38-D94E595D5C70}" type="pres">
      <dgm:prSet presAssocID="{5EA7324B-38EF-4AB2-BD7D-774E444FFEE1}" presName="dummy" presStyleCnt="0"/>
      <dgm:spPr/>
    </dgm:pt>
    <dgm:pt modelId="{C05C798D-9471-4F9D-AD72-E154CAF7604C}" type="pres">
      <dgm:prSet presAssocID="{68AF17FD-BCC5-45EC-BCC9-1A3689C9DF7E}" presName="sibTrans" presStyleLbl="sibTrans2D1" presStyleIdx="2" presStyleCnt="4"/>
      <dgm:spPr/>
      <dgm:t>
        <a:bodyPr/>
        <a:lstStyle/>
        <a:p>
          <a:endParaRPr lang="es-CO"/>
        </a:p>
      </dgm:t>
    </dgm:pt>
    <dgm:pt modelId="{382EDA3A-9EF0-4BD9-AC9D-9C930E7DE4F8}" type="pres">
      <dgm:prSet presAssocID="{6FDFAF86-C5B4-40CF-8C29-9F3DB49BE8BB}" presName="node" presStyleLbl="node1" presStyleIdx="3" presStyleCnt="4" custScaleX="160787" custScaleY="114475">
        <dgm:presLayoutVars>
          <dgm:bulletEnabled val="1"/>
        </dgm:presLayoutVars>
      </dgm:prSet>
      <dgm:spPr/>
      <dgm:t>
        <a:bodyPr/>
        <a:lstStyle/>
        <a:p>
          <a:endParaRPr lang="es-CO"/>
        </a:p>
      </dgm:t>
    </dgm:pt>
    <dgm:pt modelId="{A48B04E6-BA32-428E-827A-702878B1FEBE}" type="pres">
      <dgm:prSet presAssocID="{6FDFAF86-C5B4-40CF-8C29-9F3DB49BE8BB}" presName="dummy" presStyleCnt="0"/>
      <dgm:spPr/>
    </dgm:pt>
    <dgm:pt modelId="{83DFF0CA-F3BC-4FBC-81F1-646FD8CEDFB6}" type="pres">
      <dgm:prSet presAssocID="{5B864922-0711-4723-8FF4-5E508559EC7C}" presName="sibTrans" presStyleLbl="sibTrans2D1" presStyleIdx="3" presStyleCnt="4"/>
      <dgm:spPr/>
      <dgm:t>
        <a:bodyPr/>
        <a:lstStyle/>
        <a:p>
          <a:endParaRPr lang="es-CO"/>
        </a:p>
      </dgm:t>
    </dgm:pt>
  </dgm:ptLst>
  <dgm:cxnLst>
    <dgm:cxn modelId="{5823E155-8AB1-4F10-B54D-1002A1969244}" srcId="{990623CE-4C1C-46E8-B2C5-CD4767935D5B}" destId="{277AE6A9-AC6E-49B4-9CCC-2F54192DB4AB}" srcOrd="1" destOrd="0" parTransId="{BBBFEA60-DDEB-4ADD-BD5E-BAECB31219C0}" sibTransId="{E6ACF780-8997-4116-BCB0-BA2FCA28C63D}"/>
    <dgm:cxn modelId="{D3FE84C9-F3F2-4D37-B5B4-9237B5299D0F}" type="presOf" srcId="{5EA7324B-38EF-4AB2-BD7D-774E444FFEE1}" destId="{E3AB3D14-3770-4A63-99CA-418E06C8194B}" srcOrd="0" destOrd="0" presId="urn:microsoft.com/office/officeart/2005/8/layout/radial6"/>
    <dgm:cxn modelId="{810E1144-52C8-4A8C-BCF6-9063542C3261}" srcId="{990623CE-4C1C-46E8-B2C5-CD4767935D5B}" destId="{6FDFAF86-C5B4-40CF-8C29-9F3DB49BE8BB}" srcOrd="3" destOrd="0" parTransId="{CBFB3EB6-E58E-4D52-B617-293A4679A85A}" sibTransId="{5B864922-0711-4723-8FF4-5E508559EC7C}"/>
    <dgm:cxn modelId="{E4918468-B438-46D8-974E-F8363A26E55C}" type="presOf" srcId="{277AE6A9-AC6E-49B4-9CCC-2F54192DB4AB}" destId="{E6CEBA9E-0591-451A-B7EC-50CFCC7A2E63}" srcOrd="0" destOrd="0" presId="urn:microsoft.com/office/officeart/2005/8/layout/radial6"/>
    <dgm:cxn modelId="{3A034335-351A-4698-A61C-629B4321EE8A}" srcId="{3E1E9226-135F-40C5-89C1-DFCAB0670780}" destId="{990623CE-4C1C-46E8-B2C5-CD4767935D5B}" srcOrd="0" destOrd="0" parTransId="{3FC39FAA-EECD-4C65-A77E-D87AA04BDAB8}" sibTransId="{24E86FAC-C7AF-466B-90D6-1E4F6634AB16}"/>
    <dgm:cxn modelId="{CC23994A-EE01-425B-970B-55DF9A9EC79C}" type="presOf" srcId="{E6ACF780-8997-4116-BCB0-BA2FCA28C63D}" destId="{27DDAF47-73BB-4756-AA82-47F501D68A32}" srcOrd="0" destOrd="0" presId="urn:microsoft.com/office/officeart/2005/8/layout/radial6"/>
    <dgm:cxn modelId="{49026AD2-F3E5-4C0D-9BEB-7D40FB7D53F9}" type="presOf" srcId="{7798D940-7708-4E04-9E44-A0F2A54EB19D}" destId="{D8E614B3-F1D9-4DF2-81BE-D73540AF980D}" srcOrd="0" destOrd="0" presId="urn:microsoft.com/office/officeart/2005/8/layout/radial6"/>
    <dgm:cxn modelId="{5C863014-FC32-473D-A8D2-5257AA9F1038}" type="presOf" srcId="{6FDFAF86-C5B4-40CF-8C29-9F3DB49BE8BB}" destId="{382EDA3A-9EF0-4BD9-AC9D-9C930E7DE4F8}" srcOrd="0" destOrd="0" presId="urn:microsoft.com/office/officeart/2005/8/layout/radial6"/>
    <dgm:cxn modelId="{2C06A27D-9C9B-4FFB-B935-E242D4274687}" type="presOf" srcId="{5B864922-0711-4723-8FF4-5E508559EC7C}" destId="{83DFF0CA-F3BC-4FBC-81F1-646FD8CEDFB6}" srcOrd="0" destOrd="0" presId="urn:microsoft.com/office/officeart/2005/8/layout/radial6"/>
    <dgm:cxn modelId="{D8868B22-F3F5-4EE9-8CDE-C63F4FB28E32}" type="presOf" srcId="{3E1E9226-135F-40C5-89C1-DFCAB0670780}" destId="{AFF9563F-06B6-4180-A4F1-E40D686243A4}" srcOrd="0" destOrd="0" presId="urn:microsoft.com/office/officeart/2005/8/layout/radial6"/>
    <dgm:cxn modelId="{058DB23A-9F36-4D01-8BAE-0EB33F764C97}" srcId="{990623CE-4C1C-46E8-B2C5-CD4767935D5B}" destId="{29555613-562A-4E7B-BA06-EECE5957AFF0}" srcOrd="0" destOrd="0" parTransId="{84516EF4-66EE-4AB6-ABB8-AA5CCEE1FDC2}" sibTransId="{7798D940-7708-4E04-9E44-A0F2A54EB19D}"/>
    <dgm:cxn modelId="{1017DBAB-BA3C-4ED5-BBD1-418F472BF53B}" type="presOf" srcId="{29555613-562A-4E7B-BA06-EECE5957AFF0}" destId="{60A5B672-393A-4197-8779-1DECC1D7027E}" srcOrd="0" destOrd="0" presId="urn:microsoft.com/office/officeart/2005/8/layout/radial6"/>
    <dgm:cxn modelId="{5E4A1FAD-9869-4982-A1F4-D9ADE6FADD59}" type="presOf" srcId="{990623CE-4C1C-46E8-B2C5-CD4767935D5B}" destId="{1B4BFDCB-1A3B-4F35-93BA-8944CDFB0E74}" srcOrd="0" destOrd="0" presId="urn:microsoft.com/office/officeart/2005/8/layout/radial6"/>
    <dgm:cxn modelId="{DA67DD71-E456-4387-8E9E-8772C1394BC1}" srcId="{990623CE-4C1C-46E8-B2C5-CD4767935D5B}" destId="{5EA7324B-38EF-4AB2-BD7D-774E444FFEE1}" srcOrd="2" destOrd="0" parTransId="{97047307-A2FA-451A-A38F-72124442EB54}" sibTransId="{68AF17FD-BCC5-45EC-BCC9-1A3689C9DF7E}"/>
    <dgm:cxn modelId="{172EF6E3-C54C-4336-8260-02A890DAB3CA}" type="presOf" srcId="{68AF17FD-BCC5-45EC-BCC9-1A3689C9DF7E}" destId="{C05C798D-9471-4F9D-AD72-E154CAF7604C}" srcOrd="0" destOrd="0" presId="urn:microsoft.com/office/officeart/2005/8/layout/radial6"/>
    <dgm:cxn modelId="{ED62A1D3-6841-471C-B47C-8DB3F25D31C9}" type="presParOf" srcId="{AFF9563F-06B6-4180-A4F1-E40D686243A4}" destId="{1B4BFDCB-1A3B-4F35-93BA-8944CDFB0E74}" srcOrd="0" destOrd="0" presId="urn:microsoft.com/office/officeart/2005/8/layout/radial6"/>
    <dgm:cxn modelId="{915F8C25-F0B9-430D-BDC6-625727A32268}" type="presParOf" srcId="{AFF9563F-06B6-4180-A4F1-E40D686243A4}" destId="{60A5B672-393A-4197-8779-1DECC1D7027E}" srcOrd="1" destOrd="0" presId="urn:microsoft.com/office/officeart/2005/8/layout/radial6"/>
    <dgm:cxn modelId="{C35CB4A8-031B-41E3-8651-74DE832EF9B1}" type="presParOf" srcId="{AFF9563F-06B6-4180-A4F1-E40D686243A4}" destId="{72BA5EB5-0F31-4794-A6B8-D276981B0B3A}" srcOrd="2" destOrd="0" presId="urn:microsoft.com/office/officeart/2005/8/layout/radial6"/>
    <dgm:cxn modelId="{33B036EE-2E2B-4FFE-8564-8AA1B0C47519}" type="presParOf" srcId="{AFF9563F-06B6-4180-A4F1-E40D686243A4}" destId="{D8E614B3-F1D9-4DF2-81BE-D73540AF980D}" srcOrd="3" destOrd="0" presId="urn:microsoft.com/office/officeart/2005/8/layout/radial6"/>
    <dgm:cxn modelId="{20085D9F-C7F4-47D1-B7A3-97D37ECD5C90}" type="presParOf" srcId="{AFF9563F-06B6-4180-A4F1-E40D686243A4}" destId="{E6CEBA9E-0591-451A-B7EC-50CFCC7A2E63}" srcOrd="4" destOrd="0" presId="urn:microsoft.com/office/officeart/2005/8/layout/radial6"/>
    <dgm:cxn modelId="{D7D4E247-C12F-40A4-B0D9-33AD33DBA2C1}" type="presParOf" srcId="{AFF9563F-06B6-4180-A4F1-E40D686243A4}" destId="{9AD69A2B-676B-40B7-9574-4CBDDCD95B09}" srcOrd="5" destOrd="0" presId="urn:microsoft.com/office/officeart/2005/8/layout/radial6"/>
    <dgm:cxn modelId="{2617B207-270F-4029-AC5B-B697E3278BE4}" type="presParOf" srcId="{AFF9563F-06B6-4180-A4F1-E40D686243A4}" destId="{27DDAF47-73BB-4756-AA82-47F501D68A32}" srcOrd="6" destOrd="0" presId="urn:microsoft.com/office/officeart/2005/8/layout/radial6"/>
    <dgm:cxn modelId="{F4AA5EA8-6E94-4E60-88FB-C7C7E252001C}" type="presParOf" srcId="{AFF9563F-06B6-4180-A4F1-E40D686243A4}" destId="{E3AB3D14-3770-4A63-99CA-418E06C8194B}" srcOrd="7" destOrd="0" presId="urn:microsoft.com/office/officeart/2005/8/layout/radial6"/>
    <dgm:cxn modelId="{8F3C3DC8-74A3-48EF-ACFD-CD1202B9A2F1}" type="presParOf" srcId="{AFF9563F-06B6-4180-A4F1-E40D686243A4}" destId="{098B7A0F-A42B-47FD-BC38-D94E595D5C70}" srcOrd="8" destOrd="0" presId="urn:microsoft.com/office/officeart/2005/8/layout/radial6"/>
    <dgm:cxn modelId="{73FB5D14-86F1-4034-9DC4-73F18C86BE5C}" type="presParOf" srcId="{AFF9563F-06B6-4180-A4F1-E40D686243A4}" destId="{C05C798D-9471-4F9D-AD72-E154CAF7604C}" srcOrd="9" destOrd="0" presId="urn:microsoft.com/office/officeart/2005/8/layout/radial6"/>
    <dgm:cxn modelId="{D64CC8EE-EB10-4CB1-BA64-AEF4FDCF4C8F}" type="presParOf" srcId="{AFF9563F-06B6-4180-A4F1-E40D686243A4}" destId="{382EDA3A-9EF0-4BD9-AC9D-9C930E7DE4F8}" srcOrd="10" destOrd="0" presId="urn:microsoft.com/office/officeart/2005/8/layout/radial6"/>
    <dgm:cxn modelId="{F6AE4624-9C85-452B-B510-C80BFF037E75}" type="presParOf" srcId="{AFF9563F-06B6-4180-A4F1-E40D686243A4}" destId="{A48B04E6-BA32-428E-827A-702878B1FEBE}" srcOrd="11" destOrd="0" presId="urn:microsoft.com/office/officeart/2005/8/layout/radial6"/>
    <dgm:cxn modelId="{3A86A46D-0795-434C-A958-F3194722E9FC}" type="presParOf" srcId="{AFF9563F-06B6-4180-A4F1-E40D686243A4}" destId="{83DFF0CA-F3BC-4FBC-81F1-646FD8CEDFB6}" srcOrd="12" destOrd="0" presId="urn:microsoft.com/office/officeart/2005/8/layout/radial6"/>
  </dgm:cxnLst>
  <dgm:bg/>
  <dgm:whole/>
</dgm:dataModel>
</file>

<file path=word/diagrams/data5.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3" qsCatId="simple" csTypeId="urn:microsoft.com/office/officeart/2005/8/colors/accent0_3" csCatId="mainScheme"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C1ED5362-D223-4A22-B2FA-66B1A82A5592}" type="presOf" srcId="{5A21EA1A-92AC-4F14-B1A7-9CD2613C0F84}" destId="{9B911878-6F56-4481-992E-E3FDB73FBEE0}" srcOrd="0" destOrd="0" presId="urn:microsoft.com/office/officeart/2005/8/layout/orgChart1"/>
    <dgm:cxn modelId="{9CF84228-E685-425A-BCF4-07722DAFC6D1}" srcId="{61240B9D-8FD0-4FFD-A7FD-776E2736F1FA}" destId="{00092FE5-6E8F-491B-A947-8735AF8556AB}" srcOrd="2" destOrd="0" parTransId="{8E4AE549-AFF9-4DF6-ADC6-633595B3BD3A}" sibTransId="{94870679-B673-4BF7-AED9-3EF1B405586B}"/>
    <dgm:cxn modelId="{7B2818B2-9C13-4222-BE3E-FA4F4BF9643E}" srcId="{61240B9D-8FD0-4FFD-A7FD-776E2736F1FA}" destId="{E2D6DF46-E1E6-47C9-9E6B-0A8FF60481E4}" srcOrd="0" destOrd="0" parTransId="{5A21EA1A-92AC-4F14-B1A7-9CD2613C0F84}" sibTransId="{ECE1475E-8F8E-4018-929A-6A645915B76A}"/>
    <dgm:cxn modelId="{23102EF2-76D4-4D34-A248-BA6370670460}" type="presOf" srcId="{93647AD8-A95A-4F3F-8BE7-AE5FF236410A}" destId="{A917A338-BA25-40E4-9ACB-C44E16916023}" srcOrd="0" destOrd="0" presId="urn:microsoft.com/office/officeart/2005/8/layout/orgChart1"/>
    <dgm:cxn modelId="{FD389A9C-AC13-43A7-8FD0-0936BC8CEB01}" type="presOf" srcId="{E2D6DF46-E1E6-47C9-9E6B-0A8FF60481E4}" destId="{263A4D0E-CF4B-45E7-B424-8EDB50F03CCE}" srcOrd="1" destOrd="0" presId="urn:microsoft.com/office/officeart/2005/8/layout/orgChart1"/>
    <dgm:cxn modelId="{A4E7B107-D128-48E0-9D62-198E5A9944EB}" type="presOf" srcId="{61240B9D-8FD0-4FFD-A7FD-776E2736F1FA}" destId="{7CEA3BE3-99D2-4089-9C75-F49A8A87D99A}" srcOrd="1" destOrd="0" presId="urn:microsoft.com/office/officeart/2005/8/layout/orgChart1"/>
    <dgm:cxn modelId="{897698E7-25F6-4073-B2F5-691DDEF901D6}" type="presOf" srcId="{0F22237A-DDC7-452D-B478-255C00C1B178}" destId="{48D22C86-C932-4D73-8CAF-E7682C1A58A8}" srcOrd="1" destOrd="0" presId="urn:microsoft.com/office/officeart/2005/8/layout/orgChart1"/>
    <dgm:cxn modelId="{114D4B2A-9D2A-4105-BFE2-667BD317CED2}" type="presOf" srcId="{00092FE5-6E8F-491B-A947-8735AF8556AB}" destId="{57729C58-1BB1-4964-8DAF-8672D880122E}" srcOrd="1" destOrd="0" presId="urn:microsoft.com/office/officeart/2005/8/layout/orgChart1"/>
    <dgm:cxn modelId="{601E4803-03AC-4F85-8908-ACF94497B0F0}" type="presOf" srcId="{E2D6DF46-E1E6-47C9-9E6B-0A8FF60481E4}" destId="{E6D3BA0A-3260-445C-8DF2-10E559D9F876}" srcOrd="0"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9B3252E1-C2A9-42D3-B382-BF7588A48509}" type="presOf" srcId="{10077BBD-71E2-4B5A-A65D-52D2FFC643FF}" destId="{6B6C10F3-5936-4966-955F-D355605F82D9}" srcOrd="0" destOrd="0" presId="urn:microsoft.com/office/officeart/2005/8/layout/orgChart1"/>
    <dgm:cxn modelId="{53A489E9-BF19-47E6-9D37-46126AE3761F}" type="presOf" srcId="{93647AD8-A95A-4F3F-8BE7-AE5FF236410A}" destId="{BA52F250-4442-4F05-95A4-49771894EC9D}" srcOrd="1" destOrd="0" presId="urn:microsoft.com/office/officeart/2005/8/layout/orgChart1"/>
    <dgm:cxn modelId="{01B4178B-C6B6-4002-817F-C259D382E46D}" type="presOf" srcId="{A2548885-D8B0-4EB2-8FA2-8AD3F6BBCFF4}" destId="{A96D4600-15BB-44C8-86A8-92F1AA9FC552}" srcOrd="0" destOrd="0" presId="urn:microsoft.com/office/officeart/2005/8/layout/orgChart1"/>
    <dgm:cxn modelId="{394E0AE9-45F9-4593-9215-FF2464A13B2B}" type="presOf" srcId="{61240B9D-8FD0-4FFD-A7FD-776E2736F1FA}" destId="{9AD5C7B0-B1E3-4011-8F9B-C93C772F5F39}" srcOrd="0" destOrd="0" presId="urn:microsoft.com/office/officeart/2005/8/layout/orgChart1"/>
    <dgm:cxn modelId="{DE4CD351-BF1F-4B5E-8F6D-171E2F3876E1}" type="presOf" srcId="{2C595C2C-D504-4BD1-96E0-F4250F6138D9}" destId="{F92D1B29-4F48-4678-AE95-948814E62055}" srcOrd="1" destOrd="0" presId="urn:microsoft.com/office/officeart/2005/8/layout/orgChart1"/>
    <dgm:cxn modelId="{336687AF-FF55-44E1-92F6-61432F2B8461}" type="presOf" srcId="{00092FE5-6E8F-491B-A947-8735AF8556AB}" destId="{9C0F06E2-0BF1-46A7-9CAC-6164D301E7D3}" srcOrd="0" destOrd="0" presId="urn:microsoft.com/office/officeart/2005/8/layout/orgChart1"/>
    <dgm:cxn modelId="{A3607A81-2EE0-4158-862D-5BD17FCA2FA8}" type="presOf" srcId="{0F22237A-DDC7-452D-B478-255C00C1B178}" destId="{AC9D38B9-7AC2-4E71-868A-64556A20DE2C}" srcOrd="0" destOrd="0" presId="urn:microsoft.com/office/officeart/2005/8/layout/orgChart1"/>
    <dgm:cxn modelId="{AF0FDF32-B120-4920-BEA0-BDDC5E2C6D1C}" srcId="{A2548885-D8B0-4EB2-8FA2-8AD3F6BBCFF4}" destId="{61240B9D-8FD0-4FFD-A7FD-776E2736F1FA}" srcOrd="0" destOrd="0" parTransId="{F41EC4C1-1C2C-4997-BE51-99535C2575CA}" sibTransId="{99736E61-4526-4D91-BF0E-7B6386A8B18F}"/>
    <dgm:cxn modelId="{94869770-C191-4F2D-8FDA-6F7F18BF3029}" type="presOf" srcId="{4383B180-7CF8-4EFA-B19D-047DA41D25B5}" destId="{6D56E61D-CBA6-4A9D-8EC5-2DFAC754CAC9}" srcOrd="0"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123BB815-B4F8-4427-89D3-DC491D5304D4}" srcId="{61240B9D-8FD0-4FFD-A7FD-776E2736F1FA}" destId="{2C595C2C-D504-4BD1-96E0-F4250F6138D9}" srcOrd="1" destOrd="0" parTransId="{4383B180-7CF8-4EFA-B19D-047DA41D25B5}" sibTransId="{17F49688-B6D0-4F01-AF71-3D748B29F272}"/>
    <dgm:cxn modelId="{D139FDD6-58A0-48EE-A651-0402CF1A80D1}" type="presOf" srcId="{8E4AE549-AFF9-4DF6-ADC6-633595B3BD3A}" destId="{C4F7E341-4369-43E4-9BCC-C65D0D3E5312}" srcOrd="0" destOrd="0" presId="urn:microsoft.com/office/officeart/2005/8/layout/orgChart1"/>
    <dgm:cxn modelId="{12B22CFD-6B97-455D-9D5B-73B1069A9394}" type="presOf" srcId="{2C595C2C-D504-4BD1-96E0-F4250F6138D9}" destId="{64FAC93E-E220-48B7-ABB1-147EBAE04915}" srcOrd="0" destOrd="0" presId="urn:microsoft.com/office/officeart/2005/8/layout/orgChart1"/>
    <dgm:cxn modelId="{95510ED0-B117-42DD-B187-8D11A5D92475}" type="presParOf" srcId="{A96D4600-15BB-44C8-86A8-92F1AA9FC552}" destId="{A7709BDF-AE4A-4A4C-9551-EFF1EE593F0E}" srcOrd="0" destOrd="0" presId="urn:microsoft.com/office/officeart/2005/8/layout/orgChart1"/>
    <dgm:cxn modelId="{01A7F005-5C6D-4EF9-BBCB-401C282A0BC7}" type="presParOf" srcId="{A7709BDF-AE4A-4A4C-9551-EFF1EE593F0E}" destId="{9EB11EAE-140B-4E12-A1A8-6BB674077BBE}" srcOrd="0" destOrd="0" presId="urn:microsoft.com/office/officeart/2005/8/layout/orgChart1"/>
    <dgm:cxn modelId="{EFE7059D-B703-4275-80FA-013C703D1DE8}" type="presParOf" srcId="{9EB11EAE-140B-4E12-A1A8-6BB674077BBE}" destId="{9AD5C7B0-B1E3-4011-8F9B-C93C772F5F39}" srcOrd="0" destOrd="0" presId="urn:microsoft.com/office/officeart/2005/8/layout/orgChart1"/>
    <dgm:cxn modelId="{9E957C67-12E1-4FA4-AEE5-6A976ABD1840}" type="presParOf" srcId="{9EB11EAE-140B-4E12-A1A8-6BB674077BBE}" destId="{7CEA3BE3-99D2-4089-9C75-F49A8A87D99A}" srcOrd="1" destOrd="0" presId="urn:microsoft.com/office/officeart/2005/8/layout/orgChart1"/>
    <dgm:cxn modelId="{8129E264-E9AE-4BC1-BBEB-10B990B983B7}" type="presParOf" srcId="{A7709BDF-AE4A-4A4C-9551-EFF1EE593F0E}" destId="{3D61B622-79AD-4C48-944B-640A99FCED3B}" srcOrd="1" destOrd="0" presId="urn:microsoft.com/office/officeart/2005/8/layout/orgChart1"/>
    <dgm:cxn modelId="{96B4A475-58C7-4983-A165-89AD45B32E03}" type="presParOf" srcId="{3D61B622-79AD-4C48-944B-640A99FCED3B}" destId="{9B911878-6F56-4481-992E-E3FDB73FBEE0}" srcOrd="0" destOrd="0" presId="urn:microsoft.com/office/officeart/2005/8/layout/orgChart1"/>
    <dgm:cxn modelId="{BE1F465F-5AFC-4CE0-B92A-18FDADD85496}" type="presParOf" srcId="{3D61B622-79AD-4C48-944B-640A99FCED3B}" destId="{5C6CDBD6-CDD1-4363-B93F-7008189D0F2F}" srcOrd="1" destOrd="0" presId="urn:microsoft.com/office/officeart/2005/8/layout/orgChart1"/>
    <dgm:cxn modelId="{3EC0BC18-39AF-4528-8F42-D6BC3C3A6519}" type="presParOf" srcId="{5C6CDBD6-CDD1-4363-B93F-7008189D0F2F}" destId="{420E0319-E44F-420B-8F7A-BC0614B6C94B}" srcOrd="0" destOrd="0" presId="urn:microsoft.com/office/officeart/2005/8/layout/orgChart1"/>
    <dgm:cxn modelId="{59035F52-DA3D-4A6C-BB5B-C125574FA3D0}" type="presParOf" srcId="{420E0319-E44F-420B-8F7A-BC0614B6C94B}" destId="{E6D3BA0A-3260-445C-8DF2-10E559D9F876}" srcOrd="0" destOrd="0" presId="urn:microsoft.com/office/officeart/2005/8/layout/orgChart1"/>
    <dgm:cxn modelId="{355CC649-64E0-4BFC-BCC1-2D6203A0D510}" type="presParOf" srcId="{420E0319-E44F-420B-8F7A-BC0614B6C94B}" destId="{263A4D0E-CF4B-45E7-B424-8EDB50F03CCE}" srcOrd="1" destOrd="0" presId="urn:microsoft.com/office/officeart/2005/8/layout/orgChart1"/>
    <dgm:cxn modelId="{074479C4-9238-4D68-8C43-049C868EDF81}" type="presParOf" srcId="{5C6CDBD6-CDD1-4363-B93F-7008189D0F2F}" destId="{DC787B01-D9A4-4FFC-AB85-1953F5341A34}" srcOrd="1" destOrd="0" presId="urn:microsoft.com/office/officeart/2005/8/layout/orgChart1"/>
    <dgm:cxn modelId="{301CABDC-D899-4045-8EDA-97A85C6AE0DF}" type="presParOf" srcId="{DC787B01-D9A4-4FFC-AB85-1953F5341A34}" destId="{6B6C10F3-5936-4966-955F-D355605F82D9}" srcOrd="0" destOrd="0" presId="urn:microsoft.com/office/officeart/2005/8/layout/orgChart1"/>
    <dgm:cxn modelId="{42E33D8E-FED4-4C5A-A6B1-A56CC4FB4CAB}" type="presParOf" srcId="{DC787B01-D9A4-4FFC-AB85-1953F5341A34}" destId="{A2D32E53-90E0-45A1-8C44-F5CC1A6E4E48}" srcOrd="1" destOrd="0" presId="urn:microsoft.com/office/officeart/2005/8/layout/orgChart1"/>
    <dgm:cxn modelId="{EDF544AB-7106-420B-A666-2A6BBE66734D}" type="presParOf" srcId="{A2D32E53-90E0-45A1-8C44-F5CC1A6E4E48}" destId="{D8BE8B6D-6C38-4379-8A3D-054E4BC5CD9D}" srcOrd="0" destOrd="0" presId="urn:microsoft.com/office/officeart/2005/8/layout/orgChart1"/>
    <dgm:cxn modelId="{9232D6BE-691F-4BBA-81E7-DFA8D2960033}" type="presParOf" srcId="{D8BE8B6D-6C38-4379-8A3D-054E4BC5CD9D}" destId="{AC9D38B9-7AC2-4E71-868A-64556A20DE2C}" srcOrd="0" destOrd="0" presId="urn:microsoft.com/office/officeart/2005/8/layout/orgChart1"/>
    <dgm:cxn modelId="{091BADE8-AD96-4878-B507-74B5F2E915E4}" type="presParOf" srcId="{D8BE8B6D-6C38-4379-8A3D-054E4BC5CD9D}" destId="{48D22C86-C932-4D73-8CAF-E7682C1A58A8}" srcOrd="1" destOrd="0" presId="urn:microsoft.com/office/officeart/2005/8/layout/orgChart1"/>
    <dgm:cxn modelId="{F66C79BA-10C9-4E2D-A296-BAF428224A56}" type="presParOf" srcId="{A2D32E53-90E0-45A1-8C44-F5CC1A6E4E48}" destId="{01B1EF2B-72A3-41B3-92E3-89E965FE08D0}" srcOrd="1" destOrd="0" presId="urn:microsoft.com/office/officeart/2005/8/layout/orgChart1"/>
    <dgm:cxn modelId="{999FDB0F-475D-4E61-BD94-A12A8F71677D}" type="presParOf" srcId="{A2D32E53-90E0-45A1-8C44-F5CC1A6E4E48}" destId="{F85BC891-D6B9-4CC9-871A-FFE21730D5E5}" srcOrd="2" destOrd="0" presId="urn:microsoft.com/office/officeart/2005/8/layout/orgChart1"/>
    <dgm:cxn modelId="{25222A1A-15D0-42D2-9CCE-182008C93F63}" type="presParOf" srcId="{5C6CDBD6-CDD1-4363-B93F-7008189D0F2F}" destId="{4F67F191-F5D2-43BC-B076-A6E0E07E33E3}" srcOrd="2" destOrd="0" presId="urn:microsoft.com/office/officeart/2005/8/layout/orgChart1"/>
    <dgm:cxn modelId="{75D94D2E-04BE-4C72-984A-FBBB9CCCFE71}" type="presParOf" srcId="{3D61B622-79AD-4C48-944B-640A99FCED3B}" destId="{6D56E61D-CBA6-4A9D-8EC5-2DFAC754CAC9}" srcOrd="2" destOrd="0" presId="urn:microsoft.com/office/officeart/2005/8/layout/orgChart1"/>
    <dgm:cxn modelId="{EBA814B9-B5A6-4010-8562-8530792EB854}" type="presParOf" srcId="{3D61B622-79AD-4C48-944B-640A99FCED3B}" destId="{893AF861-A318-4B2B-9294-302D4282B2A4}" srcOrd="3" destOrd="0" presId="urn:microsoft.com/office/officeart/2005/8/layout/orgChart1"/>
    <dgm:cxn modelId="{89204E3B-CA5F-43CB-994A-29651CF9948C}" type="presParOf" srcId="{893AF861-A318-4B2B-9294-302D4282B2A4}" destId="{B66299F7-2D5F-4EAC-A8C0-A6E281D94937}" srcOrd="0" destOrd="0" presId="urn:microsoft.com/office/officeart/2005/8/layout/orgChart1"/>
    <dgm:cxn modelId="{4C9EEF6C-7625-4CCF-96E6-EA00DE702C23}" type="presParOf" srcId="{B66299F7-2D5F-4EAC-A8C0-A6E281D94937}" destId="{64FAC93E-E220-48B7-ABB1-147EBAE04915}" srcOrd="0" destOrd="0" presId="urn:microsoft.com/office/officeart/2005/8/layout/orgChart1"/>
    <dgm:cxn modelId="{6ADB92E8-0D94-46E3-B22E-0B44C26AD2CB}" type="presParOf" srcId="{B66299F7-2D5F-4EAC-A8C0-A6E281D94937}" destId="{F92D1B29-4F48-4678-AE95-948814E62055}" srcOrd="1" destOrd="0" presId="urn:microsoft.com/office/officeart/2005/8/layout/orgChart1"/>
    <dgm:cxn modelId="{A1EF8E52-4BEC-46DC-BD9B-8C939B38A79D}" type="presParOf" srcId="{893AF861-A318-4B2B-9294-302D4282B2A4}" destId="{4A728031-4E0D-4DE2-AE4F-320E2D55420D}" srcOrd="1" destOrd="0" presId="urn:microsoft.com/office/officeart/2005/8/layout/orgChart1"/>
    <dgm:cxn modelId="{12E3B512-EFF5-4451-96A7-544FDB98D1E9}" type="presParOf" srcId="{893AF861-A318-4B2B-9294-302D4282B2A4}" destId="{6776B605-F6AF-4341-8F69-91A5A35A94F3}" srcOrd="2" destOrd="0" presId="urn:microsoft.com/office/officeart/2005/8/layout/orgChart1"/>
    <dgm:cxn modelId="{1ECEDBC6-4131-4BAE-A046-C2DB68C737CE}" type="presParOf" srcId="{3D61B622-79AD-4C48-944B-640A99FCED3B}" destId="{C4F7E341-4369-43E4-9BCC-C65D0D3E5312}" srcOrd="4" destOrd="0" presId="urn:microsoft.com/office/officeart/2005/8/layout/orgChart1"/>
    <dgm:cxn modelId="{636E2644-8AE0-45CB-A4DC-8642873F8EAC}" type="presParOf" srcId="{3D61B622-79AD-4C48-944B-640A99FCED3B}" destId="{065C8FC8-2275-4C9E-8A84-25DAA528B93B}" srcOrd="5" destOrd="0" presId="urn:microsoft.com/office/officeart/2005/8/layout/orgChart1"/>
    <dgm:cxn modelId="{95A340E7-8B75-44EB-8CEC-07CFFC7BE2A7}" type="presParOf" srcId="{065C8FC8-2275-4C9E-8A84-25DAA528B93B}" destId="{01189152-AB3F-4ABC-8573-038DDF590FAD}" srcOrd="0" destOrd="0" presId="urn:microsoft.com/office/officeart/2005/8/layout/orgChart1"/>
    <dgm:cxn modelId="{C230E7FF-045B-4436-8883-D66A0474EA78}" type="presParOf" srcId="{01189152-AB3F-4ABC-8573-038DDF590FAD}" destId="{9C0F06E2-0BF1-46A7-9CAC-6164D301E7D3}" srcOrd="0" destOrd="0" presId="urn:microsoft.com/office/officeart/2005/8/layout/orgChart1"/>
    <dgm:cxn modelId="{305BF716-7397-4FDC-9BB7-C08E5AF62D6C}" type="presParOf" srcId="{01189152-AB3F-4ABC-8573-038DDF590FAD}" destId="{57729C58-1BB1-4964-8DAF-8672D880122E}" srcOrd="1" destOrd="0" presId="urn:microsoft.com/office/officeart/2005/8/layout/orgChart1"/>
    <dgm:cxn modelId="{49A8E246-9C35-41F9-8818-FF9C74987D3E}" type="presParOf" srcId="{065C8FC8-2275-4C9E-8A84-25DAA528B93B}" destId="{317524AD-5B2D-44DE-9236-2863781B7229}" srcOrd="1" destOrd="0" presId="urn:microsoft.com/office/officeart/2005/8/layout/orgChart1"/>
    <dgm:cxn modelId="{1E5777F7-B986-4E4C-ACD9-579856A6F04D}" type="presParOf" srcId="{065C8FC8-2275-4C9E-8A84-25DAA528B93B}" destId="{2CB1AEE9-EC3D-4895-ACB4-D616A1F7E7E0}" srcOrd="2" destOrd="0" presId="urn:microsoft.com/office/officeart/2005/8/layout/orgChart1"/>
    <dgm:cxn modelId="{BC894AFE-7A37-4BDD-BECB-A2F6324F7012}" type="presParOf" srcId="{A7709BDF-AE4A-4A4C-9551-EFF1EE593F0E}" destId="{143F1EF5-04A6-47E9-9069-3F7ED2D2D55E}" srcOrd="2" destOrd="0" presId="urn:microsoft.com/office/officeart/2005/8/layout/orgChart1"/>
    <dgm:cxn modelId="{96A52C6C-F52C-4408-80A7-2368D775F00E}" type="presParOf" srcId="{A96D4600-15BB-44C8-86A8-92F1AA9FC552}" destId="{DCCFFC2C-415E-4B92-A9F6-14E0980954DF}" srcOrd="1" destOrd="0" presId="urn:microsoft.com/office/officeart/2005/8/layout/orgChart1"/>
    <dgm:cxn modelId="{C032ED9B-2BEA-44CC-BE2B-75CD5BD2D782}" type="presParOf" srcId="{DCCFFC2C-415E-4B92-A9F6-14E0980954DF}" destId="{020235DB-5D31-46AF-B0C0-D5F542223CC3}" srcOrd="0" destOrd="0" presId="urn:microsoft.com/office/officeart/2005/8/layout/orgChart1"/>
    <dgm:cxn modelId="{4641845D-87DD-41E1-9184-C7B98D0DAA56}" type="presParOf" srcId="{020235DB-5D31-46AF-B0C0-D5F542223CC3}" destId="{A917A338-BA25-40E4-9ACB-C44E16916023}" srcOrd="0" destOrd="0" presId="urn:microsoft.com/office/officeart/2005/8/layout/orgChart1"/>
    <dgm:cxn modelId="{232272FF-90D4-4DD9-8E5E-B1B59B10C72F}" type="presParOf" srcId="{020235DB-5D31-46AF-B0C0-D5F542223CC3}" destId="{BA52F250-4442-4F05-95A4-49771894EC9D}" srcOrd="1" destOrd="0" presId="urn:microsoft.com/office/officeart/2005/8/layout/orgChart1"/>
    <dgm:cxn modelId="{584A24F7-83CA-4BD0-86E6-B98FF5DE9AB9}" type="presParOf" srcId="{DCCFFC2C-415E-4B92-A9F6-14E0980954DF}" destId="{A4F120AE-B394-480F-9682-46C59C6FE268}" srcOrd="1" destOrd="0" presId="urn:microsoft.com/office/officeart/2005/8/layout/orgChart1"/>
    <dgm:cxn modelId="{43E3F934-D40F-49F0-B64A-68C1E278B3D7}" type="presParOf" srcId="{DCCFFC2C-415E-4B92-A9F6-14E0980954DF}" destId="{53311A8E-8946-4242-8857-32A4E689C774}" srcOrd="2" destOrd="0" presId="urn:microsoft.com/office/officeart/2005/8/layout/orgChart1"/>
  </dgm:cxnLst>
  <dgm:bg/>
  <dgm:whole/>
</dgm:dataModel>
</file>

<file path=word/diagrams/data6.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1" qsCatId="simple" csTypeId="urn:microsoft.com/office/officeart/2005/8/colors/accent1_2" csCatId="accent1" phldr="1"/>
      <dgm:spPr/>
      <dgm:t>
        <a:bodyPr/>
        <a:lstStyle/>
        <a:p>
          <a:endParaRPr lang="es-ES_tradnl"/>
        </a:p>
      </dgm:t>
    </dgm:pt>
    <dgm:pt modelId="{A50CC9DD-DCE7-4FC5-ACFA-55FF22F71689}">
      <dgm:prSet phldrT="[Texto]"/>
      <dgm:spPr/>
      <dgm:t>
        <a:bodyPr/>
        <a:lstStyle/>
        <a:p>
          <a:r>
            <a:rPr lang="es-ES_tradnl" b="1"/>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dgm:spPr/>
      <dgm:t>
        <a:bodyPr/>
        <a:lstStyle/>
        <a:p>
          <a:r>
            <a:rPr lang="es-ES_tradnl" b="1"/>
            <a:t>Ana María González Urueta</a:t>
          </a:r>
          <a:br>
            <a:rPr lang="es-ES_tradnl" b="1"/>
          </a:br>
          <a:endParaRPr lang="es-ES_tradnl"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pPr algn="r"/>
          <a:r>
            <a:rPr lang="es-ES_tradnl" sz="1400" b="1"/>
            <a:t>Administrador de configuración </a:t>
          </a:r>
          <a:br>
            <a:rPr lang="es-ES_tradnl" sz="1400" b="1"/>
          </a:br>
          <a:r>
            <a:rPr lang="es-ES_tradnl" sz="1400" b="1"/>
            <a:t>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dgm:spPr/>
      <dgm:t>
        <a:bodyPr/>
        <a:lstStyle/>
        <a:p>
          <a:r>
            <a:rPr lang="es-ES_tradnl" b="1"/>
            <a:t>Carlos Fernando Jaramillo Ortiz</a:t>
          </a:r>
          <a:br>
            <a:rPr lang="es-ES_tradnl" b="1"/>
          </a:br>
          <a:endParaRPr lang="es-ES_tradnl"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1"/>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dgm:spPr/>
      <dgm:t>
        <a:bodyPr/>
        <a:lstStyle/>
        <a:p>
          <a:r>
            <a:rPr lang="es-ES_tradnl" b="1"/>
            <a:t>Laura Catalina Zorro Jiménez</a:t>
          </a:r>
          <a:br>
            <a:rPr lang="es-ES_tradnl" b="1"/>
          </a:br>
          <a:endParaRPr lang="es-ES_tradnl"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dgm:spPr/>
      <dgm:t>
        <a:bodyPr/>
        <a:lstStyle/>
        <a:p>
          <a:r>
            <a:rPr lang="es-ES"/>
            <a:t>Comunicativo</a:t>
          </a:r>
          <a:endParaRPr lang="es-ES_tradnl"/>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dgm:spPr/>
      <dgm:t>
        <a:bodyPr/>
        <a:lstStyle/>
        <a:p>
          <a:r>
            <a:rPr lang="es-ES"/>
            <a:t>Organizado</a:t>
          </a:r>
          <a:endParaRPr lang="es-ES_tradnl"/>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dgm:spPr/>
      <dgm:t>
        <a:bodyPr/>
        <a:lstStyle/>
        <a:p>
          <a:r>
            <a:rPr lang="es-ES"/>
            <a:t>Tolerante</a:t>
          </a:r>
          <a:endParaRPr lang="es-ES_tradnl"/>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dgm:spPr/>
      <dgm:t>
        <a:bodyPr/>
        <a:lstStyle/>
        <a:p>
          <a:r>
            <a:rPr lang="es-ES"/>
            <a:t>Responsable</a:t>
          </a:r>
          <a:endParaRPr lang="es-ES_tradnl"/>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dgm:spPr/>
      <dgm:t>
        <a:bodyPr/>
        <a:lstStyle/>
        <a:p>
          <a:r>
            <a:rPr lang="es-ES"/>
            <a:t>Solidario</a:t>
          </a:r>
          <a:endParaRPr lang="es-ES_tradnl"/>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dgm:spPr/>
      <dgm:t>
        <a:bodyPr/>
        <a:lstStyle/>
        <a:p>
          <a:r>
            <a:rPr lang="es-ES"/>
            <a:t>Respetuoso</a:t>
          </a:r>
          <a:endParaRPr lang="es-ES_tradnl"/>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dgm:spPr/>
      <dgm:t>
        <a:bodyPr/>
        <a:lstStyle/>
        <a:p>
          <a:r>
            <a:rPr lang="es-ES"/>
            <a:t>Manejo de grupo</a:t>
          </a:r>
          <a:endParaRPr lang="es-ES_tradnl"/>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dgm:spPr/>
      <dgm:t>
        <a:bodyPr/>
        <a:lstStyle/>
        <a:p>
          <a:r>
            <a:rPr lang="es-ES"/>
            <a:t>Líder</a:t>
          </a:r>
          <a:endParaRPr lang="es-ES_tradnl"/>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dgm:spPr/>
      <dgm:t>
        <a:bodyPr/>
        <a:lstStyle/>
        <a:p>
          <a:r>
            <a:rPr lang="es-ES"/>
            <a:t>Tomador de decisiones</a:t>
          </a:r>
          <a:endParaRPr lang="es-ES_tradnl"/>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dgm:spPr/>
      <dgm:t>
        <a:bodyPr/>
        <a:lstStyle/>
        <a:p>
          <a:r>
            <a:rPr lang="es-ES"/>
            <a:t>Organizado</a:t>
          </a:r>
          <a:endParaRPr lang="es-ES_tradnl"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dgm:spPr/>
      <dgm:t>
        <a:bodyPr/>
        <a:lstStyle/>
        <a:p>
          <a:r>
            <a:rPr lang="es-ES"/>
            <a:t>Buena redacción</a:t>
          </a:r>
          <a:endParaRPr lang="es-ES_tradnl"/>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dgm:spPr/>
      <dgm:t>
        <a:bodyPr/>
        <a:lstStyle/>
        <a:p>
          <a:r>
            <a:rPr lang="es-ES"/>
            <a:t>Objetivo</a:t>
          </a:r>
          <a:endParaRPr lang="es-ES_tradnl"/>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dgm:spPr/>
      <dgm:t>
        <a:bodyPr/>
        <a:lstStyle/>
        <a:p>
          <a:r>
            <a:rPr lang="es-ES"/>
            <a:t>Responsable</a:t>
          </a:r>
          <a:endParaRPr lang="es-ES_tradnl"/>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dgm:spPr/>
      <dgm:t>
        <a:bodyPr/>
        <a:lstStyle/>
        <a:p>
          <a:r>
            <a:rPr lang="es-ES"/>
            <a:t>Comunicativo</a:t>
          </a:r>
          <a:endParaRPr lang="es-ES_tradnl"/>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dgm:spPr/>
      <dgm:t>
        <a:bodyPr/>
        <a:lstStyle/>
        <a:p>
          <a:r>
            <a:rPr lang="es-ES"/>
            <a:t>Solidario</a:t>
          </a:r>
          <a:endParaRPr lang="es-ES_tradnl"/>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dgm:spPr/>
      <dgm:t>
        <a:bodyPr/>
        <a:lstStyle/>
        <a:p>
          <a:r>
            <a:rPr lang="es-ES"/>
            <a:t>Respetuoso</a:t>
          </a:r>
          <a:endParaRPr lang="es-ES_tradnl"/>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dgm:spPr/>
      <dgm:t>
        <a:bodyPr/>
        <a:lstStyle/>
        <a:p>
          <a:r>
            <a:rPr lang="es-ES"/>
            <a:t>Responsable</a:t>
          </a:r>
          <a:endParaRPr lang="es-ES_tradnl"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dgm:spPr/>
      <dgm:t>
        <a:bodyPr/>
        <a:lstStyle/>
        <a:p>
          <a:r>
            <a:rPr lang="es-ES"/>
            <a:t>Creativo</a:t>
          </a:r>
          <a:endParaRPr lang="es-ES_tradnl"/>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dgm:spPr/>
      <dgm:t>
        <a:bodyPr/>
        <a:lstStyle/>
        <a:p>
          <a:r>
            <a:rPr lang="es-ES"/>
            <a:t>Comunicativo</a:t>
          </a:r>
          <a:endParaRPr lang="es-ES_tradnl"/>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dgm:spPr/>
      <dgm:t>
        <a:bodyPr/>
        <a:lstStyle/>
        <a:p>
          <a:r>
            <a:rPr lang="es-ES"/>
            <a:t>Visionario</a:t>
          </a:r>
          <a:endParaRPr lang="es-ES_tradnl"/>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dgm:spPr/>
      <dgm:t>
        <a:bodyPr/>
        <a:lstStyle/>
        <a:p>
          <a:r>
            <a:rPr lang="es-ES"/>
            <a:t>Solidario</a:t>
          </a:r>
          <a:endParaRPr lang="es-ES_tradnl"/>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dgm:spPr/>
      <dgm:t>
        <a:bodyPr/>
        <a:lstStyle/>
        <a:p>
          <a:r>
            <a:rPr lang="es-ES"/>
            <a:t>Respetuoso</a:t>
          </a:r>
          <a:endParaRPr lang="es-ES_tradnl"/>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dgm:spPr/>
      <dgm:t>
        <a:bodyPr/>
        <a:lstStyle/>
        <a:p>
          <a:r>
            <a:rPr lang="es-ES"/>
            <a:t>Ético</a:t>
          </a:r>
          <a:endParaRPr lang="es-ES_tradnl"/>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1"/>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1"/>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1"/>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dgm:spPr/>
      <dgm:t>
        <a:bodyPr/>
        <a:lstStyle/>
        <a:p>
          <a:r>
            <a:rPr lang="es-ES_tradnl" b="1"/>
            <a:t>Tatiana Alejandra Oquendo Garzón</a:t>
          </a:r>
          <a:br>
            <a:rPr lang="es-ES_tradnl" b="1"/>
          </a:br>
          <a:endParaRPr lang="es-ES_tradnl"/>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dgm:spPr/>
      <dgm:t>
        <a:bodyPr/>
        <a:lstStyle/>
        <a:p>
          <a:r>
            <a:rPr lang="es-ES"/>
            <a:t>Comunicativo</a:t>
          </a:r>
          <a:endParaRPr lang="es-ES_tradnl"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dgm:spPr/>
      <dgm:t>
        <a:bodyPr/>
        <a:lstStyle/>
        <a:p>
          <a:r>
            <a:rPr lang="es-ES"/>
            <a:t>Visionario</a:t>
          </a:r>
          <a:endParaRPr lang="es-ES_tradnl"/>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dgm:spPr/>
      <dgm:t>
        <a:bodyPr/>
        <a:lstStyle/>
        <a:p>
          <a:r>
            <a:rPr lang="es-ES"/>
            <a:t>Tomador de decisiones</a:t>
          </a:r>
          <a:endParaRPr lang="es-ES_tradnl"/>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dgm:spPr/>
      <dgm:t>
        <a:bodyPr/>
        <a:lstStyle/>
        <a:p>
          <a:r>
            <a:rPr lang="es-ES"/>
            <a:t>Respetuoso</a:t>
          </a:r>
          <a:endParaRPr lang="es-ES_tradnl"/>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dgm:spPr/>
      <dgm:t>
        <a:bodyPr/>
        <a:lstStyle/>
        <a:p>
          <a:r>
            <a:rPr lang="es-ES"/>
            <a:t>Innovador</a:t>
          </a:r>
          <a:endParaRPr lang="es-ES_tradnl"/>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dgm:spPr/>
      <dgm:t>
        <a:bodyPr/>
        <a:lstStyle/>
        <a:p>
          <a:r>
            <a:rPr lang="es-ES"/>
            <a:t>Observador</a:t>
          </a:r>
          <a:endParaRPr lang="es-ES_tradnl"/>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dgm:spPr/>
      <dgm:t>
        <a:bodyPr/>
        <a:lstStyle/>
        <a:p>
          <a:r>
            <a:rPr lang="es-ES"/>
            <a:t>Solidario</a:t>
          </a:r>
          <a:endParaRPr lang="es-ES_tradnl"/>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dgm:spPr/>
      <dgm:t>
        <a:bodyPr/>
        <a:lstStyle/>
        <a:p>
          <a:r>
            <a:rPr lang="es-ES"/>
            <a:t>Ético</a:t>
          </a:r>
          <a:endParaRPr lang="es-ES_tradnl"/>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dgm:spPr/>
      <dgm:t>
        <a:bodyPr/>
        <a:lstStyle/>
        <a:p>
          <a:r>
            <a:rPr lang="es-ES"/>
            <a:t>Trabajo en grupo</a:t>
          </a:r>
          <a:endParaRPr lang="es-ES_tradnl"/>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dgm:spPr/>
      <dgm:t>
        <a:bodyPr/>
        <a:lstStyle/>
        <a:p>
          <a:r>
            <a:rPr lang="es-ES"/>
            <a:t>Pensamiento lógico </a:t>
          </a:r>
          <a:endParaRPr lang="es-ES_tradnl"/>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dgm:spPr/>
      <dgm:t>
        <a:bodyPr/>
        <a:lstStyle/>
        <a:p>
          <a:r>
            <a:rPr lang="es-ES_tradnl" b="1"/>
            <a:t>Victor Hugo Villalobos Rodríguez</a:t>
          </a:r>
          <a:br>
            <a:rPr lang="es-ES_tradnl" b="1"/>
          </a:br>
          <a:endParaRPr lang="es-ES_tradnl"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dgm:spPr/>
      <dgm:t>
        <a:bodyPr/>
        <a:lstStyle/>
        <a:p>
          <a:r>
            <a:rPr lang="es-ES"/>
            <a:t>Pensamiento estructurado</a:t>
          </a:r>
          <a:endParaRPr lang="es-ES_tradnl"/>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dgm:spPr/>
      <dgm:t>
        <a:bodyPr/>
        <a:lstStyle/>
        <a:p>
          <a:r>
            <a:rPr lang="es-ES"/>
            <a:t>Conocimientos de lenguajes</a:t>
          </a:r>
          <a:endParaRPr lang="es-ES_tradnl"/>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dgm:spPr/>
      <dgm:t>
        <a:bodyPr/>
        <a:lstStyle/>
        <a:p>
          <a:r>
            <a:rPr lang="es-ES"/>
            <a:t>Responsable</a:t>
          </a:r>
          <a:endParaRPr lang="es-ES_tradnl"/>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dgm:spPr/>
      <dgm:t>
        <a:bodyPr/>
        <a:lstStyle/>
        <a:p>
          <a:r>
            <a:rPr lang="es-ES"/>
            <a:t>Ético</a:t>
          </a:r>
          <a:endParaRPr lang="es-ES_tradnl"/>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dgm:spPr/>
      <dgm:t>
        <a:bodyPr/>
        <a:lstStyle/>
        <a:p>
          <a:r>
            <a:rPr lang="es-ES"/>
            <a:t>Solidario</a:t>
          </a:r>
          <a:endParaRPr lang="es-ES_tradnl"/>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dgm:spPr/>
      <dgm:t>
        <a:bodyPr/>
        <a:lstStyle/>
        <a:p>
          <a:r>
            <a:rPr lang="es-ES"/>
            <a:t>Respetuoso</a:t>
          </a:r>
          <a:endParaRPr lang="es-ES_tradnl"/>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dgm:spPr/>
      <dgm:t>
        <a:bodyPr/>
        <a:lstStyle/>
        <a:p>
          <a:r>
            <a:rPr lang="es-ES"/>
            <a:t>Visionario</a:t>
          </a:r>
          <a:endParaRPr lang="es-ES_tradnl"/>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dgm:spPr/>
      <dgm:t>
        <a:bodyPr/>
        <a:lstStyle/>
        <a:p>
          <a:r>
            <a:rPr lang="es-ES"/>
            <a:t>Creativo</a:t>
          </a:r>
          <a:endParaRPr lang="es-ES_tradnl"/>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dgm:spPr/>
      <dgm:t>
        <a:bodyPr/>
        <a:lstStyle/>
        <a:p>
          <a:r>
            <a:rPr lang="es-ES"/>
            <a:t>Comunicativo</a:t>
          </a:r>
          <a:endParaRPr lang="es-ES_tradnl"/>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dgm:spPr/>
      <dgm:t>
        <a:bodyPr/>
        <a:lstStyle/>
        <a:p>
          <a:r>
            <a:rPr lang="es-ES"/>
            <a:t>Analítico </a:t>
          </a:r>
          <a:endParaRPr lang="es-ES_tradnl"/>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dgm:spPr/>
      <dgm:t>
        <a:bodyPr/>
        <a:lstStyle/>
        <a:p>
          <a:r>
            <a:rPr lang="es-ES"/>
            <a:t>Responsable</a:t>
          </a:r>
          <a:endParaRPr lang="es-ES_tradnl"/>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dgm:spPr/>
      <dgm:t>
        <a:bodyPr/>
        <a:lstStyle/>
        <a:p>
          <a:r>
            <a:rPr lang="es-ES"/>
            <a:t>Solidario</a:t>
          </a:r>
          <a:endParaRPr lang="es-ES_tradnl"/>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dgm:spPr/>
      <dgm:t>
        <a:bodyPr/>
        <a:lstStyle/>
        <a:p>
          <a:r>
            <a:rPr lang="es-ES"/>
            <a:t>Respetuoso</a:t>
          </a:r>
          <a:endParaRPr lang="es-ES_tradnl"/>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dgm:spPr/>
      <dgm:t>
        <a:bodyPr/>
        <a:lstStyle/>
        <a:p>
          <a:r>
            <a:rPr lang="es-ES"/>
            <a:t>Ético</a:t>
          </a:r>
          <a:endParaRPr lang="es-ES_tradnl"/>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dgm:spPr/>
      <dgm:t>
        <a:bodyPr/>
        <a:lstStyle/>
        <a:p>
          <a:r>
            <a:rPr lang="es-ES_tradnl" b="1"/>
            <a:t>María Ximena Narváez Barrera</a:t>
          </a:r>
          <a:br>
            <a:rPr lang="es-ES_tradnl" b="1"/>
          </a:br>
          <a:endParaRPr lang="es-ES_tradnl"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t>
        <a:bodyPr/>
        <a:lstStyle/>
        <a:p>
          <a:endParaRPr lang="es-CO"/>
        </a:p>
      </dgm:t>
    </dgm:pt>
    <dgm:pt modelId="{D55033A1-FE46-44D1-B723-09479AC4990C}" type="pres">
      <dgm:prSet presAssocID="{A50CC9DD-DCE7-4FC5-ACFA-55FF22F71689}" presName="compositeNode" presStyleCnt="0">
        <dgm:presLayoutVars>
          <dgm:bulletEnabled val="1"/>
        </dgm:presLayoutVars>
      </dgm:prSet>
      <dgm:spPr/>
    </dgm:pt>
    <dgm:pt modelId="{2A83A0EE-6023-4A47-B333-3E94A953A88E}" type="pres">
      <dgm:prSet presAssocID="{A50CC9DD-DCE7-4FC5-ACFA-55FF22F71689}" presName="image" presStyleLbl="fgImgPlace1" presStyleIdx="0" presStyleCnt="6"/>
      <dgm:spPr/>
      <dgm:t>
        <a:bodyPr/>
        <a:lstStyle/>
        <a:p>
          <a:endParaRPr lang="es-ES_tradnl"/>
        </a:p>
      </dgm:t>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t>
        <a:bodyPr/>
        <a:lstStyle/>
        <a:p>
          <a:endParaRPr lang="es-CO"/>
        </a:p>
      </dgm:t>
    </dgm:pt>
    <dgm:pt modelId="{517AE37F-62A3-40AF-99FA-C65D4EF9DD71}" type="pres">
      <dgm:prSet presAssocID="{834275C8-8A35-43C9-B664-B5F87959AB42}" presName="sibTrans" presStyleCnt="0"/>
      <dgm:spPr/>
    </dgm:pt>
    <dgm:pt modelId="{A8AE7F00-B245-42E4-82B4-E1EF4171292E}" type="pres">
      <dgm:prSet presAssocID="{67A818C4-366D-42E0-A132-6233643335A2}" presName="compositeNode" presStyleCnt="0">
        <dgm:presLayoutVars>
          <dgm:bulletEnabled val="1"/>
        </dgm:presLayoutVars>
      </dgm:prSet>
      <dgm:spPr/>
    </dgm:pt>
    <dgm:pt modelId="{48E1BDFA-2438-4265-ABC7-D8C5F28DC6B6}" type="pres">
      <dgm:prSet presAssocID="{67A818C4-366D-42E0-A132-6233643335A2}" presName="image" presStyleLbl="fgImgPlace1" presStyleIdx="1" presStyleCnt="6"/>
      <dgm:spPr/>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custScaleX="142359" custLinFactNeighborX="-67001">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pt>
    <dgm:pt modelId="{E2C7BCAB-8B7F-4A35-9CC5-CFD8A43DBF9D}" type="pres">
      <dgm:prSet presAssocID="{093840E3-0BF3-4F99-9095-8A5618A28DF8}" presName="compositeNode" presStyleCnt="0">
        <dgm:presLayoutVars>
          <dgm:bulletEnabled val="1"/>
        </dgm:presLayoutVars>
      </dgm:prSet>
      <dgm:spPr/>
    </dgm:pt>
    <dgm:pt modelId="{B10BE160-05B7-46F5-9869-35EF9E9AAFE5}" type="pres">
      <dgm:prSet presAssocID="{093840E3-0BF3-4F99-9095-8A5618A28DF8}" presName="image" presStyleLbl="fgImgPlace1" presStyleIdx="2" presStyleCnt="6"/>
      <dgm:spPr/>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pt>
    <dgm:pt modelId="{2B92A045-A3D6-41A8-8421-9137C20BB25C}" type="pres">
      <dgm:prSet presAssocID="{A8E62238-CEF3-4DD4-8067-AE992358888F}" presName="compositeNode" presStyleCnt="0">
        <dgm:presLayoutVars>
          <dgm:bulletEnabled val="1"/>
        </dgm:presLayoutVars>
      </dgm:prSet>
      <dgm:spPr/>
    </dgm:pt>
    <dgm:pt modelId="{F263343A-04AB-44E0-98F3-D4B3D4406D8E}" type="pres">
      <dgm:prSet presAssocID="{A8E62238-CEF3-4DD4-8067-AE992358888F}" presName="image" presStyleLbl="fgImgPlace1" presStyleIdx="3" presStyleCnt="6"/>
      <dgm:spPr/>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custScaleX="186596" custScaleY="97333" custLinFactNeighborX="-44648" custLinFactNeighborY="344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pt>
    <dgm:pt modelId="{3F726875-E9DA-429C-86F3-1C4ADBCA884E}" type="pres">
      <dgm:prSet presAssocID="{27C46CC2-54F3-4BE1-89EB-2988B7446314}" presName="compositeNode" presStyleCnt="0">
        <dgm:presLayoutVars>
          <dgm:bulletEnabled val="1"/>
        </dgm:presLayoutVars>
      </dgm:prSet>
      <dgm:spPr/>
    </dgm:pt>
    <dgm:pt modelId="{9AD2348E-DE98-476A-84A1-9274509D1BE9}" type="pres">
      <dgm:prSet presAssocID="{27C46CC2-54F3-4BE1-89EB-2988B7446314}" presName="image" presStyleLbl="fgImgPlace1" presStyleIdx="4" presStyleCnt="6"/>
      <dgm:spPr/>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t>
        <a:bodyPr/>
        <a:lstStyle/>
        <a:p>
          <a:endParaRPr lang="es-CO"/>
        </a:p>
      </dgm:t>
    </dgm:pt>
    <dgm:pt modelId="{8A258032-DF9C-4270-9991-6F6529AF227B}" type="pres">
      <dgm:prSet presAssocID="{9C4B6CAC-3E64-42B8-B0E0-533E6AFD3456}" presName="sibTrans" presStyleCnt="0"/>
      <dgm:spPr/>
    </dgm:pt>
    <dgm:pt modelId="{509DB22A-3941-4C55-8316-49D473D7E5B3}" type="pres">
      <dgm:prSet presAssocID="{9807A48F-011C-4C73-8DBD-61EF056C0A7D}" presName="compositeNode" presStyleCnt="0">
        <dgm:presLayoutVars>
          <dgm:bulletEnabled val="1"/>
        </dgm:presLayoutVars>
      </dgm:prSet>
      <dgm:spPr/>
    </dgm:pt>
    <dgm:pt modelId="{143A37BB-E128-49F7-AFAB-380B06A633E9}" type="pres">
      <dgm:prSet presAssocID="{9807A48F-011C-4C73-8DBD-61EF056C0A7D}" presName="image" presStyleLbl="fgImgPlace1" presStyleIdx="5" presStyleCnt="6"/>
      <dgm:spPr/>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t>
        <a:bodyPr/>
        <a:lstStyle/>
        <a:p>
          <a:endParaRPr lang="es-CO"/>
        </a:p>
      </dgm:t>
    </dgm:pt>
  </dgm:ptLst>
  <dgm:cxnLst>
    <dgm:cxn modelId="{51BB15E8-1979-496D-A9CA-6F872D8C64FC}" type="presOf" srcId="{805E2CCC-7C3F-4120-80FD-42597D8D4294}" destId="{60BA9352-4A8E-41B4-93EB-F053321F024A}" srcOrd="0" destOrd="2" presId="urn:microsoft.com/office/officeart/2005/8/layout/hList2"/>
    <dgm:cxn modelId="{3058A37C-1370-4BDA-98C5-242C969FD218}" type="presOf" srcId="{27C46CC2-54F3-4BE1-89EB-2988B7446314}" destId="{B57B5005-0099-4AB9-A81A-AC3BC9F30E05}" srcOrd="0" destOrd="0" presId="urn:microsoft.com/office/officeart/2005/8/layout/hList2"/>
    <dgm:cxn modelId="{E639CB49-057B-4D70-80DD-957B96F254C5}" srcId="{9807A48F-011C-4C73-8DBD-61EF056C0A7D}" destId="{6CEF2FF3-AE99-47A8-B63D-D48A0E6F7C38}" srcOrd="8" destOrd="0" parTransId="{C95809CC-AC53-49F9-86D4-30A1907AAACC}" sibTransId="{17E0DC41-F6B3-447C-A91A-3F582B13F488}"/>
    <dgm:cxn modelId="{6FD4A049-4DA6-44A1-8135-41DD4FD7579C}" type="presOf" srcId="{A8E62238-CEF3-4DD4-8067-AE992358888F}" destId="{B456F543-B528-4F0B-90A9-1F87471C10FB}" srcOrd="0" destOrd="0" presId="urn:microsoft.com/office/officeart/2005/8/layout/hList2"/>
    <dgm:cxn modelId="{F971E43F-DD97-435C-AD11-31DFD50FD352}" srcId="{A8E62238-CEF3-4DD4-8067-AE992358888F}" destId="{B62E7E05-92D8-407E-A0B2-9D7EDCD27F67}" srcOrd="0" destOrd="0" parTransId="{099CA8BB-B64C-40D5-AC18-D61786C804CA}" sibTransId="{F2CA0D15-8ADE-4DAF-8250-611788066D19}"/>
    <dgm:cxn modelId="{C81EA12F-271D-43FC-A73A-42CC2C5C307C}" srcId="{B62E7E05-92D8-407E-A0B2-9D7EDCD27F67}" destId="{52EAC5CA-45D9-4B84-ADB8-6533597325EA}" srcOrd="1" destOrd="0" parTransId="{B53CBA1A-E9D5-4736-8AA5-FF83978D217C}" sibTransId="{4632C68E-28BA-48DF-89C2-50FC30FA51C6}"/>
    <dgm:cxn modelId="{81E2A469-9396-4F76-A636-1F441069D0E0}" srcId="{27C46CC2-54F3-4BE1-89EB-2988B7446314}" destId="{6EE3844E-4775-40CB-BC2E-E8A2EB0E80C9}" srcOrd="1" destOrd="0" parTransId="{75E5A38F-82F6-42CE-86D8-4A144C3E72CF}" sibTransId="{CEEB2B50-38E8-4116-A1BF-D6BC5E3E18D9}"/>
    <dgm:cxn modelId="{0252A228-4297-4CF5-BCB1-688ECFD5717F}" type="presOf" srcId="{093840E3-0BF3-4F99-9095-8A5618A28DF8}" destId="{0A114643-F9CC-40BD-A466-F05246D91032}" srcOrd="0" destOrd="0" presId="urn:microsoft.com/office/officeart/2005/8/layout/hList2"/>
    <dgm:cxn modelId="{D10051EE-C3F3-4C34-9681-33A653990172}" type="presOf" srcId="{DBA08A6E-D5CD-4A37-8883-5BB9ABBDB902}" destId="{4389DF42-ADDB-42AE-B023-8C348A30AED1}" srcOrd="0" destOrd="2" presId="urn:microsoft.com/office/officeart/2005/8/layout/hList2"/>
    <dgm:cxn modelId="{5AAFB939-4221-4D1E-8B7B-AB35B33689FD}" type="presOf" srcId="{4A413B37-A3AC-4EB4-9620-1875FF47AE7F}" destId="{AA2A6314-0633-427D-A259-6000B2E641CE}" srcOrd="0" destOrd="8" presId="urn:microsoft.com/office/officeart/2005/8/layout/hList2"/>
    <dgm:cxn modelId="{B9BF6C2E-895D-4DA3-B539-0FACAF4C73E8}" type="presOf" srcId="{5D838DDE-1C74-4D3D-BC49-5CFCA91FE749}" destId="{092D3A16-88F7-463D-9DDD-3E8AE4DD74DD}" srcOrd="0" destOrd="4" presId="urn:microsoft.com/office/officeart/2005/8/layout/hList2"/>
    <dgm:cxn modelId="{5DD946D1-0579-4BA3-B27F-9B0A4E1174AB}" type="presOf" srcId="{9A43027D-FED5-4CD1-A681-749DADB01856}" destId="{AA2A6314-0633-427D-A259-6000B2E641CE}" srcOrd="0" destOrd="4" presId="urn:microsoft.com/office/officeart/2005/8/layout/hList2"/>
    <dgm:cxn modelId="{380D939F-DBF5-4044-ABF3-0360091BCA47}" type="presOf" srcId="{AC58DF96-0C80-4661-8280-80AE2086F85A}" destId="{18F36109-1B3D-4009-88AD-308CC14B3A84}" srcOrd="0" destOrd="4" presId="urn:microsoft.com/office/officeart/2005/8/layout/hList2"/>
    <dgm:cxn modelId="{10039DB5-2323-49A4-939D-B616EB13A336}" srcId="{9807A48F-011C-4C73-8DBD-61EF056C0A7D}" destId="{090C364F-E3B3-4DD5-A1EE-EB59287F8FA0}" srcOrd="4" destOrd="0" parTransId="{8A330A57-F67E-40DA-BABD-87492CAAD33A}" sibTransId="{5AC074D3-9570-4EBB-AA8C-6B1F80CCCB7F}"/>
    <dgm:cxn modelId="{98E093D6-1ECD-40A3-90BD-5F44FF8B9458}" srcId="{F3A97C05-2527-42BA-B5FD-9CCC14021A81}" destId="{0209ADAD-DA98-4298-A58E-A2DDFC2B9956}" srcOrd="0" destOrd="0" parTransId="{D637B61E-938B-404C-9ADD-90F55B8B3CDD}" sibTransId="{F4AA4A60-60F7-427B-BFB5-FD4D7B51283C}"/>
    <dgm:cxn modelId="{81D5C615-0535-483F-97B7-464E58878F0F}" srcId="{27C46CC2-54F3-4BE1-89EB-2988B7446314}" destId="{5B3F0A93-FCF9-4828-B1D3-043190B9C5B3}" srcOrd="4" destOrd="0" parTransId="{41C065E9-6F33-4D5E-9492-7F501577F11C}" sibTransId="{112EC7B4-B39B-4C74-B218-DF5CA63B3630}"/>
    <dgm:cxn modelId="{949BB089-9568-4A2D-BD07-4F573DD719C4}" srcId="{9807A48F-011C-4C73-8DBD-61EF056C0A7D}" destId="{DBA08A6E-D5CD-4A37-8883-5BB9ABBDB902}" srcOrd="2" destOrd="0" parTransId="{57387B56-9B72-4DEF-BF85-D127D5B3DC5B}" sibTransId="{89343C7C-49EA-4E6F-A9C5-5D4ECA5A21A8}"/>
    <dgm:cxn modelId="{2A9AC75C-6C93-4923-B700-5AC6D87BBCD6}" type="presOf" srcId="{72716475-1089-44AE-B3D6-F3A842BE9A2D}" destId="{30C348B2-8E56-48CE-A4A1-255575F4A2B9}" srcOrd="0" destOrd="7" presId="urn:microsoft.com/office/officeart/2005/8/layout/hList2"/>
    <dgm:cxn modelId="{273C2633-08ED-4E5C-9F39-5B09DBEE495F}" type="presOf" srcId="{A50CC9DD-DCE7-4FC5-ACFA-55FF22F71689}" destId="{8A6F8A56-D118-4706-A174-89F9E1139853}" srcOrd="0" destOrd="0" presId="urn:microsoft.com/office/officeart/2005/8/layout/hList2"/>
    <dgm:cxn modelId="{58EF1ED9-F0C7-46C3-8396-EDF96F724555}" srcId="{B62E7E05-92D8-407E-A0B2-9D7EDCD27F67}" destId="{40179E68-97F7-4059-A663-9A05A26D9817}" srcOrd="4" destOrd="0" parTransId="{9F38C4DA-B28E-4E53-B05F-45BA71D9BF8A}" sibTransId="{D223470F-C975-468D-B978-0F9774369194}"/>
    <dgm:cxn modelId="{740B923E-5A73-404E-BE59-47A7FBDD5A78}" srcId="{27C46CC2-54F3-4BE1-89EB-2988B7446314}" destId="{94E6DCA0-586C-4EAC-86E2-A2480C2E2C91}" srcOrd="5" destOrd="0" parTransId="{63277A11-1FC8-4C09-BB55-505970DF14C8}" sibTransId="{C860A1F9-C872-4C83-99D9-55B3FC6F6A25}"/>
    <dgm:cxn modelId="{82E35A22-076B-45A9-B0D9-ECF30304EBB2}" srcId="{F3A97C05-2527-42BA-B5FD-9CCC14021A81}" destId="{AC58DF96-0C80-4661-8280-80AE2086F85A}" srcOrd="3" destOrd="0" parTransId="{1D715111-2469-4632-9760-AB6F56E96525}" sibTransId="{9870E687-7DBF-43CE-BF36-82766340E3BA}"/>
    <dgm:cxn modelId="{DB524CD4-783E-40F1-AC0D-923BDE8555F9}" type="presOf" srcId="{95E2DFA9-0B85-4E03-819F-B45DAC6323CC}" destId="{4389DF42-ADDB-42AE-B023-8C348A30AED1}" srcOrd="0" destOrd="5" presId="urn:microsoft.com/office/officeart/2005/8/layout/hList2"/>
    <dgm:cxn modelId="{8533FF7A-9BC5-4E76-9DB2-8D0E371D42C7}" srcId="{F3A9C696-0A74-4BC4-BB23-4AB436BD0552}" destId="{5D838DDE-1C74-4D3D-BC49-5CFCA91FE749}" srcOrd="3" destOrd="0" parTransId="{588888D2-C756-4E3F-B5C9-0548703972FB}" sibTransId="{8317A1D1-0CAD-43AF-9A6E-28D3A67729DE}"/>
    <dgm:cxn modelId="{750B7158-DD10-4722-B338-78EBED4D176E}" srcId="{B62E7E05-92D8-407E-A0B2-9D7EDCD27F67}" destId="{4A0B448D-8D0B-4ADF-B701-B370D4E704B0}" srcOrd="2" destOrd="0" parTransId="{392144B7-9763-4D81-884C-BACA8AAC996C}" sibTransId="{05F09092-2DB7-4C1F-B944-9C90894EE3B8}"/>
    <dgm:cxn modelId="{D11F3F99-1DB1-4CA9-B0C2-BA9EBDC8CA18}" type="presOf" srcId="{AB4D90AB-1E69-449D-AE13-A178A3136FAB}" destId="{60BA9352-4A8E-41B4-93EB-F053321F024A}" srcOrd="0" destOrd="5" presId="urn:microsoft.com/office/officeart/2005/8/layout/hList2"/>
    <dgm:cxn modelId="{FD05DAAE-FF69-47D1-8BBD-2C21DC69A7AA}" srcId="{27C46CC2-54F3-4BE1-89EB-2988B7446314}" destId="{723108B3-20AA-47F0-A817-95E344123BEF}" srcOrd="0" destOrd="0" parTransId="{0C061652-E066-4B7B-B592-27F7A11F559C}" sibTransId="{F2E86933-7EA4-442D-A14D-445D3156E58D}"/>
    <dgm:cxn modelId="{02A38970-6EED-42EA-9FAF-6274FBA61A15}" srcId="{F3A97C05-2527-42BA-B5FD-9CCC14021A81}" destId="{6047C69E-CD7A-4888-B7A9-4F9478185836}" srcOrd="7" destOrd="0" parTransId="{419D2BED-398D-4215-92C5-B7DFFE4786D2}" sibTransId="{52D7A4AC-B018-4237-B00C-8E82094A25C7}"/>
    <dgm:cxn modelId="{70D65BC3-49D1-4684-A55B-3C7F356D3750}" srcId="{27C46CC2-54F3-4BE1-89EB-2988B7446314}" destId="{A7D52D15-22CA-428E-91A9-2866C3E708C8}" srcOrd="2" destOrd="0" parTransId="{B721B27B-25C1-4398-BE54-2572DEBFDCD5}" sibTransId="{32C44670-96F4-4EB4-91CD-E68A1D22768B}"/>
    <dgm:cxn modelId="{0C18A5C1-3AAB-486D-B876-5B90C7FA4731}" srcId="{27C46CC2-54F3-4BE1-89EB-2988B7446314}" destId="{1781B6FC-3113-4D7E-B51A-E856D3E29AC9}" srcOrd="6" destOrd="0" parTransId="{08F4200A-C227-4860-AAE1-FDCB9D6CC5D2}" sibTransId="{AA5154DC-20A0-4F75-963D-AE8DD724B068}"/>
    <dgm:cxn modelId="{F55D76E2-CC90-4700-BC67-85A3AD4B2492}" type="presOf" srcId="{B62E7E05-92D8-407E-A0B2-9D7EDCD27F67}" destId="{AA2A6314-0633-427D-A259-6000B2E641CE}" srcOrd="0" destOrd="0" presId="urn:microsoft.com/office/officeart/2005/8/layout/hList2"/>
    <dgm:cxn modelId="{85E8947D-6EB9-412A-BB92-E85A14E6F492}" type="presOf" srcId="{5D0C3BE6-15CF-417D-9D50-B936345327CE}" destId="{4389DF42-ADDB-42AE-B023-8C348A30AED1}" srcOrd="0" destOrd="0" presId="urn:microsoft.com/office/officeart/2005/8/layout/hList2"/>
    <dgm:cxn modelId="{E1A4CAC9-8C11-4982-B684-441237F4D5CA}" srcId="{A150867F-65AE-49F4-9766-D6AC27C5BC2D}" destId="{A50CC9DD-DCE7-4FC5-ACFA-55FF22F71689}" srcOrd="0" destOrd="0" parTransId="{B9B3F528-8518-4667-A131-8FE62591D477}" sibTransId="{834275C8-8A35-43C9-B664-B5F87959AB42}"/>
    <dgm:cxn modelId="{2C8145A1-124B-43FB-888C-102F2AC2542F}" type="presOf" srcId="{D8383C97-F716-4B5A-836B-EDBD8E152BB1}" destId="{60BA9352-4A8E-41B4-93EB-F053321F024A}" srcOrd="0" destOrd="6" presId="urn:microsoft.com/office/officeart/2005/8/layout/hList2"/>
    <dgm:cxn modelId="{77714094-399E-419D-99DB-1BF905AA4E0E}" type="presOf" srcId="{1781B6FC-3113-4D7E-B51A-E856D3E29AC9}" destId="{30C348B2-8E56-48CE-A4A1-255575F4A2B9}" srcOrd="0" destOrd="6" presId="urn:microsoft.com/office/officeart/2005/8/layout/hList2"/>
    <dgm:cxn modelId="{C419498E-D6CE-4430-B78F-9590B76F20A8}" srcId="{5CEB65F6-6EF0-4A09-B5DA-64AD57ED9381}" destId="{D8383C97-F716-4B5A-836B-EDBD8E152BB1}" srcOrd="5" destOrd="0" parTransId="{622F7068-705F-4DA0-9863-E2B0A9C591F0}" sibTransId="{CEDDB586-23C7-4876-B788-13CA375E8B44}"/>
    <dgm:cxn modelId="{27A6F62F-B8B3-40BB-9589-833EAA77F041}" srcId="{A150867F-65AE-49F4-9766-D6AC27C5BC2D}" destId="{27C46CC2-54F3-4BE1-89EB-2988B7446314}" srcOrd="4" destOrd="0" parTransId="{6432D8E6-1D35-45E4-A5E3-356DE55FDE68}" sibTransId="{9C4B6CAC-3E64-42B8-B0E0-533E6AFD3456}"/>
    <dgm:cxn modelId="{D57CBADC-1D72-4079-8FC2-6FC1597A0175}" type="presOf" srcId="{6CEF2FF3-AE99-47A8-B63D-D48A0E6F7C38}" destId="{4389DF42-ADDB-42AE-B023-8C348A30AED1}" srcOrd="0" destOrd="8" presId="urn:microsoft.com/office/officeart/2005/8/layout/hList2"/>
    <dgm:cxn modelId="{3D97734B-C082-49CE-A8A2-C56D3DC21F9C}" srcId="{F3A9C696-0A74-4BC4-BB23-4AB436BD0552}" destId="{05F76331-64D6-425E-AD9B-3882F128EDA3}" srcOrd="4" destOrd="0" parTransId="{CAED1F2F-DC9F-4DF3-959F-516480F895C1}" sibTransId="{5F7045D2-D3A4-40B2-8817-C801AC8CB24E}"/>
    <dgm:cxn modelId="{2CAE6DEF-965B-41CD-8FC6-47EE9AE462CB}" type="presOf" srcId="{5B3F0A93-FCF9-4828-B1D3-043190B9C5B3}" destId="{30C348B2-8E56-48CE-A4A1-255575F4A2B9}" srcOrd="0" destOrd="4" presId="urn:microsoft.com/office/officeart/2005/8/layout/hList2"/>
    <dgm:cxn modelId="{C4937B93-8C2D-4FAB-96B2-8A5C189E0B2C}" srcId="{9807A48F-011C-4C73-8DBD-61EF056C0A7D}" destId="{95E2DFA9-0B85-4E03-819F-B45DAC6323CC}" srcOrd="5" destOrd="0" parTransId="{6660B4FE-90FA-46B5-A224-FCAE32182B1E}" sibTransId="{68648D14-ECBF-446E-A715-E2CE3EC05ABD}"/>
    <dgm:cxn modelId="{548DAF6A-1D77-4BE7-A19A-3008702DD247}" srcId="{F3A97C05-2527-42BA-B5FD-9CCC14021A81}" destId="{39981A99-100D-4962-8179-04EC67C64F09}" srcOrd="5" destOrd="0" parTransId="{856C3E7E-54AD-419A-A9DB-ECCDC6293AD6}" sibTransId="{435C1F8E-5F44-485C-9250-5C95ED808520}"/>
    <dgm:cxn modelId="{4BE02B24-E13D-4CA3-AC51-D5819025A35F}" srcId="{27C46CC2-54F3-4BE1-89EB-2988B7446314}" destId="{72716475-1089-44AE-B3D6-F3A842BE9A2D}" srcOrd="7" destOrd="0" parTransId="{F5E8B473-7344-4196-A9EF-6CEC8DC70F14}" sibTransId="{05DD0342-0EEC-4AC2-8FC3-C02DBC7DC3B5}"/>
    <dgm:cxn modelId="{24D7670B-6052-4523-8FB4-A3C50D4E2BB6}" srcId="{5CEB65F6-6EF0-4A09-B5DA-64AD57ED9381}" destId="{9FA439AB-4898-4A6B-917B-60135A3AD03A}" srcOrd="6" destOrd="0" parTransId="{B7A3492F-5DB7-4E48-AF5A-6502E4422D63}" sibTransId="{CD557108-C04A-4F26-843D-D12C510714B8}"/>
    <dgm:cxn modelId="{11D6DC83-F3F2-496D-B66C-494B9E1026B1}" srcId="{5CEB65F6-6EF0-4A09-B5DA-64AD57ED9381}" destId="{5BE0C83B-F140-47AB-A92C-23FC241B5FD9}" srcOrd="3" destOrd="0" parTransId="{D6608F12-11EC-4C34-81FC-96CB7EAD767A}" sibTransId="{31C1EC6D-28F7-4898-94DF-DCA1470E31C4}"/>
    <dgm:cxn modelId="{84CBDAF5-A50F-4A3D-840B-D18DAC999806}" srcId="{F3A9C696-0A74-4BC4-BB23-4AB436BD0552}" destId="{675D5AB6-66D1-48EB-B1A0-48492C50AF54}" srcOrd="2" destOrd="0" parTransId="{5D0DAA59-FF10-4BE7-9809-19E4BAF87FC2}" sibTransId="{85C9BF6E-62DD-4D3F-BF28-17D6CCEB3459}"/>
    <dgm:cxn modelId="{0750E085-910E-4456-9F3E-7B050BD0122C}" srcId="{5CEB65F6-6EF0-4A09-B5DA-64AD57ED9381}" destId="{FFBD079E-13DC-4D31-AAEF-472729B46CA6}" srcOrd="2" destOrd="0" parTransId="{DD7B34AE-EF47-4650-8D38-E124F6E64A42}" sibTransId="{6369C311-3427-4644-85C1-9CC514CF45A1}"/>
    <dgm:cxn modelId="{C2052666-6B3A-4C2F-A45D-56F9E5F9DD3E}" type="presOf" srcId="{751CBF30-A6CE-4286-B3B7-B12E493D7851}" destId="{AA2A6314-0633-427D-A259-6000B2E641CE}" srcOrd="0" destOrd="7" presId="urn:microsoft.com/office/officeart/2005/8/layout/hList2"/>
    <dgm:cxn modelId="{5E009F4B-837C-4F3F-B76F-6464B9A675D4}" srcId="{F3A97C05-2527-42BA-B5FD-9CCC14021A81}" destId="{7A5DBEAB-4804-4E4D-B3F0-6AD31A52A62C}" srcOrd="6" destOrd="0" parTransId="{35CB5D9F-7BE7-4360-AFE5-B32250635F1F}" sibTransId="{B9D3E584-DCA0-4592-845E-A5C412A25792}"/>
    <dgm:cxn modelId="{40AF094D-5DA6-459E-B216-5C8B189964D0}" type="presOf" srcId="{47DF1B2C-1A19-4DE2-9162-FE6536B223C6}" destId="{4389DF42-ADDB-42AE-B023-8C348A30AED1}" srcOrd="0" destOrd="1" presId="urn:microsoft.com/office/officeart/2005/8/layout/hList2"/>
    <dgm:cxn modelId="{33C8B270-B947-4110-AD76-4706191E5D5E}" type="presOf" srcId="{5CEB65F6-6EF0-4A09-B5DA-64AD57ED9381}" destId="{60BA9352-4A8E-41B4-93EB-F053321F024A}" srcOrd="0" destOrd="0" presId="urn:microsoft.com/office/officeart/2005/8/layout/hList2"/>
    <dgm:cxn modelId="{19479551-AB8D-4DFB-A5EE-C0941BB4D593}" srcId="{A150867F-65AE-49F4-9766-D6AC27C5BC2D}" destId="{A8E62238-CEF3-4DD4-8067-AE992358888F}" srcOrd="3" destOrd="0" parTransId="{CDF9148A-57FE-4FF2-B131-6ACF2160BA2C}" sibTransId="{AA7BF840-4A5D-426B-9047-4434C1F3E98B}"/>
    <dgm:cxn modelId="{39169781-187E-4C2A-8367-3B489DC38F09}" srcId="{F3A9C696-0A74-4BC4-BB23-4AB436BD0552}" destId="{8019AA99-0853-4ACC-9CFA-80F240CA9458}" srcOrd="1" destOrd="0" parTransId="{6F80B2BF-8FC7-4CFC-BFBB-E2A1BE9523CD}" sibTransId="{C7572287-20A5-49FA-8E6C-DD63D7B893E6}"/>
    <dgm:cxn modelId="{A6685183-7477-49E8-BDE8-6E9D0DE168A3}" srcId="{B62E7E05-92D8-407E-A0B2-9D7EDCD27F67}" destId="{1D343CDE-D5F8-4F13-B98A-0B0898291A36}" srcOrd="0" destOrd="0" parTransId="{C1EA4AAD-1C28-4285-BE08-01820B03227B}" sibTransId="{E276A4E0-385F-47FB-B113-55E6FE8BF288}"/>
    <dgm:cxn modelId="{817F35F0-7597-4CD1-B139-ED525F31E991}" type="presOf" srcId="{EDC12F9E-87CB-40FD-A6BF-9B61E119C17A}" destId="{18F36109-1B3D-4009-88AD-308CC14B3A84}" srcOrd="0" destOrd="3" presId="urn:microsoft.com/office/officeart/2005/8/layout/hList2"/>
    <dgm:cxn modelId="{85300D34-E0D4-4F09-9316-5053A4C182C9}" srcId="{9807A48F-011C-4C73-8DBD-61EF056C0A7D}" destId="{CA79B81D-E463-49D5-84A8-4132DCD1088A}" srcOrd="6" destOrd="0" parTransId="{B4C077D3-553C-497C-AA3E-6FA0FF918F93}" sibTransId="{14CEAA05-3002-47D0-BC96-C45D0CDA90BB}"/>
    <dgm:cxn modelId="{D1E0D252-E881-47A7-B92D-204805B98DC7}" type="presOf" srcId="{675D5AB6-66D1-48EB-B1A0-48492C50AF54}" destId="{092D3A16-88F7-463D-9DDD-3E8AE4DD74DD}" srcOrd="0" destOrd="3" presId="urn:microsoft.com/office/officeart/2005/8/layout/hList2"/>
    <dgm:cxn modelId="{BE5C3749-C10B-4A98-AFA4-87460B24A7FB}" type="presOf" srcId="{9B28AA47-4CDC-4ADD-98F9-A6CCCAB51A94}" destId="{AA2A6314-0633-427D-A259-6000B2E641CE}" srcOrd="0" destOrd="6" presId="urn:microsoft.com/office/officeart/2005/8/layout/hList2"/>
    <dgm:cxn modelId="{67500FE3-C2DA-4AFC-84A2-3BBDE61A86D6}" srcId="{5CEB65F6-6EF0-4A09-B5DA-64AD57ED9381}" destId="{805E2CCC-7C3F-4120-80FD-42597D8D4294}" srcOrd="1" destOrd="0" parTransId="{5CD3B269-EA7D-4DDA-8CE3-B6416201F7C8}" sibTransId="{5A668B9D-3BE3-432B-BFD8-C4EBAB3A1D66}"/>
    <dgm:cxn modelId="{5248B272-CE80-4765-98B7-A94534198469}" srcId="{9807A48F-011C-4C73-8DBD-61EF056C0A7D}" destId="{6D2A4F10-B2D2-46C1-A06F-65BC8277D963}" srcOrd="7" destOrd="0" parTransId="{AE617795-0771-497B-BE7D-C80C74A4D480}" sibTransId="{D64CE92D-9449-44CB-A8D6-FF2EFD3856BB}"/>
    <dgm:cxn modelId="{30877750-07DE-4B0C-9C23-46E9945D8D15}" type="presOf" srcId="{6EE3844E-4775-40CB-BC2E-E8A2EB0E80C9}" destId="{30C348B2-8E56-48CE-A4A1-255575F4A2B9}" srcOrd="0" destOrd="1" presId="urn:microsoft.com/office/officeart/2005/8/layout/hList2"/>
    <dgm:cxn modelId="{136F200B-B61C-4348-AED7-E9D1069464C7}" type="presOf" srcId="{7A5DBEAB-4804-4E4D-B3F0-6AD31A52A62C}" destId="{18F36109-1B3D-4009-88AD-308CC14B3A84}" srcOrd="0" destOrd="7" presId="urn:microsoft.com/office/officeart/2005/8/layout/hList2"/>
    <dgm:cxn modelId="{9D7D3E77-EB52-454D-AD84-39A0A16A5743}" type="presOf" srcId="{1D343CDE-D5F8-4F13-B98A-0B0898291A36}" destId="{AA2A6314-0633-427D-A259-6000B2E641CE}" srcOrd="0" destOrd="1" presId="urn:microsoft.com/office/officeart/2005/8/layout/hList2"/>
    <dgm:cxn modelId="{E76E2FA5-8369-4C05-B6E2-ECC5B2C5DC2E}" type="presOf" srcId="{39981A99-100D-4962-8179-04EC67C64F09}" destId="{18F36109-1B3D-4009-88AD-308CC14B3A84}" srcOrd="0" destOrd="6" presId="urn:microsoft.com/office/officeart/2005/8/layout/hList2"/>
    <dgm:cxn modelId="{3D8756BE-3001-4C74-BE6E-CF1FC9C00EE5}" srcId="{B62E7E05-92D8-407E-A0B2-9D7EDCD27F67}" destId="{9B28AA47-4CDC-4ADD-98F9-A6CCCAB51A94}" srcOrd="5" destOrd="0" parTransId="{D8A276F2-D43D-4DB2-B239-2252B9E35986}" sibTransId="{44AD2490-AEDE-4A00-9F5B-EF14379ADE46}"/>
    <dgm:cxn modelId="{0E7E14FC-DC92-4F73-9341-E6BDDF7E31C4}" type="presOf" srcId="{52EAC5CA-45D9-4B84-ADB8-6533597325EA}" destId="{AA2A6314-0633-427D-A259-6000B2E641CE}" srcOrd="0" destOrd="2" presId="urn:microsoft.com/office/officeart/2005/8/layout/hList2"/>
    <dgm:cxn modelId="{09A9A576-7D66-4CFF-AF63-CFEF1EA0187E}" type="presOf" srcId="{6D2A4F10-B2D2-46C1-A06F-65BC8277D963}" destId="{4389DF42-ADDB-42AE-B023-8C348A30AED1}" srcOrd="0" destOrd="7" presId="urn:microsoft.com/office/officeart/2005/8/layout/hList2"/>
    <dgm:cxn modelId="{6CC30DA8-D6BB-4AC6-ACC9-F66F10974761}" type="presOf" srcId="{CA79B81D-E463-49D5-84A8-4132DCD1088A}" destId="{4389DF42-ADDB-42AE-B023-8C348A30AED1}" srcOrd="0" destOrd="6" presId="urn:microsoft.com/office/officeart/2005/8/layout/hList2"/>
    <dgm:cxn modelId="{59224ECB-52B4-4D8B-AE16-E330EE071588}" srcId="{A150867F-65AE-49F4-9766-D6AC27C5BC2D}" destId="{67A818C4-366D-42E0-A132-6233643335A2}" srcOrd="1" destOrd="0" parTransId="{F4AB5958-8E07-48E8-91FC-29139D29EDFB}" sibTransId="{F61D7D51-1076-41DB-880C-1E7977D4BE32}"/>
    <dgm:cxn modelId="{0A6DB236-8747-4D56-A29D-E11DA027D72B}" srcId="{5CEB65F6-6EF0-4A09-B5DA-64AD57ED9381}" destId="{55A96C02-8FF3-45BA-9198-B2161CAB0923}" srcOrd="0" destOrd="0" parTransId="{FA099624-1C92-4D55-B4E8-6F739F37F572}" sibTransId="{7E0E6032-7A14-469A-B514-A2D8B2BED112}"/>
    <dgm:cxn modelId="{F6276B6A-3210-40B1-B916-DA63D4EC4554}" type="presOf" srcId="{3078534D-B5BC-4059-9445-0CD0DDD59B05}" destId="{30C348B2-8E56-48CE-A4A1-255575F4A2B9}" srcOrd="0" destOrd="3" presId="urn:microsoft.com/office/officeart/2005/8/layout/hList2"/>
    <dgm:cxn modelId="{76C9CA85-398A-49C6-8D26-58664CFA69B3}" srcId="{67A818C4-366D-42E0-A132-6233643335A2}" destId="{5CEB65F6-6EF0-4A09-B5DA-64AD57ED9381}" srcOrd="0" destOrd="0" parTransId="{6A3BFB17-C5D8-43C3-BEB6-0E9F8C0BA5CF}" sibTransId="{489AE5A2-2F84-4DD9-AC75-AF5D32FE6045}"/>
    <dgm:cxn modelId="{06EAE4A0-DCC1-41C9-AE23-F48C94EC7E55}" srcId="{9807A48F-011C-4C73-8DBD-61EF056C0A7D}" destId="{47281FA4-7FDD-4F36-A071-DF5390D5A8E3}" srcOrd="3" destOrd="0" parTransId="{900317E4-A88B-4A28-B27C-60DBBDD45DB2}" sibTransId="{2C0FD688-E923-4134-B47F-D48B9BACAFCC}"/>
    <dgm:cxn modelId="{C035D9BB-62F7-45E6-BFC5-61E150F92F99}" type="presOf" srcId="{55A96C02-8FF3-45BA-9198-B2161CAB0923}" destId="{60BA9352-4A8E-41B4-93EB-F053321F024A}" srcOrd="0" destOrd="1" presId="urn:microsoft.com/office/officeart/2005/8/layout/hList2"/>
    <dgm:cxn modelId="{1BD7C97B-1BBD-4251-B24F-EEFB07BCDF38}" type="presOf" srcId="{D2F86225-2C6E-4D62-8032-D230A01C5331}" destId="{18F36109-1B3D-4009-88AD-308CC14B3A84}" srcOrd="0" destOrd="9" presId="urn:microsoft.com/office/officeart/2005/8/layout/hList2"/>
    <dgm:cxn modelId="{041889C8-BBBE-4378-A617-5D76FC786356}" srcId="{F3A9C696-0A74-4BC4-BB23-4AB436BD0552}" destId="{817E7C43-EEF5-45B5-A7A3-ADD8FF1E5897}" srcOrd="6" destOrd="0" parTransId="{11E2CDFC-F0E0-44A4-8D2E-5B5BE7ABD351}" sibTransId="{42EC5DC6-CB0F-43ED-B332-6B3EEB5B40F2}"/>
    <dgm:cxn modelId="{9ECADEBF-D9D6-4388-95FB-03E319A6B982}" srcId="{F3A97C05-2527-42BA-B5FD-9CCC14021A81}" destId="{D2F86225-2C6E-4D62-8032-D230A01C5331}" srcOrd="8" destOrd="0" parTransId="{BE2309D5-88E1-4EBF-B190-11FE8D170E47}" sibTransId="{FF6B2EC2-5906-4221-A7CA-761A16046C37}"/>
    <dgm:cxn modelId="{22A5B01D-FCD1-43FD-A140-C2E6D69CC7E7}" srcId="{9807A48F-011C-4C73-8DBD-61EF056C0A7D}" destId="{47DF1B2C-1A19-4DE2-9162-FE6536B223C6}" srcOrd="1" destOrd="0" parTransId="{42F79CE0-9897-4E46-8F94-40DAAF69E8FE}" sibTransId="{316AB90A-9C84-40A8-A0C6-BCB92B2EEB0C}"/>
    <dgm:cxn modelId="{58842F73-DC67-44D9-BE89-FF9DEC4CB429}" srcId="{5CEB65F6-6EF0-4A09-B5DA-64AD57ED9381}" destId="{AB4D90AB-1E69-449D-AE13-A178A3136FAB}" srcOrd="4" destOrd="0" parTransId="{8AD7E593-54AC-4191-AAA4-4B7A4346CF21}" sibTransId="{1E2704D6-DECC-4B3A-8718-299872F6BEC5}"/>
    <dgm:cxn modelId="{1765F4AF-143A-4572-A4E3-2E95BFB4A880}" type="presOf" srcId="{05F76331-64D6-425E-AD9B-3882F128EDA3}" destId="{092D3A16-88F7-463D-9DDD-3E8AE4DD74DD}" srcOrd="0" destOrd="5" presId="urn:microsoft.com/office/officeart/2005/8/layout/hList2"/>
    <dgm:cxn modelId="{D530841F-4B24-4285-83CC-6A0CDA0CC9ED}" srcId="{F3A9C696-0A74-4BC4-BB23-4AB436BD0552}" destId="{C7A84F5C-A055-46C3-9469-876D234CA0AB}" srcOrd="0" destOrd="0" parTransId="{C7B97367-D174-40DA-865A-E22663CC775C}" sibTransId="{3E4C0D2E-562F-4933-A76F-D7DD74079A6F}"/>
    <dgm:cxn modelId="{A28A1F2E-6D53-47F0-90B2-B0AF97A97ED1}" type="presOf" srcId="{4A0B448D-8D0B-4ADF-B701-B370D4E704B0}" destId="{AA2A6314-0633-427D-A259-6000B2E641CE}" srcOrd="0" destOrd="3" presId="urn:microsoft.com/office/officeart/2005/8/layout/hList2"/>
    <dgm:cxn modelId="{F4BCEC41-1D26-4D6F-9345-664489A1D222}" srcId="{B62E7E05-92D8-407E-A0B2-9D7EDCD27F67}" destId="{4A413B37-A3AC-4EB4-9620-1875FF47AE7F}" srcOrd="7" destOrd="0" parTransId="{93001D02-5288-4C9C-8FD9-D7F38073F8C5}" sibTransId="{D28CA912-529C-4D49-95AC-7AD73CF12376}"/>
    <dgm:cxn modelId="{EF3F77DD-2BB0-4AA9-8C91-2200B13D50ED}" type="presOf" srcId="{6047C69E-CD7A-4888-B7A9-4F9478185836}" destId="{18F36109-1B3D-4009-88AD-308CC14B3A84}" srcOrd="0" destOrd="8" presId="urn:microsoft.com/office/officeart/2005/8/layout/hList2"/>
    <dgm:cxn modelId="{407B3810-1AB0-4D8E-85A3-678E7C2E1035}" type="presOf" srcId="{30354A52-75EA-4FBB-887D-1AC8D3102EDE}" destId="{AA2A6314-0633-427D-A259-6000B2E641CE}" srcOrd="0" destOrd="9" presId="urn:microsoft.com/office/officeart/2005/8/layout/hList2"/>
    <dgm:cxn modelId="{FA04AF2E-DA9A-4D24-BD86-4FF01696F104}" srcId="{A50CC9DD-DCE7-4FC5-ACFA-55FF22F71689}" destId="{F3A97C05-2527-42BA-B5FD-9CCC14021A81}" srcOrd="0" destOrd="0" parTransId="{15DA46B6-7DAC-4710-8ADF-1654E4C537AB}" sibTransId="{81119E40-A3C0-4E67-A710-5CC2DC7DAAB0}"/>
    <dgm:cxn modelId="{613B5FF6-6EC4-4534-B7E4-0E16423C09CD}" srcId="{F3A9C696-0A74-4BC4-BB23-4AB436BD0552}" destId="{EA54DC1C-2A07-4E08-A377-EB3CB48632EE}" srcOrd="5" destOrd="0" parTransId="{5533AD16-2EA6-4592-BB45-A6AF167B6FE1}" sibTransId="{8881020F-454B-4618-A660-A6E54E32A463}"/>
    <dgm:cxn modelId="{E44CAD5A-8B84-4BE9-9074-63D342BA438F}" srcId="{A150867F-65AE-49F4-9766-D6AC27C5BC2D}" destId="{9807A48F-011C-4C73-8DBD-61EF056C0A7D}" srcOrd="5" destOrd="0" parTransId="{954B655B-2E50-4EB2-99D3-F2CA3A4977E5}" sibTransId="{AA6FE4C4-3DCE-4D94-8724-EBEF6952578B}"/>
    <dgm:cxn modelId="{946248D0-5192-445B-88D5-2D87D5760BC9}" type="presOf" srcId="{413EA0C5-853A-4D74-813E-8B8B03095F1D}" destId="{18F36109-1B3D-4009-88AD-308CC14B3A84}" srcOrd="0" destOrd="2" presId="urn:microsoft.com/office/officeart/2005/8/layout/hList2"/>
    <dgm:cxn modelId="{91E85BD9-D31C-4E36-BBBE-FD6A24932B1F}" srcId="{F3A97C05-2527-42BA-B5FD-9CCC14021A81}" destId="{EDC12F9E-87CB-40FD-A6BF-9B61E119C17A}" srcOrd="2" destOrd="0" parTransId="{A0B747FB-E3DA-4B77-84E9-279362336BE5}" sibTransId="{E632D4DA-E131-4601-9F3A-7C356CFBB1E1}"/>
    <dgm:cxn modelId="{06C2EF30-64EC-462D-87DF-CC344699ECDC}" type="presOf" srcId="{94E6DCA0-586C-4EAC-86E2-A2480C2E2C91}" destId="{30C348B2-8E56-48CE-A4A1-255575F4A2B9}" srcOrd="0" destOrd="5" presId="urn:microsoft.com/office/officeart/2005/8/layout/hList2"/>
    <dgm:cxn modelId="{4D8AE496-1BC3-46E7-81C7-4BA5416A412B}" type="presOf" srcId="{9807A48F-011C-4C73-8DBD-61EF056C0A7D}" destId="{51BB3BF6-503C-423A-ACB8-71C5A20CD88F}" srcOrd="0" destOrd="0" presId="urn:microsoft.com/office/officeart/2005/8/layout/hList2"/>
    <dgm:cxn modelId="{EAD72C46-ECA8-4738-AF85-AA8FBA2F0993}" type="presOf" srcId="{C7A84F5C-A055-46C3-9469-876D234CA0AB}" destId="{092D3A16-88F7-463D-9DDD-3E8AE4DD74DD}" srcOrd="0" destOrd="1" presId="urn:microsoft.com/office/officeart/2005/8/layout/hList2"/>
    <dgm:cxn modelId="{14E14D9E-1D8F-4CED-B8A2-CE5ECA5A0469}" srcId="{B62E7E05-92D8-407E-A0B2-9D7EDCD27F67}" destId="{9A43027D-FED5-4CD1-A681-749DADB01856}" srcOrd="3" destOrd="0" parTransId="{A1C96032-8598-480E-8AC5-7A67B5BAE7AC}" sibTransId="{C13EAAC8-5F85-4AD9-8366-222B2E21BC6D}"/>
    <dgm:cxn modelId="{852B6619-8545-4F67-A4B3-35EC30EF83A6}" srcId="{9807A48F-011C-4C73-8DBD-61EF056C0A7D}" destId="{5D0C3BE6-15CF-417D-9D50-B936345327CE}" srcOrd="0" destOrd="0" parTransId="{A2C25E77-E80E-40F6-B5FA-2D066726A648}" sibTransId="{FBEAFE8F-F7EE-4278-801F-6A6BC5D43761}"/>
    <dgm:cxn modelId="{E5ACEDF3-A4A9-4BF5-97EF-901664135FF4}" type="presOf" srcId="{090C364F-E3B3-4DD5-A1EE-EB59287F8FA0}" destId="{4389DF42-ADDB-42AE-B023-8C348A30AED1}" srcOrd="0" destOrd="4" presId="urn:microsoft.com/office/officeart/2005/8/layout/hList2"/>
    <dgm:cxn modelId="{641EC465-E99C-4A09-AF49-4D138D51B13F}" srcId="{B62E7E05-92D8-407E-A0B2-9D7EDCD27F67}" destId="{30354A52-75EA-4FBB-887D-1AC8D3102EDE}" srcOrd="8" destOrd="0" parTransId="{DBB921C0-C09D-4188-A9F0-0F4CCB76FFC1}" sibTransId="{F6B43022-1193-4B05-B6F5-4FDDFD6BCEE1}"/>
    <dgm:cxn modelId="{DCF35484-7917-4989-9619-3E48CA96BF6B}" type="presOf" srcId="{EA54DC1C-2A07-4E08-A377-EB3CB48632EE}" destId="{092D3A16-88F7-463D-9DDD-3E8AE4DD74DD}" srcOrd="0" destOrd="6" presId="urn:microsoft.com/office/officeart/2005/8/layout/hList2"/>
    <dgm:cxn modelId="{10A245D0-98CA-4EC3-ACEE-0FFFB7BFC6B3}" type="presOf" srcId="{5BE0C83B-F140-47AB-A92C-23FC241B5FD9}" destId="{60BA9352-4A8E-41B4-93EB-F053321F024A}" srcOrd="0" destOrd="4" presId="urn:microsoft.com/office/officeart/2005/8/layout/hList2"/>
    <dgm:cxn modelId="{5B3C4608-31D3-408D-BEB9-EA8AEE05F929}" type="presOf" srcId="{47281FA4-7FDD-4F36-A071-DF5390D5A8E3}" destId="{4389DF42-ADDB-42AE-B023-8C348A30AED1}" srcOrd="0" destOrd="3" presId="urn:microsoft.com/office/officeart/2005/8/layout/hList2"/>
    <dgm:cxn modelId="{E0DECD2A-1161-49A4-B9CF-090B68633677}" type="presOf" srcId="{8019AA99-0853-4ACC-9CFA-80F240CA9458}" destId="{092D3A16-88F7-463D-9DDD-3E8AE4DD74DD}" srcOrd="0" destOrd="2" presId="urn:microsoft.com/office/officeart/2005/8/layout/hList2"/>
    <dgm:cxn modelId="{0EC653F4-313B-42EE-9509-10C7542E5040}" type="presOf" srcId="{A150867F-65AE-49F4-9766-D6AC27C5BC2D}" destId="{E9FCB7DD-5A3D-497A-B45E-8EBF508F9013}" srcOrd="0" destOrd="0" presId="urn:microsoft.com/office/officeart/2005/8/layout/hList2"/>
    <dgm:cxn modelId="{95A5904F-A14C-4C10-B62B-9B34A2EFCFAC}" srcId="{F3A97C05-2527-42BA-B5FD-9CCC14021A81}" destId="{9EB2DA4F-1D73-459F-BA33-C31B7949AEB4}" srcOrd="4" destOrd="0" parTransId="{AF534193-B4A7-4256-A11A-45FBEF98E3AA}" sibTransId="{85650A55-783D-4B0B-A46D-8CD6304F6124}"/>
    <dgm:cxn modelId="{3316C990-BD53-49A0-9B55-5E2E52639D54}" srcId="{F3A97C05-2527-42BA-B5FD-9CCC14021A81}" destId="{413EA0C5-853A-4D74-813E-8B8B03095F1D}" srcOrd="1" destOrd="0" parTransId="{B40438A1-14BE-46B7-BE19-EF307E412011}" sibTransId="{ACF83436-FE02-48D4-93A7-22F9341C17A5}"/>
    <dgm:cxn modelId="{FEE9EB34-A45F-431C-ABF1-CE2018492195}" type="presOf" srcId="{9EB2DA4F-1D73-459F-BA33-C31B7949AEB4}" destId="{18F36109-1B3D-4009-88AD-308CC14B3A84}" srcOrd="0" destOrd="5" presId="urn:microsoft.com/office/officeart/2005/8/layout/hList2"/>
    <dgm:cxn modelId="{7E6AB29B-8A89-48DB-9509-CF64FCB023BC}" type="presOf" srcId="{A7D52D15-22CA-428E-91A9-2866C3E708C8}" destId="{30C348B2-8E56-48CE-A4A1-255575F4A2B9}" srcOrd="0" destOrd="2" presId="urn:microsoft.com/office/officeart/2005/8/layout/hList2"/>
    <dgm:cxn modelId="{5C440FD1-24D1-49BE-8278-788B8E22855E}" type="presOf" srcId="{FFBD079E-13DC-4D31-AAEF-472729B46CA6}" destId="{60BA9352-4A8E-41B4-93EB-F053321F024A}" srcOrd="0" destOrd="3" presId="urn:microsoft.com/office/officeart/2005/8/layout/hList2"/>
    <dgm:cxn modelId="{CCF94021-03EF-418F-A24B-E237584777C6}" type="presOf" srcId="{9FA439AB-4898-4A6B-917B-60135A3AD03A}" destId="{60BA9352-4A8E-41B4-93EB-F053321F024A}" srcOrd="0" destOrd="7" presId="urn:microsoft.com/office/officeart/2005/8/layout/hList2"/>
    <dgm:cxn modelId="{BABC8CD3-7C55-4337-A8FE-50BE71914AFF}" type="presOf" srcId="{723108B3-20AA-47F0-A817-95E344123BEF}" destId="{30C348B2-8E56-48CE-A4A1-255575F4A2B9}" srcOrd="0" destOrd="0" presId="urn:microsoft.com/office/officeart/2005/8/layout/hList2"/>
    <dgm:cxn modelId="{B82FF364-9913-4C41-8690-4C6BD320115A}" type="presOf" srcId="{F3A9C696-0A74-4BC4-BB23-4AB436BD0552}" destId="{092D3A16-88F7-463D-9DDD-3E8AE4DD74DD}" srcOrd="0" destOrd="0" presId="urn:microsoft.com/office/officeart/2005/8/layout/hList2"/>
    <dgm:cxn modelId="{E0A44221-1CEB-4C96-BABB-946E37BC8A74}" srcId="{093840E3-0BF3-4F99-9095-8A5618A28DF8}" destId="{F3A9C696-0A74-4BC4-BB23-4AB436BD0552}" srcOrd="0" destOrd="0" parTransId="{30942447-1745-4FAF-93F7-20A9823CDDA4}" sibTransId="{20A6C826-6F78-4434-886D-F693DD6C323F}"/>
    <dgm:cxn modelId="{DD9E9CDC-E44A-4521-A1D6-12E38B36C69F}" srcId="{B62E7E05-92D8-407E-A0B2-9D7EDCD27F67}" destId="{751CBF30-A6CE-4286-B3B7-B12E493D7851}" srcOrd="6" destOrd="0" parTransId="{10BF34E5-7E85-46B4-B323-94BA2E448C4B}" sibTransId="{40E55F1F-0E0C-4345-9E6F-F98D1DBFD33D}"/>
    <dgm:cxn modelId="{6F48AF41-0C3E-47DA-85CE-F7E8CD24E0F4}" type="presOf" srcId="{0209ADAD-DA98-4298-A58E-A2DDFC2B9956}" destId="{18F36109-1B3D-4009-88AD-308CC14B3A84}" srcOrd="0" destOrd="1" presId="urn:microsoft.com/office/officeart/2005/8/layout/hList2"/>
    <dgm:cxn modelId="{77070761-0DBF-4221-B294-14264D64C43E}" type="presOf" srcId="{40179E68-97F7-4059-A663-9A05A26D9817}" destId="{AA2A6314-0633-427D-A259-6000B2E641CE}" srcOrd="0" destOrd="5" presId="urn:microsoft.com/office/officeart/2005/8/layout/hList2"/>
    <dgm:cxn modelId="{E40DB8DB-E12C-4ECB-98A7-DE17D2ADFF1C}" srcId="{27C46CC2-54F3-4BE1-89EB-2988B7446314}" destId="{3078534D-B5BC-4059-9445-0CD0DDD59B05}" srcOrd="3" destOrd="0" parTransId="{04490BDD-79A8-4F2F-BBEA-38B44D2B779E}" sibTransId="{80E660CE-5027-405C-81E0-24B19AC8DE09}"/>
    <dgm:cxn modelId="{4908AE75-A880-42D1-AC27-4EA87EA4C1F3}" srcId="{A150867F-65AE-49F4-9766-D6AC27C5BC2D}" destId="{093840E3-0BF3-4F99-9095-8A5618A28DF8}" srcOrd="2" destOrd="0" parTransId="{FC45CEDE-451A-4159-94C9-7D4865FA531A}" sibTransId="{EFF24927-7344-4FF1-A4AC-AE84F4F2D7E2}"/>
    <dgm:cxn modelId="{E9716A20-0826-4943-B275-32889D919521}" type="presOf" srcId="{817E7C43-EEF5-45B5-A7A3-ADD8FF1E5897}" destId="{092D3A16-88F7-463D-9DDD-3E8AE4DD74DD}" srcOrd="0" destOrd="7" presId="urn:microsoft.com/office/officeart/2005/8/layout/hList2"/>
    <dgm:cxn modelId="{C2C2538D-297E-4F50-9278-2E963EF49529}" type="presOf" srcId="{67A818C4-366D-42E0-A132-6233643335A2}" destId="{64CB710C-5DBE-406F-A528-B1860FD9B937}" srcOrd="0" destOrd="0" presId="urn:microsoft.com/office/officeart/2005/8/layout/hList2"/>
    <dgm:cxn modelId="{C50FC6B6-88E8-4A05-BA7B-1B27C8412431}" type="presOf" srcId="{F3A97C05-2527-42BA-B5FD-9CCC14021A81}" destId="{18F36109-1B3D-4009-88AD-308CC14B3A84}" srcOrd="0" destOrd="0" presId="urn:microsoft.com/office/officeart/2005/8/layout/hList2"/>
    <dgm:cxn modelId="{25A5B040-CF1A-41E7-A977-B8C57A910E69}" type="presParOf" srcId="{E9FCB7DD-5A3D-497A-B45E-8EBF508F9013}" destId="{D55033A1-FE46-44D1-B723-09479AC4990C}" srcOrd="0" destOrd="0" presId="urn:microsoft.com/office/officeart/2005/8/layout/hList2"/>
    <dgm:cxn modelId="{3E14C4C9-81ED-4562-A205-030CFD5005BD}" type="presParOf" srcId="{D55033A1-FE46-44D1-B723-09479AC4990C}" destId="{2A83A0EE-6023-4A47-B333-3E94A953A88E}" srcOrd="0" destOrd="0" presId="urn:microsoft.com/office/officeart/2005/8/layout/hList2"/>
    <dgm:cxn modelId="{FF86A432-E367-4BE8-8FDC-078C802C1299}" type="presParOf" srcId="{D55033A1-FE46-44D1-B723-09479AC4990C}" destId="{18F36109-1B3D-4009-88AD-308CC14B3A84}" srcOrd="1" destOrd="0" presId="urn:microsoft.com/office/officeart/2005/8/layout/hList2"/>
    <dgm:cxn modelId="{AE9D8221-E899-445B-B724-58D1547449DF}" type="presParOf" srcId="{D55033A1-FE46-44D1-B723-09479AC4990C}" destId="{8A6F8A56-D118-4706-A174-89F9E1139853}" srcOrd="2" destOrd="0" presId="urn:microsoft.com/office/officeart/2005/8/layout/hList2"/>
    <dgm:cxn modelId="{BE0DB5BC-BF8E-477E-A5FC-75F01E86EF84}" type="presParOf" srcId="{E9FCB7DD-5A3D-497A-B45E-8EBF508F9013}" destId="{517AE37F-62A3-40AF-99FA-C65D4EF9DD71}" srcOrd="1" destOrd="0" presId="urn:microsoft.com/office/officeart/2005/8/layout/hList2"/>
    <dgm:cxn modelId="{E7490FF2-E77D-4B40-A27C-D8EBE4C6AFEC}" type="presParOf" srcId="{E9FCB7DD-5A3D-497A-B45E-8EBF508F9013}" destId="{A8AE7F00-B245-42E4-82B4-E1EF4171292E}" srcOrd="2" destOrd="0" presId="urn:microsoft.com/office/officeart/2005/8/layout/hList2"/>
    <dgm:cxn modelId="{0DE8A347-680A-4B1D-923A-BC27537B25D7}" type="presParOf" srcId="{A8AE7F00-B245-42E4-82B4-E1EF4171292E}" destId="{48E1BDFA-2438-4265-ABC7-D8C5F28DC6B6}" srcOrd="0" destOrd="0" presId="urn:microsoft.com/office/officeart/2005/8/layout/hList2"/>
    <dgm:cxn modelId="{0EAB411F-1F0A-461E-96F6-3E4D94E5EB4E}" type="presParOf" srcId="{A8AE7F00-B245-42E4-82B4-E1EF4171292E}" destId="{60BA9352-4A8E-41B4-93EB-F053321F024A}" srcOrd="1" destOrd="0" presId="urn:microsoft.com/office/officeart/2005/8/layout/hList2"/>
    <dgm:cxn modelId="{EB33C636-8298-4C97-A2A9-183987199412}" type="presParOf" srcId="{A8AE7F00-B245-42E4-82B4-E1EF4171292E}" destId="{64CB710C-5DBE-406F-A528-B1860FD9B937}" srcOrd="2" destOrd="0" presId="urn:microsoft.com/office/officeart/2005/8/layout/hList2"/>
    <dgm:cxn modelId="{FEEC098A-D092-48A1-B4B0-FE33B78443A0}" type="presParOf" srcId="{E9FCB7DD-5A3D-497A-B45E-8EBF508F9013}" destId="{8641E65F-8B23-4748-B2B5-94FB2F32B18A}" srcOrd="3" destOrd="0" presId="urn:microsoft.com/office/officeart/2005/8/layout/hList2"/>
    <dgm:cxn modelId="{4CA54E49-B0D8-49B1-BA59-37C56F7468D7}" type="presParOf" srcId="{E9FCB7DD-5A3D-497A-B45E-8EBF508F9013}" destId="{E2C7BCAB-8B7F-4A35-9CC5-CFD8A43DBF9D}" srcOrd="4" destOrd="0" presId="urn:microsoft.com/office/officeart/2005/8/layout/hList2"/>
    <dgm:cxn modelId="{CFEE2B7B-3EE3-4057-9E28-86A5073C0FCE}" type="presParOf" srcId="{E2C7BCAB-8B7F-4A35-9CC5-CFD8A43DBF9D}" destId="{B10BE160-05B7-46F5-9869-35EF9E9AAFE5}" srcOrd="0" destOrd="0" presId="urn:microsoft.com/office/officeart/2005/8/layout/hList2"/>
    <dgm:cxn modelId="{AD0BCA09-ADB1-45BA-A337-A6AF654B08E4}" type="presParOf" srcId="{E2C7BCAB-8B7F-4A35-9CC5-CFD8A43DBF9D}" destId="{092D3A16-88F7-463D-9DDD-3E8AE4DD74DD}" srcOrd="1" destOrd="0" presId="urn:microsoft.com/office/officeart/2005/8/layout/hList2"/>
    <dgm:cxn modelId="{FD8634C5-E040-459F-B0A7-703DC257C55B}" type="presParOf" srcId="{E2C7BCAB-8B7F-4A35-9CC5-CFD8A43DBF9D}" destId="{0A114643-F9CC-40BD-A466-F05246D91032}" srcOrd="2" destOrd="0" presId="urn:microsoft.com/office/officeart/2005/8/layout/hList2"/>
    <dgm:cxn modelId="{12598CCF-C160-4CCF-9004-3C9F4D950213}" type="presParOf" srcId="{E9FCB7DD-5A3D-497A-B45E-8EBF508F9013}" destId="{99C8FE16-824E-4275-823D-3C7B399A086B}" srcOrd="5" destOrd="0" presId="urn:microsoft.com/office/officeart/2005/8/layout/hList2"/>
    <dgm:cxn modelId="{646CAB0A-48C8-4A6D-8989-22D12CF5BC56}" type="presParOf" srcId="{E9FCB7DD-5A3D-497A-B45E-8EBF508F9013}" destId="{2B92A045-A3D6-41A8-8421-9137C20BB25C}" srcOrd="6" destOrd="0" presId="urn:microsoft.com/office/officeart/2005/8/layout/hList2"/>
    <dgm:cxn modelId="{ED32C92A-992C-442C-9DE2-B963289C29E5}" type="presParOf" srcId="{2B92A045-A3D6-41A8-8421-9137C20BB25C}" destId="{F263343A-04AB-44E0-98F3-D4B3D4406D8E}" srcOrd="0" destOrd="0" presId="urn:microsoft.com/office/officeart/2005/8/layout/hList2"/>
    <dgm:cxn modelId="{1233D17C-73EB-4966-B4E5-564C19A0A070}" type="presParOf" srcId="{2B92A045-A3D6-41A8-8421-9137C20BB25C}" destId="{AA2A6314-0633-427D-A259-6000B2E641CE}" srcOrd="1" destOrd="0" presId="urn:microsoft.com/office/officeart/2005/8/layout/hList2"/>
    <dgm:cxn modelId="{961F162F-A37D-400E-99C4-EB63C2ABFB20}" type="presParOf" srcId="{2B92A045-A3D6-41A8-8421-9137C20BB25C}" destId="{B456F543-B528-4F0B-90A9-1F87471C10FB}" srcOrd="2" destOrd="0" presId="urn:microsoft.com/office/officeart/2005/8/layout/hList2"/>
    <dgm:cxn modelId="{D54C15BC-F4A2-41F8-823E-14BF903AE871}" type="presParOf" srcId="{E9FCB7DD-5A3D-497A-B45E-8EBF508F9013}" destId="{3C0A590A-E288-4B34-9AFA-8CFA09D8CD5F}" srcOrd="7" destOrd="0" presId="urn:microsoft.com/office/officeart/2005/8/layout/hList2"/>
    <dgm:cxn modelId="{2D9020B6-B150-4C29-8EA6-4DA21F4A674B}" type="presParOf" srcId="{E9FCB7DD-5A3D-497A-B45E-8EBF508F9013}" destId="{3F726875-E9DA-429C-86F3-1C4ADBCA884E}" srcOrd="8" destOrd="0" presId="urn:microsoft.com/office/officeart/2005/8/layout/hList2"/>
    <dgm:cxn modelId="{35C02BCD-F4B0-46FF-9CA0-2BB662DCB143}" type="presParOf" srcId="{3F726875-E9DA-429C-86F3-1C4ADBCA884E}" destId="{9AD2348E-DE98-476A-84A1-9274509D1BE9}" srcOrd="0" destOrd="0" presId="urn:microsoft.com/office/officeart/2005/8/layout/hList2"/>
    <dgm:cxn modelId="{5956FBC5-006E-4A37-89E5-E05D91452D71}" type="presParOf" srcId="{3F726875-E9DA-429C-86F3-1C4ADBCA884E}" destId="{30C348B2-8E56-48CE-A4A1-255575F4A2B9}" srcOrd="1" destOrd="0" presId="urn:microsoft.com/office/officeart/2005/8/layout/hList2"/>
    <dgm:cxn modelId="{85C751BB-A3A4-40D5-BB87-4CEDAA7D58FA}" type="presParOf" srcId="{3F726875-E9DA-429C-86F3-1C4ADBCA884E}" destId="{B57B5005-0099-4AB9-A81A-AC3BC9F30E05}" srcOrd="2" destOrd="0" presId="urn:microsoft.com/office/officeart/2005/8/layout/hList2"/>
    <dgm:cxn modelId="{7DEEFDD7-02EC-438A-AC48-538D82A2670F}" type="presParOf" srcId="{E9FCB7DD-5A3D-497A-B45E-8EBF508F9013}" destId="{8A258032-DF9C-4270-9991-6F6529AF227B}" srcOrd="9" destOrd="0" presId="urn:microsoft.com/office/officeart/2005/8/layout/hList2"/>
    <dgm:cxn modelId="{2975F9B9-A4E9-409E-8397-E7C3F0F8FDFF}" type="presParOf" srcId="{E9FCB7DD-5A3D-497A-B45E-8EBF508F9013}" destId="{509DB22A-3941-4C55-8316-49D473D7E5B3}" srcOrd="10" destOrd="0" presId="urn:microsoft.com/office/officeart/2005/8/layout/hList2"/>
    <dgm:cxn modelId="{9C8A42A3-C90F-4E0D-BA0D-77D9FC0AF9B2}" type="presParOf" srcId="{509DB22A-3941-4C55-8316-49D473D7E5B3}" destId="{143A37BB-E128-49F7-AFAB-380B06A633E9}" srcOrd="0" destOrd="0" presId="urn:microsoft.com/office/officeart/2005/8/layout/hList2"/>
    <dgm:cxn modelId="{AB328B06-C306-4D31-9173-776E6E6A1B30}" type="presParOf" srcId="{509DB22A-3941-4C55-8316-49D473D7E5B3}" destId="{4389DF42-ADDB-42AE-B023-8C348A30AED1}" srcOrd="1" destOrd="0" presId="urn:microsoft.com/office/officeart/2005/8/layout/hList2"/>
    <dgm:cxn modelId="{56165612-0796-4B09-AF8E-E39561711EED}" type="presParOf" srcId="{509DB22A-3941-4C55-8316-49D473D7E5B3}" destId="{51BB3BF6-503C-423A-ACB8-71C5A20CD88F}" srcOrd="2" destOrd="0" presId="urn:microsoft.com/office/officeart/2005/8/layout/hList2"/>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CD6C4-F435-46E7-99E2-8BCFF6DB4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42</Pages>
  <Words>8633</Words>
  <Characters>47485</Characters>
  <Application>Microsoft Office Word</Application>
  <DocSecurity>0</DocSecurity>
  <Lines>395</Lines>
  <Paragraphs>112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56006</CharactersWithSpaces>
  <SharedDoc>false</SharedDoc>
  <HLinks>
    <vt:vector size="438" baseType="variant">
      <vt:variant>
        <vt:i4>1835067</vt:i4>
      </vt:variant>
      <vt:variant>
        <vt:i4>548</vt:i4>
      </vt:variant>
      <vt:variant>
        <vt:i4>0</vt:i4>
      </vt:variant>
      <vt:variant>
        <vt:i4>5</vt:i4>
      </vt:variant>
      <vt:variant>
        <vt:lpwstr/>
      </vt:variant>
      <vt:variant>
        <vt:lpwstr>_Toc175389761</vt:lpwstr>
      </vt:variant>
      <vt:variant>
        <vt:i4>1835067</vt:i4>
      </vt:variant>
      <vt:variant>
        <vt:i4>542</vt:i4>
      </vt:variant>
      <vt:variant>
        <vt:i4>0</vt:i4>
      </vt:variant>
      <vt:variant>
        <vt:i4>5</vt:i4>
      </vt:variant>
      <vt:variant>
        <vt:lpwstr/>
      </vt:variant>
      <vt:variant>
        <vt:lpwstr>_Toc175389760</vt:lpwstr>
      </vt:variant>
      <vt:variant>
        <vt:i4>2031675</vt:i4>
      </vt:variant>
      <vt:variant>
        <vt:i4>536</vt:i4>
      </vt:variant>
      <vt:variant>
        <vt:i4>0</vt:i4>
      </vt:variant>
      <vt:variant>
        <vt:i4>5</vt:i4>
      </vt:variant>
      <vt:variant>
        <vt:lpwstr/>
      </vt:variant>
      <vt:variant>
        <vt:lpwstr>_Toc175389759</vt:lpwstr>
      </vt:variant>
      <vt:variant>
        <vt:i4>2031675</vt:i4>
      </vt:variant>
      <vt:variant>
        <vt:i4>530</vt:i4>
      </vt:variant>
      <vt:variant>
        <vt:i4>0</vt:i4>
      </vt:variant>
      <vt:variant>
        <vt:i4>5</vt:i4>
      </vt:variant>
      <vt:variant>
        <vt:lpwstr/>
      </vt:variant>
      <vt:variant>
        <vt:lpwstr>_Toc175389758</vt:lpwstr>
      </vt:variant>
      <vt:variant>
        <vt:i4>2031675</vt:i4>
      </vt:variant>
      <vt:variant>
        <vt:i4>524</vt:i4>
      </vt:variant>
      <vt:variant>
        <vt:i4>0</vt:i4>
      </vt:variant>
      <vt:variant>
        <vt:i4>5</vt:i4>
      </vt:variant>
      <vt:variant>
        <vt:lpwstr/>
      </vt:variant>
      <vt:variant>
        <vt:lpwstr>_Toc175389757</vt:lpwstr>
      </vt:variant>
      <vt:variant>
        <vt:i4>2031675</vt:i4>
      </vt:variant>
      <vt:variant>
        <vt:i4>518</vt:i4>
      </vt:variant>
      <vt:variant>
        <vt:i4>0</vt:i4>
      </vt:variant>
      <vt:variant>
        <vt:i4>5</vt:i4>
      </vt:variant>
      <vt:variant>
        <vt:lpwstr/>
      </vt:variant>
      <vt:variant>
        <vt:lpwstr>_Toc175389756</vt:lpwstr>
      </vt:variant>
      <vt:variant>
        <vt:i4>2031675</vt:i4>
      </vt:variant>
      <vt:variant>
        <vt:i4>512</vt:i4>
      </vt:variant>
      <vt:variant>
        <vt:i4>0</vt:i4>
      </vt:variant>
      <vt:variant>
        <vt:i4>5</vt:i4>
      </vt:variant>
      <vt:variant>
        <vt:lpwstr/>
      </vt:variant>
      <vt:variant>
        <vt:lpwstr>_Toc175389755</vt:lpwstr>
      </vt:variant>
      <vt:variant>
        <vt:i4>2031675</vt:i4>
      </vt:variant>
      <vt:variant>
        <vt:i4>506</vt:i4>
      </vt:variant>
      <vt:variant>
        <vt:i4>0</vt:i4>
      </vt:variant>
      <vt:variant>
        <vt:i4>5</vt:i4>
      </vt:variant>
      <vt:variant>
        <vt:lpwstr/>
      </vt:variant>
      <vt:variant>
        <vt:lpwstr>_Toc175389754</vt:lpwstr>
      </vt:variant>
      <vt:variant>
        <vt:i4>2031675</vt:i4>
      </vt:variant>
      <vt:variant>
        <vt:i4>500</vt:i4>
      </vt:variant>
      <vt:variant>
        <vt:i4>0</vt:i4>
      </vt:variant>
      <vt:variant>
        <vt:i4>5</vt:i4>
      </vt:variant>
      <vt:variant>
        <vt:lpwstr/>
      </vt:variant>
      <vt:variant>
        <vt:lpwstr>_Toc175389753</vt:lpwstr>
      </vt:variant>
      <vt:variant>
        <vt:i4>2031675</vt:i4>
      </vt:variant>
      <vt:variant>
        <vt:i4>494</vt:i4>
      </vt:variant>
      <vt:variant>
        <vt:i4>0</vt:i4>
      </vt:variant>
      <vt:variant>
        <vt:i4>5</vt:i4>
      </vt:variant>
      <vt:variant>
        <vt:lpwstr/>
      </vt:variant>
      <vt:variant>
        <vt:lpwstr>_Toc175389752</vt:lpwstr>
      </vt:variant>
      <vt:variant>
        <vt:i4>2031675</vt:i4>
      </vt:variant>
      <vt:variant>
        <vt:i4>488</vt:i4>
      </vt:variant>
      <vt:variant>
        <vt:i4>0</vt:i4>
      </vt:variant>
      <vt:variant>
        <vt:i4>5</vt:i4>
      </vt:variant>
      <vt:variant>
        <vt:lpwstr/>
      </vt:variant>
      <vt:variant>
        <vt:lpwstr>_Toc175389751</vt:lpwstr>
      </vt:variant>
      <vt:variant>
        <vt:i4>2031675</vt:i4>
      </vt:variant>
      <vt:variant>
        <vt:i4>482</vt:i4>
      </vt:variant>
      <vt:variant>
        <vt:i4>0</vt:i4>
      </vt:variant>
      <vt:variant>
        <vt:i4>5</vt:i4>
      </vt:variant>
      <vt:variant>
        <vt:lpwstr/>
      </vt:variant>
      <vt:variant>
        <vt:lpwstr>_Toc175389750</vt:lpwstr>
      </vt:variant>
      <vt:variant>
        <vt:i4>1966139</vt:i4>
      </vt:variant>
      <vt:variant>
        <vt:i4>476</vt:i4>
      </vt:variant>
      <vt:variant>
        <vt:i4>0</vt:i4>
      </vt:variant>
      <vt:variant>
        <vt:i4>5</vt:i4>
      </vt:variant>
      <vt:variant>
        <vt:lpwstr/>
      </vt:variant>
      <vt:variant>
        <vt:lpwstr>_Toc175389749</vt:lpwstr>
      </vt:variant>
      <vt:variant>
        <vt:i4>1966139</vt:i4>
      </vt:variant>
      <vt:variant>
        <vt:i4>470</vt:i4>
      </vt:variant>
      <vt:variant>
        <vt:i4>0</vt:i4>
      </vt:variant>
      <vt:variant>
        <vt:i4>5</vt:i4>
      </vt:variant>
      <vt:variant>
        <vt:lpwstr/>
      </vt:variant>
      <vt:variant>
        <vt:lpwstr>_Toc175389748</vt:lpwstr>
      </vt:variant>
      <vt:variant>
        <vt:i4>1966139</vt:i4>
      </vt:variant>
      <vt:variant>
        <vt:i4>464</vt:i4>
      </vt:variant>
      <vt:variant>
        <vt:i4>0</vt:i4>
      </vt:variant>
      <vt:variant>
        <vt:i4>5</vt:i4>
      </vt:variant>
      <vt:variant>
        <vt:lpwstr/>
      </vt:variant>
      <vt:variant>
        <vt:lpwstr>_Toc175389747</vt:lpwstr>
      </vt:variant>
      <vt:variant>
        <vt:i4>1966139</vt:i4>
      </vt:variant>
      <vt:variant>
        <vt:i4>458</vt:i4>
      </vt:variant>
      <vt:variant>
        <vt:i4>0</vt:i4>
      </vt:variant>
      <vt:variant>
        <vt:i4>5</vt:i4>
      </vt:variant>
      <vt:variant>
        <vt:lpwstr/>
      </vt:variant>
      <vt:variant>
        <vt:lpwstr>_Toc175389746</vt:lpwstr>
      </vt:variant>
      <vt:variant>
        <vt:i4>1966139</vt:i4>
      </vt:variant>
      <vt:variant>
        <vt:i4>452</vt:i4>
      </vt:variant>
      <vt:variant>
        <vt:i4>0</vt:i4>
      </vt:variant>
      <vt:variant>
        <vt:i4>5</vt:i4>
      </vt:variant>
      <vt:variant>
        <vt:lpwstr/>
      </vt:variant>
      <vt:variant>
        <vt:lpwstr>_Toc175389745</vt:lpwstr>
      </vt:variant>
      <vt:variant>
        <vt:i4>1966139</vt:i4>
      </vt:variant>
      <vt:variant>
        <vt:i4>446</vt:i4>
      </vt:variant>
      <vt:variant>
        <vt:i4>0</vt:i4>
      </vt:variant>
      <vt:variant>
        <vt:i4>5</vt:i4>
      </vt:variant>
      <vt:variant>
        <vt:lpwstr/>
      </vt:variant>
      <vt:variant>
        <vt:lpwstr>_Toc175389744</vt:lpwstr>
      </vt:variant>
      <vt:variant>
        <vt:i4>1966139</vt:i4>
      </vt:variant>
      <vt:variant>
        <vt:i4>440</vt:i4>
      </vt:variant>
      <vt:variant>
        <vt:i4>0</vt:i4>
      </vt:variant>
      <vt:variant>
        <vt:i4>5</vt:i4>
      </vt:variant>
      <vt:variant>
        <vt:lpwstr/>
      </vt:variant>
      <vt:variant>
        <vt:lpwstr>_Toc175389743</vt:lpwstr>
      </vt:variant>
      <vt:variant>
        <vt:i4>1966139</vt:i4>
      </vt:variant>
      <vt:variant>
        <vt:i4>434</vt:i4>
      </vt:variant>
      <vt:variant>
        <vt:i4>0</vt:i4>
      </vt:variant>
      <vt:variant>
        <vt:i4>5</vt:i4>
      </vt:variant>
      <vt:variant>
        <vt:lpwstr/>
      </vt:variant>
      <vt:variant>
        <vt:lpwstr>_Toc175389742</vt:lpwstr>
      </vt:variant>
      <vt:variant>
        <vt:i4>2031670</vt:i4>
      </vt:variant>
      <vt:variant>
        <vt:i4>317</vt:i4>
      </vt:variant>
      <vt:variant>
        <vt:i4>0</vt:i4>
      </vt:variant>
      <vt:variant>
        <vt:i4>5</vt:i4>
      </vt:variant>
      <vt:variant>
        <vt:lpwstr/>
      </vt:variant>
      <vt:variant>
        <vt:lpwstr>_Toc222758350</vt:lpwstr>
      </vt:variant>
      <vt:variant>
        <vt:i4>1966134</vt:i4>
      </vt:variant>
      <vt:variant>
        <vt:i4>311</vt:i4>
      </vt:variant>
      <vt:variant>
        <vt:i4>0</vt:i4>
      </vt:variant>
      <vt:variant>
        <vt:i4>5</vt:i4>
      </vt:variant>
      <vt:variant>
        <vt:lpwstr/>
      </vt:variant>
      <vt:variant>
        <vt:lpwstr>_Toc222758349</vt:lpwstr>
      </vt:variant>
      <vt:variant>
        <vt:i4>1966134</vt:i4>
      </vt:variant>
      <vt:variant>
        <vt:i4>305</vt:i4>
      </vt:variant>
      <vt:variant>
        <vt:i4>0</vt:i4>
      </vt:variant>
      <vt:variant>
        <vt:i4>5</vt:i4>
      </vt:variant>
      <vt:variant>
        <vt:lpwstr/>
      </vt:variant>
      <vt:variant>
        <vt:lpwstr>_Toc222758348</vt:lpwstr>
      </vt:variant>
      <vt:variant>
        <vt:i4>1966134</vt:i4>
      </vt:variant>
      <vt:variant>
        <vt:i4>299</vt:i4>
      </vt:variant>
      <vt:variant>
        <vt:i4>0</vt:i4>
      </vt:variant>
      <vt:variant>
        <vt:i4>5</vt:i4>
      </vt:variant>
      <vt:variant>
        <vt:lpwstr/>
      </vt:variant>
      <vt:variant>
        <vt:lpwstr>_Toc222758347</vt:lpwstr>
      </vt:variant>
      <vt:variant>
        <vt:i4>1966134</vt:i4>
      </vt:variant>
      <vt:variant>
        <vt:i4>293</vt:i4>
      </vt:variant>
      <vt:variant>
        <vt:i4>0</vt:i4>
      </vt:variant>
      <vt:variant>
        <vt:i4>5</vt:i4>
      </vt:variant>
      <vt:variant>
        <vt:lpwstr/>
      </vt:variant>
      <vt:variant>
        <vt:lpwstr>_Toc222758346</vt:lpwstr>
      </vt:variant>
      <vt:variant>
        <vt:i4>1966134</vt:i4>
      </vt:variant>
      <vt:variant>
        <vt:i4>287</vt:i4>
      </vt:variant>
      <vt:variant>
        <vt:i4>0</vt:i4>
      </vt:variant>
      <vt:variant>
        <vt:i4>5</vt:i4>
      </vt:variant>
      <vt:variant>
        <vt:lpwstr/>
      </vt:variant>
      <vt:variant>
        <vt:lpwstr>_Toc222758345</vt:lpwstr>
      </vt:variant>
      <vt:variant>
        <vt:i4>1966134</vt:i4>
      </vt:variant>
      <vt:variant>
        <vt:i4>281</vt:i4>
      </vt:variant>
      <vt:variant>
        <vt:i4>0</vt:i4>
      </vt:variant>
      <vt:variant>
        <vt:i4>5</vt:i4>
      </vt:variant>
      <vt:variant>
        <vt:lpwstr/>
      </vt:variant>
      <vt:variant>
        <vt:lpwstr>_Toc222758344</vt:lpwstr>
      </vt:variant>
      <vt:variant>
        <vt:i4>1966134</vt:i4>
      </vt:variant>
      <vt:variant>
        <vt:i4>275</vt:i4>
      </vt:variant>
      <vt:variant>
        <vt:i4>0</vt:i4>
      </vt:variant>
      <vt:variant>
        <vt:i4>5</vt:i4>
      </vt:variant>
      <vt:variant>
        <vt:lpwstr/>
      </vt:variant>
      <vt:variant>
        <vt:lpwstr>_Toc222758343</vt:lpwstr>
      </vt:variant>
      <vt:variant>
        <vt:i4>1966134</vt:i4>
      </vt:variant>
      <vt:variant>
        <vt:i4>269</vt:i4>
      </vt:variant>
      <vt:variant>
        <vt:i4>0</vt:i4>
      </vt:variant>
      <vt:variant>
        <vt:i4>5</vt:i4>
      </vt:variant>
      <vt:variant>
        <vt:lpwstr/>
      </vt:variant>
      <vt:variant>
        <vt:lpwstr>_Toc222758342</vt:lpwstr>
      </vt:variant>
      <vt:variant>
        <vt:i4>1966134</vt:i4>
      </vt:variant>
      <vt:variant>
        <vt:i4>263</vt:i4>
      </vt:variant>
      <vt:variant>
        <vt:i4>0</vt:i4>
      </vt:variant>
      <vt:variant>
        <vt:i4>5</vt:i4>
      </vt:variant>
      <vt:variant>
        <vt:lpwstr/>
      </vt:variant>
      <vt:variant>
        <vt:lpwstr>_Toc222758341</vt:lpwstr>
      </vt:variant>
      <vt:variant>
        <vt:i4>1966134</vt:i4>
      </vt:variant>
      <vt:variant>
        <vt:i4>257</vt:i4>
      </vt:variant>
      <vt:variant>
        <vt:i4>0</vt:i4>
      </vt:variant>
      <vt:variant>
        <vt:i4>5</vt:i4>
      </vt:variant>
      <vt:variant>
        <vt:lpwstr/>
      </vt:variant>
      <vt:variant>
        <vt:lpwstr>_Toc222758340</vt:lpwstr>
      </vt:variant>
      <vt:variant>
        <vt:i4>1638454</vt:i4>
      </vt:variant>
      <vt:variant>
        <vt:i4>251</vt:i4>
      </vt:variant>
      <vt:variant>
        <vt:i4>0</vt:i4>
      </vt:variant>
      <vt:variant>
        <vt:i4>5</vt:i4>
      </vt:variant>
      <vt:variant>
        <vt:lpwstr/>
      </vt:variant>
      <vt:variant>
        <vt:lpwstr>_Toc222758339</vt:lpwstr>
      </vt:variant>
      <vt:variant>
        <vt:i4>1638454</vt:i4>
      </vt:variant>
      <vt:variant>
        <vt:i4>245</vt:i4>
      </vt:variant>
      <vt:variant>
        <vt:i4>0</vt:i4>
      </vt:variant>
      <vt:variant>
        <vt:i4>5</vt:i4>
      </vt:variant>
      <vt:variant>
        <vt:lpwstr/>
      </vt:variant>
      <vt:variant>
        <vt:lpwstr>_Toc222758338</vt:lpwstr>
      </vt:variant>
      <vt:variant>
        <vt:i4>1638454</vt:i4>
      </vt:variant>
      <vt:variant>
        <vt:i4>239</vt:i4>
      </vt:variant>
      <vt:variant>
        <vt:i4>0</vt:i4>
      </vt:variant>
      <vt:variant>
        <vt:i4>5</vt:i4>
      </vt:variant>
      <vt:variant>
        <vt:lpwstr/>
      </vt:variant>
      <vt:variant>
        <vt:lpwstr>_Toc222758337</vt:lpwstr>
      </vt:variant>
      <vt:variant>
        <vt:i4>1638454</vt:i4>
      </vt:variant>
      <vt:variant>
        <vt:i4>233</vt:i4>
      </vt:variant>
      <vt:variant>
        <vt:i4>0</vt:i4>
      </vt:variant>
      <vt:variant>
        <vt:i4>5</vt:i4>
      </vt:variant>
      <vt:variant>
        <vt:lpwstr/>
      </vt:variant>
      <vt:variant>
        <vt:lpwstr>_Toc222758336</vt:lpwstr>
      </vt:variant>
      <vt:variant>
        <vt:i4>1638454</vt:i4>
      </vt:variant>
      <vt:variant>
        <vt:i4>227</vt:i4>
      </vt:variant>
      <vt:variant>
        <vt:i4>0</vt:i4>
      </vt:variant>
      <vt:variant>
        <vt:i4>5</vt:i4>
      </vt:variant>
      <vt:variant>
        <vt:lpwstr/>
      </vt:variant>
      <vt:variant>
        <vt:lpwstr>_Toc222758335</vt:lpwstr>
      </vt:variant>
      <vt:variant>
        <vt:i4>1638454</vt:i4>
      </vt:variant>
      <vt:variant>
        <vt:i4>221</vt:i4>
      </vt:variant>
      <vt:variant>
        <vt:i4>0</vt:i4>
      </vt:variant>
      <vt:variant>
        <vt:i4>5</vt:i4>
      </vt:variant>
      <vt:variant>
        <vt:lpwstr/>
      </vt:variant>
      <vt:variant>
        <vt:lpwstr>_Toc222758334</vt:lpwstr>
      </vt:variant>
      <vt:variant>
        <vt:i4>1638454</vt:i4>
      </vt:variant>
      <vt:variant>
        <vt:i4>215</vt:i4>
      </vt:variant>
      <vt:variant>
        <vt:i4>0</vt:i4>
      </vt:variant>
      <vt:variant>
        <vt:i4>5</vt:i4>
      </vt:variant>
      <vt:variant>
        <vt:lpwstr/>
      </vt:variant>
      <vt:variant>
        <vt:lpwstr>_Toc222758333</vt:lpwstr>
      </vt:variant>
      <vt:variant>
        <vt:i4>1638454</vt:i4>
      </vt:variant>
      <vt:variant>
        <vt:i4>209</vt:i4>
      </vt:variant>
      <vt:variant>
        <vt:i4>0</vt:i4>
      </vt:variant>
      <vt:variant>
        <vt:i4>5</vt:i4>
      </vt:variant>
      <vt:variant>
        <vt:lpwstr/>
      </vt:variant>
      <vt:variant>
        <vt:lpwstr>_Toc222758332</vt:lpwstr>
      </vt:variant>
      <vt:variant>
        <vt:i4>1638454</vt:i4>
      </vt:variant>
      <vt:variant>
        <vt:i4>203</vt:i4>
      </vt:variant>
      <vt:variant>
        <vt:i4>0</vt:i4>
      </vt:variant>
      <vt:variant>
        <vt:i4>5</vt:i4>
      </vt:variant>
      <vt:variant>
        <vt:lpwstr/>
      </vt:variant>
      <vt:variant>
        <vt:lpwstr>_Toc222758331</vt:lpwstr>
      </vt:variant>
      <vt:variant>
        <vt:i4>1638454</vt:i4>
      </vt:variant>
      <vt:variant>
        <vt:i4>197</vt:i4>
      </vt:variant>
      <vt:variant>
        <vt:i4>0</vt:i4>
      </vt:variant>
      <vt:variant>
        <vt:i4>5</vt:i4>
      </vt:variant>
      <vt:variant>
        <vt:lpwstr/>
      </vt:variant>
      <vt:variant>
        <vt:lpwstr>_Toc222758330</vt:lpwstr>
      </vt:variant>
      <vt:variant>
        <vt:i4>1572918</vt:i4>
      </vt:variant>
      <vt:variant>
        <vt:i4>191</vt:i4>
      </vt:variant>
      <vt:variant>
        <vt:i4>0</vt:i4>
      </vt:variant>
      <vt:variant>
        <vt:i4>5</vt:i4>
      </vt:variant>
      <vt:variant>
        <vt:lpwstr/>
      </vt:variant>
      <vt:variant>
        <vt:lpwstr>_Toc222758329</vt:lpwstr>
      </vt:variant>
      <vt:variant>
        <vt:i4>1572918</vt:i4>
      </vt:variant>
      <vt:variant>
        <vt:i4>185</vt:i4>
      </vt:variant>
      <vt:variant>
        <vt:i4>0</vt:i4>
      </vt:variant>
      <vt:variant>
        <vt:i4>5</vt:i4>
      </vt:variant>
      <vt:variant>
        <vt:lpwstr/>
      </vt:variant>
      <vt:variant>
        <vt:lpwstr>_Toc222758328</vt:lpwstr>
      </vt:variant>
      <vt:variant>
        <vt:i4>1572918</vt:i4>
      </vt:variant>
      <vt:variant>
        <vt:i4>179</vt:i4>
      </vt:variant>
      <vt:variant>
        <vt:i4>0</vt:i4>
      </vt:variant>
      <vt:variant>
        <vt:i4>5</vt:i4>
      </vt:variant>
      <vt:variant>
        <vt:lpwstr/>
      </vt:variant>
      <vt:variant>
        <vt:lpwstr>_Toc222758327</vt:lpwstr>
      </vt:variant>
      <vt:variant>
        <vt:i4>1572918</vt:i4>
      </vt:variant>
      <vt:variant>
        <vt:i4>173</vt:i4>
      </vt:variant>
      <vt:variant>
        <vt:i4>0</vt:i4>
      </vt:variant>
      <vt:variant>
        <vt:i4>5</vt:i4>
      </vt:variant>
      <vt:variant>
        <vt:lpwstr/>
      </vt:variant>
      <vt:variant>
        <vt:lpwstr>_Toc222758326</vt:lpwstr>
      </vt:variant>
      <vt:variant>
        <vt:i4>1572918</vt:i4>
      </vt:variant>
      <vt:variant>
        <vt:i4>167</vt:i4>
      </vt:variant>
      <vt:variant>
        <vt:i4>0</vt:i4>
      </vt:variant>
      <vt:variant>
        <vt:i4>5</vt:i4>
      </vt:variant>
      <vt:variant>
        <vt:lpwstr/>
      </vt:variant>
      <vt:variant>
        <vt:lpwstr>_Toc222758325</vt:lpwstr>
      </vt:variant>
      <vt:variant>
        <vt:i4>1572918</vt:i4>
      </vt:variant>
      <vt:variant>
        <vt:i4>161</vt:i4>
      </vt:variant>
      <vt:variant>
        <vt:i4>0</vt:i4>
      </vt:variant>
      <vt:variant>
        <vt:i4>5</vt:i4>
      </vt:variant>
      <vt:variant>
        <vt:lpwstr/>
      </vt:variant>
      <vt:variant>
        <vt:lpwstr>_Toc222758324</vt:lpwstr>
      </vt:variant>
      <vt:variant>
        <vt:i4>1572918</vt:i4>
      </vt:variant>
      <vt:variant>
        <vt:i4>155</vt:i4>
      </vt:variant>
      <vt:variant>
        <vt:i4>0</vt:i4>
      </vt:variant>
      <vt:variant>
        <vt:i4>5</vt:i4>
      </vt:variant>
      <vt:variant>
        <vt:lpwstr/>
      </vt:variant>
      <vt:variant>
        <vt:lpwstr>_Toc222758323</vt:lpwstr>
      </vt:variant>
      <vt:variant>
        <vt:i4>1572918</vt:i4>
      </vt:variant>
      <vt:variant>
        <vt:i4>149</vt:i4>
      </vt:variant>
      <vt:variant>
        <vt:i4>0</vt:i4>
      </vt:variant>
      <vt:variant>
        <vt:i4>5</vt:i4>
      </vt:variant>
      <vt:variant>
        <vt:lpwstr/>
      </vt:variant>
      <vt:variant>
        <vt:lpwstr>_Toc222758322</vt:lpwstr>
      </vt:variant>
      <vt:variant>
        <vt:i4>1572918</vt:i4>
      </vt:variant>
      <vt:variant>
        <vt:i4>143</vt:i4>
      </vt:variant>
      <vt:variant>
        <vt:i4>0</vt:i4>
      </vt:variant>
      <vt:variant>
        <vt:i4>5</vt:i4>
      </vt:variant>
      <vt:variant>
        <vt:lpwstr/>
      </vt:variant>
      <vt:variant>
        <vt:lpwstr>_Toc222758321</vt:lpwstr>
      </vt:variant>
      <vt:variant>
        <vt:i4>1572918</vt:i4>
      </vt:variant>
      <vt:variant>
        <vt:i4>137</vt:i4>
      </vt:variant>
      <vt:variant>
        <vt:i4>0</vt:i4>
      </vt:variant>
      <vt:variant>
        <vt:i4>5</vt:i4>
      </vt:variant>
      <vt:variant>
        <vt:lpwstr/>
      </vt:variant>
      <vt:variant>
        <vt:lpwstr>_Toc222758320</vt:lpwstr>
      </vt:variant>
      <vt:variant>
        <vt:i4>1769526</vt:i4>
      </vt:variant>
      <vt:variant>
        <vt:i4>131</vt:i4>
      </vt:variant>
      <vt:variant>
        <vt:i4>0</vt:i4>
      </vt:variant>
      <vt:variant>
        <vt:i4>5</vt:i4>
      </vt:variant>
      <vt:variant>
        <vt:lpwstr/>
      </vt:variant>
      <vt:variant>
        <vt:lpwstr>_Toc222758319</vt:lpwstr>
      </vt:variant>
      <vt:variant>
        <vt:i4>1769526</vt:i4>
      </vt:variant>
      <vt:variant>
        <vt:i4>125</vt:i4>
      </vt:variant>
      <vt:variant>
        <vt:i4>0</vt:i4>
      </vt:variant>
      <vt:variant>
        <vt:i4>5</vt:i4>
      </vt:variant>
      <vt:variant>
        <vt:lpwstr/>
      </vt:variant>
      <vt:variant>
        <vt:lpwstr>_Toc222758318</vt:lpwstr>
      </vt:variant>
      <vt:variant>
        <vt:i4>1769526</vt:i4>
      </vt:variant>
      <vt:variant>
        <vt:i4>119</vt:i4>
      </vt:variant>
      <vt:variant>
        <vt:i4>0</vt:i4>
      </vt:variant>
      <vt:variant>
        <vt:i4>5</vt:i4>
      </vt:variant>
      <vt:variant>
        <vt:lpwstr/>
      </vt:variant>
      <vt:variant>
        <vt:lpwstr>_Toc222758317</vt:lpwstr>
      </vt:variant>
      <vt:variant>
        <vt:i4>1769526</vt:i4>
      </vt:variant>
      <vt:variant>
        <vt:i4>113</vt:i4>
      </vt:variant>
      <vt:variant>
        <vt:i4>0</vt:i4>
      </vt:variant>
      <vt:variant>
        <vt:i4>5</vt:i4>
      </vt:variant>
      <vt:variant>
        <vt:lpwstr/>
      </vt:variant>
      <vt:variant>
        <vt:lpwstr>_Toc222758316</vt:lpwstr>
      </vt:variant>
      <vt:variant>
        <vt:i4>1769526</vt:i4>
      </vt:variant>
      <vt:variant>
        <vt:i4>107</vt:i4>
      </vt:variant>
      <vt:variant>
        <vt:i4>0</vt:i4>
      </vt:variant>
      <vt:variant>
        <vt:i4>5</vt:i4>
      </vt:variant>
      <vt:variant>
        <vt:lpwstr/>
      </vt:variant>
      <vt:variant>
        <vt:lpwstr>_Toc222758315</vt:lpwstr>
      </vt:variant>
      <vt:variant>
        <vt:i4>1769526</vt:i4>
      </vt:variant>
      <vt:variant>
        <vt:i4>101</vt:i4>
      </vt:variant>
      <vt:variant>
        <vt:i4>0</vt:i4>
      </vt:variant>
      <vt:variant>
        <vt:i4>5</vt:i4>
      </vt:variant>
      <vt:variant>
        <vt:lpwstr/>
      </vt:variant>
      <vt:variant>
        <vt:lpwstr>_Toc222758314</vt:lpwstr>
      </vt:variant>
      <vt:variant>
        <vt:i4>1769526</vt:i4>
      </vt:variant>
      <vt:variant>
        <vt:i4>95</vt:i4>
      </vt:variant>
      <vt:variant>
        <vt:i4>0</vt:i4>
      </vt:variant>
      <vt:variant>
        <vt:i4>5</vt:i4>
      </vt:variant>
      <vt:variant>
        <vt:lpwstr/>
      </vt:variant>
      <vt:variant>
        <vt:lpwstr>_Toc222758313</vt:lpwstr>
      </vt:variant>
      <vt:variant>
        <vt:i4>1769526</vt:i4>
      </vt:variant>
      <vt:variant>
        <vt:i4>89</vt:i4>
      </vt:variant>
      <vt:variant>
        <vt:i4>0</vt:i4>
      </vt:variant>
      <vt:variant>
        <vt:i4>5</vt:i4>
      </vt:variant>
      <vt:variant>
        <vt:lpwstr/>
      </vt:variant>
      <vt:variant>
        <vt:lpwstr>_Toc222758312</vt:lpwstr>
      </vt:variant>
      <vt:variant>
        <vt:i4>1769526</vt:i4>
      </vt:variant>
      <vt:variant>
        <vt:i4>83</vt:i4>
      </vt:variant>
      <vt:variant>
        <vt:i4>0</vt:i4>
      </vt:variant>
      <vt:variant>
        <vt:i4>5</vt:i4>
      </vt:variant>
      <vt:variant>
        <vt:lpwstr/>
      </vt:variant>
      <vt:variant>
        <vt:lpwstr>_Toc222758311</vt:lpwstr>
      </vt:variant>
      <vt:variant>
        <vt:i4>1769526</vt:i4>
      </vt:variant>
      <vt:variant>
        <vt:i4>77</vt:i4>
      </vt:variant>
      <vt:variant>
        <vt:i4>0</vt:i4>
      </vt:variant>
      <vt:variant>
        <vt:i4>5</vt:i4>
      </vt:variant>
      <vt:variant>
        <vt:lpwstr/>
      </vt:variant>
      <vt:variant>
        <vt:lpwstr>_Toc222758310</vt:lpwstr>
      </vt:variant>
      <vt:variant>
        <vt:i4>1703990</vt:i4>
      </vt:variant>
      <vt:variant>
        <vt:i4>71</vt:i4>
      </vt:variant>
      <vt:variant>
        <vt:i4>0</vt:i4>
      </vt:variant>
      <vt:variant>
        <vt:i4>5</vt:i4>
      </vt:variant>
      <vt:variant>
        <vt:lpwstr/>
      </vt:variant>
      <vt:variant>
        <vt:lpwstr>_Toc222758309</vt:lpwstr>
      </vt:variant>
      <vt:variant>
        <vt:i4>1703990</vt:i4>
      </vt:variant>
      <vt:variant>
        <vt:i4>65</vt:i4>
      </vt:variant>
      <vt:variant>
        <vt:i4>0</vt:i4>
      </vt:variant>
      <vt:variant>
        <vt:i4>5</vt:i4>
      </vt:variant>
      <vt:variant>
        <vt:lpwstr/>
      </vt:variant>
      <vt:variant>
        <vt:lpwstr>_Toc222758308</vt:lpwstr>
      </vt:variant>
      <vt:variant>
        <vt:i4>1703990</vt:i4>
      </vt:variant>
      <vt:variant>
        <vt:i4>59</vt:i4>
      </vt:variant>
      <vt:variant>
        <vt:i4>0</vt:i4>
      </vt:variant>
      <vt:variant>
        <vt:i4>5</vt:i4>
      </vt:variant>
      <vt:variant>
        <vt:lpwstr/>
      </vt:variant>
      <vt:variant>
        <vt:lpwstr>_Toc222758307</vt:lpwstr>
      </vt:variant>
      <vt:variant>
        <vt:i4>1703990</vt:i4>
      </vt:variant>
      <vt:variant>
        <vt:i4>53</vt:i4>
      </vt:variant>
      <vt:variant>
        <vt:i4>0</vt:i4>
      </vt:variant>
      <vt:variant>
        <vt:i4>5</vt:i4>
      </vt:variant>
      <vt:variant>
        <vt:lpwstr/>
      </vt:variant>
      <vt:variant>
        <vt:lpwstr>_Toc222758306</vt:lpwstr>
      </vt:variant>
      <vt:variant>
        <vt:i4>1703990</vt:i4>
      </vt:variant>
      <vt:variant>
        <vt:i4>47</vt:i4>
      </vt:variant>
      <vt:variant>
        <vt:i4>0</vt:i4>
      </vt:variant>
      <vt:variant>
        <vt:i4>5</vt:i4>
      </vt:variant>
      <vt:variant>
        <vt:lpwstr/>
      </vt:variant>
      <vt:variant>
        <vt:lpwstr>_Toc222758305</vt:lpwstr>
      </vt:variant>
      <vt:variant>
        <vt:i4>1703990</vt:i4>
      </vt:variant>
      <vt:variant>
        <vt:i4>41</vt:i4>
      </vt:variant>
      <vt:variant>
        <vt:i4>0</vt:i4>
      </vt:variant>
      <vt:variant>
        <vt:i4>5</vt:i4>
      </vt:variant>
      <vt:variant>
        <vt:lpwstr/>
      </vt:variant>
      <vt:variant>
        <vt:lpwstr>_Toc222758304</vt:lpwstr>
      </vt:variant>
      <vt:variant>
        <vt:i4>1703990</vt:i4>
      </vt:variant>
      <vt:variant>
        <vt:i4>35</vt:i4>
      </vt:variant>
      <vt:variant>
        <vt:i4>0</vt:i4>
      </vt:variant>
      <vt:variant>
        <vt:i4>5</vt:i4>
      </vt:variant>
      <vt:variant>
        <vt:lpwstr/>
      </vt:variant>
      <vt:variant>
        <vt:lpwstr>_Toc222758303</vt:lpwstr>
      </vt:variant>
      <vt:variant>
        <vt:i4>1703990</vt:i4>
      </vt:variant>
      <vt:variant>
        <vt:i4>29</vt:i4>
      </vt:variant>
      <vt:variant>
        <vt:i4>0</vt:i4>
      </vt:variant>
      <vt:variant>
        <vt:i4>5</vt:i4>
      </vt:variant>
      <vt:variant>
        <vt:lpwstr/>
      </vt:variant>
      <vt:variant>
        <vt:lpwstr>_Toc222758302</vt:lpwstr>
      </vt:variant>
      <vt:variant>
        <vt:i4>1703990</vt:i4>
      </vt:variant>
      <vt:variant>
        <vt:i4>23</vt:i4>
      </vt:variant>
      <vt:variant>
        <vt:i4>0</vt:i4>
      </vt:variant>
      <vt:variant>
        <vt:i4>5</vt:i4>
      </vt:variant>
      <vt:variant>
        <vt:lpwstr/>
      </vt:variant>
      <vt:variant>
        <vt:lpwstr>_Toc222758301</vt:lpwstr>
      </vt:variant>
      <vt:variant>
        <vt:i4>1703990</vt:i4>
      </vt:variant>
      <vt:variant>
        <vt:i4>17</vt:i4>
      </vt:variant>
      <vt:variant>
        <vt:i4>0</vt:i4>
      </vt:variant>
      <vt:variant>
        <vt:i4>5</vt:i4>
      </vt:variant>
      <vt:variant>
        <vt:lpwstr/>
      </vt:variant>
      <vt:variant>
        <vt:lpwstr>_Toc222758300</vt:lpwstr>
      </vt:variant>
      <vt:variant>
        <vt:i4>1245239</vt:i4>
      </vt:variant>
      <vt:variant>
        <vt:i4>11</vt:i4>
      </vt:variant>
      <vt:variant>
        <vt:i4>0</vt:i4>
      </vt:variant>
      <vt:variant>
        <vt:i4>5</vt:i4>
      </vt:variant>
      <vt:variant>
        <vt:lpwstr/>
      </vt:variant>
      <vt:variant>
        <vt:lpwstr>_Toc222758299</vt:lpwstr>
      </vt:variant>
      <vt:variant>
        <vt:i4>1245239</vt:i4>
      </vt:variant>
      <vt:variant>
        <vt:i4>5</vt:i4>
      </vt:variant>
      <vt:variant>
        <vt:i4>0</vt:i4>
      </vt:variant>
      <vt:variant>
        <vt:i4>5</vt:i4>
      </vt:variant>
      <vt:variant>
        <vt:lpwstr/>
      </vt:variant>
      <vt:variant>
        <vt:lpwstr>_Toc222758298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IronWorks</dc:creator>
  <cp:keywords/>
  <dc:description/>
  <cp:lastModifiedBy>WinuE</cp:lastModifiedBy>
  <cp:revision>44</cp:revision>
  <dcterms:created xsi:type="dcterms:W3CDTF">2009-02-22T23:55:00Z</dcterms:created>
  <dcterms:modified xsi:type="dcterms:W3CDTF">2009-02-28T00:15:00Z</dcterms:modified>
</cp:coreProperties>
</file>