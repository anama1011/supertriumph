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813EA7" w:rsidRDefault="00B44B5B" w:rsidP="005D7F64">
      <w:pPr>
        <w:jc w:val="center"/>
        <w:rPr>
          <w:rFonts w:asciiTheme="minorHAnsi" w:hAnsiTheme="minorHAnsi"/>
          <w:b/>
          <w:noProof/>
          <w:color w:val="000000"/>
          <w:sz w:val="22"/>
          <w:szCs w:val="22"/>
          <w:lang w:val="en-US"/>
        </w:rPr>
      </w:pPr>
      <w:r w:rsidRPr="00813EA7">
        <w:rPr>
          <w:rFonts w:asciiTheme="minorHAnsi" w:hAnsiTheme="minorHAnsi"/>
          <w:b/>
          <w:noProof/>
          <w:color w:val="000000"/>
          <w:sz w:val="22"/>
          <w:szCs w:val="22"/>
          <w:lang w:val="en-US"/>
        </w:rPr>
        <w:t xml:space="preserve">Super Triumph: </w:t>
      </w:r>
      <w:r w:rsidRPr="00813EA7">
        <w:rPr>
          <w:rFonts w:asciiTheme="minorHAnsi" w:hAnsiTheme="minorHAnsi"/>
          <w:b/>
          <w:i/>
          <w:noProof/>
          <w:color w:val="000000"/>
          <w:sz w:val="22"/>
          <w:szCs w:val="22"/>
          <w:lang w:val="en-US"/>
        </w:rPr>
        <w:t>Fast and Furious</w:t>
      </w:r>
    </w:p>
    <w:p w:rsidR="00255891" w:rsidRPr="00813EA7" w:rsidRDefault="00255891" w:rsidP="005D7F64">
      <w:pPr>
        <w:jc w:val="center"/>
        <w:rPr>
          <w:rFonts w:asciiTheme="minorHAnsi" w:hAnsiTheme="minorHAnsi"/>
          <w:noProof/>
          <w:color w:val="000000"/>
          <w:sz w:val="22"/>
          <w:szCs w:val="22"/>
          <w:lang w:val="en-US"/>
        </w:rPr>
      </w:pPr>
      <w:r w:rsidRPr="00813EA7">
        <w:rPr>
          <w:rFonts w:asciiTheme="minorHAnsi" w:hAnsiTheme="minorHAnsi"/>
          <w:noProof/>
          <w:color w:val="000000"/>
          <w:sz w:val="22"/>
          <w:szCs w:val="22"/>
          <w:lang w:val="en-US"/>
        </w:rPr>
        <w:t>IMind</w:t>
      </w: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255891" w:rsidP="005D7F64">
      <w:pPr>
        <w:jc w:val="center"/>
        <w:rPr>
          <w:rFonts w:asciiTheme="minorHAnsi" w:hAnsiTheme="minorHAnsi"/>
          <w:noProof/>
          <w:color w:val="000000"/>
          <w:sz w:val="22"/>
          <w:szCs w:val="22"/>
          <w:lang w:val="en-US"/>
        </w:rPr>
      </w:pPr>
    </w:p>
    <w:p w:rsidR="00255891" w:rsidRPr="00813EA7" w:rsidRDefault="00E259FF" w:rsidP="005D7F6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6 de Marzo del 2009</w:t>
      </w: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Versión 1.0</w:t>
      </w: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D62BB1" w:rsidP="005D7F6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ES_tradnl" w:eastAsia="es-ES_tradnl"/>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Default="00255891" w:rsidP="005D7F6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w:t>
      </w:r>
      <w:r w:rsidR="009477B7" w:rsidRPr="00813EA7">
        <w:rPr>
          <w:rFonts w:asciiTheme="minorHAnsi" w:hAnsiTheme="minorHAnsi"/>
          <w:noProof/>
          <w:color w:val="000000"/>
          <w:sz w:val="22"/>
          <w:szCs w:val="22"/>
          <w:lang w:val="es-CO"/>
        </w:rPr>
        <w:t xml:space="preserve"> Urueta</w:t>
      </w:r>
    </w:p>
    <w:p w:rsidR="002468F4" w:rsidRPr="00813EA7" w:rsidRDefault="002468F4" w:rsidP="002468F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2468F4" w:rsidRDefault="002468F4" w:rsidP="002468F4">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Mar</w:t>
      </w:r>
      <w:r w:rsidR="00753007">
        <w:rPr>
          <w:rFonts w:asciiTheme="minorHAnsi" w:hAnsiTheme="minorHAnsi"/>
          <w:noProof/>
          <w:color w:val="000000"/>
          <w:sz w:val="22"/>
          <w:szCs w:val="22"/>
          <w:lang w:val="es-CO"/>
        </w:rPr>
        <w:t>í</w:t>
      </w:r>
      <w:r>
        <w:rPr>
          <w:rFonts w:asciiTheme="minorHAnsi" w:hAnsiTheme="minorHAnsi"/>
          <w:noProof/>
          <w:color w:val="000000"/>
          <w:sz w:val="22"/>
          <w:szCs w:val="22"/>
          <w:lang w:val="es-CO"/>
        </w:rPr>
        <w:t xml:space="preserve">a </w:t>
      </w:r>
      <w:r w:rsidR="009477B7"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468F4" w:rsidRDefault="002468F4" w:rsidP="002468F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468F4" w:rsidRPr="00813EA7" w:rsidRDefault="002468F4" w:rsidP="002468F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255891" w:rsidRPr="00813EA7" w:rsidRDefault="00255891" w:rsidP="005D7F64">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Tatiana </w:t>
      </w:r>
      <w:r w:rsidR="009477B7" w:rsidRPr="00813EA7">
        <w:rPr>
          <w:rFonts w:asciiTheme="minorHAnsi" w:hAnsiTheme="minorHAnsi"/>
          <w:noProof/>
          <w:color w:val="000000"/>
          <w:sz w:val="22"/>
          <w:szCs w:val="22"/>
          <w:lang w:val="es-CO"/>
        </w:rPr>
        <w:t xml:space="preserve">Alejandra </w:t>
      </w:r>
      <w:r w:rsidRPr="00813EA7">
        <w:rPr>
          <w:rFonts w:asciiTheme="minorHAnsi" w:hAnsiTheme="minorHAnsi"/>
          <w:noProof/>
          <w:color w:val="000000"/>
          <w:sz w:val="22"/>
          <w:szCs w:val="22"/>
          <w:lang w:val="es-CO"/>
        </w:rPr>
        <w:t>Oquendo</w:t>
      </w:r>
      <w:r w:rsidR="009477B7" w:rsidRPr="00813EA7">
        <w:rPr>
          <w:rFonts w:asciiTheme="minorHAnsi" w:hAnsiTheme="minorHAnsi"/>
          <w:noProof/>
          <w:color w:val="000000"/>
          <w:sz w:val="22"/>
          <w:szCs w:val="22"/>
          <w:lang w:val="es-CO"/>
        </w:rPr>
        <w:t xml:space="preserve"> Garzón</w:t>
      </w:r>
    </w:p>
    <w:p w:rsidR="002468F4" w:rsidRDefault="002468F4" w:rsidP="00E869CD">
      <w:pPr>
        <w:pStyle w:val="Ttulo1"/>
        <w:rPr>
          <w:rFonts w:asciiTheme="minorHAnsi" w:hAnsiTheme="minorHAnsi"/>
          <w:b w:val="0"/>
          <w:noProof/>
          <w:color w:val="000000"/>
          <w:sz w:val="28"/>
          <w:szCs w:val="22"/>
          <w:lang w:val="es-CO"/>
        </w:rPr>
      </w:pPr>
      <w:bookmarkStart w:id="0" w:name="_Toc222758298"/>
    </w:p>
    <w:p w:rsidR="00255891" w:rsidRPr="00813EA7" w:rsidRDefault="00255891" w:rsidP="00E869CD">
      <w:pPr>
        <w:pStyle w:val="Ttulo1"/>
        <w:rPr>
          <w:rFonts w:asciiTheme="minorHAnsi" w:hAnsiTheme="minorHAnsi"/>
          <w:b w:val="0"/>
          <w:noProof/>
          <w:color w:val="000000"/>
          <w:sz w:val="22"/>
          <w:szCs w:val="22"/>
          <w:lang w:val="es-CO"/>
        </w:rPr>
      </w:pPr>
      <w:r w:rsidRPr="00813EA7">
        <w:rPr>
          <w:rFonts w:asciiTheme="minorHAnsi" w:hAnsiTheme="minorHAnsi"/>
          <w:b w:val="0"/>
          <w:noProof/>
          <w:color w:val="000000"/>
          <w:sz w:val="28"/>
          <w:szCs w:val="22"/>
          <w:lang w:val="es-CO"/>
        </w:rPr>
        <w:t>PAGINA DE FIRMAS</w:t>
      </w:r>
      <w:bookmarkEnd w:id="0"/>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El presente documento es aprobado por las personas referenciadas a continuación: </w:t>
      </w:r>
    </w:p>
    <w:p w:rsidR="00255891" w:rsidRPr="00813EA7" w:rsidRDefault="00255891" w:rsidP="005D7F64">
      <w:pPr>
        <w:autoSpaceDE w:val="0"/>
        <w:autoSpaceDN w:val="0"/>
        <w:adjustRightInd w:val="0"/>
        <w:jc w:val="both"/>
        <w:rPr>
          <w:rFonts w:asciiTheme="minorHAnsi" w:hAnsiTheme="minorHAnsi"/>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noProof/>
          <w:color w:val="000000"/>
          <w:sz w:val="22"/>
          <w:szCs w:val="22"/>
          <w:lang w:val="es-CO"/>
        </w:rPr>
      </w:pPr>
      <w:r w:rsidRPr="00813EA7">
        <w:rPr>
          <w:rFonts w:asciiTheme="minorHAnsi" w:hAnsiTheme="minorHAnsi"/>
          <w:b/>
          <w:bCs/>
          <w:noProof/>
          <w:color w:val="000000"/>
          <w:sz w:val="22"/>
          <w:szCs w:val="22"/>
          <w:lang w:val="es-CO"/>
        </w:rPr>
        <w:t xml:space="preserve">Firma Cliente: </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commentRangeStart w:id="1"/>
      <w:r w:rsidRPr="00813EA7">
        <w:rPr>
          <w:rFonts w:asciiTheme="minorHAnsi" w:hAnsiTheme="minorHAnsi"/>
          <w:b/>
          <w:bCs/>
          <w:noProof/>
          <w:color w:val="000000"/>
          <w:sz w:val="22"/>
          <w:szCs w:val="22"/>
          <w:lang w:val="es-CO"/>
        </w:rPr>
        <w:t>________________________________</w:t>
      </w:r>
      <w:commentRangeEnd w:id="1"/>
      <w:r w:rsidRPr="00813EA7">
        <w:rPr>
          <w:rStyle w:val="Refdecomentario"/>
          <w:rFonts w:asciiTheme="minorHAnsi" w:hAnsiTheme="minorHAnsi"/>
          <w:color w:val="000000"/>
          <w:sz w:val="22"/>
          <w:szCs w:val="22"/>
        </w:rPr>
        <w:commentReference w:id="1"/>
      </w:r>
    </w:p>
    <w:p w:rsidR="00255891" w:rsidRPr="00813EA7" w:rsidRDefault="00255891" w:rsidP="005D7F64">
      <w:pPr>
        <w:autoSpaceDE w:val="0"/>
        <w:autoSpaceDN w:val="0"/>
        <w:adjustRightInd w:val="0"/>
        <w:rPr>
          <w:rFonts w:asciiTheme="minorHAnsi" w:hAnsiTheme="minorHAnsi"/>
          <w:noProof/>
          <w:color w:val="000000"/>
          <w:sz w:val="22"/>
          <w:szCs w:val="22"/>
          <w:lang w:val="es-CO"/>
        </w:rPr>
      </w:pPr>
      <w:r w:rsidRPr="00813EA7">
        <w:rPr>
          <w:rStyle w:val="Refdecomentario"/>
          <w:rFonts w:asciiTheme="minorHAnsi" w:hAnsiTheme="minorHAnsi"/>
          <w:color w:val="000000"/>
          <w:sz w:val="22"/>
          <w:szCs w:val="22"/>
        </w:rPr>
        <w:commentReference w:id="2"/>
      </w:r>
      <w:r w:rsidR="00977118" w:rsidRPr="00813EA7">
        <w:rPr>
          <w:rFonts w:asciiTheme="minorHAnsi" w:hAnsiTheme="minorHAnsi"/>
          <w:noProof/>
          <w:color w:val="000000"/>
          <w:sz w:val="22"/>
          <w:szCs w:val="22"/>
          <w:lang w:val="es-CO"/>
        </w:rPr>
        <w:t xml:space="preserve">Miguel </w:t>
      </w:r>
      <w:r w:rsidR="00D85D2B" w:rsidRPr="00813EA7">
        <w:rPr>
          <w:rFonts w:asciiTheme="minorHAnsi" w:hAnsiTheme="minorHAnsi"/>
          <w:noProof/>
          <w:color w:val="000000"/>
          <w:sz w:val="22"/>
          <w:szCs w:val="22"/>
          <w:lang w:val="es-CO"/>
        </w:rPr>
        <w:t xml:space="preserve">Eduardo </w:t>
      </w:r>
      <w:r w:rsidR="00977118" w:rsidRPr="00813EA7">
        <w:rPr>
          <w:rFonts w:asciiTheme="minorHAnsi" w:hAnsiTheme="minorHAnsi"/>
          <w:noProof/>
          <w:color w:val="000000"/>
          <w:sz w:val="22"/>
          <w:szCs w:val="22"/>
          <w:lang w:val="es-CO"/>
        </w:rPr>
        <w:t>Torres</w:t>
      </w:r>
      <w:r w:rsidR="00D85D2B" w:rsidRPr="00813EA7">
        <w:rPr>
          <w:rFonts w:asciiTheme="minorHAnsi" w:hAnsiTheme="minorHAnsi"/>
          <w:noProof/>
          <w:color w:val="000000"/>
          <w:sz w:val="22"/>
          <w:szCs w:val="22"/>
          <w:lang w:val="es-CO"/>
        </w:rPr>
        <w:t xml:space="preserve"> Moreno</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7D450D" w:rsidRPr="00813EA7" w:rsidRDefault="007D450D" w:rsidP="005D7F64">
      <w:pPr>
        <w:autoSpaceDE w:val="0"/>
        <w:autoSpaceDN w:val="0"/>
        <w:adjustRightInd w:val="0"/>
        <w:jc w:val="both"/>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b/>
          <w:bCs/>
          <w:noProof/>
          <w:color w:val="000000"/>
          <w:sz w:val="22"/>
          <w:szCs w:val="22"/>
          <w:lang w:val="es-CO"/>
        </w:rPr>
      </w:pPr>
      <w:r w:rsidRPr="00813EA7">
        <w:rPr>
          <w:rFonts w:asciiTheme="minorHAnsi" w:hAnsiTheme="minorHAnsi"/>
          <w:b/>
          <w:bCs/>
          <w:noProof/>
          <w:color w:val="000000"/>
          <w:sz w:val="22"/>
          <w:szCs w:val="22"/>
          <w:lang w:val="es-CO"/>
        </w:rPr>
        <w:t xml:space="preserve">Firma Director de Proyecto: </w:t>
      </w:r>
    </w:p>
    <w:p w:rsidR="00255891" w:rsidRPr="00813EA7" w:rsidRDefault="00255891" w:rsidP="005D7F64">
      <w:pPr>
        <w:autoSpaceDE w:val="0"/>
        <w:autoSpaceDN w:val="0"/>
        <w:adjustRightInd w:val="0"/>
        <w:jc w:val="both"/>
        <w:rPr>
          <w:rFonts w:asciiTheme="minorHAnsi" w:hAnsiTheme="minorHAnsi"/>
          <w:noProof/>
          <w:color w:val="000000"/>
          <w:sz w:val="22"/>
          <w:szCs w:val="22"/>
          <w:lang w:val="es-CO"/>
        </w:rPr>
      </w:pPr>
      <w:commentRangeStart w:id="3"/>
      <w:r w:rsidRPr="00813EA7">
        <w:rPr>
          <w:rFonts w:asciiTheme="minorHAnsi" w:hAnsiTheme="minorHAnsi"/>
          <w:b/>
          <w:bCs/>
          <w:noProof/>
          <w:color w:val="000000"/>
          <w:sz w:val="22"/>
          <w:szCs w:val="22"/>
          <w:lang w:val="es-CO"/>
        </w:rPr>
        <w:t>________________________________</w:t>
      </w:r>
      <w:commentRangeEnd w:id="3"/>
      <w:r w:rsidRPr="00813EA7">
        <w:rPr>
          <w:rStyle w:val="Refdecomentario"/>
          <w:rFonts w:asciiTheme="minorHAnsi" w:hAnsiTheme="minorHAnsi"/>
          <w:color w:val="000000"/>
          <w:sz w:val="22"/>
          <w:szCs w:val="22"/>
        </w:rPr>
        <w:commentReference w:id="3"/>
      </w:r>
      <w:r w:rsidRPr="00813EA7">
        <w:rPr>
          <w:rFonts w:asciiTheme="minorHAnsi" w:hAnsiTheme="minorHAnsi"/>
          <w:b/>
          <w:bCs/>
          <w:noProof/>
          <w:color w:val="000000"/>
          <w:sz w:val="22"/>
          <w:szCs w:val="22"/>
          <w:lang w:val="es-CO"/>
        </w:rPr>
        <w:t xml:space="preserve"> </w:t>
      </w:r>
    </w:p>
    <w:p w:rsidR="00255891" w:rsidRPr="00813EA7" w:rsidRDefault="00255891" w:rsidP="005D7F64">
      <w:pPr>
        <w:autoSpaceDE w:val="0"/>
        <w:autoSpaceDN w:val="0"/>
        <w:adjustRightInd w:val="0"/>
        <w:rPr>
          <w:rFonts w:asciiTheme="minorHAnsi" w:hAnsiTheme="minorHAnsi"/>
          <w:bCs/>
          <w:noProof/>
          <w:color w:val="000000"/>
          <w:sz w:val="22"/>
          <w:szCs w:val="22"/>
          <w:lang w:val="es-CO"/>
        </w:rPr>
      </w:pPr>
      <w:r w:rsidRPr="00813EA7">
        <w:rPr>
          <w:rStyle w:val="Refdecomentario"/>
          <w:rFonts w:asciiTheme="minorHAnsi" w:hAnsiTheme="minorHAnsi"/>
          <w:color w:val="000000"/>
          <w:sz w:val="22"/>
          <w:szCs w:val="22"/>
        </w:rPr>
        <w:commentReference w:id="4"/>
      </w:r>
      <w:r w:rsidR="00D85D2B" w:rsidRPr="00813EA7">
        <w:rPr>
          <w:rFonts w:asciiTheme="minorHAnsi" w:hAnsiTheme="minorHAnsi"/>
          <w:bCs/>
          <w:noProof/>
          <w:color w:val="000000"/>
          <w:sz w:val="22"/>
          <w:szCs w:val="22"/>
          <w:lang w:val="es-CO"/>
        </w:rPr>
        <w:t>Ana Maria Gonzalez Urueta</w:t>
      </w:r>
    </w:p>
    <w:p w:rsidR="00933A75" w:rsidRPr="00813EA7" w:rsidRDefault="00933A75" w:rsidP="005D7F64">
      <w:pPr>
        <w:autoSpaceDE w:val="0"/>
        <w:autoSpaceDN w:val="0"/>
        <w:adjustRightInd w:val="0"/>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7D450D" w:rsidRPr="00813EA7" w:rsidRDefault="007D450D" w:rsidP="005D7F64">
      <w:pPr>
        <w:autoSpaceDE w:val="0"/>
        <w:autoSpaceDN w:val="0"/>
        <w:adjustRightInd w:val="0"/>
        <w:jc w:val="both"/>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b/>
          <w:bCs/>
          <w:noProof/>
          <w:color w:val="000000"/>
          <w:sz w:val="22"/>
          <w:szCs w:val="22"/>
          <w:lang w:val="es-CO"/>
        </w:rPr>
      </w:pPr>
      <w:r w:rsidRPr="00813EA7">
        <w:rPr>
          <w:rFonts w:asciiTheme="minorHAnsi" w:hAnsiTheme="minorHAnsi"/>
          <w:b/>
          <w:bCs/>
          <w:noProof/>
          <w:color w:val="000000"/>
          <w:sz w:val="22"/>
          <w:szCs w:val="22"/>
          <w:lang w:val="es-CO"/>
        </w:rPr>
        <w:t>Firma Director de Desarrollo:</w:t>
      </w:r>
    </w:p>
    <w:p w:rsidR="00933A75" w:rsidRPr="00813EA7" w:rsidRDefault="00255891" w:rsidP="00D85D2B">
      <w:pPr>
        <w:autoSpaceDE w:val="0"/>
        <w:autoSpaceDN w:val="0"/>
        <w:adjustRightInd w:val="0"/>
        <w:jc w:val="both"/>
        <w:rPr>
          <w:rFonts w:asciiTheme="minorHAnsi" w:hAnsiTheme="minorHAnsi"/>
          <w:b/>
          <w:bCs/>
          <w:noProof/>
          <w:color w:val="000000"/>
          <w:sz w:val="22"/>
          <w:szCs w:val="22"/>
          <w:lang w:val="es-CO"/>
        </w:rPr>
      </w:pPr>
      <w:commentRangeStart w:id="5"/>
      <w:r w:rsidRPr="00813EA7">
        <w:rPr>
          <w:rFonts w:asciiTheme="minorHAnsi" w:hAnsiTheme="minorHAnsi"/>
          <w:b/>
          <w:bCs/>
          <w:noProof/>
          <w:color w:val="000000"/>
          <w:sz w:val="22"/>
          <w:szCs w:val="22"/>
          <w:lang w:val="es-CO"/>
        </w:rPr>
        <w:t>________________________________</w:t>
      </w:r>
      <w:commentRangeEnd w:id="5"/>
      <w:r w:rsidRPr="00813EA7">
        <w:rPr>
          <w:rStyle w:val="Refdecomentario"/>
          <w:rFonts w:asciiTheme="minorHAnsi" w:hAnsiTheme="minorHAnsi"/>
          <w:color w:val="000000"/>
          <w:sz w:val="22"/>
          <w:szCs w:val="22"/>
        </w:rPr>
        <w:commentReference w:id="5"/>
      </w:r>
    </w:p>
    <w:p w:rsidR="00255891" w:rsidRPr="00813EA7" w:rsidRDefault="00255891" w:rsidP="005D7F64">
      <w:pPr>
        <w:autoSpaceDE w:val="0"/>
        <w:autoSpaceDN w:val="0"/>
        <w:adjustRightInd w:val="0"/>
        <w:rPr>
          <w:rFonts w:asciiTheme="minorHAnsi" w:hAnsiTheme="minorHAnsi"/>
          <w:bCs/>
          <w:noProof/>
          <w:color w:val="000000"/>
          <w:sz w:val="22"/>
          <w:szCs w:val="22"/>
          <w:lang w:val="es-CO"/>
        </w:rPr>
      </w:pPr>
      <w:commentRangeStart w:id="6"/>
      <w:r w:rsidRPr="00813EA7">
        <w:rPr>
          <w:rFonts w:asciiTheme="minorHAnsi" w:hAnsiTheme="minorHAnsi"/>
          <w:b/>
          <w:bCs/>
          <w:noProof/>
          <w:color w:val="000000"/>
          <w:sz w:val="22"/>
          <w:szCs w:val="22"/>
          <w:lang w:val="es-CO"/>
        </w:rPr>
        <w:t xml:space="preserve"> </w:t>
      </w:r>
      <w:commentRangeEnd w:id="6"/>
      <w:r w:rsidR="00D85D2B" w:rsidRPr="00813EA7">
        <w:rPr>
          <w:rFonts w:asciiTheme="minorHAnsi" w:hAnsiTheme="minorHAnsi"/>
          <w:bCs/>
          <w:noProof/>
          <w:color w:val="000000"/>
          <w:sz w:val="22"/>
          <w:szCs w:val="22"/>
          <w:lang w:val="es-CO"/>
        </w:rPr>
        <w:t>Victor Hugo Villalobos</w:t>
      </w:r>
      <w:r w:rsidRPr="00813EA7">
        <w:rPr>
          <w:rStyle w:val="Refdecomentario"/>
          <w:rFonts w:asciiTheme="minorHAnsi" w:hAnsiTheme="minorHAnsi"/>
          <w:color w:val="000000"/>
          <w:sz w:val="22"/>
          <w:szCs w:val="22"/>
        </w:rPr>
        <w:commentReference w:id="6"/>
      </w:r>
      <w:r w:rsidR="00E3370B" w:rsidRPr="00813EA7">
        <w:rPr>
          <w:rFonts w:asciiTheme="minorHAnsi" w:hAnsiTheme="minorHAnsi"/>
          <w:bCs/>
          <w:noProof/>
          <w:color w:val="000000"/>
          <w:sz w:val="22"/>
          <w:szCs w:val="22"/>
          <w:lang w:val="es-CO"/>
        </w:rPr>
        <w:t xml:space="preserve"> Rodriguez</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7D450D" w:rsidRPr="00813EA7" w:rsidRDefault="007D450D" w:rsidP="005D7F64">
      <w:pPr>
        <w:autoSpaceDE w:val="0"/>
        <w:autoSpaceDN w:val="0"/>
        <w:adjustRightInd w:val="0"/>
        <w:jc w:val="both"/>
        <w:rPr>
          <w:rFonts w:asciiTheme="minorHAnsi" w:hAnsiTheme="minorHAnsi"/>
          <w:b/>
          <w:bCs/>
          <w:noProof/>
          <w:color w:val="000000"/>
          <w:sz w:val="22"/>
          <w:szCs w:val="22"/>
          <w:lang w:val="es-CO"/>
        </w:rPr>
      </w:pPr>
    </w:p>
    <w:p w:rsidR="007D450D" w:rsidRPr="00813EA7" w:rsidRDefault="007D450D" w:rsidP="005D7F64">
      <w:pPr>
        <w:autoSpaceDE w:val="0"/>
        <w:autoSpaceDN w:val="0"/>
        <w:adjustRightInd w:val="0"/>
        <w:jc w:val="both"/>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b/>
          <w:bCs/>
          <w:noProof/>
          <w:color w:val="000000"/>
          <w:sz w:val="22"/>
          <w:szCs w:val="22"/>
          <w:lang w:val="es-CO"/>
        </w:rPr>
      </w:pPr>
      <w:r w:rsidRPr="00813EA7">
        <w:rPr>
          <w:rFonts w:asciiTheme="minorHAnsi" w:hAnsiTheme="minorHAnsi"/>
          <w:b/>
          <w:bCs/>
          <w:noProof/>
          <w:color w:val="000000"/>
          <w:sz w:val="22"/>
          <w:szCs w:val="22"/>
          <w:lang w:val="es-CO"/>
        </w:rPr>
        <w:t>Firma Director de Calidad y Manejo de Riesgos:</w:t>
      </w:r>
    </w:p>
    <w:p w:rsidR="00933A75" w:rsidRPr="00813EA7" w:rsidRDefault="00255891" w:rsidP="005D7F64">
      <w:pPr>
        <w:autoSpaceDE w:val="0"/>
        <w:autoSpaceDN w:val="0"/>
        <w:adjustRightInd w:val="0"/>
        <w:rPr>
          <w:rFonts w:asciiTheme="minorHAnsi" w:hAnsiTheme="minorHAnsi"/>
          <w:b/>
          <w:bCs/>
          <w:noProof/>
          <w:color w:val="000000"/>
          <w:sz w:val="22"/>
          <w:szCs w:val="22"/>
          <w:lang w:val="es-CO"/>
        </w:rPr>
      </w:pPr>
      <w:commentRangeStart w:id="7"/>
      <w:r w:rsidRPr="00813EA7">
        <w:rPr>
          <w:rFonts w:asciiTheme="minorHAnsi" w:hAnsiTheme="minorHAnsi"/>
          <w:b/>
          <w:bCs/>
          <w:noProof/>
          <w:color w:val="000000"/>
          <w:sz w:val="22"/>
          <w:szCs w:val="22"/>
          <w:lang w:val="es-CO"/>
        </w:rPr>
        <w:t>________________________________</w:t>
      </w:r>
      <w:commentRangeEnd w:id="7"/>
      <w:r w:rsidRPr="00813EA7">
        <w:rPr>
          <w:rStyle w:val="Refdecomentario"/>
          <w:rFonts w:asciiTheme="minorHAnsi" w:hAnsiTheme="minorHAnsi"/>
          <w:color w:val="000000"/>
          <w:sz w:val="22"/>
          <w:szCs w:val="22"/>
        </w:rPr>
        <w:commentReference w:id="7"/>
      </w:r>
    </w:p>
    <w:p w:rsidR="00F821FA" w:rsidRPr="00813EA7" w:rsidRDefault="00255891" w:rsidP="00F821FA">
      <w:pPr>
        <w:rPr>
          <w:rFonts w:asciiTheme="minorHAnsi" w:hAnsiTheme="minorHAnsi"/>
          <w:noProof/>
          <w:color w:val="000000"/>
          <w:sz w:val="22"/>
          <w:szCs w:val="22"/>
          <w:lang w:val="es-CO"/>
        </w:rPr>
      </w:pPr>
      <w:r w:rsidRPr="00813EA7">
        <w:rPr>
          <w:rStyle w:val="Refdecomentario"/>
          <w:rFonts w:asciiTheme="minorHAnsi" w:hAnsiTheme="minorHAnsi"/>
          <w:color w:val="000000"/>
          <w:sz w:val="22"/>
          <w:szCs w:val="22"/>
        </w:rPr>
        <w:commentReference w:id="8"/>
      </w:r>
      <w:r w:rsidR="00F821FA" w:rsidRPr="00813EA7">
        <w:rPr>
          <w:rFonts w:asciiTheme="minorHAnsi" w:hAnsiTheme="minorHAnsi"/>
          <w:b/>
          <w:bCs/>
          <w:noProof/>
          <w:color w:val="000000"/>
          <w:sz w:val="22"/>
          <w:szCs w:val="22"/>
          <w:lang w:val="es-CO"/>
        </w:rPr>
        <w:t xml:space="preserve"> </w:t>
      </w:r>
      <w:r w:rsidR="00F821FA" w:rsidRPr="00813EA7">
        <w:rPr>
          <w:rFonts w:asciiTheme="minorHAnsi" w:hAnsiTheme="minorHAnsi"/>
          <w:noProof/>
          <w:color w:val="000000"/>
          <w:sz w:val="22"/>
          <w:szCs w:val="22"/>
          <w:lang w:val="es-CO"/>
        </w:rPr>
        <w:t>Tatiana Alejandra Oquendo Garzón</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7D450D" w:rsidRPr="00813EA7" w:rsidRDefault="007D450D" w:rsidP="005D7F64">
      <w:pPr>
        <w:autoSpaceDE w:val="0"/>
        <w:autoSpaceDN w:val="0"/>
        <w:adjustRightInd w:val="0"/>
        <w:jc w:val="both"/>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b/>
          <w:bCs/>
          <w:noProof/>
          <w:color w:val="000000"/>
          <w:sz w:val="22"/>
          <w:szCs w:val="22"/>
          <w:lang w:val="es-CO"/>
        </w:rPr>
      </w:pPr>
      <w:r w:rsidRPr="00813EA7">
        <w:rPr>
          <w:rFonts w:asciiTheme="minorHAnsi" w:hAnsiTheme="minorHAnsi"/>
          <w:b/>
          <w:bCs/>
          <w:noProof/>
          <w:color w:val="000000"/>
          <w:sz w:val="22"/>
          <w:szCs w:val="22"/>
          <w:lang w:val="es-CO"/>
        </w:rPr>
        <w:t>Firma Administrador de Configuración y Documentación:</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commentRangeStart w:id="9"/>
      <w:r w:rsidRPr="00813EA7">
        <w:rPr>
          <w:rFonts w:asciiTheme="minorHAnsi" w:hAnsiTheme="minorHAnsi"/>
          <w:b/>
          <w:bCs/>
          <w:noProof/>
          <w:color w:val="000000"/>
          <w:sz w:val="22"/>
          <w:szCs w:val="22"/>
          <w:lang w:val="es-CO"/>
        </w:rPr>
        <w:t>________________________________</w:t>
      </w:r>
      <w:commentRangeEnd w:id="9"/>
      <w:r w:rsidRPr="00813EA7">
        <w:rPr>
          <w:rStyle w:val="Refdecomentario"/>
          <w:rFonts w:asciiTheme="minorHAnsi" w:hAnsiTheme="minorHAnsi"/>
          <w:color w:val="000000"/>
          <w:sz w:val="22"/>
          <w:szCs w:val="22"/>
        </w:rPr>
        <w:commentReference w:id="9"/>
      </w:r>
    </w:p>
    <w:p w:rsidR="00255891" w:rsidRPr="00813EA7" w:rsidRDefault="00255891" w:rsidP="005D7F64">
      <w:pPr>
        <w:autoSpaceDE w:val="0"/>
        <w:autoSpaceDN w:val="0"/>
        <w:adjustRightInd w:val="0"/>
        <w:rPr>
          <w:rFonts w:asciiTheme="minorHAnsi" w:hAnsiTheme="minorHAnsi"/>
          <w:bCs/>
          <w:noProof/>
          <w:color w:val="000000"/>
          <w:sz w:val="22"/>
          <w:szCs w:val="22"/>
          <w:lang w:val="es-CO"/>
        </w:rPr>
      </w:pPr>
      <w:commentRangeStart w:id="10"/>
      <w:r w:rsidRPr="00813EA7">
        <w:rPr>
          <w:rFonts w:asciiTheme="minorHAnsi" w:hAnsiTheme="minorHAnsi"/>
          <w:b/>
          <w:bCs/>
          <w:noProof/>
          <w:color w:val="000000"/>
          <w:sz w:val="22"/>
          <w:szCs w:val="22"/>
          <w:lang w:val="es-CO"/>
        </w:rPr>
        <w:t xml:space="preserve"> </w:t>
      </w:r>
      <w:commentRangeEnd w:id="10"/>
      <w:r w:rsidR="00F821FA" w:rsidRPr="00813EA7">
        <w:rPr>
          <w:rFonts w:asciiTheme="minorHAnsi" w:hAnsiTheme="minorHAnsi"/>
          <w:bCs/>
          <w:noProof/>
          <w:color w:val="000000"/>
          <w:sz w:val="22"/>
          <w:szCs w:val="22"/>
          <w:lang w:val="es-CO"/>
        </w:rPr>
        <w:t xml:space="preserve">Carlos </w:t>
      </w:r>
      <w:r w:rsidRPr="00813EA7">
        <w:rPr>
          <w:rStyle w:val="Refdecomentario"/>
          <w:rFonts w:asciiTheme="minorHAnsi" w:hAnsiTheme="minorHAnsi"/>
          <w:color w:val="000000"/>
          <w:sz w:val="22"/>
          <w:szCs w:val="22"/>
        </w:rPr>
        <w:commentReference w:id="10"/>
      </w:r>
      <w:r w:rsidR="0076287A" w:rsidRPr="00813EA7">
        <w:rPr>
          <w:rFonts w:asciiTheme="minorHAnsi" w:hAnsiTheme="minorHAnsi"/>
          <w:bCs/>
          <w:noProof/>
          <w:color w:val="000000"/>
          <w:sz w:val="22"/>
          <w:szCs w:val="22"/>
          <w:lang w:val="es-CO"/>
        </w:rPr>
        <w:t>Fernando Jaramillo Ortiz</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933A75" w:rsidRPr="00813EA7" w:rsidRDefault="00933A75" w:rsidP="005D7F64">
      <w:pPr>
        <w:autoSpaceDE w:val="0"/>
        <w:autoSpaceDN w:val="0"/>
        <w:adjustRightInd w:val="0"/>
        <w:rPr>
          <w:rFonts w:asciiTheme="minorHAnsi" w:hAnsiTheme="minorHAnsi"/>
          <w:b/>
          <w:bCs/>
          <w:noProof/>
          <w:color w:val="000000"/>
          <w:sz w:val="22"/>
          <w:szCs w:val="22"/>
          <w:lang w:val="es-CO"/>
        </w:rPr>
      </w:pPr>
    </w:p>
    <w:p w:rsidR="007D450D" w:rsidRPr="00813EA7" w:rsidRDefault="007D450D" w:rsidP="00520E57">
      <w:pPr>
        <w:autoSpaceDE w:val="0"/>
        <w:autoSpaceDN w:val="0"/>
        <w:adjustRightInd w:val="0"/>
        <w:jc w:val="both"/>
        <w:rPr>
          <w:rFonts w:asciiTheme="minorHAnsi" w:hAnsiTheme="minorHAnsi"/>
          <w:b/>
          <w:bCs/>
          <w:noProof/>
          <w:color w:val="000000"/>
          <w:sz w:val="22"/>
          <w:szCs w:val="22"/>
          <w:lang w:val="es-CO"/>
        </w:rPr>
      </w:pPr>
    </w:p>
    <w:p w:rsidR="00520E57" w:rsidRPr="00813EA7" w:rsidRDefault="00520E57" w:rsidP="00520E57">
      <w:pPr>
        <w:autoSpaceDE w:val="0"/>
        <w:autoSpaceDN w:val="0"/>
        <w:adjustRightInd w:val="0"/>
        <w:jc w:val="both"/>
        <w:rPr>
          <w:rFonts w:asciiTheme="minorHAnsi" w:hAnsiTheme="minorHAnsi"/>
          <w:b/>
          <w:bCs/>
          <w:noProof/>
          <w:color w:val="000000"/>
          <w:sz w:val="22"/>
          <w:szCs w:val="22"/>
          <w:lang w:val="es-CO"/>
        </w:rPr>
      </w:pPr>
      <w:r w:rsidRPr="00813EA7">
        <w:rPr>
          <w:rFonts w:asciiTheme="minorHAnsi" w:hAnsiTheme="minorHAnsi"/>
          <w:b/>
          <w:bCs/>
          <w:noProof/>
          <w:color w:val="000000"/>
          <w:sz w:val="22"/>
          <w:szCs w:val="22"/>
          <w:lang w:val="es-CO"/>
        </w:rPr>
        <w:t>Firma Analista de Requerimientos:</w:t>
      </w:r>
    </w:p>
    <w:p w:rsidR="00520E57" w:rsidRPr="00813EA7" w:rsidRDefault="00520E57" w:rsidP="00520E57">
      <w:pPr>
        <w:autoSpaceDE w:val="0"/>
        <w:autoSpaceDN w:val="0"/>
        <w:adjustRightInd w:val="0"/>
        <w:rPr>
          <w:rFonts w:asciiTheme="minorHAnsi" w:hAnsiTheme="minorHAnsi"/>
          <w:b/>
          <w:bCs/>
          <w:noProof/>
          <w:color w:val="000000"/>
          <w:sz w:val="22"/>
          <w:szCs w:val="22"/>
          <w:lang w:val="es-CO"/>
        </w:rPr>
      </w:pPr>
      <w:commentRangeStart w:id="11"/>
      <w:r w:rsidRPr="00813EA7">
        <w:rPr>
          <w:rFonts w:asciiTheme="minorHAnsi" w:hAnsiTheme="minorHAnsi"/>
          <w:b/>
          <w:bCs/>
          <w:noProof/>
          <w:color w:val="000000"/>
          <w:sz w:val="22"/>
          <w:szCs w:val="22"/>
          <w:lang w:val="es-CO"/>
        </w:rPr>
        <w:t>________________________________</w:t>
      </w:r>
      <w:commentRangeEnd w:id="11"/>
      <w:r w:rsidRPr="00813EA7">
        <w:rPr>
          <w:rStyle w:val="Refdecomentario"/>
          <w:rFonts w:asciiTheme="minorHAnsi" w:hAnsiTheme="minorHAnsi"/>
          <w:color w:val="000000"/>
          <w:sz w:val="22"/>
          <w:szCs w:val="22"/>
        </w:rPr>
        <w:commentReference w:id="11"/>
      </w:r>
    </w:p>
    <w:p w:rsidR="0076287A" w:rsidRPr="00813EA7" w:rsidRDefault="002468F4" w:rsidP="0076287A">
      <w:pP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Maria </w:t>
      </w:r>
      <w:r w:rsidR="0076287A"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520E57" w:rsidRPr="00813EA7" w:rsidRDefault="00520E57" w:rsidP="005D7F64">
      <w:pPr>
        <w:autoSpaceDE w:val="0"/>
        <w:autoSpaceDN w:val="0"/>
        <w:adjustRightInd w:val="0"/>
        <w:rPr>
          <w:rFonts w:asciiTheme="minorHAnsi" w:hAnsiTheme="minorHAnsi"/>
          <w:b/>
          <w:bCs/>
          <w:noProof/>
          <w:color w:val="000000"/>
          <w:sz w:val="22"/>
          <w:szCs w:val="22"/>
          <w:lang w:val="es-CO"/>
        </w:rPr>
      </w:pPr>
    </w:p>
    <w:p w:rsidR="00933A75" w:rsidRPr="00813EA7" w:rsidRDefault="00933A75" w:rsidP="005D7F64">
      <w:pPr>
        <w:autoSpaceDE w:val="0"/>
        <w:autoSpaceDN w:val="0"/>
        <w:adjustRightInd w:val="0"/>
        <w:rPr>
          <w:rFonts w:asciiTheme="minorHAnsi" w:hAnsiTheme="minorHAnsi"/>
          <w:b/>
          <w:bCs/>
          <w:noProof/>
          <w:color w:val="000000"/>
          <w:sz w:val="22"/>
          <w:szCs w:val="22"/>
          <w:lang w:val="es-CO"/>
        </w:rPr>
      </w:pPr>
    </w:p>
    <w:p w:rsidR="007D450D" w:rsidRPr="00813EA7" w:rsidRDefault="007D450D" w:rsidP="005D7F64">
      <w:pPr>
        <w:autoSpaceDE w:val="0"/>
        <w:autoSpaceDN w:val="0"/>
        <w:adjustRightInd w:val="0"/>
        <w:jc w:val="both"/>
        <w:rPr>
          <w:rFonts w:asciiTheme="minorHAnsi" w:hAnsiTheme="minorHAnsi"/>
          <w:b/>
          <w:bCs/>
          <w:noProof/>
          <w:color w:val="000000"/>
          <w:sz w:val="22"/>
          <w:szCs w:val="22"/>
          <w:lang w:val="es-CO"/>
        </w:rPr>
      </w:pPr>
    </w:p>
    <w:p w:rsidR="00255891" w:rsidRPr="00813EA7" w:rsidRDefault="00255891" w:rsidP="005D7F64">
      <w:pPr>
        <w:autoSpaceDE w:val="0"/>
        <w:autoSpaceDN w:val="0"/>
        <w:adjustRightInd w:val="0"/>
        <w:jc w:val="both"/>
        <w:rPr>
          <w:rFonts w:asciiTheme="minorHAnsi" w:hAnsiTheme="minorHAnsi"/>
          <w:b/>
          <w:bCs/>
          <w:noProof/>
          <w:color w:val="000000"/>
          <w:sz w:val="22"/>
          <w:szCs w:val="22"/>
          <w:lang w:val="es-CO"/>
        </w:rPr>
      </w:pPr>
      <w:r w:rsidRPr="00813EA7">
        <w:rPr>
          <w:rFonts w:asciiTheme="minorHAnsi" w:hAnsiTheme="minorHAnsi"/>
          <w:b/>
          <w:bCs/>
          <w:noProof/>
          <w:color w:val="000000"/>
          <w:sz w:val="22"/>
          <w:szCs w:val="22"/>
          <w:lang w:val="es-CO"/>
        </w:rPr>
        <w:t>Firma Arquitecto:</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commentRangeStart w:id="12"/>
      <w:r w:rsidRPr="00813EA7">
        <w:rPr>
          <w:rFonts w:asciiTheme="minorHAnsi" w:hAnsiTheme="minorHAnsi"/>
          <w:b/>
          <w:bCs/>
          <w:noProof/>
          <w:color w:val="000000"/>
          <w:sz w:val="22"/>
          <w:szCs w:val="22"/>
          <w:lang w:val="es-CO"/>
        </w:rPr>
        <w:t>________________________________</w:t>
      </w:r>
      <w:commentRangeEnd w:id="12"/>
      <w:r w:rsidRPr="00813EA7">
        <w:rPr>
          <w:rStyle w:val="Refdecomentario"/>
          <w:rFonts w:asciiTheme="minorHAnsi" w:hAnsiTheme="minorHAnsi"/>
          <w:color w:val="000000"/>
          <w:sz w:val="22"/>
          <w:szCs w:val="22"/>
        </w:rPr>
        <w:commentReference w:id="12"/>
      </w:r>
    </w:p>
    <w:p w:rsidR="0076287A" w:rsidRPr="00813EA7" w:rsidRDefault="00255891" w:rsidP="0076287A">
      <w:pPr>
        <w:rPr>
          <w:rFonts w:asciiTheme="minorHAnsi" w:hAnsiTheme="minorHAnsi"/>
          <w:noProof/>
          <w:color w:val="000000"/>
          <w:sz w:val="22"/>
          <w:szCs w:val="22"/>
          <w:lang w:val="es-CO"/>
        </w:rPr>
      </w:pPr>
      <w:commentRangeStart w:id="13"/>
      <w:r w:rsidRPr="00813EA7">
        <w:rPr>
          <w:rFonts w:asciiTheme="minorHAnsi" w:hAnsiTheme="minorHAnsi"/>
          <w:b/>
          <w:bCs/>
          <w:noProof/>
          <w:color w:val="000000"/>
          <w:sz w:val="22"/>
          <w:szCs w:val="22"/>
          <w:lang w:val="es-CO"/>
        </w:rPr>
        <w:t xml:space="preserve"> </w:t>
      </w:r>
      <w:commentRangeEnd w:id="13"/>
      <w:r w:rsidRPr="00813EA7">
        <w:rPr>
          <w:rStyle w:val="Refdecomentario"/>
          <w:rFonts w:asciiTheme="minorHAnsi" w:hAnsiTheme="minorHAnsi"/>
          <w:color w:val="000000"/>
          <w:sz w:val="22"/>
          <w:szCs w:val="22"/>
        </w:rPr>
        <w:commentReference w:id="13"/>
      </w:r>
      <w:r w:rsidR="0076287A" w:rsidRPr="00813EA7">
        <w:rPr>
          <w:rFonts w:asciiTheme="minorHAnsi" w:hAnsiTheme="minorHAnsi"/>
          <w:noProof/>
          <w:color w:val="000000"/>
          <w:sz w:val="22"/>
          <w:szCs w:val="22"/>
          <w:lang w:val="es-CO"/>
        </w:rPr>
        <w:t>Laura Catalina Zorro Jimenez</w:t>
      </w:r>
    </w:p>
    <w:p w:rsidR="00255891" w:rsidRPr="00813EA7" w:rsidRDefault="00255891" w:rsidP="005D7F64">
      <w:pPr>
        <w:autoSpaceDE w:val="0"/>
        <w:autoSpaceDN w:val="0"/>
        <w:adjustRightInd w:val="0"/>
        <w:rPr>
          <w:rFonts w:asciiTheme="minorHAnsi" w:hAnsiTheme="minorHAnsi"/>
          <w:b/>
          <w:bCs/>
          <w:noProof/>
          <w:color w:val="000000"/>
          <w:sz w:val="22"/>
          <w:szCs w:val="22"/>
          <w:lang w:val="es-CO"/>
        </w:rPr>
      </w:pPr>
    </w:p>
    <w:p w:rsidR="004570AB" w:rsidRPr="00813EA7" w:rsidRDefault="004570AB" w:rsidP="00975457">
      <w:pPr>
        <w:rPr>
          <w:rFonts w:asciiTheme="minorHAnsi" w:hAnsiTheme="minorHAnsi"/>
          <w:noProof/>
          <w:color w:val="000000"/>
          <w:sz w:val="22"/>
          <w:szCs w:val="22"/>
          <w:lang w:val="es-CO"/>
        </w:rPr>
      </w:pPr>
    </w:p>
    <w:p w:rsidR="004570AB" w:rsidRPr="00813EA7" w:rsidRDefault="004570AB" w:rsidP="00975457">
      <w:pPr>
        <w:rPr>
          <w:rFonts w:asciiTheme="minorHAnsi" w:hAnsiTheme="minorHAnsi"/>
          <w:noProof/>
          <w:color w:val="000000"/>
          <w:sz w:val="22"/>
          <w:szCs w:val="22"/>
          <w:lang w:val="es-CO"/>
        </w:rPr>
      </w:pPr>
    </w:p>
    <w:p w:rsidR="004570AB" w:rsidRPr="00813EA7" w:rsidRDefault="004570AB" w:rsidP="00975457">
      <w:pPr>
        <w:rPr>
          <w:rFonts w:asciiTheme="minorHAnsi" w:hAnsiTheme="minorHAnsi"/>
          <w:noProof/>
          <w:color w:val="000000"/>
          <w:sz w:val="22"/>
          <w:szCs w:val="22"/>
          <w:lang w:val="es-CO"/>
        </w:rPr>
      </w:pPr>
    </w:p>
    <w:p w:rsidR="004570AB" w:rsidRPr="00813EA7" w:rsidRDefault="004570AB" w:rsidP="00975457">
      <w:pPr>
        <w:rPr>
          <w:rFonts w:asciiTheme="minorHAnsi" w:hAnsiTheme="minorHAnsi"/>
          <w:noProof/>
          <w:color w:val="000000"/>
          <w:sz w:val="22"/>
          <w:szCs w:val="22"/>
          <w:lang w:val="es-CO"/>
        </w:rPr>
      </w:pPr>
    </w:p>
    <w:p w:rsidR="00C738B6" w:rsidRPr="00813EA7" w:rsidRDefault="00C738B6" w:rsidP="001860E0">
      <w:pPr>
        <w:rPr>
          <w:rFonts w:asciiTheme="minorHAnsi" w:hAnsiTheme="minorHAnsi"/>
          <w:b/>
          <w:noProof/>
          <w:color w:val="000000"/>
          <w:sz w:val="28"/>
          <w:szCs w:val="22"/>
          <w:lang w:val="es-CO"/>
        </w:rPr>
        <w:sectPr w:rsidR="00C738B6" w:rsidRPr="00813EA7" w:rsidSect="00E66A63">
          <w:pgSz w:w="11906" w:h="16838"/>
          <w:pgMar w:top="1417" w:right="1701" w:bottom="1417" w:left="1701" w:header="708" w:footer="708" w:gutter="0"/>
          <w:cols w:space="708"/>
          <w:docGrid w:linePitch="360"/>
        </w:sectPr>
      </w:pPr>
    </w:p>
    <w:tbl>
      <w:tblPr>
        <w:tblpPr w:leftFromText="141" w:rightFromText="141" w:vertAnchor="text" w:horzAnchor="page" w:tblpX="2103" w:tblpY="461"/>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single" w:sz="12" w:space="0" w:color="9BBB59" w:themeColor="accent3"/>
          <w:insideV w:val="single" w:sz="12" w:space="0" w:color="9BBB59" w:themeColor="accent3"/>
        </w:tblBorders>
        <w:tblLook w:val="04A0"/>
      </w:tblPr>
      <w:tblGrid>
        <w:gridCol w:w="1679"/>
        <w:gridCol w:w="2341"/>
        <w:gridCol w:w="1148"/>
        <w:gridCol w:w="1148"/>
        <w:gridCol w:w="1148"/>
        <w:gridCol w:w="1148"/>
      </w:tblGrid>
      <w:tr w:rsidR="00C738B6" w:rsidRPr="00813EA7" w:rsidTr="00F21F3A">
        <w:tc>
          <w:tcPr>
            <w:tcW w:w="1679" w:type="dxa"/>
            <w:shd w:val="clear" w:color="auto" w:fill="4BACC6" w:themeFill="accent5"/>
            <w:vAlign w:val="center"/>
          </w:tcPr>
          <w:p w:rsidR="00C738B6" w:rsidRPr="00813EA7" w:rsidRDefault="00C738B6" w:rsidP="00F21F3A">
            <w:pPr>
              <w:jc w:val="center"/>
              <w:rPr>
                <w:rFonts w:asciiTheme="minorHAnsi" w:hAnsiTheme="minorHAnsi"/>
                <w:b/>
                <w:noProof/>
                <w:color w:val="FFFFFF" w:themeColor="background1"/>
                <w:szCs w:val="22"/>
                <w:lang w:val="es-CO"/>
              </w:rPr>
            </w:pPr>
            <w:r w:rsidRPr="00813EA7">
              <w:rPr>
                <w:rFonts w:asciiTheme="minorHAnsi" w:hAnsiTheme="minorHAnsi"/>
                <w:b/>
                <w:noProof/>
                <w:color w:val="FFFFFF" w:themeColor="background1"/>
                <w:szCs w:val="22"/>
                <w:lang w:val="es-CO"/>
              </w:rPr>
              <w:lastRenderedPageBreak/>
              <w:t>Version</w:t>
            </w:r>
          </w:p>
        </w:tc>
        <w:tc>
          <w:tcPr>
            <w:tcW w:w="2341" w:type="dxa"/>
          </w:tcPr>
          <w:p w:rsidR="00C738B6" w:rsidRPr="00813EA7" w:rsidRDefault="00C738B6" w:rsidP="00F21F3A">
            <w:pPr>
              <w:rPr>
                <w:rFonts w:asciiTheme="minorHAnsi" w:hAnsiTheme="minorHAnsi"/>
                <w:bCs/>
                <w:noProof/>
                <w:color w:val="000000"/>
                <w:sz w:val="22"/>
                <w:szCs w:val="22"/>
                <w:lang w:val="es-CO"/>
              </w:rPr>
            </w:pPr>
            <w:r w:rsidRPr="00813EA7">
              <w:rPr>
                <w:rFonts w:asciiTheme="minorHAnsi" w:hAnsiTheme="minorHAnsi"/>
                <w:bCs/>
                <w:noProof/>
                <w:color w:val="000000"/>
                <w:sz w:val="22"/>
                <w:szCs w:val="22"/>
                <w:lang w:val="es-CO"/>
              </w:rPr>
              <w:t>SPMP Versión 1.0</w:t>
            </w:r>
          </w:p>
          <w:p w:rsidR="00C738B6" w:rsidRPr="00813EA7" w:rsidRDefault="00C738B6" w:rsidP="00F21F3A">
            <w:pPr>
              <w:rPr>
                <w:rFonts w:asciiTheme="minorHAnsi" w:hAnsiTheme="minorHAnsi"/>
                <w:noProof/>
                <w:color w:val="000000"/>
                <w:sz w:val="22"/>
                <w:szCs w:val="22"/>
                <w:lang w:val="es-CO"/>
              </w:rPr>
            </w:pPr>
            <w:r w:rsidRPr="00813EA7">
              <w:rPr>
                <w:rFonts w:asciiTheme="minorHAnsi" w:hAnsiTheme="minorHAnsi"/>
                <w:bCs/>
                <w:noProof/>
                <w:color w:val="000000"/>
                <w:sz w:val="22"/>
                <w:szCs w:val="22"/>
                <w:lang w:val="es-CO"/>
              </w:rPr>
              <w:t>Indica la versión del documento, que depende según la forma de administración de configuraciones seleccionada.</w:t>
            </w:r>
          </w:p>
        </w:tc>
        <w:tc>
          <w:tcPr>
            <w:tcW w:w="1148" w:type="dxa"/>
          </w:tcPr>
          <w:p w:rsidR="00C738B6" w:rsidRPr="00813EA7" w:rsidRDefault="00C738B6" w:rsidP="00F21F3A">
            <w:pPr>
              <w:rPr>
                <w:rFonts w:asciiTheme="minorHAnsi" w:hAnsiTheme="minorHAnsi"/>
                <w:bCs/>
                <w:noProof/>
                <w:color w:val="000000"/>
                <w:sz w:val="22"/>
                <w:szCs w:val="22"/>
                <w:lang w:val="es-CO"/>
              </w:rPr>
            </w:pPr>
          </w:p>
        </w:tc>
        <w:tc>
          <w:tcPr>
            <w:tcW w:w="1148" w:type="dxa"/>
          </w:tcPr>
          <w:p w:rsidR="00C738B6" w:rsidRPr="00813EA7" w:rsidRDefault="00C738B6" w:rsidP="00F21F3A">
            <w:pPr>
              <w:rPr>
                <w:rFonts w:asciiTheme="minorHAnsi" w:hAnsiTheme="minorHAnsi"/>
                <w:bCs/>
                <w:noProof/>
                <w:color w:val="000000"/>
                <w:sz w:val="22"/>
                <w:szCs w:val="22"/>
                <w:lang w:val="es-CO"/>
              </w:rPr>
            </w:pPr>
          </w:p>
        </w:tc>
        <w:tc>
          <w:tcPr>
            <w:tcW w:w="1148" w:type="dxa"/>
          </w:tcPr>
          <w:p w:rsidR="00C738B6" w:rsidRPr="00813EA7" w:rsidRDefault="00C738B6" w:rsidP="00F21F3A">
            <w:pPr>
              <w:rPr>
                <w:rFonts w:asciiTheme="minorHAnsi" w:hAnsiTheme="minorHAnsi"/>
                <w:bCs/>
                <w:noProof/>
                <w:color w:val="000000"/>
                <w:sz w:val="22"/>
                <w:szCs w:val="22"/>
                <w:lang w:val="es-CO"/>
              </w:rPr>
            </w:pPr>
          </w:p>
        </w:tc>
        <w:tc>
          <w:tcPr>
            <w:tcW w:w="1148" w:type="dxa"/>
          </w:tcPr>
          <w:p w:rsidR="00C738B6" w:rsidRPr="00813EA7" w:rsidRDefault="00C738B6" w:rsidP="00F21F3A">
            <w:pPr>
              <w:rPr>
                <w:rFonts w:asciiTheme="minorHAnsi" w:hAnsiTheme="minorHAnsi"/>
                <w:bCs/>
                <w:noProof/>
                <w:color w:val="000000"/>
                <w:sz w:val="22"/>
                <w:szCs w:val="22"/>
                <w:lang w:val="es-CO"/>
              </w:rPr>
            </w:pPr>
          </w:p>
        </w:tc>
      </w:tr>
      <w:tr w:rsidR="00C738B6" w:rsidRPr="00813EA7" w:rsidTr="00F21F3A">
        <w:tc>
          <w:tcPr>
            <w:tcW w:w="1679" w:type="dxa"/>
            <w:shd w:val="clear" w:color="auto" w:fill="4BACC6" w:themeFill="accent5"/>
            <w:vAlign w:val="center"/>
          </w:tcPr>
          <w:p w:rsidR="00C738B6" w:rsidRPr="00813EA7" w:rsidRDefault="00C738B6" w:rsidP="00F21F3A">
            <w:pPr>
              <w:jc w:val="center"/>
              <w:rPr>
                <w:rFonts w:asciiTheme="minorHAnsi" w:hAnsiTheme="minorHAnsi"/>
                <w:b/>
                <w:noProof/>
                <w:color w:val="FFFFFF" w:themeColor="background1"/>
                <w:szCs w:val="22"/>
                <w:lang w:val="es-CO"/>
              </w:rPr>
            </w:pPr>
            <w:r w:rsidRPr="00813EA7">
              <w:rPr>
                <w:rFonts w:asciiTheme="minorHAnsi" w:hAnsiTheme="minorHAnsi"/>
                <w:b/>
                <w:noProof/>
                <w:color w:val="FFFFFF" w:themeColor="background1"/>
                <w:szCs w:val="22"/>
                <w:lang w:val="es-CO"/>
              </w:rPr>
              <w:t>Fecha</w:t>
            </w:r>
          </w:p>
        </w:tc>
        <w:tc>
          <w:tcPr>
            <w:tcW w:w="2341" w:type="dxa"/>
          </w:tcPr>
          <w:p w:rsidR="00C738B6" w:rsidRPr="00813EA7" w:rsidRDefault="00C738B6" w:rsidP="00F21F3A">
            <w:pP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Viernes </w:t>
            </w: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r>
      <w:tr w:rsidR="00C738B6" w:rsidRPr="00813EA7" w:rsidTr="00F21F3A">
        <w:tc>
          <w:tcPr>
            <w:tcW w:w="1679" w:type="dxa"/>
            <w:shd w:val="clear" w:color="auto" w:fill="4BACC6" w:themeFill="accent5"/>
            <w:vAlign w:val="center"/>
          </w:tcPr>
          <w:p w:rsidR="00C738B6" w:rsidRPr="00813EA7" w:rsidRDefault="00C738B6" w:rsidP="00F21F3A">
            <w:pPr>
              <w:jc w:val="center"/>
              <w:rPr>
                <w:rFonts w:asciiTheme="minorHAnsi" w:hAnsiTheme="minorHAnsi"/>
                <w:b/>
                <w:noProof/>
                <w:color w:val="FFFFFF" w:themeColor="background1"/>
                <w:szCs w:val="22"/>
                <w:lang w:val="es-CO"/>
              </w:rPr>
            </w:pPr>
            <w:r w:rsidRPr="00813EA7">
              <w:rPr>
                <w:rFonts w:asciiTheme="minorHAnsi" w:hAnsiTheme="minorHAnsi"/>
                <w:b/>
                <w:noProof/>
                <w:color w:val="FFFFFF" w:themeColor="background1"/>
                <w:szCs w:val="22"/>
                <w:lang w:val="es-CO"/>
              </w:rPr>
              <w:t>Secciòn del Documento Modificado</w:t>
            </w:r>
          </w:p>
        </w:tc>
        <w:tc>
          <w:tcPr>
            <w:tcW w:w="2341" w:type="dxa"/>
          </w:tcPr>
          <w:p w:rsidR="00C738B6" w:rsidRPr="00813EA7" w:rsidRDefault="00C738B6" w:rsidP="00F21F3A">
            <w:pP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Permite especificar las secciones del documento que fueron modificadas.</w:t>
            </w: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r>
      <w:tr w:rsidR="00C738B6" w:rsidRPr="00813EA7" w:rsidTr="00F21F3A">
        <w:tc>
          <w:tcPr>
            <w:tcW w:w="1679" w:type="dxa"/>
            <w:shd w:val="clear" w:color="auto" w:fill="4BACC6" w:themeFill="accent5"/>
            <w:vAlign w:val="center"/>
          </w:tcPr>
          <w:p w:rsidR="00C738B6" w:rsidRPr="00813EA7" w:rsidRDefault="00C738B6" w:rsidP="00F21F3A">
            <w:pPr>
              <w:jc w:val="center"/>
              <w:rPr>
                <w:rFonts w:asciiTheme="minorHAnsi" w:hAnsiTheme="minorHAnsi"/>
                <w:b/>
                <w:noProof/>
                <w:color w:val="FFFFFF" w:themeColor="background1"/>
                <w:szCs w:val="22"/>
                <w:lang w:val="es-CO"/>
              </w:rPr>
            </w:pPr>
            <w:r w:rsidRPr="00813EA7">
              <w:rPr>
                <w:rFonts w:asciiTheme="minorHAnsi" w:hAnsiTheme="minorHAnsi"/>
                <w:b/>
                <w:noProof/>
                <w:color w:val="FFFFFF" w:themeColor="background1"/>
                <w:szCs w:val="22"/>
                <w:lang w:val="es-CO"/>
              </w:rPr>
              <w:t>Descripcion de cambios (Corta)</w:t>
            </w:r>
          </w:p>
        </w:tc>
        <w:tc>
          <w:tcPr>
            <w:tcW w:w="2341" w:type="dxa"/>
          </w:tcPr>
          <w:p w:rsidR="00C738B6" w:rsidRPr="00813EA7" w:rsidRDefault="00C738B6" w:rsidP="00F21F3A">
            <w:pP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Es un pequeño resumen de los cambios más  relevantes que fueron realizados en la versión</w:t>
            </w: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c>
          <w:tcPr>
            <w:tcW w:w="1148" w:type="dxa"/>
          </w:tcPr>
          <w:p w:rsidR="00C738B6" w:rsidRPr="00813EA7" w:rsidRDefault="00C738B6" w:rsidP="00F21F3A">
            <w:pPr>
              <w:rPr>
                <w:rFonts w:asciiTheme="minorHAnsi" w:hAnsiTheme="minorHAnsi"/>
                <w:noProof/>
                <w:color w:val="000000"/>
                <w:sz w:val="22"/>
                <w:szCs w:val="22"/>
                <w:lang w:val="es-CO"/>
              </w:rPr>
            </w:pPr>
          </w:p>
        </w:tc>
      </w:tr>
      <w:tr w:rsidR="00C738B6" w:rsidRPr="00813EA7" w:rsidTr="00F21F3A">
        <w:tc>
          <w:tcPr>
            <w:tcW w:w="1679" w:type="dxa"/>
            <w:shd w:val="clear" w:color="auto" w:fill="4BACC6" w:themeFill="accent5"/>
            <w:vAlign w:val="center"/>
          </w:tcPr>
          <w:p w:rsidR="00C738B6" w:rsidRPr="00813EA7" w:rsidRDefault="00C738B6" w:rsidP="00F21F3A">
            <w:pPr>
              <w:jc w:val="center"/>
              <w:rPr>
                <w:rFonts w:asciiTheme="minorHAnsi" w:hAnsiTheme="minorHAnsi"/>
                <w:b/>
                <w:noProof/>
                <w:color w:val="FFFFFF" w:themeColor="background1"/>
                <w:szCs w:val="22"/>
                <w:lang w:val="es-CO"/>
              </w:rPr>
            </w:pPr>
            <w:r w:rsidRPr="00813EA7">
              <w:rPr>
                <w:rFonts w:asciiTheme="minorHAnsi" w:hAnsiTheme="minorHAnsi"/>
                <w:b/>
                <w:noProof/>
                <w:color w:val="FFFFFF" w:themeColor="background1"/>
                <w:szCs w:val="22"/>
                <w:lang w:val="es-CO"/>
              </w:rPr>
              <w:t>Responsables (S)</w:t>
            </w:r>
          </w:p>
        </w:tc>
        <w:tc>
          <w:tcPr>
            <w:tcW w:w="2341" w:type="dxa"/>
          </w:tcPr>
          <w:p w:rsidR="00C738B6" w:rsidRPr="00813EA7" w:rsidRDefault="00C738B6" w:rsidP="00F21F3A">
            <w:pPr>
              <w:rPr>
                <w:rFonts w:asciiTheme="minorHAnsi" w:hAnsiTheme="minorHAnsi"/>
                <w:noProof/>
                <w:color w:val="000000"/>
                <w:sz w:val="22"/>
                <w:szCs w:val="22"/>
                <w:lang w:val="es-CO"/>
              </w:rPr>
            </w:pPr>
            <w:r w:rsidRPr="00813EA7">
              <w:rPr>
                <w:rFonts w:asciiTheme="minorHAnsi" w:hAnsiTheme="minorHAnsi"/>
                <w:bCs/>
                <w:noProof/>
                <w:color w:val="000000"/>
                <w:sz w:val="22"/>
                <w:szCs w:val="22"/>
                <w:lang w:val="es-CO"/>
              </w:rPr>
              <w:t>Indica las personas del grupo de trabajo que son responsables del o los cambios realizados en el documento.</w:t>
            </w:r>
          </w:p>
        </w:tc>
        <w:tc>
          <w:tcPr>
            <w:tcW w:w="1148" w:type="dxa"/>
          </w:tcPr>
          <w:p w:rsidR="00C738B6" w:rsidRPr="00813EA7" w:rsidRDefault="00C738B6" w:rsidP="00F21F3A">
            <w:pPr>
              <w:rPr>
                <w:rFonts w:asciiTheme="minorHAnsi" w:hAnsiTheme="minorHAnsi"/>
                <w:bCs/>
                <w:noProof/>
                <w:color w:val="000000"/>
                <w:sz w:val="22"/>
                <w:szCs w:val="22"/>
                <w:lang w:val="es-CO"/>
              </w:rPr>
            </w:pPr>
          </w:p>
        </w:tc>
        <w:tc>
          <w:tcPr>
            <w:tcW w:w="1148" w:type="dxa"/>
          </w:tcPr>
          <w:p w:rsidR="00C738B6" w:rsidRPr="00813EA7" w:rsidRDefault="00C738B6" w:rsidP="00F21F3A">
            <w:pPr>
              <w:rPr>
                <w:rFonts w:asciiTheme="minorHAnsi" w:hAnsiTheme="minorHAnsi"/>
                <w:bCs/>
                <w:noProof/>
                <w:color w:val="000000"/>
                <w:sz w:val="22"/>
                <w:szCs w:val="22"/>
                <w:lang w:val="es-CO"/>
              </w:rPr>
            </w:pPr>
          </w:p>
        </w:tc>
        <w:tc>
          <w:tcPr>
            <w:tcW w:w="1148" w:type="dxa"/>
          </w:tcPr>
          <w:p w:rsidR="00C738B6" w:rsidRPr="00813EA7" w:rsidRDefault="00C738B6" w:rsidP="00F21F3A">
            <w:pPr>
              <w:rPr>
                <w:rFonts w:asciiTheme="minorHAnsi" w:hAnsiTheme="minorHAnsi"/>
                <w:bCs/>
                <w:noProof/>
                <w:color w:val="000000"/>
                <w:sz w:val="22"/>
                <w:szCs w:val="22"/>
                <w:lang w:val="es-CO"/>
              </w:rPr>
            </w:pPr>
          </w:p>
        </w:tc>
        <w:tc>
          <w:tcPr>
            <w:tcW w:w="1148" w:type="dxa"/>
          </w:tcPr>
          <w:p w:rsidR="00C738B6" w:rsidRPr="00813EA7" w:rsidRDefault="00C738B6" w:rsidP="00F21F3A">
            <w:pPr>
              <w:rPr>
                <w:rFonts w:asciiTheme="minorHAnsi" w:hAnsiTheme="minorHAnsi"/>
                <w:bCs/>
                <w:noProof/>
                <w:color w:val="000000"/>
                <w:sz w:val="22"/>
                <w:szCs w:val="22"/>
                <w:lang w:val="es-CO"/>
              </w:rPr>
            </w:pPr>
          </w:p>
        </w:tc>
      </w:tr>
    </w:tbl>
    <w:p w:rsidR="00AC3A24" w:rsidRPr="00813EA7" w:rsidRDefault="00255891" w:rsidP="001860E0">
      <w:pPr>
        <w:rPr>
          <w:rFonts w:asciiTheme="minorHAnsi" w:hAnsiTheme="minorHAnsi"/>
          <w:b/>
          <w:noProof/>
          <w:color w:val="000000"/>
          <w:sz w:val="28"/>
          <w:szCs w:val="22"/>
          <w:lang w:val="es-CO"/>
        </w:rPr>
      </w:pPr>
      <w:r w:rsidRPr="00813EA7">
        <w:rPr>
          <w:rFonts w:asciiTheme="minorHAnsi" w:hAnsiTheme="minorHAnsi"/>
          <w:b/>
          <w:noProof/>
          <w:color w:val="000000"/>
          <w:sz w:val="28"/>
          <w:szCs w:val="22"/>
          <w:lang w:val="es-CO"/>
        </w:rPr>
        <w:t>HISTORIAL DE CAMBIO</w:t>
      </w:r>
    </w:p>
    <w:p w:rsidR="00C738B6" w:rsidRPr="00813EA7" w:rsidRDefault="00C738B6"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1860E0">
      <w:pPr>
        <w:rPr>
          <w:rFonts w:asciiTheme="minorHAnsi" w:hAnsiTheme="minorHAnsi"/>
          <w:b/>
          <w:noProof/>
          <w:color w:val="000000"/>
          <w:sz w:val="28"/>
          <w:szCs w:val="22"/>
          <w:lang w:val="es-CO"/>
        </w:rPr>
      </w:pPr>
    </w:p>
    <w:p w:rsidR="00F21F3A" w:rsidRPr="00813EA7" w:rsidRDefault="00F21F3A" w:rsidP="00F21F3A">
      <w:pPr>
        <w:jc w:val="center"/>
        <w:rPr>
          <w:rFonts w:asciiTheme="minorHAnsi" w:hAnsiTheme="minorHAnsi"/>
          <w:b/>
          <w:noProof/>
          <w:color w:val="000000"/>
          <w:sz w:val="22"/>
          <w:szCs w:val="22"/>
          <w:lang w:val="es-CO"/>
        </w:rPr>
        <w:sectPr w:rsidR="00F21F3A" w:rsidRPr="00813EA7" w:rsidSect="00E66A63">
          <w:pgSz w:w="16838" w:h="11906" w:orient="landscape"/>
          <w:pgMar w:top="1701" w:right="1418" w:bottom="1701" w:left="1418" w:header="709" w:footer="709" w:gutter="0"/>
          <w:cols w:space="708"/>
          <w:docGrid w:linePitch="360"/>
        </w:sectPr>
      </w:pPr>
      <w:r w:rsidRPr="00813EA7">
        <w:rPr>
          <w:rFonts w:asciiTheme="minorHAnsi" w:hAnsiTheme="minorHAnsi"/>
          <w:b/>
          <w:noProof/>
          <w:color w:val="000000"/>
          <w:sz w:val="22"/>
          <w:szCs w:val="22"/>
          <w:lang w:val="es-CO"/>
        </w:rPr>
        <w:t>Tabla 1: Historial de cambios</w:t>
      </w:r>
    </w:p>
    <w:p w:rsidR="00255891" w:rsidRPr="00813EA7" w:rsidRDefault="00F21F3A" w:rsidP="00F21F3A">
      <w:pPr>
        <w:rPr>
          <w:rFonts w:asciiTheme="minorHAnsi" w:hAnsiTheme="minorHAnsi"/>
        </w:rPr>
      </w:pPr>
      <w:r w:rsidRPr="00813EA7">
        <w:rPr>
          <w:rFonts w:asciiTheme="minorHAnsi" w:hAnsiTheme="minorHAnsi"/>
          <w:sz w:val="28"/>
        </w:rPr>
        <w:lastRenderedPageBreak/>
        <w:t>P</w:t>
      </w:r>
      <w:r w:rsidR="00255891" w:rsidRPr="00813EA7">
        <w:rPr>
          <w:rFonts w:asciiTheme="minorHAnsi" w:hAnsiTheme="minorHAnsi"/>
          <w:sz w:val="28"/>
        </w:rPr>
        <w:t>REFACIO</w:t>
      </w: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D7F64">
      <w:pPr>
        <w:jc w:val="center"/>
        <w:rPr>
          <w:rFonts w:asciiTheme="minorHAnsi" w:hAnsiTheme="minorHAnsi"/>
          <w:noProof/>
          <w:color w:val="000000"/>
          <w:sz w:val="22"/>
          <w:szCs w:val="22"/>
          <w:lang w:val="es-CO"/>
        </w:rPr>
      </w:pPr>
    </w:p>
    <w:p w:rsidR="00255891" w:rsidRPr="00813EA7" w:rsidRDefault="00255891" w:rsidP="00501D20">
      <w:p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813EA7" w:rsidRDefault="00255891" w:rsidP="00501D20">
      <w:pPr>
        <w:jc w:val="both"/>
        <w:rPr>
          <w:rFonts w:asciiTheme="minorHAnsi" w:hAnsiTheme="minorHAnsi"/>
          <w:noProof/>
          <w:color w:val="000000"/>
          <w:sz w:val="22"/>
          <w:szCs w:val="22"/>
          <w:lang w:val="es-CO"/>
        </w:rPr>
      </w:pPr>
    </w:p>
    <w:p w:rsidR="00255891" w:rsidRPr="00813EA7" w:rsidRDefault="00255891" w:rsidP="00501D20">
      <w:pPr>
        <w:jc w:val="both"/>
        <w:rPr>
          <w:rFonts w:asciiTheme="minorHAnsi" w:hAnsiTheme="minorHAnsi"/>
          <w:noProof/>
          <w:color w:val="000000"/>
          <w:sz w:val="22"/>
          <w:szCs w:val="22"/>
          <w:lang w:val="es-CO"/>
        </w:rPr>
      </w:pPr>
    </w:p>
    <w:p w:rsidR="00255891" w:rsidRPr="00813EA7" w:rsidRDefault="00255891" w:rsidP="00501D20">
      <w:p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813EA7" w:rsidRDefault="00255891" w:rsidP="00501D20">
      <w:pPr>
        <w:jc w:val="both"/>
        <w:rPr>
          <w:rFonts w:asciiTheme="minorHAnsi" w:hAnsiTheme="minorHAnsi"/>
          <w:noProof/>
          <w:color w:val="000000"/>
          <w:sz w:val="22"/>
          <w:szCs w:val="22"/>
          <w:lang w:val="es-CO"/>
        </w:rPr>
      </w:pPr>
    </w:p>
    <w:p w:rsidR="00255891" w:rsidRPr="00813EA7" w:rsidRDefault="00255891" w:rsidP="00501D20">
      <w:pPr>
        <w:jc w:val="both"/>
        <w:rPr>
          <w:rFonts w:asciiTheme="minorHAnsi" w:hAnsiTheme="minorHAnsi"/>
          <w:noProof/>
          <w:color w:val="000000"/>
          <w:sz w:val="22"/>
          <w:szCs w:val="22"/>
          <w:lang w:val="es-CO"/>
        </w:rPr>
      </w:pPr>
    </w:p>
    <w:p w:rsidR="00255891" w:rsidRPr="00813EA7" w:rsidRDefault="00255891" w:rsidP="00501D20">
      <w:p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813EA7" w:rsidRDefault="00255891" w:rsidP="00501D20">
      <w:pPr>
        <w:jc w:val="both"/>
        <w:rPr>
          <w:rFonts w:asciiTheme="minorHAnsi" w:hAnsiTheme="minorHAnsi"/>
          <w:noProof/>
          <w:color w:val="000000"/>
          <w:sz w:val="22"/>
          <w:szCs w:val="22"/>
          <w:lang w:val="es-CO"/>
        </w:rPr>
      </w:pPr>
    </w:p>
    <w:p w:rsidR="00255891" w:rsidRPr="00813EA7" w:rsidRDefault="00255891" w:rsidP="00501D20">
      <w:pPr>
        <w:jc w:val="both"/>
        <w:rPr>
          <w:rFonts w:asciiTheme="minorHAnsi" w:hAnsiTheme="minorHAnsi"/>
          <w:noProof/>
          <w:color w:val="000000"/>
          <w:sz w:val="22"/>
          <w:szCs w:val="22"/>
          <w:lang w:val="es-CO"/>
        </w:rPr>
      </w:pPr>
    </w:p>
    <w:p w:rsidR="00255891" w:rsidRPr="00813EA7" w:rsidRDefault="00255891">
      <w:pPr>
        <w:rPr>
          <w:rFonts w:asciiTheme="minorHAnsi" w:hAnsiTheme="minorHAnsi"/>
          <w:b/>
          <w:noProof/>
          <w:color w:val="000000"/>
          <w:sz w:val="22"/>
          <w:szCs w:val="22"/>
          <w:lang w:val="es-CO"/>
        </w:rPr>
      </w:pPr>
      <w:r w:rsidRPr="00813EA7">
        <w:rPr>
          <w:rFonts w:asciiTheme="minorHAnsi" w:hAnsiTheme="minorHAnsi"/>
          <w:b/>
          <w:noProof/>
          <w:color w:val="000000"/>
          <w:sz w:val="22"/>
          <w:szCs w:val="22"/>
          <w:lang w:val="es-CO"/>
        </w:rPr>
        <w:br w:type="page"/>
      </w:r>
    </w:p>
    <w:p w:rsidR="00255891" w:rsidRPr="00813EA7" w:rsidRDefault="00255891" w:rsidP="002D1849">
      <w:pPr>
        <w:jc w:val="center"/>
        <w:rPr>
          <w:rFonts w:asciiTheme="minorHAnsi" w:hAnsiTheme="minorHAnsi"/>
          <w:b/>
          <w:noProof/>
          <w:color w:val="000000"/>
          <w:sz w:val="28"/>
          <w:szCs w:val="22"/>
          <w:lang w:val="es-CO"/>
        </w:rPr>
      </w:pPr>
      <w:r w:rsidRPr="00813EA7">
        <w:rPr>
          <w:rFonts w:asciiTheme="minorHAnsi" w:hAnsiTheme="minorHAnsi"/>
          <w:b/>
          <w:noProof/>
          <w:color w:val="000000"/>
          <w:sz w:val="28"/>
          <w:szCs w:val="22"/>
          <w:lang w:val="es-CO"/>
        </w:rPr>
        <w:lastRenderedPageBreak/>
        <w:t>TABLA DE CONTENIDO</w:t>
      </w:r>
    </w:p>
    <w:p w:rsidR="00255891" w:rsidRPr="00813EA7" w:rsidRDefault="00255891" w:rsidP="002D1849">
      <w:pPr>
        <w:jc w:val="center"/>
        <w:rPr>
          <w:rFonts w:asciiTheme="minorHAnsi" w:hAnsiTheme="minorHAnsi"/>
          <w:noProof/>
          <w:color w:val="000000"/>
          <w:sz w:val="22"/>
          <w:szCs w:val="22"/>
          <w:lang w:val="es-CO"/>
        </w:rPr>
      </w:pPr>
    </w:p>
    <w:p w:rsidR="00255891" w:rsidRPr="00813EA7" w:rsidRDefault="008E7A40">
      <w:pPr>
        <w:pStyle w:val="TDC1"/>
        <w:tabs>
          <w:tab w:val="right" w:leader="dot" w:pos="8494"/>
        </w:tabs>
        <w:rPr>
          <w:rFonts w:asciiTheme="minorHAnsi" w:hAnsiTheme="minorHAnsi"/>
          <w:noProof/>
          <w:color w:val="000000"/>
          <w:sz w:val="22"/>
          <w:szCs w:val="22"/>
          <w:lang w:val="es-CO" w:eastAsia="es-CO"/>
        </w:rPr>
      </w:pPr>
      <w:r w:rsidRPr="008E7A40">
        <w:rPr>
          <w:rFonts w:asciiTheme="minorHAnsi" w:hAnsiTheme="minorHAnsi"/>
          <w:color w:val="000000"/>
          <w:sz w:val="22"/>
          <w:szCs w:val="22"/>
        </w:rPr>
        <w:fldChar w:fldCharType="begin"/>
      </w:r>
      <w:r w:rsidR="00255891" w:rsidRPr="00813EA7">
        <w:rPr>
          <w:rFonts w:asciiTheme="minorHAnsi" w:hAnsiTheme="minorHAnsi"/>
          <w:color w:val="000000"/>
          <w:sz w:val="22"/>
          <w:szCs w:val="22"/>
        </w:rPr>
        <w:instrText xml:space="preserve"> TOC \o "1-3" \h \z \u </w:instrText>
      </w:r>
      <w:r w:rsidRPr="008E7A40">
        <w:rPr>
          <w:rFonts w:asciiTheme="minorHAnsi" w:hAnsiTheme="minorHAnsi"/>
          <w:color w:val="000000"/>
          <w:sz w:val="22"/>
          <w:szCs w:val="22"/>
        </w:rPr>
        <w:fldChar w:fldCharType="separate"/>
      </w:r>
      <w:hyperlink w:anchor="_Toc222758298" w:history="1">
        <w:r w:rsidR="00255891" w:rsidRPr="00813EA7">
          <w:rPr>
            <w:rStyle w:val="Hipervnculo"/>
            <w:rFonts w:asciiTheme="minorHAnsi" w:hAnsiTheme="minorHAnsi"/>
            <w:noProof/>
            <w:color w:val="000000"/>
            <w:sz w:val="22"/>
            <w:szCs w:val="22"/>
            <w:lang w:val="es-CO"/>
          </w:rPr>
          <w:t>PAGINA DE FIRMAS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_Toc222758298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right" w:leader="dot" w:pos="8494"/>
        </w:tabs>
        <w:rPr>
          <w:rFonts w:asciiTheme="minorHAnsi" w:hAnsiTheme="minorHAnsi"/>
          <w:noProof/>
          <w:color w:val="000000"/>
          <w:sz w:val="22"/>
          <w:szCs w:val="22"/>
          <w:lang w:val="es-CO" w:eastAsia="es-CO"/>
        </w:rPr>
      </w:pPr>
      <w:hyperlink w:anchor="_Toc222758299" w:history="1">
        <w:r w:rsidR="00255891" w:rsidRPr="00813EA7">
          <w:rPr>
            <w:rStyle w:val="Hipervnculo"/>
            <w:rFonts w:asciiTheme="minorHAnsi" w:hAnsiTheme="minorHAnsi"/>
            <w:noProof/>
            <w:color w:val="000000"/>
            <w:sz w:val="22"/>
            <w:szCs w:val="22"/>
            <w:lang w:val="es-CO"/>
          </w:rPr>
          <w:t>LISTA DE FIGURAS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_Toc222758299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7</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right" w:leader="dot" w:pos="8494"/>
        </w:tabs>
        <w:rPr>
          <w:rFonts w:asciiTheme="minorHAnsi" w:hAnsiTheme="minorHAnsi"/>
          <w:noProof/>
          <w:color w:val="000000"/>
          <w:sz w:val="22"/>
          <w:szCs w:val="22"/>
          <w:lang w:val="es-CO" w:eastAsia="es-CO"/>
        </w:rPr>
      </w:pPr>
      <w:hyperlink w:anchor="_Toc222758300" w:history="1">
        <w:r w:rsidR="00255891" w:rsidRPr="00813EA7">
          <w:rPr>
            <w:rStyle w:val="Hipervnculo"/>
            <w:rFonts w:asciiTheme="minorHAnsi" w:hAnsiTheme="minorHAnsi"/>
            <w:noProof/>
            <w:color w:val="000000"/>
            <w:sz w:val="22"/>
            <w:szCs w:val="22"/>
          </w:rPr>
          <w:t>LISTA DE TABLAS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8</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right" w:leader="dot" w:pos="8494"/>
        </w:tabs>
        <w:rPr>
          <w:rFonts w:asciiTheme="minorHAnsi" w:hAnsiTheme="minorHAnsi"/>
          <w:noProof/>
          <w:color w:val="000000"/>
          <w:sz w:val="22"/>
          <w:szCs w:val="22"/>
          <w:lang w:val="es-CO" w:eastAsia="es-CO"/>
        </w:rPr>
      </w:pPr>
      <w:hyperlink w:anchor="_Toc222758301" w:history="1">
        <w:r w:rsidR="00255891" w:rsidRPr="00813EA7">
          <w:rPr>
            <w:rStyle w:val="Hipervnculo"/>
            <w:rFonts w:asciiTheme="minorHAnsi" w:hAnsiTheme="minorHAnsi"/>
            <w:noProof/>
            <w:color w:val="000000"/>
            <w:sz w:val="22"/>
            <w:szCs w:val="22"/>
            <w:lang w:val="es-CO"/>
          </w:rPr>
          <w:t>1. VISION GENERAL DEL PROYECTO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_Toc222758301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9</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02" w:history="1">
        <w:r w:rsidR="00255891" w:rsidRPr="00813EA7">
          <w:rPr>
            <w:rStyle w:val="Hipervnculo"/>
            <w:rFonts w:asciiTheme="minorHAnsi" w:hAnsiTheme="minorHAnsi"/>
            <w:noProof/>
            <w:color w:val="000000"/>
            <w:sz w:val="22"/>
            <w:szCs w:val="22"/>
          </w:rPr>
          <w:t>1.1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RESUMEN DEL PROYECTO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_Toc222758302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03" w:history="1">
        <w:r w:rsidR="00255891" w:rsidRPr="00813EA7">
          <w:rPr>
            <w:rStyle w:val="Hipervnculo"/>
            <w:rFonts w:asciiTheme="minorHAnsi" w:hAnsiTheme="minorHAnsi"/>
            <w:noProof/>
            <w:color w:val="000000"/>
            <w:sz w:val="22"/>
            <w:szCs w:val="22"/>
          </w:rPr>
          <w:t>1.1.1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Propósito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_Toc222758303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04" w:history="1">
        <w:r w:rsidR="00255891" w:rsidRPr="00813EA7">
          <w:rPr>
            <w:rStyle w:val="Hipervnculo"/>
            <w:rFonts w:asciiTheme="minorHAnsi" w:hAnsiTheme="minorHAnsi"/>
            <w:noProof/>
            <w:color w:val="000000"/>
            <w:sz w:val="22"/>
            <w:szCs w:val="22"/>
            <w:lang w:val="es-CO"/>
          </w:rPr>
          <w:t>1.1.2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Alcance</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_Toc222758304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05" w:history="1">
        <w:r w:rsidR="00255891" w:rsidRPr="00813EA7">
          <w:rPr>
            <w:rStyle w:val="Hipervnculo"/>
            <w:rFonts w:asciiTheme="minorHAnsi" w:hAnsiTheme="minorHAnsi"/>
            <w:noProof/>
            <w:color w:val="000000"/>
            <w:sz w:val="22"/>
            <w:szCs w:val="22"/>
            <w:lang w:val="es-CO"/>
          </w:rPr>
          <w:t>1.1.3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Objetivos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_Toc222758305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10</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06" w:history="1">
        <w:r w:rsidR="00255891" w:rsidRPr="00813EA7">
          <w:rPr>
            <w:rStyle w:val="Hipervnculo"/>
            <w:rFonts w:asciiTheme="minorHAnsi" w:hAnsiTheme="minorHAnsi"/>
            <w:noProof/>
            <w:color w:val="000000"/>
            <w:sz w:val="22"/>
            <w:szCs w:val="22"/>
          </w:rPr>
          <w:t>1.1.4</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Suposiciones y Restricciones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_Toc222758306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10</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07" w:history="1">
        <w:r w:rsidR="00255891" w:rsidRPr="00813EA7">
          <w:rPr>
            <w:rStyle w:val="Hipervnculo"/>
            <w:rFonts w:asciiTheme="minorHAnsi" w:hAnsiTheme="minorHAnsi"/>
            <w:noProof/>
            <w:color w:val="000000"/>
            <w:sz w:val="22"/>
            <w:szCs w:val="22"/>
          </w:rPr>
          <w:t>1.1.5</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Entregables del Proyecto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_Toc222758307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12</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08" w:history="1">
        <w:r w:rsidR="00255891" w:rsidRPr="00813EA7">
          <w:rPr>
            <w:rStyle w:val="Hipervnculo"/>
            <w:rFonts w:asciiTheme="minorHAnsi" w:hAnsiTheme="minorHAnsi"/>
            <w:noProof/>
            <w:color w:val="000000"/>
            <w:sz w:val="22"/>
            <w:szCs w:val="22"/>
          </w:rPr>
          <w:t>1.1.6</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Resumen de Calendarización y Presupuesto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14</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09" w:history="1">
        <w:r w:rsidR="00255891" w:rsidRPr="00813EA7">
          <w:rPr>
            <w:rStyle w:val="Hipervnculo"/>
            <w:rFonts w:asciiTheme="minorHAnsi" w:hAnsiTheme="minorHAnsi"/>
            <w:noProof/>
            <w:color w:val="000000"/>
            <w:sz w:val="22"/>
            <w:szCs w:val="22"/>
          </w:rPr>
          <w:t>1.2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EVOLUCIÓN DEL PLAN</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_Toc222758309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16</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left" w:pos="480"/>
          <w:tab w:val="right" w:leader="dot" w:pos="8494"/>
        </w:tabs>
        <w:rPr>
          <w:rFonts w:asciiTheme="minorHAnsi" w:hAnsiTheme="minorHAnsi"/>
          <w:noProof/>
          <w:color w:val="000000"/>
          <w:sz w:val="22"/>
          <w:szCs w:val="22"/>
          <w:lang w:val="es-CO" w:eastAsia="es-CO"/>
        </w:rPr>
      </w:pPr>
      <w:hyperlink w:anchor="_Toc222758310" w:history="1">
        <w:r w:rsidR="00255891" w:rsidRPr="00813EA7">
          <w:rPr>
            <w:rStyle w:val="Hipervnculo"/>
            <w:rFonts w:asciiTheme="minorHAnsi" w:hAnsiTheme="minorHAnsi"/>
            <w:noProof/>
            <w:color w:val="000000"/>
            <w:sz w:val="22"/>
            <w:szCs w:val="22"/>
            <w:lang w:val="es-CO"/>
          </w:rPr>
          <w:t>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REFERENCIAS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16</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left" w:pos="480"/>
          <w:tab w:val="right" w:leader="dot" w:pos="8494"/>
        </w:tabs>
        <w:rPr>
          <w:rFonts w:asciiTheme="minorHAnsi" w:hAnsiTheme="minorHAnsi"/>
          <w:noProof/>
          <w:color w:val="000000"/>
          <w:sz w:val="22"/>
          <w:szCs w:val="22"/>
          <w:lang w:val="es-CO" w:eastAsia="es-CO"/>
        </w:rPr>
      </w:pPr>
      <w:hyperlink w:anchor="_Toc222758311" w:history="1">
        <w:r w:rsidR="00255891" w:rsidRPr="00813EA7">
          <w:rPr>
            <w:rStyle w:val="Hipervnculo"/>
            <w:rFonts w:asciiTheme="minorHAnsi" w:hAnsiTheme="minorHAnsi"/>
            <w:noProof/>
            <w:color w:val="000000"/>
            <w:sz w:val="22"/>
            <w:szCs w:val="22"/>
            <w:lang w:val="es-CO"/>
          </w:rPr>
          <w:t>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DEFINICIONES Y ACRONIMOS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_Toc222758311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17</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left" w:pos="480"/>
          <w:tab w:val="right" w:leader="dot" w:pos="8494"/>
        </w:tabs>
        <w:rPr>
          <w:rFonts w:asciiTheme="minorHAnsi" w:hAnsiTheme="minorHAnsi"/>
          <w:noProof/>
          <w:color w:val="000000"/>
          <w:sz w:val="22"/>
          <w:szCs w:val="22"/>
          <w:lang w:val="es-CO" w:eastAsia="es-CO"/>
        </w:rPr>
      </w:pPr>
      <w:hyperlink w:anchor="_Toc222758312" w:history="1">
        <w:r w:rsidR="00255891" w:rsidRPr="00813EA7">
          <w:rPr>
            <w:rStyle w:val="Hipervnculo"/>
            <w:rFonts w:asciiTheme="minorHAnsi" w:hAnsiTheme="minorHAnsi"/>
            <w:noProof/>
            <w:color w:val="000000"/>
            <w:sz w:val="22"/>
            <w:szCs w:val="22"/>
            <w:lang w:val="es-CO"/>
          </w:rPr>
          <w:t>4.</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ORGANIZACIÓN DEL PROYECTO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_Toc222758312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18</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13" w:history="1">
        <w:r w:rsidR="00255891" w:rsidRPr="00813EA7">
          <w:rPr>
            <w:rStyle w:val="Hipervnculo"/>
            <w:rFonts w:asciiTheme="minorHAnsi" w:hAnsiTheme="minorHAnsi"/>
            <w:noProof/>
            <w:color w:val="000000"/>
            <w:sz w:val="22"/>
            <w:szCs w:val="22"/>
          </w:rPr>
          <w:t>4.1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Interfaces Externas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_Toc222758313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18</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14" w:history="1">
        <w:r w:rsidR="00255891" w:rsidRPr="00813EA7">
          <w:rPr>
            <w:rStyle w:val="Hipervnculo"/>
            <w:rFonts w:asciiTheme="minorHAnsi" w:hAnsiTheme="minorHAnsi"/>
            <w:noProof/>
            <w:color w:val="000000"/>
            <w:sz w:val="22"/>
            <w:szCs w:val="22"/>
          </w:rPr>
          <w:t>4.2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Estructura Interna</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_Toc222758314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18</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15" w:history="1">
        <w:r w:rsidR="00255891" w:rsidRPr="00813EA7">
          <w:rPr>
            <w:rStyle w:val="Hipervnculo"/>
            <w:rFonts w:asciiTheme="minorHAnsi" w:hAnsiTheme="minorHAnsi"/>
            <w:noProof/>
            <w:color w:val="000000"/>
            <w:sz w:val="22"/>
            <w:szCs w:val="22"/>
          </w:rPr>
          <w:t>4.3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Roles y Responsabilidades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_Toc222758315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18</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left" w:pos="480"/>
          <w:tab w:val="right" w:leader="dot" w:pos="8494"/>
        </w:tabs>
        <w:rPr>
          <w:rFonts w:asciiTheme="minorHAnsi" w:hAnsiTheme="minorHAnsi"/>
          <w:noProof/>
          <w:color w:val="000000"/>
          <w:sz w:val="22"/>
          <w:szCs w:val="22"/>
          <w:lang w:val="es-CO" w:eastAsia="es-CO"/>
        </w:rPr>
      </w:pPr>
      <w:hyperlink w:anchor="_Toc222758316" w:history="1">
        <w:r w:rsidR="00255891" w:rsidRPr="00813EA7">
          <w:rPr>
            <w:rStyle w:val="Hipervnculo"/>
            <w:rFonts w:asciiTheme="minorHAnsi" w:hAnsiTheme="minorHAnsi"/>
            <w:noProof/>
            <w:color w:val="000000"/>
            <w:sz w:val="22"/>
            <w:szCs w:val="22"/>
            <w:lang w:val="es-CO"/>
          </w:rPr>
          <w:t>5.</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PROCESOS DE GESTIÓN</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_Toc222758316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17" w:history="1">
        <w:r w:rsidR="00255891" w:rsidRPr="00813EA7">
          <w:rPr>
            <w:rStyle w:val="Hipervnculo"/>
            <w:rFonts w:asciiTheme="minorHAnsi" w:hAnsiTheme="minorHAnsi"/>
            <w:noProof/>
            <w:color w:val="000000"/>
            <w:sz w:val="22"/>
            <w:szCs w:val="22"/>
          </w:rPr>
          <w:t>5.1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ARRANQUE</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_Toc222758317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18" w:history="1">
        <w:r w:rsidR="00255891" w:rsidRPr="00813EA7">
          <w:rPr>
            <w:rStyle w:val="Hipervnculo"/>
            <w:rFonts w:asciiTheme="minorHAnsi" w:hAnsiTheme="minorHAnsi"/>
            <w:noProof/>
            <w:color w:val="000000"/>
            <w:sz w:val="22"/>
            <w:szCs w:val="22"/>
          </w:rPr>
          <w:t>5.1.1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Estimación</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19" w:history="1">
        <w:r w:rsidR="00255891" w:rsidRPr="00813EA7">
          <w:rPr>
            <w:rStyle w:val="Hipervnculo"/>
            <w:rFonts w:asciiTheme="minorHAnsi" w:hAnsiTheme="minorHAnsi"/>
            <w:noProof/>
            <w:color w:val="000000"/>
            <w:sz w:val="22"/>
            <w:szCs w:val="22"/>
          </w:rPr>
          <w:t>5.1.2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Personal</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_Toc222758319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0" w:history="1">
        <w:r w:rsidR="00255891" w:rsidRPr="00813EA7">
          <w:rPr>
            <w:rStyle w:val="Hipervnculo"/>
            <w:rFonts w:asciiTheme="minorHAnsi" w:hAnsiTheme="minorHAnsi"/>
            <w:noProof/>
            <w:color w:val="000000"/>
            <w:sz w:val="22"/>
            <w:szCs w:val="22"/>
          </w:rPr>
          <w:t>5.1.3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Entrenamiento de Personal</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21" w:history="1">
        <w:r w:rsidR="00255891" w:rsidRPr="00813EA7">
          <w:rPr>
            <w:rStyle w:val="Hipervnculo"/>
            <w:rFonts w:asciiTheme="minorHAnsi" w:hAnsiTheme="minorHAnsi"/>
            <w:noProof/>
            <w:color w:val="000000"/>
            <w:sz w:val="22"/>
            <w:szCs w:val="22"/>
            <w:lang w:val="es-CO"/>
          </w:rPr>
          <w:t>5.2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TRABAJO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_Toc222758321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2" w:history="1">
        <w:r w:rsidR="00255891" w:rsidRPr="00813EA7">
          <w:rPr>
            <w:rStyle w:val="Hipervnculo"/>
            <w:rFonts w:asciiTheme="minorHAnsi" w:hAnsiTheme="minorHAnsi"/>
            <w:noProof/>
            <w:color w:val="000000"/>
            <w:sz w:val="22"/>
            <w:szCs w:val="22"/>
          </w:rPr>
          <w:t>5.2.1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Actividades de Trabajo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_Toc222758322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3" w:history="1">
        <w:r w:rsidR="00255891" w:rsidRPr="00813EA7">
          <w:rPr>
            <w:rStyle w:val="Hipervnculo"/>
            <w:rFonts w:asciiTheme="minorHAnsi" w:hAnsiTheme="minorHAnsi"/>
            <w:noProof/>
            <w:color w:val="000000"/>
            <w:sz w:val="22"/>
            <w:szCs w:val="22"/>
          </w:rPr>
          <w:t>5.2.2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Cronograma</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_Toc222758323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4" w:history="1">
        <w:r w:rsidR="00255891" w:rsidRPr="00813EA7">
          <w:rPr>
            <w:rStyle w:val="Hipervnculo"/>
            <w:rFonts w:asciiTheme="minorHAnsi" w:hAnsiTheme="minorHAnsi"/>
            <w:noProof/>
            <w:color w:val="000000"/>
            <w:sz w:val="22"/>
            <w:szCs w:val="22"/>
          </w:rPr>
          <w:t>5.2.3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Asignación De Recursos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_Toc222758324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5" w:history="1">
        <w:r w:rsidR="00255891" w:rsidRPr="00813EA7">
          <w:rPr>
            <w:rStyle w:val="Hipervnculo"/>
            <w:rFonts w:asciiTheme="minorHAnsi" w:hAnsiTheme="minorHAnsi"/>
            <w:noProof/>
            <w:color w:val="000000"/>
            <w:sz w:val="22"/>
            <w:szCs w:val="22"/>
          </w:rPr>
          <w:t>5.2.4</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Asignación De Presupuesto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_Toc222758325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26" w:history="1">
        <w:r w:rsidR="00255891" w:rsidRPr="00813EA7">
          <w:rPr>
            <w:rStyle w:val="Hipervnculo"/>
            <w:rFonts w:asciiTheme="minorHAnsi" w:hAnsiTheme="minorHAnsi"/>
            <w:noProof/>
            <w:color w:val="000000"/>
            <w:sz w:val="22"/>
            <w:szCs w:val="22"/>
            <w:lang w:val="es-CO"/>
          </w:rPr>
          <w:t>5.3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CONTROL</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_Toc222758326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7" w:history="1">
        <w:r w:rsidR="00255891" w:rsidRPr="00813EA7">
          <w:rPr>
            <w:rStyle w:val="Hipervnculo"/>
            <w:rFonts w:asciiTheme="minorHAnsi" w:hAnsiTheme="minorHAnsi"/>
            <w:noProof/>
            <w:color w:val="000000"/>
            <w:sz w:val="22"/>
            <w:szCs w:val="22"/>
            <w:lang w:val="es-CO"/>
          </w:rPr>
          <w:t>5.3.1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Control de requerimientos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_Toc222758327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8" w:history="1">
        <w:r w:rsidR="00255891" w:rsidRPr="00813EA7">
          <w:rPr>
            <w:rStyle w:val="Hipervnculo"/>
            <w:rFonts w:asciiTheme="minorHAnsi" w:hAnsiTheme="minorHAnsi"/>
            <w:noProof/>
            <w:color w:val="000000"/>
            <w:sz w:val="22"/>
            <w:szCs w:val="22"/>
            <w:lang w:val="es-CO"/>
          </w:rPr>
          <w:t>5.3.2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Control de cronograma</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29" w:history="1">
        <w:r w:rsidR="00255891" w:rsidRPr="00813EA7">
          <w:rPr>
            <w:rStyle w:val="Hipervnculo"/>
            <w:rFonts w:asciiTheme="minorHAnsi" w:hAnsiTheme="minorHAnsi"/>
            <w:noProof/>
            <w:color w:val="000000"/>
            <w:sz w:val="22"/>
            <w:szCs w:val="22"/>
            <w:lang w:val="es-CO"/>
          </w:rPr>
          <w:t>5.3.3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Control de Presupuesto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_Toc222758329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19</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30" w:history="1">
        <w:r w:rsidR="00255891" w:rsidRPr="00813EA7">
          <w:rPr>
            <w:rStyle w:val="Hipervnculo"/>
            <w:rFonts w:asciiTheme="minorHAnsi" w:hAnsiTheme="minorHAnsi"/>
            <w:noProof/>
            <w:color w:val="000000"/>
            <w:sz w:val="22"/>
            <w:szCs w:val="22"/>
            <w:lang w:val="es-CO"/>
          </w:rPr>
          <w:t>5.3.4</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Control de Calidad</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20</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31" w:history="1">
        <w:r w:rsidR="00255891" w:rsidRPr="00813EA7">
          <w:rPr>
            <w:rStyle w:val="Hipervnculo"/>
            <w:rFonts w:asciiTheme="minorHAnsi" w:hAnsiTheme="minorHAnsi"/>
            <w:noProof/>
            <w:color w:val="000000"/>
            <w:sz w:val="22"/>
            <w:szCs w:val="22"/>
            <w:lang w:val="es-CO"/>
          </w:rPr>
          <w:t>5.3.5</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Reportes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_Toc222758331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21</w:t>
        </w:r>
        <w:r w:rsidRPr="00813EA7">
          <w:rPr>
            <w:rFonts w:asciiTheme="minorHAnsi" w:hAnsiTheme="minorHAnsi"/>
            <w:noProof/>
            <w:webHidden/>
            <w:color w:val="000000"/>
            <w:sz w:val="22"/>
            <w:szCs w:val="22"/>
          </w:rPr>
          <w:fldChar w:fldCharType="end"/>
        </w:r>
      </w:hyperlink>
    </w:p>
    <w:p w:rsidR="00255891" w:rsidRPr="00813EA7" w:rsidRDefault="008E7A40">
      <w:pPr>
        <w:pStyle w:val="TDC3"/>
        <w:tabs>
          <w:tab w:val="left" w:pos="1320"/>
          <w:tab w:val="right" w:leader="dot" w:pos="8494"/>
        </w:tabs>
        <w:rPr>
          <w:rFonts w:asciiTheme="minorHAnsi" w:hAnsiTheme="minorHAnsi"/>
          <w:noProof/>
          <w:color w:val="000000"/>
          <w:sz w:val="22"/>
          <w:szCs w:val="22"/>
          <w:lang w:val="es-CO" w:eastAsia="es-CO"/>
        </w:rPr>
      </w:pPr>
      <w:hyperlink w:anchor="_Toc222758332" w:history="1">
        <w:r w:rsidR="00255891" w:rsidRPr="00813EA7">
          <w:rPr>
            <w:rStyle w:val="Hipervnculo"/>
            <w:rFonts w:asciiTheme="minorHAnsi" w:hAnsiTheme="minorHAnsi"/>
            <w:noProof/>
            <w:color w:val="000000"/>
            <w:sz w:val="22"/>
            <w:szCs w:val="22"/>
            <w:lang w:val="es-CO"/>
          </w:rPr>
          <w:t>5.3.6</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Recolección de Métricas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_Toc222758332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23</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33" w:history="1">
        <w:r w:rsidR="00255891" w:rsidRPr="00813EA7">
          <w:rPr>
            <w:rStyle w:val="Hipervnculo"/>
            <w:rFonts w:asciiTheme="minorHAnsi" w:hAnsiTheme="minorHAnsi"/>
            <w:noProof/>
            <w:color w:val="000000"/>
            <w:sz w:val="22"/>
            <w:szCs w:val="22"/>
            <w:lang w:val="es-CO"/>
          </w:rPr>
          <w:t>5.4</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ADMINISTRACIÓN DE RIEGOS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_Toc222758333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23</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34" w:history="1">
        <w:r w:rsidR="00255891" w:rsidRPr="00813EA7">
          <w:rPr>
            <w:rStyle w:val="Hipervnculo"/>
            <w:rFonts w:asciiTheme="minorHAnsi" w:hAnsiTheme="minorHAnsi"/>
            <w:noProof/>
            <w:color w:val="000000"/>
            <w:sz w:val="22"/>
            <w:szCs w:val="22"/>
          </w:rPr>
          <w:t>5.5</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CIERRE</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_Toc222758334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23</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left" w:pos="480"/>
          <w:tab w:val="right" w:leader="dot" w:pos="8494"/>
        </w:tabs>
        <w:rPr>
          <w:rFonts w:asciiTheme="minorHAnsi" w:hAnsiTheme="minorHAnsi"/>
          <w:noProof/>
          <w:color w:val="000000"/>
          <w:sz w:val="22"/>
          <w:szCs w:val="22"/>
          <w:lang w:val="es-CO" w:eastAsia="es-CO"/>
        </w:rPr>
      </w:pPr>
      <w:hyperlink w:anchor="_Toc222758335" w:history="1">
        <w:r w:rsidR="00255891" w:rsidRPr="00813EA7">
          <w:rPr>
            <w:rStyle w:val="Hipervnculo"/>
            <w:rFonts w:asciiTheme="minorHAnsi" w:hAnsiTheme="minorHAnsi"/>
            <w:noProof/>
            <w:color w:val="000000"/>
            <w:sz w:val="22"/>
            <w:szCs w:val="22"/>
            <w:lang w:val="es-CO"/>
          </w:rPr>
          <w:t>6.</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PROCESOS TÉCNICOS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_Toc222758335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24</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36" w:history="1">
        <w:r w:rsidR="00255891" w:rsidRPr="00813EA7">
          <w:rPr>
            <w:rStyle w:val="Hipervnculo"/>
            <w:rFonts w:asciiTheme="minorHAnsi" w:hAnsiTheme="minorHAnsi"/>
            <w:noProof/>
            <w:color w:val="000000"/>
            <w:sz w:val="22"/>
            <w:szCs w:val="22"/>
          </w:rPr>
          <w:t>6.1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MODELO DE CICLO DE VIDA DEL PROCESO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_Toc222758336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24</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37" w:history="1">
        <w:r w:rsidR="00255891" w:rsidRPr="00813EA7">
          <w:rPr>
            <w:rStyle w:val="Hipervnculo"/>
            <w:rFonts w:asciiTheme="minorHAnsi" w:hAnsiTheme="minorHAnsi"/>
            <w:caps/>
            <w:noProof/>
            <w:color w:val="000000"/>
            <w:sz w:val="22"/>
            <w:szCs w:val="22"/>
          </w:rPr>
          <w:t>6.2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caps/>
            <w:noProof/>
            <w:color w:val="000000"/>
            <w:sz w:val="22"/>
            <w:szCs w:val="22"/>
          </w:rPr>
          <w:t>Métodos, Herramientas y Técnicas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_Toc222758337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24</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38" w:history="1">
        <w:r w:rsidR="00255891" w:rsidRPr="00813EA7">
          <w:rPr>
            <w:rStyle w:val="Hipervnculo"/>
            <w:rFonts w:asciiTheme="minorHAnsi" w:hAnsiTheme="minorHAnsi"/>
            <w:caps/>
            <w:noProof/>
            <w:color w:val="000000"/>
            <w:sz w:val="22"/>
            <w:szCs w:val="22"/>
          </w:rPr>
          <w:t>6.3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caps/>
            <w:noProof/>
            <w:color w:val="000000"/>
            <w:sz w:val="22"/>
            <w:szCs w:val="22"/>
          </w:rPr>
          <w:t>Plan de Infraestructura</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39" w:history="1">
        <w:r w:rsidR="00255891" w:rsidRPr="00813EA7">
          <w:rPr>
            <w:rStyle w:val="Hipervnculo"/>
            <w:rFonts w:asciiTheme="minorHAnsi" w:hAnsiTheme="minorHAnsi"/>
            <w:caps/>
            <w:noProof/>
            <w:color w:val="000000"/>
            <w:sz w:val="22"/>
            <w:szCs w:val="22"/>
            <w:lang w:val="es-CO"/>
          </w:rPr>
          <w:t>6.4</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caps/>
            <w:noProof/>
            <w:color w:val="000000"/>
            <w:sz w:val="22"/>
            <w:szCs w:val="22"/>
            <w:lang w:val="es-CO"/>
          </w:rPr>
          <w:t>Plan de Aceptación del Producto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_Toc222758339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24</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left" w:pos="480"/>
          <w:tab w:val="right" w:leader="dot" w:pos="8494"/>
        </w:tabs>
        <w:rPr>
          <w:rFonts w:asciiTheme="minorHAnsi" w:hAnsiTheme="minorHAnsi"/>
          <w:noProof/>
          <w:color w:val="000000"/>
          <w:sz w:val="22"/>
          <w:szCs w:val="22"/>
          <w:lang w:val="es-CO" w:eastAsia="es-CO"/>
        </w:rPr>
      </w:pPr>
      <w:hyperlink w:anchor="_Toc222758340" w:history="1">
        <w:r w:rsidR="00255891" w:rsidRPr="00813EA7">
          <w:rPr>
            <w:rStyle w:val="Hipervnculo"/>
            <w:rFonts w:asciiTheme="minorHAnsi" w:hAnsiTheme="minorHAnsi"/>
            <w:noProof/>
            <w:color w:val="000000"/>
            <w:sz w:val="22"/>
            <w:szCs w:val="22"/>
            <w:lang w:val="es-CO"/>
          </w:rPr>
          <w:t>7.</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PLAN DE PROCESOS DE SOPORTE</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1" w:history="1">
        <w:r w:rsidR="00255891" w:rsidRPr="00813EA7">
          <w:rPr>
            <w:rStyle w:val="Hipervnculo"/>
            <w:rFonts w:asciiTheme="minorHAnsi" w:hAnsiTheme="minorHAnsi"/>
            <w:noProof/>
            <w:color w:val="000000"/>
            <w:sz w:val="22"/>
            <w:szCs w:val="22"/>
          </w:rPr>
          <w:t>7.1</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ADMINISTRACIÓN DE LA CONFIGURACIÓN</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_Toc222758341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2" w:history="1">
        <w:r w:rsidR="00255891" w:rsidRPr="00813EA7">
          <w:rPr>
            <w:rStyle w:val="Hipervnculo"/>
            <w:rFonts w:asciiTheme="minorHAnsi" w:hAnsiTheme="minorHAnsi"/>
            <w:noProof/>
            <w:color w:val="000000"/>
            <w:sz w:val="22"/>
            <w:szCs w:val="22"/>
          </w:rPr>
          <w:t>7.2</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VERIFICACIÓN Y VALIDACIÓN</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_Toc222758342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3" w:history="1">
        <w:r w:rsidR="00255891" w:rsidRPr="00813EA7">
          <w:rPr>
            <w:rStyle w:val="Hipervnculo"/>
            <w:rFonts w:asciiTheme="minorHAnsi" w:hAnsiTheme="minorHAnsi"/>
            <w:noProof/>
            <w:color w:val="000000"/>
            <w:sz w:val="22"/>
            <w:szCs w:val="22"/>
          </w:rPr>
          <w:t>7.3</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DOCUMENTACIÓN</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_Toc222758343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4" w:history="1">
        <w:r w:rsidR="00255891" w:rsidRPr="00813EA7">
          <w:rPr>
            <w:rStyle w:val="Hipervnculo"/>
            <w:rFonts w:asciiTheme="minorHAnsi" w:hAnsiTheme="minorHAnsi"/>
            <w:noProof/>
            <w:color w:val="000000"/>
            <w:sz w:val="22"/>
            <w:szCs w:val="22"/>
          </w:rPr>
          <w:t>7.4</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ASEGURAMIENTO DE LA CALIDAD</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_Toc222758344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5" w:history="1">
        <w:r w:rsidR="00255891" w:rsidRPr="00813EA7">
          <w:rPr>
            <w:rStyle w:val="Hipervnculo"/>
            <w:rFonts w:asciiTheme="minorHAnsi" w:hAnsiTheme="minorHAnsi"/>
            <w:noProof/>
            <w:color w:val="000000"/>
            <w:sz w:val="22"/>
            <w:szCs w:val="22"/>
          </w:rPr>
          <w:t>7.5</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REVISIONES Y AUDITORIAS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_Toc222758345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6" w:history="1">
        <w:r w:rsidR="00255891" w:rsidRPr="00813EA7">
          <w:rPr>
            <w:rStyle w:val="Hipervnculo"/>
            <w:rFonts w:asciiTheme="minorHAnsi" w:hAnsiTheme="minorHAnsi"/>
            <w:noProof/>
            <w:color w:val="000000"/>
            <w:sz w:val="22"/>
            <w:szCs w:val="22"/>
          </w:rPr>
          <w:t>7.6</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RESOLUCIÓN DE PROBLEMAS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_Toc222758346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7" w:history="1">
        <w:r w:rsidR="00255891" w:rsidRPr="00813EA7">
          <w:rPr>
            <w:rStyle w:val="Hipervnculo"/>
            <w:rFonts w:asciiTheme="minorHAnsi" w:hAnsiTheme="minorHAnsi"/>
            <w:noProof/>
            <w:color w:val="000000"/>
            <w:sz w:val="22"/>
            <w:szCs w:val="22"/>
          </w:rPr>
          <w:t>7.7</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ADMINISTRACIÓN DE SUBCONTRATOS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_Toc222758347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2"/>
        <w:tabs>
          <w:tab w:val="left" w:pos="880"/>
          <w:tab w:val="right" w:leader="dot" w:pos="8494"/>
        </w:tabs>
        <w:rPr>
          <w:rFonts w:asciiTheme="minorHAnsi" w:hAnsiTheme="minorHAnsi"/>
          <w:noProof/>
          <w:color w:val="000000"/>
          <w:sz w:val="22"/>
          <w:szCs w:val="22"/>
          <w:lang w:val="es-CO" w:eastAsia="es-CO"/>
        </w:rPr>
      </w:pPr>
      <w:hyperlink w:anchor="_Toc222758348" w:history="1">
        <w:r w:rsidR="00255891" w:rsidRPr="00813EA7">
          <w:rPr>
            <w:rStyle w:val="Hipervnculo"/>
            <w:rFonts w:asciiTheme="minorHAnsi" w:hAnsiTheme="minorHAnsi"/>
            <w:noProof/>
            <w:color w:val="000000"/>
            <w:sz w:val="22"/>
            <w:szCs w:val="22"/>
          </w:rPr>
          <w:t>7.8</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rPr>
          <w:t>PLAN DE MEJORAS DEL PROCESO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25</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left" w:pos="480"/>
          <w:tab w:val="right" w:leader="dot" w:pos="8494"/>
        </w:tabs>
        <w:rPr>
          <w:rFonts w:asciiTheme="minorHAnsi" w:hAnsiTheme="minorHAnsi"/>
          <w:noProof/>
          <w:color w:val="000000"/>
          <w:sz w:val="22"/>
          <w:szCs w:val="22"/>
          <w:lang w:val="es-CO" w:eastAsia="es-CO"/>
        </w:rPr>
      </w:pPr>
      <w:hyperlink w:anchor="_Toc222758349" w:history="1">
        <w:r w:rsidR="00255891" w:rsidRPr="00813EA7">
          <w:rPr>
            <w:rStyle w:val="Hipervnculo"/>
            <w:rFonts w:asciiTheme="minorHAnsi" w:hAnsiTheme="minorHAnsi"/>
            <w:noProof/>
            <w:color w:val="000000"/>
            <w:sz w:val="22"/>
            <w:szCs w:val="22"/>
            <w:lang w:val="es-CO"/>
          </w:rPr>
          <w:t>8.</w:t>
        </w:r>
        <w:r w:rsidR="00255891" w:rsidRPr="00813EA7">
          <w:rPr>
            <w:rFonts w:asciiTheme="minorHAnsi" w:hAnsiTheme="minorHAnsi"/>
            <w:noProof/>
            <w:color w:val="000000"/>
            <w:sz w:val="22"/>
            <w:szCs w:val="22"/>
            <w:lang w:val="es-CO" w:eastAsia="es-CO"/>
          </w:rPr>
          <w:tab/>
        </w:r>
        <w:r w:rsidR="00255891" w:rsidRPr="00813EA7">
          <w:rPr>
            <w:rStyle w:val="Hipervnculo"/>
            <w:rFonts w:asciiTheme="minorHAnsi" w:hAnsiTheme="minorHAnsi"/>
            <w:noProof/>
            <w:color w:val="000000"/>
            <w:sz w:val="22"/>
            <w:szCs w:val="22"/>
            <w:lang w:val="es-CO"/>
          </w:rPr>
          <w:t>ANEXOS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_Toc222758349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26</w:t>
        </w:r>
        <w:r w:rsidRPr="00813EA7">
          <w:rPr>
            <w:rFonts w:asciiTheme="minorHAnsi" w:hAnsiTheme="minorHAnsi"/>
            <w:noProof/>
            <w:webHidden/>
            <w:color w:val="000000"/>
            <w:sz w:val="22"/>
            <w:szCs w:val="22"/>
          </w:rPr>
          <w:fldChar w:fldCharType="end"/>
        </w:r>
      </w:hyperlink>
    </w:p>
    <w:p w:rsidR="00255891" w:rsidRPr="00813EA7" w:rsidRDefault="008E7A40">
      <w:pPr>
        <w:pStyle w:val="TDC1"/>
        <w:tabs>
          <w:tab w:val="right" w:leader="dot" w:pos="8494"/>
        </w:tabs>
        <w:rPr>
          <w:rFonts w:asciiTheme="minorHAnsi" w:hAnsiTheme="minorHAnsi"/>
          <w:noProof/>
          <w:color w:val="000000"/>
          <w:sz w:val="22"/>
          <w:szCs w:val="22"/>
          <w:lang w:val="es-CO" w:eastAsia="es-CO"/>
        </w:rPr>
      </w:pPr>
      <w:hyperlink w:anchor="_Toc222758350" w:history="1">
        <w:r w:rsidR="00255891" w:rsidRPr="00813EA7">
          <w:rPr>
            <w:rStyle w:val="Hipervnculo"/>
            <w:rFonts w:asciiTheme="minorHAnsi" w:hAnsiTheme="minorHAnsi"/>
            <w:noProof/>
            <w:color w:val="000000"/>
            <w:sz w:val="22"/>
            <w:szCs w:val="22"/>
            <w:lang w:val="en-US"/>
          </w:rPr>
          <w:t>REFERENCIAS DE LA PLANTILLA</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_Toc222758350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27</w:t>
        </w:r>
        <w:r w:rsidRPr="00813EA7">
          <w:rPr>
            <w:rFonts w:asciiTheme="minorHAnsi" w:hAnsiTheme="minorHAnsi"/>
            <w:noProof/>
            <w:webHidden/>
            <w:color w:val="000000"/>
            <w:sz w:val="22"/>
            <w:szCs w:val="22"/>
          </w:rPr>
          <w:fldChar w:fldCharType="end"/>
        </w:r>
      </w:hyperlink>
    </w:p>
    <w:p w:rsidR="00255891" w:rsidRPr="00813EA7" w:rsidRDefault="008E7A40" w:rsidP="00B10B14">
      <w:pPr>
        <w:pStyle w:val="Ttulo1"/>
        <w:rPr>
          <w:rFonts w:asciiTheme="minorHAnsi" w:hAnsiTheme="minorHAnsi"/>
          <w:noProof/>
          <w:color w:val="000000"/>
          <w:sz w:val="22"/>
          <w:szCs w:val="22"/>
          <w:lang w:val="es-CO"/>
        </w:rPr>
      </w:pPr>
      <w:r w:rsidRPr="00813EA7">
        <w:rPr>
          <w:rFonts w:asciiTheme="minorHAnsi" w:hAnsiTheme="minorHAnsi"/>
          <w:color w:val="000000"/>
          <w:sz w:val="22"/>
          <w:szCs w:val="22"/>
        </w:rPr>
        <w:fldChar w:fldCharType="end"/>
      </w:r>
      <w:r w:rsidR="00255891" w:rsidRPr="00813EA7">
        <w:rPr>
          <w:rFonts w:asciiTheme="minorHAnsi" w:hAnsiTheme="minorHAnsi"/>
          <w:noProof/>
          <w:color w:val="000000"/>
          <w:sz w:val="22"/>
          <w:szCs w:val="22"/>
          <w:lang w:val="es-CO"/>
        </w:rPr>
        <w:br w:type="page"/>
      </w:r>
    </w:p>
    <w:p w:rsidR="00255891" w:rsidRPr="00813EA7" w:rsidRDefault="00255891" w:rsidP="005452B2">
      <w:pPr>
        <w:pStyle w:val="Ttulo1"/>
        <w:jc w:val="center"/>
        <w:rPr>
          <w:rFonts w:asciiTheme="minorHAnsi" w:hAnsiTheme="minorHAnsi"/>
          <w:noProof/>
          <w:color w:val="000000"/>
          <w:sz w:val="28"/>
          <w:szCs w:val="22"/>
          <w:lang w:val="es-CO"/>
        </w:rPr>
      </w:pPr>
      <w:bookmarkStart w:id="14" w:name="_Toc222758299"/>
      <w:commentRangeStart w:id="15"/>
      <w:r w:rsidRPr="00813EA7">
        <w:rPr>
          <w:rFonts w:asciiTheme="minorHAnsi" w:hAnsiTheme="minorHAnsi"/>
          <w:noProof/>
          <w:color w:val="000000"/>
          <w:sz w:val="28"/>
          <w:szCs w:val="22"/>
          <w:lang w:val="es-CO"/>
        </w:rPr>
        <w:lastRenderedPageBreak/>
        <w:t>LISTA DE FIGURAS</w:t>
      </w:r>
      <w:commentRangeEnd w:id="15"/>
      <w:r w:rsidRPr="00813EA7">
        <w:rPr>
          <w:rStyle w:val="Refdecomentario"/>
          <w:rFonts w:asciiTheme="minorHAnsi" w:hAnsiTheme="minorHAnsi"/>
          <w:b w:val="0"/>
          <w:bCs w:val="0"/>
          <w:color w:val="000000"/>
          <w:kern w:val="0"/>
          <w:sz w:val="28"/>
          <w:szCs w:val="22"/>
        </w:rPr>
        <w:commentReference w:id="15"/>
      </w:r>
      <w:bookmarkEnd w:id="14"/>
    </w:p>
    <w:p w:rsidR="00255891" w:rsidRPr="00813EA7" w:rsidRDefault="00255891" w:rsidP="002D1849">
      <w:pPr>
        <w:rPr>
          <w:rFonts w:asciiTheme="minorHAnsi" w:hAnsiTheme="minorHAnsi"/>
          <w:color w:val="000000"/>
          <w:sz w:val="22"/>
          <w:szCs w:val="22"/>
          <w:lang w:val="es-CO"/>
        </w:rPr>
      </w:pPr>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r w:rsidRPr="008E7A40">
        <w:rPr>
          <w:rFonts w:asciiTheme="minorHAnsi" w:hAnsiTheme="minorHAnsi"/>
          <w:noProof/>
          <w:color w:val="000000"/>
          <w:sz w:val="22"/>
          <w:szCs w:val="22"/>
          <w:lang w:val="es-CO"/>
        </w:rPr>
        <w:fldChar w:fldCharType="begin"/>
      </w:r>
      <w:r w:rsidR="00255891" w:rsidRPr="00813EA7">
        <w:rPr>
          <w:rFonts w:asciiTheme="minorHAnsi" w:hAnsiTheme="minorHAnsi"/>
          <w:noProof/>
          <w:color w:val="000000"/>
          <w:sz w:val="22"/>
          <w:szCs w:val="22"/>
          <w:lang w:val="es-CO"/>
        </w:rPr>
        <w:instrText xml:space="preserve"> TOC \c "Ilustración" </w:instrText>
      </w:r>
      <w:r w:rsidRPr="008E7A40">
        <w:rPr>
          <w:rFonts w:asciiTheme="minorHAnsi" w:hAnsiTheme="minorHAnsi"/>
          <w:noProof/>
          <w:color w:val="000000"/>
          <w:sz w:val="22"/>
          <w:szCs w:val="22"/>
          <w:lang w:val="es-CO"/>
        </w:rPr>
        <w:fldChar w:fldCharType="separate"/>
      </w:r>
      <w:r w:rsidR="00255891" w:rsidRPr="00813EA7">
        <w:rPr>
          <w:rFonts w:asciiTheme="minorHAnsi" w:hAnsiTheme="minorHAnsi"/>
          <w:noProof/>
          <w:color w:val="000000"/>
          <w:sz w:val="22"/>
          <w:szCs w:val="22"/>
        </w:rPr>
        <w:t>Ilustración 1: Prefacio</w:t>
      </w:r>
      <w:r w:rsidR="00255891" w:rsidRPr="00813EA7">
        <w:rPr>
          <w:rFonts w:asciiTheme="minorHAnsi" w:hAnsiTheme="minorHAnsi"/>
          <w:noProof/>
          <w:color w:val="000000"/>
          <w:sz w:val="22"/>
          <w:szCs w:val="22"/>
        </w:rPr>
        <w:tab/>
      </w:r>
      <w:r w:rsidRPr="00813EA7">
        <w:rPr>
          <w:rFonts w:asciiTheme="minorHAnsi" w:hAnsiTheme="minorHAnsi"/>
          <w:noProof/>
          <w:color w:val="000000"/>
          <w:sz w:val="22"/>
          <w:szCs w:val="22"/>
        </w:rPr>
        <w:fldChar w:fldCharType="begin"/>
      </w:r>
      <w:r w:rsidR="00255891" w:rsidRPr="00813EA7">
        <w:rPr>
          <w:rFonts w:asciiTheme="minorHAnsi" w:hAnsiTheme="minorHAnsi"/>
          <w:noProof/>
          <w:color w:val="000000"/>
          <w:sz w:val="22"/>
          <w:szCs w:val="22"/>
        </w:rPr>
        <w:instrText xml:space="preserve"> PAGEREF _Toc175389707 \h </w:instrText>
      </w:r>
      <w:r w:rsidRPr="00813EA7">
        <w:rPr>
          <w:rFonts w:asciiTheme="minorHAnsi" w:hAnsiTheme="minorHAnsi"/>
          <w:noProof/>
          <w:color w:val="000000"/>
          <w:sz w:val="22"/>
          <w:szCs w:val="22"/>
        </w:rPr>
      </w:r>
      <w:r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 Propósito, alcance y objetivos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_Toc175389708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3: Objetivos SMART</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_Toc175389709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4: Suposiciones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_Toc175389710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5: Restricciones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_Toc175389711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6: Entregables del proyecto</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_Toc175389712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7: Artefactos gráficos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_Toc175389713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8: Interfaces externas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_Toc175389714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9: Estructura interna</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_Toc175389715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10: Organigrama</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_Toc175389716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11: Plan de estimación</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_Toc175389717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12: Plan de personal</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_Toc175389718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13: Plan de entrenamiento de personal</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_Toc175389719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14: Plan de trabajo</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_Toc175389720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15: Proceso, actividad y tarea</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_Toc175389721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16: Descripción actividades y tareas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_Toc175389722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17: Control de cronograma</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_Toc175389723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18: Control de presupuesto</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_Toc175389724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19: Parámetros de aceptación</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_Toc175389725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20: Plan de administración de riesgos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_Toc175389726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21: Plan de  administración de riesgos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_Toc175389727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22: Plan de cierre</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_Toc175389728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23: Plan de cierre</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_Toc175389729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24: Plan de procesos técnicos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_Toc175389730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25: Ciclo de vida del proyecto</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_Toc175389731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26: Métodos, Herramientas y Técnicas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_Toc175389732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27: Plan de Infraestructura</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_Toc175389733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28: Plan de aceptación del producto</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_Toc175389734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29: Plan de procesos de soporte</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_Toc175389735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30: Definiciones básica del plan de procesos de soporte</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_Toc175389736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31: Numeración de versiones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_Toc175389737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32: Contenido plan de documentación</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_Toc175389738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33: Lista de chequeo para el aseguramiento de la calidad</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_Toc175389739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34: Proceso de pruebas</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_Toc175389740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255891">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rPr>
        <w:t>Ilustración 35: Plan de mejoras de proceso</w:t>
      </w:r>
      <w:r w:rsidRPr="00813EA7">
        <w:rPr>
          <w:rFonts w:asciiTheme="minorHAnsi" w:hAnsiTheme="minorHAnsi"/>
          <w:noProof/>
          <w:color w:val="000000"/>
          <w:sz w:val="22"/>
          <w:szCs w:val="22"/>
        </w:rPr>
        <w:tab/>
      </w:r>
      <w:r w:rsidR="008E7A40" w:rsidRPr="00813EA7">
        <w:rPr>
          <w:rFonts w:asciiTheme="minorHAnsi" w:hAnsiTheme="minorHAnsi"/>
          <w:noProof/>
          <w:color w:val="000000"/>
          <w:sz w:val="22"/>
          <w:szCs w:val="22"/>
        </w:rPr>
        <w:fldChar w:fldCharType="begin"/>
      </w:r>
      <w:r w:rsidRPr="00813EA7">
        <w:rPr>
          <w:rFonts w:asciiTheme="minorHAnsi" w:hAnsiTheme="minorHAnsi"/>
          <w:noProof/>
          <w:color w:val="000000"/>
          <w:sz w:val="22"/>
          <w:szCs w:val="22"/>
        </w:rPr>
        <w:instrText xml:space="preserve"> PAGEREF _Toc175389741 \h </w:instrText>
      </w:r>
      <w:r w:rsidR="008E7A40" w:rsidRPr="00813EA7">
        <w:rPr>
          <w:rFonts w:asciiTheme="minorHAnsi" w:hAnsiTheme="minorHAnsi"/>
          <w:noProof/>
          <w:color w:val="000000"/>
          <w:sz w:val="22"/>
          <w:szCs w:val="22"/>
        </w:rPr>
      </w:r>
      <w:r w:rsidR="008E7A40" w:rsidRPr="00813EA7">
        <w:rPr>
          <w:rFonts w:asciiTheme="minorHAnsi" w:hAnsiTheme="minorHAnsi"/>
          <w:noProof/>
          <w:color w:val="000000"/>
          <w:sz w:val="22"/>
          <w:szCs w:val="22"/>
        </w:rPr>
        <w:fldChar w:fldCharType="separate"/>
      </w:r>
      <w:r w:rsidR="00E66A63" w:rsidRPr="00813EA7">
        <w:rPr>
          <w:rFonts w:asciiTheme="minorHAnsi" w:hAnsiTheme="minorHAnsi"/>
          <w:b/>
          <w:bCs/>
          <w:noProof/>
          <w:color w:val="000000"/>
          <w:sz w:val="22"/>
          <w:szCs w:val="22"/>
        </w:rPr>
        <w:t>¡Error! Marcador no definido.</w:t>
      </w:r>
      <w:r w:rsidR="008E7A40" w:rsidRPr="00813EA7">
        <w:rPr>
          <w:rFonts w:asciiTheme="minorHAnsi" w:hAnsiTheme="minorHAnsi"/>
          <w:noProof/>
          <w:color w:val="000000"/>
          <w:sz w:val="22"/>
          <w:szCs w:val="22"/>
        </w:rPr>
        <w:fldChar w:fldCharType="end"/>
      </w:r>
    </w:p>
    <w:p w:rsidR="00255891" w:rsidRPr="00813EA7" w:rsidRDefault="008E7A40" w:rsidP="002D1849">
      <w:pPr>
        <w:pStyle w:val="Ttulo"/>
        <w:rPr>
          <w:rFonts w:asciiTheme="minorHAnsi" w:hAnsiTheme="minorHAnsi"/>
          <w:color w:val="000000"/>
          <w:sz w:val="22"/>
          <w:szCs w:val="22"/>
        </w:rPr>
      </w:pPr>
      <w:r w:rsidRPr="00813EA7">
        <w:rPr>
          <w:rFonts w:asciiTheme="minorHAnsi" w:hAnsiTheme="minorHAnsi"/>
          <w:noProof/>
          <w:color w:val="000000"/>
          <w:sz w:val="22"/>
          <w:szCs w:val="22"/>
          <w:lang w:val="es-CO"/>
        </w:rPr>
        <w:fldChar w:fldCharType="end"/>
      </w:r>
      <w:r w:rsidR="00255891" w:rsidRPr="00813EA7">
        <w:rPr>
          <w:rFonts w:asciiTheme="minorHAnsi" w:hAnsiTheme="minorHAnsi"/>
          <w:noProof/>
          <w:color w:val="000000"/>
          <w:sz w:val="22"/>
          <w:szCs w:val="22"/>
          <w:lang w:val="es-CO"/>
        </w:rPr>
        <w:br w:type="page"/>
      </w:r>
      <w:bookmarkStart w:id="16" w:name="_Toc222758300"/>
      <w:commentRangeStart w:id="17"/>
      <w:r w:rsidR="00255891" w:rsidRPr="00813EA7">
        <w:rPr>
          <w:rFonts w:asciiTheme="minorHAnsi" w:hAnsiTheme="minorHAnsi"/>
          <w:color w:val="000000"/>
          <w:sz w:val="28"/>
          <w:szCs w:val="22"/>
        </w:rPr>
        <w:lastRenderedPageBreak/>
        <w:t>LISTA DE TABLAS</w:t>
      </w:r>
      <w:commentRangeEnd w:id="17"/>
      <w:r w:rsidR="00255891" w:rsidRPr="00813EA7">
        <w:rPr>
          <w:rStyle w:val="Refdecomentario"/>
          <w:rFonts w:asciiTheme="minorHAnsi" w:hAnsiTheme="minorHAnsi"/>
          <w:b w:val="0"/>
          <w:bCs w:val="0"/>
          <w:color w:val="000000"/>
          <w:kern w:val="0"/>
          <w:sz w:val="28"/>
          <w:szCs w:val="22"/>
        </w:rPr>
        <w:commentReference w:id="17"/>
      </w:r>
      <w:bookmarkEnd w:id="16"/>
    </w:p>
    <w:p w:rsidR="00255891" w:rsidRPr="00813EA7" w:rsidRDefault="00255891" w:rsidP="00BA4104">
      <w:pPr>
        <w:rPr>
          <w:rFonts w:asciiTheme="minorHAnsi" w:hAnsiTheme="minorHAnsi"/>
          <w:color w:val="000000"/>
          <w:sz w:val="22"/>
          <w:szCs w:val="22"/>
        </w:rPr>
      </w:pPr>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r w:rsidRPr="00813EA7">
        <w:rPr>
          <w:rFonts w:asciiTheme="minorHAnsi" w:hAnsiTheme="minorHAnsi"/>
          <w:noProof/>
          <w:color w:val="000000"/>
          <w:sz w:val="22"/>
          <w:szCs w:val="22"/>
          <w:lang w:val="es-CO"/>
        </w:rPr>
        <w:fldChar w:fldCharType="begin"/>
      </w:r>
      <w:r w:rsidR="00255891" w:rsidRPr="00813EA7">
        <w:rPr>
          <w:rFonts w:asciiTheme="minorHAnsi" w:hAnsiTheme="minorHAnsi"/>
          <w:noProof/>
          <w:color w:val="000000"/>
          <w:sz w:val="22"/>
          <w:szCs w:val="22"/>
          <w:lang w:val="es-CO"/>
        </w:rPr>
        <w:instrText xml:space="preserve"> TOC \h \z \c "Tabla" </w:instrText>
      </w:r>
      <w:r w:rsidRPr="00813EA7">
        <w:rPr>
          <w:rFonts w:asciiTheme="minorHAnsi" w:hAnsiTheme="minorHAnsi"/>
          <w:noProof/>
          <w:color w:val="000000"/>
          <w:sz w:val="22"/>
          <w:szCs w:val="22"/>
          <w:lang w:val="es-CO"/>
        </w:rPr>
        <w:fldChar w:fldCharType="separate"/>
      </w:r>
      <w:hyperlink w:anchor="_Toc175389742" w:history="1">
        <w:r w:rsidR="00255891" w:rsidRPr="00813EA7">
          <w:rPr>
            <w:rStyle w:val="Hipervnculo"/>
            <w:rFonts w:asciiTheme="minorHAnsi" w:hAnsiTheme="minorHAnsi"/>
            <w:noProof/>
            <w:color w:val="000000"/>
            <w:sz w:val="22"/>
            <w:szCs w:val="22"/>
          </w:rPr>
          <w:t>Tabla 1: Historial cambios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_Toc175389742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43" w:history="1">
        <w:r w:rsidR="00255891" w:rsidRPr="00813EA7">
          <w:rPr>
            <w:rStyle w:val="Hipervnculo"/>
            <w:rFonts w:asciiTheme="minorHAnsi" w:hAnsiTheme="minorHAnsi"/>
            <w:noProof/>
            <w:color w:val="000000"/>
            <w:sz w:val="22"/>
            <w:szCs w:val="22"/>
          </w:rPr>
          <w:t>Tabla 2: Resumen de calendarización y presupuesto I</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_Toc175389743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15</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44" w:history="1">
        <w:r w:rsidR="00255891" w:rsidRPr="00813EA7">
          <w:rPr>
            <w:rStyle w:val="Hipervnculo"/>
            <w:rFonts w:asciiTheme="minorHAnsi" w:hAnsiTheme="minorHAnsi"/>
            <w:noProof/>
            <w:color w:val="000000"/>
            <w:sz w:val="22"/>
            <w:szCs w:val="22"/>
          </w:rPr>
          <w:t>Tabla 3: Resumen de calendarización y presupuesto II</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_Toc175389744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noProof/>
            <w:webHidden/>
            <w:color w:val="000000"/>
            <w:sz w:val="22"/>
            <w:szCs w:val="22"/>
          </w:rPr>
          <w:t>15</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45" w:history="1">
        <w:r w:rsidR="00255891" w:rsidRPr="00813EA7">
          <w:rPr>
            <w:rStyle w:val="Hipervnculo"/>
            <w:rFonts w:asciiTheme="minorHAnsi" w:hAnsiTheme="minorHAnsi"/>
            <w:noProof/>
            <w:color w:val="000000"/>
            <w:sz w:val="22"/>
            <w:szCs w:val="22"/>
          </w:rPr>
          <w:t>Tabla 4: Control de evolución del plan</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_Toc175389745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46" w:history="1">
        <w:r w:rsidR="00255891" w:rsidRPr="00813EA7">
          <w:rPr>
            <w:rStyle w:val="Hipervnculo"/>
            <w:rFonts w:asciiTheme="minorHAnsi" w:hAnsiTheme="minorHAnsi"/>
            <w:noProof/>
            <w:color w:val="000000"/>
            <w:sz w:val="22"/>
            <w:szCs w:val="22"/>
          </w:rPr>
          <w:t>Tabla 5: Referencias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_Toc175389746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47" w:history="1">
        <w:r w:rsidR="00255891" w:rsidRPr="00813EA7">
          <w:rPr>
            <w:rStyle w:val="Hipervnculo"/>
            <w:rFonts w:asciiTheme="minorHAnsi" w:hAnsiTheme="minorHAnsi"/>
            <w:noProof/>
            <w:color w:val="000000"/>
            <w:sz w:val="22"/>
            <w:szCs w:val="22"/>
          </w:rPr>
          <w:t>Tabla 6: Herramientas para manejo de referencias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_Toc175389747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48" w:history="1">
        <w:r w:rsidR="00255891" w:rsidRPr="00813EA7">
          <w:rPr>
            <w:rStyle w:val="Hipervnculo"/>
            <w:rFonts w:asciiTheme="minorHAnsi" w:hAnsiTheme="minorHAnsi"/>
            <w:noProof/>
            <w:color w:val="000000"/>
            <w:sz w:val="22"/>
            <w:szCs w:val="22"/>
          </w:rPr>
          <w:t>Tabla 7: Acrónimos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49" w:history="1">
        <w:r w:rsidR="00255891" w:rsidRPr="00813EA7">
          <w:rPr>
            <w:rStyle w:val="Hipervnculo"/>
            <w:rFonts w:asciiTheme="minorHAnsi" w:hAnsiTheme="minorHAnsi"/>
            <w:noProof/>
            <w:color w:val="000000"/>
            <w:sz w:val="22"/>
            <w:szCs w:val="22"/>
          </w:rPr>
          <w:t>Tabla 8: Ejemplo de responsabilidades por roles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_Toc175389749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0" w:history="1">
        <w:r w:rsidR="00255891" w:rsidRPr="00813EA7">
          <w:rPr>
            <w:rStyle w:val="Hipervnculo"/>
            <w:rFonts w:asciiTheme="minorHAnsi" w:hAnsiTheme="minorHAnsi"/>
            <w:noProof/>
            <w:color w:val="000000"/>
            <w:sz w:val="22"/>
            <w:szCs w:val="22"/>
          </w:rPr>
          <w:t>Tabla 9: Tabla de roles, habilidades e integrantes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1" w:history="1">
        <w:r w:rsidR="00255891" w:rsidRPr="00813EA7">
          <w:rPr>
            <w:rStyle w:val="Hipervnculo"/>
            <w:rFonts w:asciiTheme="minorHAnsi" w:hAnsiTheme="minorHAnsi"/>
            <w:noProof/>
            <w:color w:val="000000"/>
            <w:sz w:val="22"/>
            <w:szCs w:val="22"/>
          </w:rPr>
          <w:t>Tabla 10: Planeación actividad de entrenamiento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_Toc175389751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2" w:history="1">
        <w:r w:rsidR="00255891" w:rsidRPr="00813EA7">
          <w:rPr>
            <w:rStyle w:val="Hipervnculo"/>
            <w:rFonts w:asciiTheme="minorHAnsi" w:hAnsiTheme="minorHAnsi"/>
            <w:noProof/>
            <w:color w:val="000000"/>
            <w:sz w:val="22"/>
            <w:szCs w:val="22"/>
          </w:rPr>
          <w:t>Tabla 11: Procesos y actividades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_Toc175389752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3" w:history="1">
        <w:r w:rsidR="00255891" w:rsidRPr="00813EA7">
          <w:rPr>
            <w:rStyle w:val="Hipervnculo"/>
            <w:rFonts w:asciiTheme="minorHAnsi" w:hAnsiTheme="minorHAnsi"/>
            <w:noProof/>
            <w:color w:val="000000"/>
            <w:sz w:val="22"/>
            <w:szCs w:val="22"/>
          </w:rPr>
          <w:t>Tabla 12: Actividades y tareas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_Toc175389753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4" w:history="1">
        <w:r w:rsidR="00255891" w:rsidRPr="00813EA7">
          <w:rPr>
            <w:rStyle w:val="Hipervnculo"/>
            <w:rFonts w:asciiTheme="minorHAnsi" w:hAnsiTheme="minorHAnsi"/>
            <w:noProof/>
            <w:color w:val="000000"/>
            <w:sz w:val="22"/>
            <w:szCs w:val="22"/>
          </w:rPr>
          <w:t>Tabla 13: Presupuesto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_Toc175389754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5" w:history="1">
        <w:r w:rsidR="00255891" w:rsidRPr="00813EA7">
          <w:rPr>
            <w:rStyle w:val="Hipervnculo"/>
            <w:rFonts w:asciiTheme="minorHAnsi" w:hAnsiTheme="minorHAnsi"/>
            <w:noProof/>
            <w:color w:val="000000"/>
            <w:sz w:val="22"/>
            <w:szCs w:val="22"/>
          </w:rPr>
          <w:t>Tabla 14: Control de calidad</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_Toc175389755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6" w:history="1">
        <w:r w:rsidR="00255891" w:rsidRPr="00813EA7">
          <w:rPr>
            <w:rStyle w:val="Hipervnculo"/>
            <w:rFonts w:asciiTheme="minorHAnsi" w:hAnsiTheme="minorHAnsi"/>
            <w:noProof/>
            <w:color w:val="000000"/>
            <w:sz w:val="22"/>
            <w:szCs w:val="22"/>
          </w:rPr>
          <w:t>Tabla 15: Reportes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_Toc175389756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7" w:history="1">
        <w:r w:rsidR="00255891" w:rsidRPr="00813EA7">
          <w:rPr>
            <w:rStyle w:val="Hipervnculo"/>
            <w:rFonts w:asciiTheme="minorHAnsi" w:hAnsiTheme="minorHAnsi"/>
            <w:noProof/>
            <w:color w:val="000000"/>
            <w:sz w:val="22"/>
            <w:szCs w:val="22"/>
          </w:rPr>
          <w:t>Tabla 16: Recolección de métricas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_Toc175389757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8" w:history="1">
        <w:r w:rsidR="00255891" w:rsidRPr="00813EA7">
          <w:rPr>
            <w:rStyle w:val="Hipervnculo"/>
            <w:rFonts w:asciiTheme="minorHAnsi" w:hAnsiTheme="minorHAnsi"/>
            <w:noProof/>
            <w:color w:val="000000"/>
            <w:sz w:val="22"/>
            <w:szCs w:val="22"/>
          </w:rPr>
          <w:t>Tabla 17: Criterios de análisis de riesgos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_Toc175389758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59" w:history="1">
        <w:r w:rsidR="00255891" w:rsidRPr="00813EA7">
          <w:rPr>
            <w:rStyle w:val="Hipervnculo"/>
            <w:rFonts w:asciiTheme="minorHAnsi" w:hAnsiTheme="minorHAnsi"/>
            <w:noProof/>
            <w:color w:val="000000"/>
            <w:sz w:val="22"/>
            <w:szCs w:val="22"/>
          </w:rPr>
          <w:t>Tabla 18: Matriz de Riesgos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_Toc175389759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60" w:history="1">
        <w:r w:rsidR="00255891" w:rsidRPr="00813EA7">
          <w:rPr>
            <w:rStyle w:val="Hipervnculo"/>
            <w:rFonts w:asciiTheme="minorHAnsi" w:hAnsiTheme="minorHAnsi"/>
            <w:noProof/>
            <w:color w:val="000000"/>
            <w:sz w:val="22"/>
            <w:szCs w:val="22"/>
          </w:rPr>
          <w:t>Tabla 19: Peticiones de cambio</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_Toc175389760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pPr>
        <w:pStyle w:val="Tabladeilustraciones"/>
        <w:tabs>
          <w:tab w:val="right" w:leader="dot" w:pos="8494"/>
        </w:tabs>
        <w:rPr>
          <w:rFonts w:asciiTheme="minorHAnsi" w:hAnsiTheme="minorHAnsi"/>
          <w:noProof/>
          <w:color w:val="000000"/>
          <w:sz w:val="22"/>
          <w:szCs w:val="22"/>
          <w:lang w:val="es-CO" w:eastAsia="es-CO"/>
        </w:rPr>
      </w:pPr>
      <w:hyperlink w:anchor="_Toc175389761" w:history="1">
        <w:r w:rsidR="00255891" w:rsidRPr="00813EA7">
          <w:rPr>
            <w:rStyle w:val="Hipervnculo"/>
            <w:rFonts w:asciiTheme="minorHAnsi" w:hAnsiTheme="minorHAnsi"/>
            <w:noProof/>
            <w:color w:val="000000"/>
            <w:sz w:val="22"/>
            <w:szCs w:val="22"/>
          </w:rPr>
          <w:t>Tabla 20: Seguimiento de cambios</w:t>
        </w:r>
        <w:r w:rsidR="00255891" w:rsidRPr="00813EA7">
          <w:rPr>
            <w:rFonts w:asciiTheme="minorHAnsi" w:hAnsiTheme="minorHAnsi"/>
            <w:noProof/>
            <w:webHidden/>
            <w:color w:val="000000"/>
            <w:sz w:val="22"/>
            <w:szCs w:val="22"/>
          </w:rPr>
          <w:tab/>
        </w:r>
        <w:r w:rsidRPr="00813EA7">
          <w:rPr>
            <w:rFonts w:asciiTheme="minorHAnsi" w:hAnsiTheme="minorHAnsi"/>
            <w:noProof/>
            <w:webHidden/>
            <w:color w:val="000000"/>
            <w:sz w:val="22"/>
            <w:szCs w:val="22"/>
          </w:rPr>
          <w:fldChar w:fldCharType="begin"/>
        </w:r>
        <w:r w:rsidR="00255891" w:rsidRPr="00813EA7">
          <w:rPr>
            <w:rFonts w:asciiTheme="minorHAnsi" w:hAnsiTheme="minorHAnsi"/>
            <w:noProof/>
            <w:webHidden/>
            <w:color w:val="000000"/>
            <w:sz w:val="22"/>
            <w:szCs w:val="22"/>
          </w:rPr>
          <w:instrText xml:space="preserve"> PAGEREF _Toc175389761 \h </w:instrText>
        </w:r>
        <w:r w:rsidRPr="00813EA7">
          <w:rPr>
            <w:rFonts w:asciiTheme="minorHAnsi" w:hAnsiTheme="minorHAnsi"/>
            <w:noProof/>
            <w:webHidden/>
            <w:color w:val="000000"/>
            <w:sz w:val="22"/>
            <w:szCs w:val="22"/>
          </w:rPr>
        </w:r>
        <w:r w:rsidRPr="00813EA7">
          <w:rPr>
            <w:rFonts w:asciiTheme="minorHAnsi" w:hAnsiTheme="minorHAnsi"/>
            <w:noProof/>
            <w:webHidden/>
            <w:color w:val="000000"/>
            <w:sz w:val="22"/>
            <w:szCs w:val="22"/>
          </w:rPr>
          <w:fldChar w:fldCharType="separate"/>
        </w:r>
        <w:r w:rsidR="00E66A63" w:rsidRPr="00813EA7">
          <w:rPr>
            <w:rFonts w:asciiTheme="minorHAnsi" w:hAnsiTheme="minorHAnsi"/>
            <w:b/>
            <w:bCs/>
            <w:noProof/>
            <w:webHidden/>
            <w:color w:val="000000"/>
            <w:sz w:val="22"/>
            <w:szCs w:val="22"/>
          </w:rPr>
          <w:t>¡Error! Marcador no definido.</w:t>
        </w:r>
        <w:r w:rsidRPr="00813EA7">
          <w:rPr>
            <w:rFonts w:asciiTheme="minorHAnsi" w:hAnsiTheme="minorHAnsi"/>
            <w:noProof/>
            <w:webHidden/>
            <w:color w:val="000000"/>
            <w:sz w:val="22"/>
            <w:szCs w:val="22"/>
          </w:rPr>
          <w:fldChar w:fldCharType="end"/>
        </w:r>
      </w:hyperlink>
    </w:p>
    <w:p w:rsidR="00255891" w:rsidRPr="00813EA7" w:rsidRDefault="008E7A40" w:rsidP="00D44AB5">
      <w:pPr>
        <w:pStyle w:val="Tabladeilustraciones"/>
        <w:tabs>
          <w:tab w:val="right" w:leader="dot" w:pos="8494"/>
        </w:tabs>
        <w:rPr>
          <w:rFonts w:asciiTheme="minorHAnsi" w:hAnsiTheme="minorHAnsi"/>
          <w:color w:val="000000"/>
          <w:sz w:val="22"/>
          <w:szCs w:val="22"/>
          <w:lang w:val="es-CO"/>
        </w:rPr>
      </w:pPr>
      <w:r w:rsidRPr="00813EA7">
        <w:rPr>
          <w:rFonts w:asciiTheme="minorHAnsi" w:hAnsiTheme="minorHAnsi"/>
          <w:noProof/>
          <w:color w:val="000000"/>
          <w:sz w:val="22"/>
          <w:szCs w:val="22"/>
          <w:lang w:val="es-CO"/>
        </w:rPr>
        <w:fldChar w:fldCharType="end"/>
      </w:r>
    </w:p>
    <w:p w:rsidR="00255891" w:rsidRPr="00813EA7" w:rsidRDefault="00255891" w:rsidP="00382C85">
      <w:pPr>
        <w:rPr>
          <w:rFonts w:asciiTheme="minorHAnsi" w:hAnsiTheme="minorHAnsi"/>
          <w:color w:val="000000"/>
          <w:sz w:val="22"/>
          <w:szCs w:val="22"/>
          <w:lang w:val="es-CO"/>
        </w:rPr>
      </w:pPr>
      <w:r w:rsidRPr="00813EA7">
        <w:rPr>
          <w:rFonts w:asciiTheme="minorHAnsi" w:hAnsiTheme="minorHAnsi"/>
          <w:color w:val="000000"/>
          <w:sz w:val="22"/>
          <w:szCs w:val="22"/>
          <w:lang w:val="es-CO"/>
        </w:rPr>
        <w:br w:type="page"/>
      </w:r>
    </w:p>
    <w:p w:rsidR="00255891" w:rsidRPr="00813EA7" w:rsidRDefault="00255891" w:rsidP="0003691C">
      <w:pPr>
        <w:pStyle w:val="Ttulo"/>
        <w:jc w:val="left"/>
        <w:rPr>
          <w:rFonts w:asciiTheme="minorHAnsi" w:hAnsiTheme="minorHAnsi"/>
          <w:noProof/>
          <w:color w:val="000000"/>
          <w:sz w:val="28"/>
          <w:szCs w:val="22"/>
          <w:lang w:val="es-CO"/>
        </w:rPr>
      </w:pPr>
      <w:bookmarkStart w:id="18" w:name="_Toc222758301"/>
      <w:r w:rsidRPr="00813EA7">
        <w:rPr>
          <w:rFonts w:asciiTheme="minorHAnsi" w:hAnsiTheme="minorHAnsi"/>
          <w:noProof/>
          <w:color w:val="000000"/>
          <w:sz w:val="28"/>
          <w:szCs w:val="22"/>
          <w:lang w:val="es-CO"/>
        </w:rPr>
        <w:lastRenderedPageBreak/>
        <w:t>1. VISION GENERAL DEL PROYECTO</w:t>
      </w:r>
      <w:bookmarkEnd w:id="18"/>
      <w:r w:rsidR="008E7A40" w:rsidRPr="00813EA7">
        <w:rPr>
          <w:rFonts w:asciiTheme="minorHAnsi" w:hAnsiTheme="minorHAnsi"/>
          <w:color w:val="000000"/>
          <w:sz w:val="28"/>
          <w:szCs w:val="22"/>
        </w:rPr>
        <w:fldChar w:fldCharType="begin"/>
      </w:r>
      <w:r w:rsidRPr="00813EA7">
        <w:rPr>
          <w:rFonts w:asciiTheme="minorHAnsi" w:hAnsiTheme="minorHAnsi"/>
          <w:color w:val="000000"/>
          <w:sz w:val="28"/>
          <w:szCs w:val="22"/>
        </w:rPr>
        <w:instrText xml:space="preserve"> XE "</w:instrText>
      </w:r>
      <w:r w:rsidRPr="00813EA7">
        <w:rPr>
          <w:rFonts w:asciiTheme="minorHAnsi" w:hAnsiTheme="minorHAnsi"/>
          <w:noProof/>
          <w:color w:val="000000"/>
          <w:sz w:val="28"/>
          <w:szCs w:val="22"/>
          <w:lang w:val="es-CO"/>
        </w:rPr>
        <w:instrText>VISION GENERAL DEL PROYECTO</w:instrText>
      </w:r>
      <w:r w:rsidRPr="00813EA7">
        <w:rPr>
          <w:rFonts w:asciiTheme="minorHAnsi" w:hAnsiTheme="minorHAnsi"/>
          <w:color w:val="000000"/>
          <w:sz w:val="28"/>
          <w:szCs w:val="22"/>
        </w:rPr>
        <w:instrText xml:space="preserve">" </w:instrText>
      </w:r>
      <w:r w:rsidR="008E7A40" w:rsidRPr="00813EA7">
        <w:rPr>
          <w:rFonts w:asciiTheme="minorHAnsi" w:hAnsiTheme="minorHAnsi"/>
          <w:color w:val="000000"/>
          <w:sz w:val="28"/>
          <w:szCs w:val="22"/>
        </w:rPr>
        <w:fldChar w:fldCharType="end"/>
      </w:r>
    </w:p>
    <w:p w:rsidR="00255891" w:rsidRPr="00813EA7" w:rsidRDefault="00255891" w:rsidP="0003691C">
      <w:pPr>
        <w:pStyle w:val="Ttulo2"/>
        <w:rPr>
          <w:rFonts w:asciiTheme="minorHAnsi" w:hAnsiTheme="minorHAnsi"/>
          <w:i w:val="0"/>
          <w:color w:val="000000"/>
          <w:sz w:val="26"/>
          <w:szCs w:val="26"/>
        </w:rPr>
      </w:pPr>
      <w:bookmarkStart w:id="19" w:name="_Toc222758302"/>
      <w:r w:rsidRPr="00813EA7">
        <w:rPr>
          <w:rFonts w:asciiTheme="minorHAnsi" w:hAnsiTheme="minorHAnsi"/>
          <w:i w:val="0"/>
          <w:color w:val="000000"/>
          <w:sz w:val="26"/>
          <w:szCs w:val="26"/>
        </w:rPr>
        <w:t>RESUMEN DEL PROYECTO</w:t>
      </w:r>
      <w:bookmarkEnd w:id="19"/>
      <w:r w:rsidR="008E7A40" w:rsidRPr="00813EA7">
        <w:rPr>
          <w:rFonts w:asciiTheme="minorHAnsi" w:hAnsiTheme="minorHAnsi"/>
          <w:i w:val="0"/>
          <w:color w:val="000000"/>
          <w:sz w:val="26"/>
          <w:szCs w:val="26"/>
        </w:rPr>
        <w:fldChar w:fldCharType="begin"/>
      </w:r>
      <w:r w:rsidRPr="00813EA7">
        <w:rPr>
          <w:rFonts w:asciiTheme="minorHAnsi" w:hAnsiTheme="minorHAnsi"/>
          <w:i w:val="0"/>
          <w:color w:val="000000"/>
          <w:sz w:val="26"/>
          <w:szCs w:val="26"/>
        </w:rPr>
        <w:instrText xml:space="preserve"> XE "Resumen del Proyecto" </w:instrText>
      </w:r>
      <w:r w:rsidR="008E7A40" w:rsidRPr="00813EA7">
        <w:rPr>
          <w:rFonts w:asciiTheme="minorHAnsi" w:hAnsiTheme="minorHAnsi"/>
          <w:i w:val="0"/>
          <w:color w:val="000000"/>
          <w:sz w:val="26"/>
          <w:szCs w:val="26"/>
        </w:rPr>
        <w:fldChar w:fldCharType="end"/>
      </w:r>
    </w:p>
    <w:p w:rsidR="00255891" w:rsidRPr="00813EA7" w:rsidRDefault="00255891" w:rsidP="0003691C">
      <w:pPr>
        <w:pStyle w:val="Ttulo3"/>
        <w:rPr>
          <w:rFonts w:asciiTheme="minorHAnsi" w:hAnsiTheme="minorHAnsi"/>
          <w:color w:val="000000"/>
          <w:sz w:val="24"/>
          <w:szCs w:val="22"/>
        </w:rPr>
      </w:pPr>
      <w:bookmarkStart w:id="20" w:name="_Toc222758303"/>
      <w:r w:rsidRPr="00813EA7">
        <w:rPr>
          <w:rFonts w:asciiTheme="minorHAnsi" w:hAnsiTheme="minorHAnsi"/>
          <w:color w:val="000000"/>
          <w:sz w:val="24"/>
          <w:szCs w:val="22"/>
        </w:rPr>
        <w:t>Propósito</w:t>
      </w:r>
      <w:bookmarkEnd w:id="20"/>
    </w:p>
    <w:p w:rsidR="00255891" w:rsidRPr="00813EA7" w:rsidRDefault="00255891" w:rsidP="00BF2992">
      <w:pPr>
        <w:rPr>
          <w:rFonts w:asciiTheme="minorHAnsi" w:hAnsiTheme="minorHAnsi"/>
          <w:color w:val="000000"/>
          <w:sz w:val="22"/>
          <w:szCs w:val="22"/>
        </w:rPr>
      </w:pPr>
    </w:p>
    <w:p w:rsidR="00255891" w:rsidRPr="00813EA7" w:rsidRDefault="00255891" w:rsidP="00BF2992">
      <w:pPr>
        <w:jc w:val="both"/>
        <w:rPr>
          <w:rFonts w:asciiTheme="minorHAnsi" w:hAnsiTheme="minorHAnsi"/>
          <w:color w:val="000000"/>
          <w:sz w:val="22"/>
          <w:szCs w:val="22"/>
        </w:rPr>
      </w:pPr>
      <w:r w:rsidRPr="00813EA7">
        <w:rPr>
          <w:rFonts w:asciiTheme="minorHAnsi" w:hAnsiTheme="minorHAns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813EA7" w:rsidRDefault="00255891" w:rsidP="00BF2992">
      <w:pPr>
        <w:jc w:val="both"/>
        <w:rPr>
          <w:rFonts w:asciiTheme="minorHAnsi" w:hAnsiTheme="minorHAnsi"/>
          <w:color w:val="000000"/>
          <w:sz w:val="22"/>
          <w:szCs w:val="22"/>
        </w:rPr>
      </w:pPr>
    </w:p>
    <w:p w:rsidR="00255891" w:rsidRPr="00813EA7" w:rsidRDefault="00255891" w:rsidP="00BF2992">
      <w:pPr>
        <w:jc w:val="both"/>
        <w:rPr>
          <w:rFonts w:asciiTheme="minorHAnsi" w:hAnsiTheme="minorHAnsi"/>
          <w:color w:val="000000"/>
          <w:sz w:val="22"/>
          <w:szCs w:val="22"/>
        </w:rPr>
      </w:pPr>
      <w:r w:rsidRPr="00813EA7">
        <w:rPr>
          <w:rFonts w:asciiTheme="minorHAnsi" w:hAnsiTheme="minorHAns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813EA7" w:rsidRDefault="00255891" w:rsidP="00BF2992">
      <w:pPr>
        <w:jc w:val="both"/>
        <w:rPr>
          <w:rFonts w:asciiTheme="minorHAnsi" w:hAnsiTheme="minorHAnsi"/>
          <w:color w:val="000000"/>
          <w:sz w:val="22"/>
          <w:szCs w:val="22"/>
        </w:rPr>
      </w:pPr>
    </w:p>
    <w:p w:rsidR="00255891" w:rsidRPr="00813EA7" w:rsidRDefault="00255891" w:rsidP="00BF2992">
      <w:pPr>
        <w:jc w:val="both"/>
        <w:rPr>
          <w:rFonts w:asciiTheme="minorHAnsi" w:hAnsiTheme="minorHAnsi"/>
          <w:color w:val="000000"/>
          <w:sz w:val="22"/>
          <w:szCs w:val="22"/>
        </w:rPr>
      </w:pPr>
      <w:r w:rsidRPr="00813EA7">
        <w:rPr>
          <w:rFonts w:asciiTheme="minorHAnsi" w:hAnsiTheme="minorHAns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813EA7" w:rsidRDefault="00255891" w:rsidP="00BF2992">
      <w:pPr>
        <w:jc w:val="both"/>
        <w:rPr>
          <w:rFonts w:asciiTheme="minorHAnsi" w:hAnsiTheme="minorHAnsi"/>
          <w:color w:val="000000"/>
          <w:sz w:val="22"/>
          <w:szCs w:val="22"/>
        </w:rPr>
      </w:pPr>
      <w:r w:rsidRPr="00813EA7">
        <w:rPr>
          <w:rFonts w:asciiTheme="minorHAnsi" w:hAnsiTheme="minorHAns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813EA7" w:rsidRDefault="00255891" w:rsidP="00BF2992">
      <w:pPr>
        <w:jc w:val="both"/>
        <w:rPr>
          <w:rFonts w:asciiTheme="minorHAnsi" w:hAnsiTheme="minorHAnsi"/>
          <w:color w:val="000000"/>
          <w:sz w:val="22"/>
          <w:szCs w:val="22"/>
        </w:rPr>
      </w:pPr>
    </w:p>
    <w:p w:rsidR="00255891" w:rsidRPr="00813EA7" w:rsidRDefault="00255891" w:rsidP="00E2166B">
      <w:pPr>
        <w:pStyle w:val="Ttulo3"/>
        <w:rPr>
          <w:rFonts w:asciiTheme="minorHAnsi" w:hAnsiTheme="minorHAnsi"/>
          <w:noProof/>
          <w:color w:val="000000"/>
          <w:sz w:val="24"/>
          <w:szCs w:val="22"/>
          <w:lang w:val="es-CO"/>
        </w:rPr>
      </w:pPr>
      <w:bookmarkStart w:id="21" w:name="_Toc222758304"/>
      <w:r w:rsidRPr="00813EA7">
        <w:rPr>
          <w:rFonts w:asciiTheme="minorHAnsi" w:hAnsiTheme="minorHAnsi"/>
          <w:noProof/>
          <w:color w:val="000000"/>
          <w:sz w:val="24"/>
          <w:szCs w:val="22"/>
          <w:lang w:val="es-CO"/>
        </w:rPr>
        <w:t>Alcance</w:t>
      </w:r>
      <w:bookmarkEnd w:id="21"/>
    </w:p>
    <w:p w:rsidR="00255891" w:rsidRPr="00813EA7" w:rsidRDefault="00255891" w:rsidP="005D7CFC">
      <w:pPr>
        <w:rPr>
          <w:rFonts w:asciiTheme="minorHAnsi" w:hAnsiTheme="minorHAnsi"/>
          <w:b/>
          <w:noProof/>
          <w:color w:val="000000"/>
          <w:sz w:val="22"/>
          <w:szCs w:val="22"/>
          <w:lang w:val="es-CO"/>
        </w:rPr>
      </w:pPr>
    </w:p>
    <w:p w:rsidR="00255891" w:rsidRPr="00813EA7" w:rsidRDefault="00255891" w:rsidP="00BE085B">
      <w:p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813EA7" w:rsidRDefault="00255891" w:rsidP="00BE085B">
      <w:pPr>
        <w:jc w:val="both"/>
        <w:rPr>
          <w:rFonts w:asciiTheme="minorHAnsi" w:hAnsiTheme="minorHAnsi"/>
          <w:noProof/>
          <w:color w:val="000000"/>
          <w:sz w:val="22"/>
          <w:szCs w:val="22"/>
          <w:lang w:val="es-CO"/>
        </w:rPr>
      </w:pPr>
    </w:p>
    <w:p w:rsidR="00255891" w:rsidRPr="00813EA7" w:rsidRDefault="00255891" w:rsidP="00BE085B">
      <w:p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Las principales características que tendrá Super Triumph: Fast and Furious serán:</w:t>
      </w:r>
    </w:p>
    <w:p w:rsidR="00255891" w:rsidRPr="00813EA7" w:rsidRDefault="00255891" w:rsidP="00BE085B">
      <w:pPr>
        <w:jc w:val="both"/>
        <w:rPr>
          <w:rFonts w:asciiTheme="minorHAnsi" w:hAnsiTheme="minorHAnsi"/>
          <w:noProof/>
          <w:color w:val="000000"/>
          <w:sz w:val="22"/>
          <w:szCs w:val="22"/>
          <w:lang w:val="es-CO"/>
        </w:rPr>
      </w:pPr>
    </w:p>
    <w:p w:rsidR="00D5157D" w:rsidRPr="00813EA7" w:rsidRDefault="00255891" w:rsidP="00532DDE">
      <w:pPr>
        <w:pStyle w:val="Prrafodelista"/>
        <w:numPr>
          <w:ilvl w:val="0"/>
          <w:numId w:val="3"/>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Las 32 cartas (modelos) con las que juega cada usuario, con sus respectivas identificaciones y un comodín.</w:t>
      </w:r>
    </w:p>
    <w:p w:rsidR="00255891" w:rsidRPr="00813EA7" w:rsidRDefault="00255891" w:rsidP="00532DDE">
      <w:pPr>
        <w:pStyle w:val="Prrafodelista"/>
        <w:numPr>
          <w:ilvl w:val="0"/>
          <w:numId w:val="3"/>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Las dos modalidades de juego existentes en la vida real.</w:t>
      </w:r>
    </w:p>
    <w:p w:rsidR="00255891" w:rsidRPr="00813EA7" w:rsidRDefault="00255891" w:rsidP="00532DDE">
      <w:pPr>
        <w:pStyle w:val="Prrafodelista"/>
        <w:numPr>
          <w:ilvl w:val="2"/>
          <w:numId w:val="3"/>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lastRenderedPageBreak/>
        <w:t>Cuartetos: De 2 a 7 jugadores.</w:t>
      </w:r>
    </w:p>
    <w:p w:rsidR="00255891" w:rsidRPr="00813EA7" w:rsidRDefault="00255891" w:rsidP="00532DDE">
      <w:pPr>
        <w:pStyle w:val="Prrafodelista"/>
        <w:numPr>
          <w:ilvl w:val="2"/>
          <w:numId w:val="3"/>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 la Mayor: De 2 jugadores en adelante.</w:t>
      </w:r>
    </w:p>
    <w:p w:rsidR="00255891" w:rsidRPr="00813EA7" w:rsidRDefault="00255891" w:rsidP="00532DDE">
      <w:pPr>
        <w:pStyle w:val="Prrafodelista"/>
        <w:numPr>
          <w:ilvl w:val="0"/>
          <w:numId w:val="3"/>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Repartición aleatoria de cartas .</w:t>
      </w:r>
    </w:p>
    <w:p w:rsidR="00255891" w:rsidRPr="00813EA7" w:rsidRDefault="00255891" w:rsidP="00532DDE">
      <w:pPr>
        <w:pStyle w:val="Prrafodelista"/>
        <w:numPr>
          <w:ilvl w:val="0"/>
          <w:numId w:val="3"/>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Asignación de turnos entre los usuarios.</w:t>
      </w:r>
    </w:p>
    <w:p w:rsidR="00255891" w:rsidRPr="00813EA7" w:rsidRDefault="00255891" w:rsidP="005F13BC">
      <w:pPr>
        <w:pStyle w:val="Prrafodelista"/>
        <w:ind w:left="1068"/>
        <w:jc w:val="both"/>
        <w:rPr>
          <w:rFonts w:asciiTheme="minorHAnsi" w:hAnsiTheme="minorHAnsi"/>
          <w:noProof/>
          <w:color w:val="000000"/>
          <w:sz w:val="22"/>
          <w:szCs w:val="22"/>
          <w:lang w:val="es-CO"/>
        </w:rPr>
      </w:pPr>
    </w:p>
    <w:p w:rsidR="00255891" w:rsidRPr="00813EA7" w:rsidRDefault="00255891" w:rsidP="00BE085B">
      <w:pPr>
        <w:jc w:val="both"/>
        <w:rPr>
          <w:rFonts w:asciiTheme="minorHAnsi" w:hAnsiTheme="minorHAnsi"/>
          <w:noProof/>
          <w:color w:val="000000"/>
          <w:sz w:val="22"/>
          <w:szCs w:val="22"/>
          <w:lang w:val="es-CO"/>
        </w:rPr>
      </w:pPr>
    </w:p>
    <w:p w:rsidR="00255891" w:rsidRPr="00813EA7" w:rsidRDefault="00255891" w:rsidP="00BE085B">
      <w:p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813EA7" w:rsidRDefault="00255891" w:rsidP="00BE085B">
      <w:pPr>
        <w:jc w:val="both"/>
        <w:rPr>
          <w:rFonts w:asciiTheme="minorHAnsi" w:hAnsiTheme="minorHAnsi"/>
          <w:noProof/>
          <w:color w:val="000000"/>
          <w:sz w:val="22"/>
          <w:szCs w:val="22"/>
          <w:lang w:val="es-CO"/>
        </w:rPr>
      </w:pPr>
    </w:p>
    <w:p w:rsidR="00255891" w:rsidRPr="00813EA7" w:rsidRDefault="00255891" w:rsidP="00C0366F">
      <w:pPr>
        <w:pStyle w:val="Ttulo3"/>
        <w:rPr>
          <w:rFonts w:asciiTheme="minorHAnsi" w:hAnsiTheme="minorHAnsi"/>
          <w:noProof/>
          <w:color w:val="000000"/>
          <w:sz w:val="24"/>
          <w:szCs w:val="22"/>
          <w:lang w:val="es-CO"/>
        </w:rPr>
      </w:pPr>
      <w:bookmarkStart w:id="22" w:name="_Toc222758305"/>
      <w:r w:rsidRPr="00813EA7">
        <w:rPr>
          <w:rFonts w:asciiTheme="minorHAnsi" w:hAnsiTheme="minorHAnsi"/>
          <w:noProof/>
          <w:color w:val="000000"/>
          <w:sz w:val="24"/>
          <w:szCs w:val="22"/>
          <w:lang w:val="es-CO"/>
        </w:rPr>
        <w:t>Objetivos</w:t>
      </w:r>
      <w:bookmarkEnd w:id="22"/>
    </w:p>
    <w:p w:rsidR="00255891" w:rsidRPr="00813EA7" w:rsidRDefault="00255891" w:rsidP="00BE085B">
      <w:pPr>
        <w:jc w:val="both"/>
        <w:rPr>
          <w:rFonts w:asciiTheme="minorHAnsi" w:hAnsiTheme="minorHAnsi"/>
          <w:noProof/>
          <w:color w:val="000000"/>
          <w:sz w:val="22"/>
          <w:szCs w:val="22"/>
          <w:lang w:val="es-CO"/>
        </w:rPr>
      </w:pPr>
    </w:p>
    <w:p w:rsidR="00255891" w:rsidRPr="00813EA7" w:rsidRDefault="00255891" w:rsidP="00BE085B">
      <w:p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813EA7" w:rsidRDefault="00255891" w:rsidP="00BE085B">
      <w:pPr>
        <w:jc w:val="both"/>
        <w:rPr>
          <w:rFonts w:asciiTheme="minorHAnsi" w:hAnsiTheme="minorHAnsi"/>
          <w:b/>
          <w:i/>
          <w:noProof/>
          <w:color w:val="000000"/>
          <w:sz w:val="22"/>
          <w:szCs w:val="22"/>
          <w:lang w:val="es-CO"/>
        </w:rPr>
      </w:pPr>
    </w:p>
    <w:p w:rsidR="00255891" w:rsidRPr="00813EA7" w:rsidRDefault="00255891" w:rsidP="00BE085B">
      <w:pPr>
        <w:jc w:val="both"/>
        <w:rPr>
          <w:rFonts w:asciiTheme="minorHAnsi" w:hAnsiTheme="minorHAnsi"/>
          <w:b/>
          <w:i/>
          <w:noProof/>
          <w:color w:val="000000"/>
          <w:sz w:val="22"/>
          <w:szCs w:val="22"/>
          <w:lang w:val="es-CO"/>
        </w:rPr>
      </w:pPr>
      <w:r w:rsidRPr="00813EA7">
        <w:rPr>
          <w:rFonts w:asciiTheme="minorHAnsi" w:hAnsiTheme="minorHAnsi"/>
          <w:b/>
          <w:i/>
          <w:noProof/>
          <w:color w:val="000000"/>
          <w:sz w:val="22"/>
          <w:szCs w:val="22"/>
          <w:lang w:val="es-CO"/>
        </w:rPr>
        <w:t>Objetivos internos: como equipo de trabajo</w:t>
      </w:r>
    </w:p>
    <w:p w:rsidR="005402F7" w:rsidRPr="00813EA7" w:rsidRDefault="005402F7" w:rsidP="00BE085B">
      <w:pPr>
        <w:jc w:val="both"/>
        <w:rPr>
          <w:rFonts w:asciiTheme="minorHAnsi" w:hAnsiTheme="minorHAnsi"/>
          <w:b/>
          <w:i/>
          <w:noProof/>
          <w:color w:val="000000"/>
          <w:sz w:val="22"/>
          <w:szCs w:val="22"/>
          <w:lang w:val="es-CO"/>
        </w:rPr>
      </w:pPr>
    </w:p>
    <w:p w:rsidR="00D5157D" w:rsidRPr="00813EA7" w:rsidRDefault="00255891" w:rsidP="00532DDE">
      <w:pPr>
        <w:pStyle w:val="Prrafodelista"/>
        <w:numPr>
          <w:ilvl w:val="0"/>
          <w:numId w:val="4"/>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813EA7" w:rsidRDefault="00255891" w:rsidP="00532DDE">
      <w:pPr>
        <w:pStyle w:val="Prrafodelista"/>
        <w:numPr>
          <w:ilvl w:val="0"/>
          <w:numId w:val="4"/>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Cumplir con las políticas y reglas establecidas por el equipo, para trabajar con mayor fluidez y productividad y así obtener unos muy buenos resultados.</w:t>
      </w:r>
    </w:p>
    <w:p w:rsidR="00255891" w:rsidRPr="00813EA7" w:rsidRDefault="00255891" w:rsidP="000E6146">
      <w:pPr>
        <w:ind w:left="6"/>
        <w:jc w:val="both"/>
        <w:rPr>
          <w:rFonts w:asciiTheme="minorHAnsi" w:hAnsiTheme="minorHAnsi"/>
          <w:noProof/>
          <w:color w:val="000000"/>
          <w:sz w:val="22"/>
          <w:szCs w:val="22"/>
          <w:lang w:val="es-CO"/>
        </w:rPr>
      </w:pPr>
    </w:p>
    <w:p w:rsidR="00255891" w:rsidRPr="00813EA7" w:rsidRDefault="00255891" w:rsidP="000E6146">
      <w:pPr>
        <w:ind w:left="6"/>
        <w:jc w:val="both"/>
        <w:rPr>
          <w:rFonts w:asciiTheme="minorHAnsi" w:hAnsiTheme="minorHAnsi"/>
          <w:b/>
          <w:i/>
          <w:noProof/>
          <w:color w:val="000000"/>
          <w:sz w:val="22"/>
          <w:szCs w:val="22"/>
          <w:lang w:val="es-CO"/>
        </w:rPr>
      </w:pPr>
      <w:r w:rsidRPr="00813EA7">
        <w:rPr>
          <w:rFonts w:asciiTheme="minorHAnsi" w:hAnsiTheme="minorHAnsi"/>
          <w:b/>
          <w:i/>
          <w:noProof/>
          <w:color w:val="000000"/>
          <w:sz w:val="22"/>
          <w:szCs w:val="22"/>
          <w:lang w:val="es-CO"/>
        </w:rPr>
        <w:t>Objetivos externos: hacia el proyecto</w:t>
      </w:r>
    </w:p>
    <w:p w:rsidR="005402F7" w:rsidRPr="00813EA7" w:rsidRDefault="005402F7" w:rsidP="000E6146">
      <w:pPr>
        <w:ind w:left="6"/>
        <w:jc w:val="both"/>
        <w:rPr>
          <w:rFonts w:asciiTheme="minorHAnsi" w:hAnsiTheme="minorHAnsi"/>
          <w:b/>
          <w:i/>
          <w:noProof/>
          <w:color w:val="000000"/>
          <w:sz w:val="22"/>
          <w:szCs w:val="22"/>
          <w:lang w:val="es-CO"/>
        </w:rPr>
      </w:pPr>
    </w:p>
    <w:p w:rsidR="00D5157D" w:rsidRPr="00813EA7" w:rsidRDefault="00255891" w:rsidP="00532DDE">
      <w:pPr>
        <w:pStyle w:val="Prrafodelista"/>
        <w:numPr>
          <w:ilvl w:val="0"/>
          <w:numId w:val="5"/>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Entregar con puntualidad las fases del proceso del proyecto, cumpliendo con la finalidad planteada para cada una de ellas.</w:t>
      </w:r>
    </w:p>
    <w:p w:rsidR="00D5157D" w:rsidRPr="00813EA7" w:rsidRDefault="00255891" w:rsidP="00532DDE">
      <w:pPr>
        <w:pStyle w:val="Prrafodelista"/>
        <w:numPr>
          <w:ilvl w:val="0"/>
          <w:numId w:val="5"/>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813EA7" w:rsidRDefault="00255891" w:rsidP="00532DDE">
      <w:pPr>
        <w:pStyle w:val="Prrafodelista"/>
        <w:numPr>
          <w:ilvl w:val="0"/>
          <w:numId w:val="5"/>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Hacer un análisis bien definido de los requerimientos del sistema para contar con un diseño sólido para la posterior implementación.</w:t>
      </w:r>
    </w:p>
    <w:p w:rsidR="00255891" w:rsidRPr="00813EA7" w:rsidRDefault="00255891" w:rsidP="00532DDE">
      <w:pPr>
        <w:pStyle w:val="Prrafodelista"/>
        <w:numPr>
          <w:ilvl w:val="0"/>
          <w:numId w:val="5"/>
        </w:numPr>
        <w:jc w:val="both"/>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Tener un contacto persistente entre el cliente y el equipo para mantener una linea de trabajo correcta.</w:t>
      </w:r>
    </w:p>
    <w:p w:rsidR="00255891" w:rsidRPr="00813EA7" w:rsidRDefault="00255891" w:rsidP="00842A5A">
      <w:pPr>
        <w:pStyle w:val="Ttulo3"/>
        <w:rPr>
          <w:rFonts w:asciiTheme="minorHAnsi" w:hAnsiTheme="minorHAnsi"/>
          <w:color w:val="000000"/>
          <w:sz w:val="24"/>
          <w:szCs w:val="22"/>
        </w:rPr>
      </w:pPr>
      <w:bookmarkStart w:id="23" w:name="_Toc222758306"/>
      <w:r w:rsidRPr="00813EA7">
        <w:rPr>
          <w:rFonts w:asciiTheme="minorHAnsi" w:hAnsiTheme="minorHAnsi"/>
          <w:color w:val="000000"/>
          <w:sz w:val="24"/>
          <w:szCs w:val="22"/>
        </w:rPr>
        <w:t>Suposiciones y Restricciones</w:t>
      </w:r>
      <w:bookmarkEnd w:id="23"/>
    </w:p>
    <w:p w:rsidR="00255891" w:rsidRPr="00813EA7" w:rsidRDefault="00255891" w:rsidP="00842A5A">
      <w:pPr>
        <w:rPr>
          <w:rFonts w:asciiTheme="minorHAnsi" w:hAnsiTheme="minorHAnsi"/>
          <w:color w:val="000000"/>
          <w:sz w:val="22"/>
          <w:szCs w:val="22"/>
        </w:rPr>
      </w:pPr>
    </w:p>
    <w:p w:rsidR="00255891" w:rsidRPr="00813EA7" w:rsidRDefault="00255891" w:rsidP="00842A5A">
      <w:pPr>
        <w:pStyle w:val="Prrafodelista"/>
        <w:ind w:left="723"/>
        <w:rPr>
          <w:rFonts w:asciiTheme="minorHAnsi" w:hAnsiTheme="minorHAnsi"/>
          <w:b/>
          <w:i/>
          <w:color w:val="000000"/>
          <w:sz w:val="22"/>
          <w:szCs w:val="22"/>
        </w:rPr>
      </w:pPr>
      <w:r w:rsidRPr="00813EA7">
        <w:rPr>
          <w:rFonts w:asciiTheme="minorHAnsi" w:hAnsiTheme="minorHAnsi"/>
          <w:b/>
          <w:i/>
          <w:color w:val="000000"/>
          <w:sz w:val="22"/>
          <w:szCs w:val="22"/>
        </w:rPr>
        <w:t>Suposiciones</w:t>
      </w:r>
    </w:p>
    <w:p w:rsidR="004A0B50" w:rsidRPr="00813EA7" w:rsidRDefault="004A0B50" w:rsidP="004A0B50">
      <w:pPr>
        <w:pStyle w:val="Prrafodelista"/>
        <w:rPr>
          <w:rFonts w:asciiTheme="minorHAnsi" w:hAnsiTheme="minorHAnsi"/>
          <w:b/>
          <w:i/>
          <w:color w:val="000000"/>
          <w:sz w:val="22"/>
          <w:szCs w:val="22"/>
        </w:rPr>
      </w:pPr>
    </w:p>
    <w:p w:rsidR="00255891" w:rsidRPr="00813EA7" w:rsidRDefault="00255891" w:rsidP="00532DDE">
      <w:pPr>
        <w:pStyle w:val="Prrafodelista"/>
        <w:numPr>
          <w:ilvl w:val="0"/>
          <w:numId w:val="6"/>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IMind considera que las máquinas sobre las cuales va a trabajar deben tener básicamente:</w:t>
      </w:r>
    </w:p>
    <w:p w:rsidR="00255891" w:rsidRPr="00813EA7" w:rsidRDefault="00255891" w:rsidP="00532DDE">
      <w:pPr>
        <w:pStyle w:val="Prrafodelista"/>
        <w:numPr>
          <w:ilvl w:val="1"/>
          <w:numId w:val="7"/>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Microsoft Office 2007 para la documentación.</w:t>
      </w:r>
    </w:p>
    <w:p w:rsidR="00255891" w:rsidRPr="00813EA7" w:rsidRDefault="00255891" w:rsidP="00532DDE">
      <w:pPr>
        <w:pStyle w:val="Prrafodelista"/>
        <w:numPr>
          <w:ilvl w:val="1"/>
          <w:numId w:val="7"/>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Controlador de versiones Tortoise 1.0.</w:t>
      </w:r>
    </w:p>
    <w:p w:rsidR="00255891" w:rsidRPr="00813EA7" w:rsidRDefault="00255891" w:rsidP="00532DDE">
      <w:pPr>
        <w:pStyle w:val="Prrafodelista"/>
        <w:numPr>
          <w:ilvl w:val="1"/>
          <w:numId w:val="7"/>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NetBeans para el desarrollo de la aplicación (la cual puede instalarse en Linux o Windows, según preferencias).</w:t>
      </w:r>
    </w:p>
    <w:p w:rsidR="00255891" w:rsidRPr="00813EA7" w:rsidRDefault="00255891" w:rsidP="00532DDE">
      <w:pPr>
        <w:pStyle w:val="Prrafodelista"/>
        <w:numPr>
          <w:ilvl w:val="1"/>
          <w:numId w:val="7"/>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Sistema Operativo Windows XP o Vista, Linux.</w:t>
      </w:r>
    </w:p>
    <w:p w:rsidR="00255891" w:rsidRPr="00813EA7" w:rsidRDefault="00255891" w:rsidP="00532DDE">
      <w:pPr>
        <w:pStyle w:val="Prrafodelista"/>
        <w:numPr>
          <w:ilvl w:val="1"/>
          <w:numId w:val="7"/>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Una memoria </w:t>
      </w:r>
      <w:ins w:id="24" w:author="Colossus User" w:date="2009-02-20T11:02:00Z">
        <w:r w:rsidR="00ED070E" w:rsidRPr="00813EA7">
          <w:rPr>
            <w:rFonts w:asciiTheme="minorHAnsi" w:hAnsiTheme="minorHAnsi"/>
            <w:color w:val="000000" w:themeColor="text1"/>
            <w:sz w:val="22"/>
            <w:szCs w:val="22"/>
          </w:rPr>
          <w:t>RAM</w:t>
        </w:r>
      </w:ins>
      <w:r w:rsidRPr="00813EA7">
        <w:rPr>
          <w:rFonts w:asciiTheme="minorHAnsi" w:hAnsiTheme="minorHAnsi"/>
          <w:color w:val="000000" w:themeColor="text1"/>
          <w:sz w:val="22"/>
          <w:szCs w:val="22"/>
        </w:rPr>
        <w:t xml:space="preserve"> de 1 gb como mínimo.</w:t>
      </w:r>
    </w:p>
    <w:p w:rsidR="00255891" w:rsidRPr="00813EA7" w:rsidRDefault="00255891" w:rsidP="00532DDE">
      <w:pPr>
        <w:pStyle w:val="Prrafodelista"/>
        <w:numPr>
          <w:ilvl w:val="1"/>
          <w:numId w:val="7"/>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Un disco duro de 50 gb como mínimo.</w:t>
      </w:r>
    </w:p>
    <w:p w:rsidR="00255891" w:rsidRPr="00813EA7" w:rsidRDefault="00255891" w:rsidP="00532DDE">
      <w:pPr>
        <w:pStyle w:val="Prrafodelista"/>
        <w:numPr>
          <w:ilvl w:val="1"/>
          <w:numId w:val="7"/>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Lector de </w:t>
      </w:r>
      <w:ins w:id="25" w:author="Colossus User" w:date="2009-02-20T11:02:00Z">
        <w:r w:rsidR="00ED070E" w:rsidRPr="00813EA7">
          <w:rPr>
            <w:rFonts w:asciiTheme="minorHAnsi" w:hAnsiTheme="minorHAnsi"/>
            <w:color w:val="000000" w:themeColor="text1"/>
            <w:sz w:val="22"/>
            <w:szCs w:val="22"/>
          </w:rPr>
          <w:t>Dvd</w:t>
        </w:r>
      </w:ins>
      <w:r w:rsidRPr="00813EA7">
        <w:rPr>
          <w:rFonts w:asciiTheme="minorHAnsi" w:hAnsiTheme="minorHAnsi"/>
          <w:color w:val="000000" w:themeColor="text1"/>
          <w:sz w:val="22"/>
          <w:szCs w:val="22"/>
        </w:rPr>
        <w:t xml:space="preserve"> como mínimo.</w:t>
      </w:r>
    </w:p>
    <w:p w:rsidR="00040EB0" w:rsidRPr="00813EA7" w:rsidRDefault="00040EB0" w:rsidP="00040EB0">
      <w:pPr>
        <w:pStyle w:val="Prrafodelista"/>
        <w:ind w:left="1788"/>
        <w:jc w:val="both"/>
        <w:rPr>
          <w:rFonts w:asciiTheme="minorHAnsi" w:hAnsiTheme="minorHAnsi"/>
          <w:color w:val="000000" w:themeColor="text1"/>
          <w:sz w:val="22"/>
          <w:szCs w:val="22"/>
        </w:rPr>
      </w:pPr>
    </w:p>
    <w:p w:rsidR="00255891" w:rsidRPr="00813EA7" w:rsidRDefault="00255891" w:rsidP="00532DDE">
      <w:pPr>
        <w:pStyle w:val="Prrafodelista"/>
        <w:numPr>
          <w:ilvl w:val="0"/>
          <w:numId w:val="6"/>
        </w:numPr>
        <w:jc w:val="both"/>
        <w:rPr>
          <w:rFonts w:asciiTheme="minorHAnsi" w:hAnsiTheme="minorHAnsi"/>
          <w:color w:val="000000"/>
          <w:sz w:val="22"/>
          <w:szCs w:val="22"/>
        </w:rPr>
      </w:pPr>
      <w:r w:rsidRPr="00813EA7">
        <w:rPr>
          <w:rFonts w:asciiTheme="minorHAnsi" w:hAnsiTheme="minorHAnsi"/>
          <w:color w:val="000000"/>
          <w:sz w:val="22"/>
          <w:szCs w:val="22"/>
        </w:rPr>
        <w:t>Hacer contacto con el cliente en unas fechas específicas (Ver Calendarización, 1.1.5 Entregables del Proyecto) sin falta, para la revisión constante del proceso.</w:t>
      </w:r>
    </w:p>
    <w:p w:rsidR="00255891" w:rsidRPr="00813EA7" w:rsidRDefault="00255891" w:rsidP="00532DDE">
      <w:pPr>
        <w:pStyle w:val="Prrafodelista"/>
        <w:numPr>
          <w:ilvl w:val="0"/>
          <w:numId w:val="6"/>
        </w:numPr>
        <w:jc w:val="both"/>
        <w:rPr>
          <w:rFonts w:asciiTheme="minorHAnsi" w:hAnsiTheme="minorHAnsi"/>
          <w:color w:val="000000"/>
          <w:sz w:val="22"/>
          <w:szCs w:val="22"/>
        </w:rPr>
      </w:pPr>
      <w:r w:rsidRPr="00813EA7">
        <w:rPr>
          <w:rFonts w:asciiTheme="minorHAnsi" w:hAnsiTheme="minorHAnsi"/>
          <w:color w:val="000000"/>
          <w:sz w:val="22"/>
          <w:szCs w:val="22"/>
        </w:rPr>
        <w:t>Los requerimientos del sistema se mantendrán todo el tiempo desde el inicio del proyecto hasta el final del mismo.</w:t>
      </w:r>
    </w:p>
    <w:p w:rsidR="00255891" w:rsidRPr="00813EA7" w:rsidRDefault="00255891" w:rsidP="00532DDE">
      <w:pPr>
        <w:pStyle w:val="Prrafodelista"/>
        <w:numPr>
          <w:ilvl w:val="0"/>
          <w:numId w:val="6"/>
        </w:numPr>
        <w:jc w:val="both"/>
        <w:rPr>
          <w:rFonts w:asciiTheme="minorHAnsi" w:hAnsiTheme="minorHAnsi"/>
          <w:color w:val="000000"/>
          <w:sz w:val="22"/>
          <w:szCs w:val="22"/>
        </w:rPr>
      </w:pPr>
      <w:r w:rsidRPr="00813EA7">
        <w:rPr>
          <w:rFonts w:asciiTheme="minorHAnsi" w:hAnsiTheme="minorHAnsi"/>
          <w:color w:val="000000"/>
          <w:sz w:val="22"/>
          <w:szCs w:val="22"/>
        </w:rPr>
        <w:t>IMind se basará en una planeación de actividades para distribuir el tiempo de trabajo en las tareas, con probabilidades de cambio.</w:t>
      </w:r>
    </w:p>
    <w:p w:rsidR="00255891" w:rsidRPr="00813EA7" w:rsidRDefault="00255891" w:rsidP="00532DDE">
      <w:pPr>
        <w:pStyle w:val="Prrafodelista"/>
        <w:numPr>
          <w:ilvl w:val="0"/>
          <w:numId w:val="6"/>
        </w:numPr>
        <w:jc w:val="both"/>
        <w:rPr>
          <w:rFonts w:asciiTheme="minorHAnsi" w:hAnsiTheme="minorHAnsi"/>
          <w:color w:val="000000"/>
          <w:sz w:val="22"/>
          <w:szCs w:val="22"/>
        </w:rPr>
      </w:pPr>
      <w:r w:rsidRPr="00813EA7">
        <w:rPr>
          <w:rFonts w:asciiTheme="minorHAnsi" w:hAnsiTheme="minorHAnsi"/>
          <w:color w:val="000000"/>
          <w:sz w:val="22"/>
          <w:szCs w:val="22"/>
        </w:rPr>
        <w:t>Se tendrá un horario de tiempos disponible para cada integrante del equipo, para la asignación de tareas y manejo de métricas durante el desarrollo.</w:t>
      </w:r>
    </w:p>
    <w:p w:rsidR="00255891" w:rsidRPr="00813EA7" w:rsidRDefault="00255891" w:rsidP="000837E5">
      <w:pPr>
        <w:pStyle w:val="Prrafodelista"/>
        <w:jc w:val="both"/>
        <w:rPr>
          <w:rFonts w:asciiTheme="minorHAnsi" w:hAnsiTheme="minorHAnsi" w:cs="Arial"/>
          <w:i/>
          <w:color w:val="000000"/>
          <w:sz w:val="22"/>
          <w:szCs w:val="22"/>
        </w:rPr>
      </w:pPr>
    </w:p>
    <w:p w:rsidR="00255891" w:rsidRPr="00813EA7" w:rsidRDefault="00255891" w:rsidP="000837E5">
      <w:pPr>
        <w:pStyle w:val="Prrafodelista"/>
        <w:jc w:val="both"/>
        <w:rPr>
          <w:rFonts w:asciiTheme="minorHAnsi" w:hAnsiTheme="minorHAnsi" w:cs="Arial"/>
          <w:b/>
          <w:i/>
          <w:color w:val="000000"/>
          <w:sz w:val="22"/>
          <w:szCs w:val="22"/>
        </w:rPr>
      </w:pPr>
      <w:r w:rsidRPr="00813EA7">
        <w:rPr>
          <w:rFonts w:asciiTheme="minorHAnsi" w:hAnsiTheme="minorHAnsi" w:cs="Arial"/>
          <w:b/>
          <w:i/>
          <w:color w:val="000000"/>
          <w:sz w:val="22"/>
          <w:szCs w:val="22"/>
        </w:rPr>
        <w:t>Restricciones</w:t>
      </w:r>
    </w:p>
    <w:p w:rsidR="00D5157D" w:rsidRPr="00813EA7" w:rsidRDefault="00D5157D" w:rsidP="00D5157D">
      <w:pPr>
        <w:pStyle w:val="Prrafodelista"/>
        <w:ind w:left="0"/>
        <w:jc w:val="both"/>
        <w:rPr>
          <w:rFonts w:asciiTheme="minorHAnsi" w:hAnsiTheme="minorHAnsi" w:cs="Arial"/>
          <w:b/>
          <w:i/>
          <w:color w:val="000000"/>
          <w:sz w:val="22"/>
          <w:szCs w:val="22"/>
        </w:rPr>
      </w:pPr>
    </w:p>
    <w:p w:rsidR="00255891" w:rsidRPr="00813EA7" w:rsidRDefault="00255891" w:rsidP="00532DDE">
      <w:pPr>
        <w:pStyle w:val="Prrafodelista"/>
        <w:numPr>
          <w:ilvl w:val="0"/>
          <w:numId w:val="8"/>
        </w:numPr>
        <w:jc w:val="both"/>
        <w:rPr>
          <w:rFonts w:asciiTheme="minorHAnsi" w:hAnsiTheme="minorHAnsi" w:cs="Arial"/>
          <w:color w:val="000000"/>
          <w:sz w:val="22"/>
          <w:szCs w:val="22"/>
        </w:rPr>
      </w:pPr>
      <w:r w:rsidRPr="00813EA7">
        <w:rPr>
          <w:rFonts w:asciiTheme="minorHAnsi" w:hAnsiTheme="minorHAnsi" w:cs="Arial"/>
          <w:color w:val="000000"/>
          <w:sz w:val="22"/>
          <w:szCs w:val="22"/>
        </w:rPr>
        <w:t>El tiempo disponible de los integrantes no da abasto para la cantidad de actividades a realizar.</w:t>
      </w:r>
    </w:p>
    <w:p w:rsidR="00255891" w:rsidRPr="00813EA7" w:rsidRDefault="00255891" w:rsidP="00532DDE">
      <w:pPr>
        <w:pStyle w:val="Prrafodelista"/>
        <w:numPr>
          <w:ilvl w:val="0"/>
          <w:numId w:val="8"/>
        </w:numPr>
        <w:jc w:val="both"/>
        <w:rPr>
          <w:rFonts w:asciiTheme="minorHAnsi" w:hAnsiTheme="minorHAnsi" w:cs="Arial"/>
          <w:color w:val="000000"/>
          <w:sz w:val="22"/>
          <w:szCs w:val="22"/>
        </w:rPr>
      </w:pPr>
      <w:r w:rsidRPr="00813EA7">
        <w:rPr>
          <w:rFonts w:asciiTheme="minorHAnsi" w:hAnsiTheme="minorHAnsi" w:cs="Arial"/>
          <w:color w:val="000000"/>
          <w:sz w:val="22"/>
          <w:szCs w:val="22"/>
        </w:rPr>
        <w:t>El desconocimiento de temas específicos que requieran capacitación al equipo, por lo tanto es menos tiempo de productividad.</w:t>
      </w:r>
    </w:p>
    <w:p w:rsidR="00255891" w:rsidRPr="00813EA7" w:rsidRDefault="00255891" w:rsidP="00532DDE">
      <w:pPr>
        <w:pStyle w:val="Prrafodelista"/>
        <w:numPr>
          <w:ilvl w:val="0"/>
          <w:numId w:val="8"/>
        </w:numPr>
        <w:jc w:val="both"/>
        <w:rPr>
          <w:rFonts w:asciiTheme="minorHAnsi" w:hAnsiTheme="minorHAnsi" w:cs="Arial"/>
          <w:color w:val="000000"/>
          <w:sz w:val="22"/>
          <w:szCs w:val="22"/>
        </w:rPr>
      </w:pPr>
      <w:r w:rsidRPr="00813EA7">
        <w:rPr>
          <w:rFonts w:asciiTheme="minorHAnsi" w:hAnsiTheme="minorHAnsi" w:cs="Arial"/>
          <w:color w:val="000000"/>
          <w:sz w:val="22"/>
          <w:szCs w:val="22"/>
        </w:rPr>
        <w:t>La planeación de actividades según el tiempo dado puede no ser siempre acertado a la realidad.</w:t>
      </w:r>
    </w:p>
    <w:p w:rsidR="00040EB0" w:rsidRPr="00813EA7" w:rsidRDefault="00040EB0" w:rsidP="00F21F3A">
      <w:pPr>
        <w:jc w:val="both"/>
        <w:rPr>
          <w:rFonts w:asciiTheme="minorHAnsi" w:hAnsiTheme="minorHAnsi" w:cs="Arial"/>
          <w:color w:val="000000"/>
          <w:sz w:val="22"/>
          <w:szCs w:val="22"/>
        </w:rPr>
      </w:pPr>
    </w:p>
    <w:p w:rsidR="00F21F3A" w:rsidRPr="00813EA7" w:rsidRDefault="00F21F3A" w:rsidP="00B94A6E">
      <w:pPr>
        <w:pStyle w:val="Ttulo3"/>
        <w:rPr>
          <w:rFonts w:asciiTheme="minorHAnsi" w:hAnsiTheme="minorHAnsi"/>
          <w:color w:val="000000"/>
          <w:sz w:val="24"/>
          <w:szCs w:val="22"/>
        </w:rPr>
        <w:sectPr w:rsidR="00F21F3A" w:rsidRPr="00813EA7" w:rsidSect="00E66A63">
          <w:pgSz w:w="11906" w:h="16838"/>
          <w:pgMar w:top="1417" w:right="1701" w:bottom="1417" w:left="1701" w:header="708" w:footer="708" w:gutter="0"/>
          <w:cols w:space="708"/>
          <w:docGrid w:linePitch="360"/>
        </w:sectPr>
      </w:pPr>
      <w:bookmarkStart w:id="26" w:name="_Toc222758307"/>
    </w:p>
    <w:p w:rsidR="00255891" w:rsidRPr="00813EA7" w:rsidRDefault="00255891" w:rsidP="00B94A6E">
      <w:pPr>
        <w:pStyle w:val="Ttulo3"/>
        <w:rPr>
          <w:rFonts w:asciiTheme="minorHAnsi" w:hAnsiTheme="minorHAnsi"/>
          <w:color w:val="000000"/>
          <w:sz w:val="24"/>
          <w:szCs w:val="22"/>
        </w:rPr>
      </w:pPr>
      <w:r w:rsidRPr="00813EA7">
        <w:rPr>
          <w:rFonts w:asciiTheme="minorHAnsi" w:hAnsiTheme="minorHAnsi"/>
          <w:color w:val="000000"/>
          <w:sz w:val="24"/>
          <w:szCs w:val="22"/>
        </w:rPr>
        <w:lastRenderedPageBreak/>
        <w:t>Entregables del Proyecto</w:t>
      </w:r>
      <w:bookmarkEnd w:id="26"/>
    </w:p>
    <w:p w:rsidR="00255891" w:rsidRPr="00813EA7" w:rsidRDefault="00255891" w:rsidP="002C6E73">
      <w:pPr>
        <w:rPr>
          <w:rFonts w:asciiTheme="minorHAnsi" w:hAnsiTheme="minorHAnsi"/>
          <w:color w:val="000000"/>
          <w:sz w:val="22"/>
          <w:szCs w:val="22"/>
        </w:rPr>
      </w:pPr>
    </w:p>
    <w:tbl>
      <w:tblPr>
        <w:tblStyle w:val="Tablaconcuadrcula"/>
        <w:tblW w:w="13742" w:type="dxa"/>
        <w:tblInd w:w="108" w:type="dxa"/>
        <w:tblBorders>
          <w:top w:val="single" w:sz="18" w:space="0" w:color="4BACC6" w:themeColor="accent5"/>
          <w:left w:val="single" w:sz="18" w:space="0" w:color="4BACC6" w:themeColor="accent5"/>
          <w:bottom w:val="single" w:sz="18" w:space="0" w:color="4BACC6" w:themeColor="accent5"/>
          <w:right w:val="single" w:sz="18" w:space="0" w:color="4BACC6" w:themeColor="accent5"/>
          <w:insideH w:val="single" w:sz="6" w:space="0" w:color="4BACC6" w:themeColor="accent5"/>
          <w:insideV w:val="single" w:sz="6" w:space="0" w:color="4BACC6" w:themeColor="accent5"/>
        </w:tblBorders>
        <w:tblLook w:val="04A0"/>
      </w:tblPr>
      <w:tblGrid>
        <w:gridCol w:w="2937"/>
        <w:gridCol w:w="3110"/>
        <w:gridCol w:w="2597"/>
        <w:gridCol w:w="2867"/>
        <w:gridCol w:w="2231"/>
      </w:tblGrid>
      <w:tr w:rsidR="00255891" w:rsidRPr="00813EA7" w:rsidTr="00E66A63">
        <w:trPr>
          <w:trHeight w:val="621"/>
        </w:trPr>
        <w:tc>
          <w:tcPr>
            <w:tcW w:w="2937"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szCs w:val="22"/>
              </w:rPr>
            </w:pPr>
            <w:r w:rsidRPr="00813EA7">
              <w:rPr>
                <w:rFonts w:asciiTheme="minorHAnsi" w:hAnsiTheme="minorHAnsi"/>
                <w:b/>
                <w:bCs/>
                <w:color w:val="FFFFFF" w:themeColor="background1"/>
                <w:szCs w:val="22"/>
              </w:rPr>
              <w:t>Entregable/ Producto</w:t>
            </w:r>
          </w:p>
        </w:tc>
        <w:tc>
          <w:tcPr>
            <w:tcW w:w="3110"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szCs w:val="22"/>
              </w:rPr>
            </w:pPr>
            <w:r w:rsidRPr="00813EA7">
              <w:rPr>
                <w:rFonts w:asciiTheme="minorHAnsi" w:hAnsiTheme="minorHAnsi"/>
                <w:b/>
                <w:bCs/>
                <w:color w:val="FFFFFF" w:themeColor="background1"/>
                <w:szCs w:val="22"/>
              </w:rPr>
              <w:t>Descripción general</w:t>
            </w:r>
          </w:p>
        </w:tc>
        <w:tc>
          <w:tcPr>
            <w:tcW w:w="2597"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szCs w:val="22"/>
              </w:rPr>
            </w:pPr>
            <w:r w:rsidRPr="00813EA7">
              <w:rPr>
                <w:rFonts w:asciiTheme="minorHAnsi" w:hAnsiTheme="minorHAnsi"/>
                <w:b/>
                <w:bCs/>
                <w:color w:val="FFFFFF" w:themeColor="background1"/>
                <w:szCs w:val="22"/>
              </w:rPr>
              <w:t>Fecha de entrega</w:t>
            </w:r>
          </w:p>
        </w:tc>
        <w:tc>
          <w:tcPr>
            <w:tcW w:w="2867"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szCs w:val="22"/>
              </w:rPr>
            </w:pPr>
            <w:r w:rsidRPr="00813EA7">
              <w:rPr>
                <w:rFonts w:asciiTheme="minorHAnsi" w:hAnsiTheme="minorHAnsi"/>
                <w:b/>
                <w:bCs/>
                <w:color w:val="FFFFFF" w:themeColor="background1"/>
                <w:szCs w:val="22"/>
              </w:rPr>
              <w:t>Medio de entrega</w:t>
            </w:r>
          </w:p>
        </w:tc>
        <w:tc>
          <w:tcPr>
            <w:tcW w:w="2231"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szCs w:val="22"/>
              </w:rPr>
            </w:pPr>
            <w:r w:rsidRPr="00813EA7">
              <w:rPr>
                <w:rFonts w:asciiTheme="minorHAnsi" w:hAnsiTheme="minorHAnsi"/>
                <w:b/>
                <w:bCs/>
                <w:color w:val="FFFFFF" w:themeColor="background1"/>
                <w:szCs w:val="22"/>
              </w:rPr>
              <w:t>Lugar de la entrega</w:t>
            </w:r>
          </w:p>
        </w:tc>
      </w:tr>
      <w:tr w:rsidR="00255891" w:rsidRPr="00813EA7" w:rsidTr="00E66A63">
        <w:trPr>
          <w:trHeight w:val="1029"/>
        </w:trPr>
        <w:tc>
          <w:tcPr>
            <w:tcW w:w="2937"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rPr>
            </w:pPr>
            <w:r w:rsidRPr="00813EA7">
              <w:rPr>
                <w:rFonts w:asciiTheme="minorHAnsi" w:hAnsiTheme="minorHAnsi"/>
                <w:b/>
                <w:bCs/>
                <w:color w:val="FFFFFF" w:themeColor="background1"/>
              </w:rPr>
              <w:t>SPMP</w:t>
            </w:r>
          </w:p>
          <w:p w:rsidR="00255891" w:rsidRPr="00813EA7" w:rsidRDefault="00255891" w:rsidP="00152F63">
            <w:pPr>
              <w:jc w:val="center"/>
              <w:rPr>
                <w:rFonts w:asciiTheme="minorHAnsi" w:hAnsiTheme="minorHAnsi"/>
                <w:b/>
                <w:bCs/>
                <w:color w:val="FFFFFF" w:themeColor="background1"/>
              </w:rPr>
            </w:pPr>
            <w:r w:rsidRPr="00813EA7">
              <w:rPr>
                <w:rFonts w:asciiTheme="minorHAnsi" w:hAnsiTheme="minorHAnsi"/>
                <w:b/>
                <w:bCs/>
                <w:color w:val="FFFFFF" w:themeColor="background1"/>
              </w:rPr>
              <w:t>Presentación</w:t>
            </w:r>
          </w:p>
        </w:tc>
        <w:tc>
          <w:tcPr>
            <w:tcW w:w="3110" w:type="dxa"/>
          </w:tcPr>
          <w:p w:rsidR="00255891" w:rsidRPr="00502644" w:rsidRDefault="00255891" w:rsidP="002C6E73">
            <w:pPr>
              <w:rPr>
                <w:rFonts w:asciiTheme="minorHAnsi" w:hAnsiTheme="minorHAnsi"/>
                <w:color w:val="000000"/>
                <w:sz w:val="20"/>
                <w:szCs w:val="20"/>
                <w:lang w:val="es-ES_tradnl"/>
              </w:rPr>
            </w:pPr>
            <w:r w:rsidRPr="00502644">
              <w:rPr>
                <w:rFonts w:asciiTheme="minorHAnsi" w:hAnsiTheme="minorHAnsi"/>
                <w:color w:val="000000"/>
                <w:sz w:val="20"/>
                <w:szCs w:val="20"/>
                <w:lang w:val="es-ES_tradnl"/>
              </w:rPr>
              <w:t>Planeación para la gestión del proyecto</w:t>
            </w:r>
            <w:r w:rsidR="001F7048" w:rsidRPr="00502644">
              <w:rPr>
                <w:rFonts w:asciiTheme="minorHAnsi" w:hAnsiTheme="minorHAnsi"/>
                <w:color w:val="000000"/>
                <w:sz w:val="20"/>
                <w:szCs w:val="20"/>
                <w:lang w:val="es-ES_tradnl"/>
              </w:rPr>
              <w:t>.</w:t>
            </w:r>
          </w:p>
          <w:p w:rsidR="001F7048" w:rsidRPr="00502644" w:rsidRDefault="001F7048" w:rsidP="002C6E73">
            <w:pPr>
              <w:rPr>
                <w:rFonts w:asciiTheme="minorHAnsi" w:hAnsiTheme="minorHAnsi"/>
                <w:color w:val="000000"/>
                <w:sz w:val="20"/>
                <w:szCs w:val="20"/>
                <w:lang w:val="es-ES_tradnl"/>
              </w:rPr>
            </w:pPr>
            <w:r w:rsidRPr="00502644">
              <w:rPr>
                <w:rFonts w:asciiTheme="minorHAnsi" w:hAnsiTheme="minorHAnsi"/>
                <w:color w:val="000000"/>
                <w:sz w:val="20"/>
                <w:szCs w:val="20"/>
                <w:lang w:val="es-ES_tradnl"/>
              </w:rPr>
              <w:t>Diagramas de casos de uso</w:t>
            </w:r>
          </w:p>
        </w:tc>
        <w:tc>
          <w:tcPr>
            <w:tcW w:w="2597" w:type="dxa"/>
          </w:tcPr>
          <w:p w:rsidR="00255891" w:rsidRPr="00813EA7" w:rsidRDefault="00255891" w:rsidP="002C6E73">
            <w:pPr>
              <w:rPr>
                <w:rFonts w:asciiTheme="minorHAnsi" w:hAnsiTheme="minorHAnsi"/>
                <w:color w:val="000000"/>
                <w:sz w:val="20"/>
                <w:szCs w:val="20"/>
              </w:rPr>
            </w:pPr>
            <w:r w:rsidRPr="00813EA7">
              <w:rPr>
                <w:rFonts w:asciiTheme="minorHAnsi" w:hAnsiTheme="minorHAnsi"/>
                <w:color w:val="000000"/>
                <w:sz w:val="20"/>
                <w:szCs w:val="20"/>
              </w:rPr>
              <w:t>13 de marzo del 2009</w:t>
            </w:r>
          </w:p>
        </w:tc>
        <w:tc>
          <w:tcPr>
            <w:tcW w:w="2867" w:type="dxa"/>
          </w:tcPr>
          <w:p w:rsidR="00255891" w:rsidRPr="00813EA7" w:rsidRDefault="00255891" w:rsidP="002C6E73">
            <w:pPr>
              <w:rPr>
                <w:rFonts w:asciiTheme="minorHAnsi" w:hAnsiTheme="minorHAnsi"/>
                <w:color w:val="000000"/>
                <w:sz w:val="20"/>
                <w:szCs w:val="20"/>
              </w:rPr>
            </w:pPr>
            <w:r w:rsidRPr="00813EA7">
              <w:rPr>
                <w:rFonts w:asciiTheme="minorHAnsi" w:hAnsiTheme="minorHAnsi"/>
                <w:color w:val="000000"/>
                <w:sz w:val="20"/>
                <w:szCs w:val="20"/>
              </w:rPr>
              <w:t>Impreso y magnético</w:t>
            </w:r>
          </w:p>
        </w:tc>
        <w:tc>
          <w:tcPr>
            <w:tcW w:w="2231" w:type="dxa"/>
          </w:tcPr>
          <w:p w:rsidR="00255891" w:rsidRPr="00813EA7" w:rsidRDefault="00255891" w:rsidP="002C6E73">
            <w:pPr>
              <w:rPr>
                <w:rFonts w:asciiTheme="minorHAnsi" w:hAnsiTheme="minorHAnsi"/>
                <w:color w:val="000000"/>
                <w:sz w:val="20"/>
                <w:szCs w:val="20"/>
              </w:rPr>
            </w:pPr>
            <w:r w:rsidRPr="00813EA7">
              <w:rPr>
                <w:rFonts w:asciiTheme="minorHAnsi" w:hAnsiTheme="minorHAnsi"/>
                <w:color w:val="000000"/>
                <w:sz w:val="20"/>
                <w:szCs w:val="20"/>
              </w:rPr>
              <w:t xml:space="preserve">Laboratorio </w:t>
            </w:r>
          </w:p>
        </w:tc>
      </w:tr>
      <w:tr w:rsidR="00255891" w:rsidRPr="00813EA7" w:rsidTr="00E66A63">
        <w:trPr>
          <w:trHeight w:val="1296"/>
        </w:trPr>
        <w:tc>
          <w:tcPr>
            <w:tcW w:w="2937"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rPr>
            </w:pPr>
            <w:r w:rsidRPr="00813EA7">
              <w:rPr>
                <w:rFonts w:asciiTheme="minorHAnsi" w:hAnsiTheme="minorHAnsi"/>
                <w:b/>
                <w:bCs/>
                <w:color w:val="FFFFFF" w:themeColor="background1"/>
              </w:rPr>
              <w:t>SRS</w:t>
            </w:r>
          </w:p>
          <w:p w:rsidR="00255891" w:rsidRPr="00813EA7" w:rsidRDefault="00255891" w:rsidP="00152F63">
            <w:pPr>
              <w:jc w:val="center"/>
              <w:rPr>
                <w:rFonts w:asciiTheme="minorHAnsi" w:hAnsiTheme="minorHAnsi"/>
                <w:b/>
                <w:bCs/>
                <w:color w:val="FFFFFF" w:themeColor="background1"/>
              </w:rPr>
            </w:pPr>
            <w:r w:rsidRPr="00813EA7">
              <w:rPr>
                <w:rFonts w:asciiTheme="minorHAnsi" w:hAnsiTheme="minorHAnsi"/>
                <w:b/>
                <w:bCs/>
                <w:color w:val="FFFFFF" w:themeColor="background1"/>
              </w:rPr>
              <w:t>Presentación</w:t>
            </w:r>
          </w:p>
        </w:tc>
        <w:tc>
          <w:tcPr>
            <w:tcW w:w="3110" w:type="dxa"/>
          </w:tcPr>
          <w:p w:rsidR="00255891" w:rsidRPr="00502644" w:rsidRDefault="00255891" w:rsidP="006421B8">
            <w:pPr>
              <w:rPr>
                <w:rFonts w:asciiTheme="minorHAnsi" w:hAnsiTheme="minorHAnsi"/>
                <w:color w:val="000000"/>
                <w:sz w:val="20"/>
                <w:szCs w:val="20"/>
                <w:lang w:val="es-ES_tradnl"/>
              </w:rPr>
            </w:pPr>
            <w:r w:rsidRPr="00502644">
              <w:rPr>
                <w:rFonts w:asciiTheme="minorHAnsi" w:hAnsiTheme="minorHAnsi"/>
                <w:color w:val="000000"/>
                <w:sz w:val="20"/>
                <w:szCs w:val="20"/>
                <w:lang w:val="es-ES_tradnl"/>
              </w:rPr>
              <w:t>Especificación de requerimientos y primer prototipo</w:t>
            </w:r>
            <w:r w:rsidR="001E161D" w:rsidRPr="00502644">
              <w:rPr>
                <w:rFonts w:asciiTheme="minorHAnsi" w:hAnsiTheme="minorHAnsi"/>
                <w:color w:val="000000"/>
                <w:sz w:val="20"/>
                <w:szCs w:val="20"/>
                <w:lang w:val="es-ES_tradnl"/>
              </w:rPr>
              <w:t xml:space="preserve"> (casos de uso implementados)</w:t>
            </w:r>
          </w:p>
        </w:tc>
        <w:tc>
          <w:tcPr>
            <w:tcW w:w="2597" w:type="dxa"/>
          </w:tcPr>
          <w:p w:rsidR="00255891" w:rsidRPr="00813EA7" w:rsidRDefault="00255891" w:rsidP="002C6E73">
            <w:pPr>
              <w:rPr>
                <w:rFonts w:asciiTheme="minorHAnsi" w:hAnsiTheme="minorHAnsi"/>
                <w:color w:val="000000"/>
                <w:sz w:val="20"/>
                <w:szCs w:val="20"/>
              </w:rPr>
            </w:pPr>
            <w:r w:rsidRPr="00813EA7">
              <w:rPr>
                <w:rFonts w:asciiTheme="minorHAnsi" w:hAnsiTheme="minorHAnsi"/>
                <w:color w:val="000000"/>
                <w:sz w:val="20"/>
                <w:szCs w:val="20"/>
              </w:rPr>
              <w:t>15 de abril del 2009</w:t>
            </w:r>
          </w:p>
        </w:tc>
        <w:tc>
          <w:tcPr>
            <w:tcW w:w="2867" w:type="dxa"/>
          </w:tcPr>
          <w:p w:rsidR="00255891" w:rsidRPr="00502644" w:rsidRDefault="00255891" w:rsidP="002C6E73">
            <w:pPr>
              <w:rPr>
                <w:rFonts w:asciiTheme="minorHAnsi" w:hAnsiTheme="minorHAnsi"/>
                <w:color w:val="000000"/>
                <w:sz w:val="20"/>
                <w:szCs w:val="20"/>
                <w:lang w:val="es-ES_tradnl"/>
              </w:rPr>
            </w:pPr>
            <w:r w:rsidRPr="00502644">
              <w:rPr>
                <w:rFonts w:asciiTheme="minorHAnsi" w:hAnsiTheme="minorHAnsi"/>
                <w:color w:val="000000"/>
                <w:sz w:val="20"/>
                <w:szCs w:val="20"/>
                <w:lang w:val="es-ES_tradnl"/>
              </w:rPr>
              <w:t>Impreso, magnético y aplicación java</w:t>
            </w:r>
          </w:p>
        </w:tc>
        <w:tc>
          <w:tcPr>
            <w:tcW w:w="2231" w:type="dxa"/>
          </w:tcPr>
          <w:p w:rsidR="00255891" w:rsidRPr="00502644" w:rsidRDefault="00255891" w:rsidP="002C6E73">
            <w:pPr>
              <w:rPr>
                <w:rFonts w:asciiTheme="minorHAnsi" w:hAnsiTheme="minorHAnsi"/>
                <w:color w:val="000000"/>
                <w:sz w:val="20"/>
                <w:szCs w:val="20"/>
                <w:lang w:val="es-ES_tradnl"/>
              </w:rPr>
            </w:pPr>
          </w:p>
        </w:tc>
      </w:tr>
      <w:tr w:rsidR="00255891" w:rsidRPr="00813EA7" w:rsidTr="00E66A63">
        <w:trPr>
          <w:trHeight w:val="781"/>
        </w:trPr>
        <w:tc>
          <w:tcPr>
            <w:tcW w:w="2937" w:type="dxa"/>
            <w:shd w:val="clear" w:color="auto" w:fill="9BBB59" w:themeFill="accent3"/>
            <w:vAlign w:val="center"/>
          </w:tcPr>
          <w:p w:rsidR="00255891" w:rsidRPr="00813EA7" w:rsidRDefault="00255891" w:rsidP="00152F63">
            <w:pPr>
              <w:jc w:val="center"/>
              <w:rPr>
                <w:rFonts w:asciiTheme="minorHAnsi" w:hAnsiTheme="minorHAnsi"/>
                <w:b/>
                <w:bCs/>
                <w:color w:val="FFFFFF" w:themeColor="background1"/>
              </w:rPr>
            </w:pPr>
            <w:r w:rsidRPr="00813EA7">
              <w:rPr>
                <w:rFonts w:asciiTheme="minorHAnsi" w:hAnsiTheme="minorHAnsi"/>
                <w:b/>
                <w:bCs/>
                <w:color w:val="FFFFFF" w:themeColor="background1"/>
              </w:rPr>
              <w:t>SDD</w:t>
            </w:r>
          </w:p>
          <w:p w:rsidR="00255891" w:rsidRPr="00813EA7" w:rsidRDefault="00255891" w:rsidP="00152F63">
            <w:pPr>
              <w:jc w:val="center"/>
              <w:rPr>
                <w:rFonts w:asciiTheme="minorHAnsi" w:hAnsiTheme="minorHAnsi"/>
                <w:b/>
                <w:bCs/>
                <w:color w:val="FFFFFF" w:themeColor="background1"/>
              </w:rPr>
            </w:pPr>
            <w:r w:rsidRPr="00813EA7">
              <w:rPr>
                <w:rFonts w:asciiTheme="minorHAnsi" w:hAnsiTheme="minorHAnsi"/>
                <w:b/>
                <w:bCs/>
                <w:color w:val="FFFFFF" w:themeColor="background1"/>
              </w:rPr>
              <w:t>Presentación</w:t>
            </w:r>
          </w:p>
        </w:tc>
        <w:tc>
          <w:tcPr>
            <w:tcW w:w="3110" w:type="dxa"/>
          </w:tcPr>
          <w:p w:rsidR="00255891" w:rsidRPr="00502644" w:rsidRDefault="00255891" w:rsidP="006421B8">
            <w:pPr>
              <w:rPr>
                <w:rFonts w:asciiTheme="minorHAnsi" w:hAnsiTheme="minorHAnsi"/>
                <w:color w:val="000000"/>
                <w:sz w:val="20"/>
                <w:szCs w:val="20"/>
                <w:lang w:val="es-ES_tradnl"/>
              </w:rPr>
            </w:pPr>
            <w:r w:rsidRPr="00502644">
              <w:rPr>
                <w:rFonts w:asciiTheme="minorHAnsi" w:hAnsiTheme="minorHAnsi"/>
                <w:color w:val="000000"/>
                <w:sz w:val="20"/>
                <w:szCs w:val="20"/>
                <w:lang w:val="es-ES_tradnl"/>
              </w:rPr>
              <w:t>Descripción del diseño, prototipo funcional (50%)</w:t>
            </w:r>
          </w:p>
        </w:tc>
        <w:tc>
          <w:tcPr>
            <w:tcW w:w="2597" w:type="dxa"/>
          </w:tcPr>
          <w:p w:rsidR="00255891" w:rsidRPr="00813EA7" w:rsidRDefault="00255891" w:rsidP="002C6E73">
            <w:pPr>
              <w:rPr>
                <w:rFonts w:asciiTheme="minorHAnsi" w:hAnsiTheme="minorHAnsi"/>
                <w:color w:val="000000"/>
                <w:sz w:val="20"/>
                <w:szCs w:val="20"/>
              </w:rPr>
            </w:pPr>
            <w:r w:rsidRPr="00813EA7">
              <w:rPr>
                <w:rFonts w:asciiTheme="minorHAnsi" w:hAnsiTheme="minorHAnsi"/>
                <w:color w:val="000000"/>
                <w:sz w:val="20"/>
                <w:szCs w:val="20"/>
              </w:rPr>
              <w:t>6 de mayo del 2009</w:t>
            </w:r>
          </w:p>
        </w:tc>
        <w:tc>
          <w:tcPr>
            <w:tcW w:w="2867" w:type="dxa"/>
          </w:tcPr>
          <w:p w:rsidR="00255891" w:rsidRPr="00502644" w:rsidRDefault="00255891" w:rsidP="002C6E73">
            <w:pPr>
              <w:rPr>
                <w:rFonts w:asciiTheme="minorHAnsi" w:hAnsiTheme="minorHAnsi"/>
                <w:color w:val="000000"/>
                <w:sz w:val="20"/>
                <w:szCs w:val="20"/>
                <w:lang w:val="es-ES_tradnl"/>
              </w:rPr>
            </w:pPr>
            <w:r w:rsidRPr="00502644">
              <w:rPr>
                <w:rFonts w:asciiTheme="minorHAnsi" w:hAnsiTheme="minorHAnsi"/>
                <w:color w:val="000000"/>
                <w:sz w:val="20"/>
                <w:szCs w:val="20"/>
                <w:lang w:val="es-ES_tradnl"/>
              </w:rPr>
              <w:t>Impreso, magnético y aplicación java</w:t>
            </w:r>
          </w:p>
        </w:tc>
        <w:tc>
          <w:tcPr>
            <w:tcW w:w="2231" w:type="dxa"/>
          </w:tcPr>
          <w:p w:rsidR="00255891" w:rsidRPr="00502644" w:rsidRDefault="00255891" w:rsidP="002C6E73">
            <w:pPr>
              <w:rPr>
                <w:rFonts w:asciiTheme="minorHAnsi" w:hAnsiTheme="minorHAnsi"/>
                <w:color w:val="000000"/>
                <w:sz w:val="20"/>
                <w:szCs w:val="20"/>
                <w:lang w:val="es-ES_tradnl"/>
              </w:rPr>
            </w:pPr>
          </w:p>
        </w:tc>
      </w:tr>
      <w:tr w:rsidR="00255891" w:rsidRPr="00813EA7" w:rsidTr="00E66A63">
        <w:trPr>
          <w:trHeight w:val="2184"/>
        </w:trPr>
        <w:tc>
          <w:tcPr>
            <w:tcW w:w="2937" w:type="dxa"/>
            <w:shd w:val="clear" w:color="auto" w:fill="9BBB59" w:themeFill="accent3"/>
            <w:vAlign w:val="center"/>
          </w:tcPr>
          <w:p w:rsidR="00255891" w:rsidRPr="00813EA7" w:rsidRDefault="00255891" w:rsidP="00152F63">
            <w:pPr>
              <w:autoSpaceDE w:val="0"/>
              <w:autoSpaceDN w:val="0"/>
              <w:adjustRightInd w:val="0"/>
              <w:jc w:val="center"/>
              <w:rPr>
                <w:rFonts w:asciiTheme="minorHAnsi" w:hAnsiTheme="minorHAnsi" w:cs="Arial,Bold"/>
                <w:b/>
                <w:bCs/>
                <w:color w:val="FFFFFF" w:themeColor="background1"/>
                <w:lang w:val="es-CO" w:eastAsia="es-CO"/>
              </w:rPr>
            </w:pPr>
            <w:r w:rsidRPr="00813EA7">
              <w:rPr>
                <w:rFonts w:asciiTheme="minorHAnsi" w:hAnsiTheme="minorHAnsi" w:cs="Arial,Bold"/>
                <w:b/>
                <w:color w:val="FFFFFF" w:themeColor="background1"/>
                <w:lang w:val="es-CO" w:eastAsia="es-CO"/>
              </w:rPr>
              <w:t>Implementación y Plan de</w:t>
            </w:r>
          </w:p>
          <w:p w:rsidR="00255891" w:rsidRPr="00813EA7" w:rsidRDefault="00255891" w:rsidP="00152F63">
            <w:pPr>
              <w:autoSpaceDE w:val="0"/>
              <w:autoSpaceDN w:val="0"/>
              <w:adjustRightInd w:val="0"/>
              <w:jc w:val="center"/>
              <w:rPr>
                <w:rFonts w:asciiTheme="minorHAnsi" w:hAnsiTheme="minorHAnsi" w:cs="Arial,Bold"/>
                <w:b/>
                <w:bCs/>
                <w:color w:val="FFFFFF" w:themeColor="background1"/>
                <w:lang w:val="es-CO" w:eastAsia="es-CO"/>
              </w:rPr>
            </w:pPr>
            <w:r w:rsidRPr="00813EA7">
              <w:rPr>
                <w:rFonts w:asciiTheme="minorHAnsi" w:hAnsiTheme="minorHAnsi" w:cs="Arial,Bold"/>
                <w:b/>
                <w:color w:val="FFFFFF" w:themeColor="background1"/>
                <w:lang w:val="es-CO" w:eastAsia="es-CO"/>
              </w:rPr>
              <w:t>Pruebas Manuales</w:t>
            </w:r>
          </w:p>
          <w:p w:rsidR="00255891" w:rsidRPr="00502644" w:rsidRDefault="00255891" w:rsidP="00152F63">
            <w:pPr>
              <w:jc w:val="center"/>
              <w:rPr>
                <w:rFonts w:asciiTheme="minorHAnsi" w:hAnsiTheme="minorHAnsi"/>
                <w:b/>
                <w:bCs/>
                <w:color w:val="FFFFFF" w:themeColor="background1"/>
                <w:lang w:val="es-ES_tradnl"/>
              </w:rPr>
            </w:pPr>
            <w:r w:rsidRPr="00813EA7">
              <w:rPr>
                <w:rFonts w:asciiTheme="minorHAnsi" w:hAnsiTheme="minorHAnsi" w:cs="Arial,Bold"/>
                <w:b/>
                <w:color w:val="FFFFFF" w:themeColor="background1"/>
                <w:lang w:val="es-CO" w:eastAsia="es-CO"/>
              </w:rPr>
              <w:t>Métricas resultantes de las Pruebas</w:t>
            </w:r>
          </w:p>
        </w:tc>
        <w:tc>
          <w:tcPr>
            <w:tcW w:w="3110" w:type="dxa"/>
          </w:tcPr>
          <w:p w:rsidR="00255891" w:rsidRPr="00813EA7" w:rsidRDefault="00255891" w:rsidP="006421B8">
            <w:pPr>
              <w:rPr>
                <w:rFonts w:asciiTheme="minorHAnsi" w:hAnsiTheme="minorHAnsi"/>
                <w:color w:val="000000"/>
                <w:sz w:val="20"/>
                <w:szCs w:val="20"/>
              </w:rPr>
            </w:pPr>
            <w:r w:rsidRPr="00813EA7">
              <w:rPr>
                <w:rFonts w:asciiTheme="minorHAnsi" w:hAnsiTheme="minorHAnsi"/>
                <w:color w:val="000000"/>
                <w:sz w:val="20"/>
                <w:szCs w:val="20"/>
              </w:rPr>
              <w:t>Entrega final</w:t>
            </w:r>
          </w:p>
        </w:tc>
        <w:tc>
          <w:tcPr>
            <w:tcW w:w="2597" w:type="dxa"/>
          </w:tcPr>
          <w:p w:rsidR="00255891" w:rsidRPr="00813EA7" w:rsidRDefault="00255891" w:rsidP="002C6E73">
            <w:pPr>
              <w:rPr>
                <w:rFonts w:asciiTheme="minorHAnsi" w:hAnsiTheme="minorHAnsi"/>
                <w:color w:val="000000"/>
                <w:sz w:val="20"/>
                <w:szCs w:val="20"/>
              </w:rPr>
            </w:pPr>
            <w:r w:rsidRPr="00813EA7">
              <w:rPr>
                <w:rFonts w:asciiTheme="minorHAnsi" w:hAnsiTheme="minorHAnsi"/>
                <w:color w:val="000000"/>
                <w:sz w:val="20"/>
                <w:szCs w:val="20"/>
              </w:rPr>
              <w:t>27 de mayo del 2009</w:t>
            </w:r>
          </w:p>
        </w:tc>
        <w:tc>
          <w:tcPr>
            <w:tcW w:w="2867" w:type="dxa"/>
          </w:tcPr>
          <w:p w:rsidR="00255891" w:rsidRPr="00813EA7" w:rsidRDefault="00255891" w:rsidP="002C6E73">
            <w:pPr>
              <w:rPr>
                <w:rFonts w:asciiTheme="minorHAnsi" w:hAnsiTheme="minorHAnsi"/>
                <w:color w:val="000000"/>
                <w:sz w:val="20"/>
                <w:szCs w:val="20"/>
              </w:rPr>
            </w:pPr>
            <w:r w:rsidRPr="00813EA7">
              <w:rPr>
                <w:rFonts w:asciiTheme="minorHAnsi" w:hAnsiTheme="minorHAnsi"/>
                <w:color w:val="000000"/>
                <w:sz w:val="20"/>
                <w:szCs w:val="20"/>
              </w:rPr>
              <w:t>Impreso, magnético y aplicación</w:t>
            </w:r>
          </w:p>
        </w:tc>
        <w:tc>
          <w:tcPr>
            <w:tcW w:w="2231" w:type="dxa"/>
          </w:tcPr>
          <w:p w:rsidR="00255891" w:rsidRPr="00813EA7" w:rsidRDefault="00255891" w:rsidP="002C6E73">
            <w:pPr>
              <w:rPr>
                <w:rFonts w:asciiTheme="minorHAnsi" w:hAnsiTheme="minorHAnsi"/>
                <w:color w:val="000000"/>
                <w:sz w:val="20"/>
                <w:szCs w:val="20"/>
              </w:rPr>
            </w:pPr>
          </w:p>
        </w:tc>
      </w:tr>
    </w:tbl>
    <w:p w:rsidR="00255891" w:rsidRPr="00813EA7" w:rsidRDefault="00EF00F4" w:rsidP="00EF00F4">
      <w:pPr>
        <w:pStyle w:val="Epgrafe"/>
        <w:jc w:val="center"/>
        <w:rPr>
          <w:rFonts w:asciiTheme="minorHAnsi" w:hAnsiTheme="minorHAnsi"/>
          <w:color w:val="000000"/>
          <w:sz w:val="22"/>
          <w:szCs w:val="22"/>
        </w:rPr>
      </w:pPr>
      <w:r w:rsidRPr="00813EA7">
        <w:rPr>
          <w:rFonts w:asciiTheme="minorHAnsi" w:hAnsiTheme="minorHAnsi"/>
          <w:color w:val="000000"/>
          <w:sz w:val="22"/>
          <w:szCs w:val="22"/>
        </w:rPr>
        <w:t>Tabla 1. Entregables del proyecto</w:t>
      </w:r>
    </w:p>
    <w:p w:rsidR="00F21F3A" w:rsidRPr="00813EA7" w:rsidRDefault="00F21F3A" w:rsidP="00EF00F4">
      <w:pPr>
        <w:jc w:val="both"/>
        <w:rPr>
          <w:rFonts w:asciiTheme="minorHAnsi" w:hAnsiTheme="minorHAnsi"/>
          <w:color w:val="000000"/>
          <w:sz w:val="22"/>
          <w:szCs w:val="22"/>
        </w:rPr>
        <w:sectPr w:rsidR="00F21F3A" w:rsidRPr="00813EA7" w:rsidSect="00E66A63">
          <w:pgSz w:w="16838" w:h="11906" w:orient="landscape"/>
          <w:pgMar w:top="1701" w:right="1418" w:bottom="1701" w:left="1418" w:header="709" w:footer="709" w:gutter="0"/>
          <w:cols w:space="708"/>
          <w:docGrid w:linePitch="360"/>
        </w:sectPr>
      </w:pPr>
    </w:p>
    <w:p w:rsidR="00EF00F4" w:rsidRPr="00813EA7" w:rsidRDefault="00EF00F4" w:rsidP="00EF00F4">
      <w:pPr>
        <w:jc w:val="both"/>
        <w:rPr>
          <w:rFonts w:asciiTheme="minorHAnsi" w:hAnsiTheme="minorHAnsi"/>
          <w:color w:val="000000"/>
          <w:sz w:val="22"/>
          <w:szCs w:val="22"/>
        </w:rPr>
      </w:pPr>
    </w:p>
    <w:p w:rsidR="000D4274" w:rsidRPr="00813EA7" w:rsidRDefault="000D4274" w:rsidP="00F77166">
      <w:pPr>
        <w:pStyle w:val="Ttulo3"/>
        <w:rPr>
          <w:rFonts w:asciiTheme="minorHAnsi" w:hAnsiTheme="minorHAnsi"/>
          <w:color w:val="000000"/>
          <w:sz w:val="24"/>
          <w:szCs w:val="22"/>
        </w:rPr>
        <w:sectPr w:rsidR="000D4274" w:rsidRPr="00813EA7" w:rsidSect="00E66A63">
          <w:pgSz w:w="11906" w:h="16838"/>
          <w:pgMar w:top="1417" w:right="1701" w:bottom="1417" w:left="1701" w:header="708" w:footer="708" w:gutter="0"/>
          <w:cols w:space="708"/>
          <w:docGrid w:linePitch="360"/>
        </w:sectPr>
      </w:pPr>
      <w:bookmarkStart w:id="27" w:name="_Toc222758308"/>
    </w:p>
    <w:p w:rsidR="00255891" w:rsidRPr="00813EA7" w:rsidRDefault="00255891" w:rsidP="00F77166">
      <w:pPr>
        <w:pStyle w:val="Ttulo3"/>
        <w:rPr>
          <w:rFonts w:asciiTheme="minorHAnsi" w:hAnsiTheme="minorHAnsi"/>
          <w:color w:val="000000"/>
          <w:sz w:val="24"/>
          <w:szCs w:val="22"/>
        </w:rPr>
      </w:pPr>
      <w:r w:rsidRPr="00813EA7">
        <w:rPr>
          <w:rFonts w:asciiTheme="minorHAnsi" w:hAnsiTheme="minorHAnsi"/>
          <w:color w:val="000000"/>
          <w:sz w:val="24"/>
          <w:szCs w:val="22"/>
        </w:rPr>
        <w:lastRenderedPageBreak/>
        <w:t>Resumen de Calendarización y Presupuesto</w:t>
      </w:r>
      <w:bookmarkEnd w:id="27"/>
    </w:p>
    <w:p w:rsidR="00ED070E" w:rsidRPr="00813EA7" w:rsidRDefault="00ED070E" w:rsidP="00ED070E">
      <w:pPr>
        <w:rPr>
          <w:rFonts w:asciiTheme="minorHAnsi" w:hAnsiTheme="minorHAnsi"/>
          <w:color w:val="000000"/>
          <w:sz w:val="22"/>
          <w:szCs w:val="22"/>
        </w:rPr>
      </w:pPr>
      <w:ins w:id="28" w:author="Colossus User" w:date="2009-02-20T11:05:00Z">
        <w:r w:rsidRPr="00813EA7">
          <w:rPr>
            <w:rFonts w:asciiTheme="minorHAnsi" w:hAnsiTheme="minorHAnsi"/>
            <w:color w:val="000000"/>
            <w:sz w:val="22"/>
            <w:szCs w:val="22"/>
          </w:rPr>
          <w:br/>
        </w:r>
      </w:ins>
      <w:r w:rsidRPr="00813EA7">
        <w:rPr>
          <w:rFonts w:asciiTheme="minorHAnsi" w:hAnsiTheme="minorHAnsi"/>
          <w:color w:val="000000"/>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w:t>
      </w:r>
    </w:p>
    <w:p w:rsidR="000D4274" w:rsidRPr="00813EA7" w:rsidRDefault="000D4274" w:rsidP="00ED070E">
      <w:pPr>
        <w:jc w:val="both"/>
        <w:rPr>
          <w:ins w:id="29" w:author="Colossus User" w:date="2009-02-20T11:05:00Z"/>
          <w:rFonts w:asciiTheme="minorHAnsi" w:hAnsiTheme="minorHAnsi"/>
          <w:color w:val="000000"/>
          <w:sz w:val="22"/>
          <w:szCs w:val="22"/>
        </w:rPr>
      </w:pPr>
    </w:p>
    <w:p w:rsidR="00ED070E" w:rsidRPr="00813EA7" w:rsidRDefault="00ED070E" w:rsidP="00ED070E">
      <w:pPr>
        <w:rPr>
          <w:rFonts w:asciiTheme="minorHAnsi" w:hAnsiTheme="minorHAnsi"/>
          <w:color w:val="000000"/>
          <w:sz w:val="22"/>
          <w:szCs w:val="22"/>
        </w:rPr>
      </w:pPr>
    </w:p>
    <w:tbl>
      <w:tblPr>
        <w:tblStyle w:val="Tablaconcuadrcula"/>
        <w:tblW w:w="14377" w:type="dxa"/>
        <w:tblInd w:w="108" w:type="dxa"/>
        <w:tblBorders>
          <w:top w:val="single" w:sz="18" w:space="0" w:color="4BACC6" w:themeColor="accent5"/>
          <w:left w:val="single" w:sz="18" w:space="0" w:color="4BACC6" w:themeColor="accent5"/>
          <w:bottom w:val="single" w:sz="18" w:space="0" w:color="4BACC6" w:themeColor="accent5"/>
          <w:right w:val="single" w:sz="18" w:space="0" w:color="4BACC6" w:themeColor="accent5"/>
          <w:insideH w:val="single" w:sz="6" w:space="0" w:color="4BACC6" w:themeColor="accent5"/>
          <w:insideV w:val="single" w:sz="6" w:space="0" w:color="4BACC6" w:themeColor="accent5"/>
        </w:tblBorders>
        <w:tblLook w:val="04A0"/>
      </w:tblPr>
      <w:tblGrid>
        <w:gridCol w:w="3275"/>
        <w:gridCol w:w="3886"/>
        <w:gridCol w:w="3391"/>
        <w:gridCol w:w="3825"/>
      </w:tblGrid>
      <w:tr w:rsidR="00B22505" w:rsidRPr="00813EA7" w:rsidTr="00E66A63">
        <w:trPr>
          <w:trHeight w:val="1039"/>
        </w:trPr>
        <w:tc>
          <w:tcPr>
            <w:tcW w:w="3275" w:type="dxa"/>
            <w:shd w:val="clear" w:color="auto" w:fill="9BBB59" w:themeFill="accent3"/>
            <w:vAlign w:val="center"/>
          </w:tcPr>
          <w:p w:rsidR="00B22505" w:rsidRPr="00813EA7" w:rsidRDefault="00B22505" w:rsidP="000D4274">
            <w:pPr>
              <w:jc w:val="center"/>
              <w:rPr>
                <w:rFonts w:asciiTheme="minorHAnsi" w:hAnsiTheme="minorHAnsi" w:cs="Arial"/>
                <w:b/>
                <w:bCs/>
                <w:color w:val="FFFFFF" w:themeColor="background1"/>
                <w:lang w:val="es-CO"/>
              </w:rPr>
            </w:pPr>
            <w:r w:rsidRPr="00813EA7">
              <w:rPr>
                <w:rFonts w:asciiTheme="minorHAnsi" w:hAnsiTheme="minorHAnsi"/>
                <w:b/>
                <w:bCs/>
                <w:color w:val="FFFFFF" w:themeColor="background1"/>
              </w:rPr>
              <w:t>Entregas</w:t>
            </w:r>
          </w:p>
        </w:tc>
        <w:tc>
          <w:tcPr>
            <w:tcW w:w="3886" w:type="dxa"/>
            <w:shd w:val="clear" w:color="auto" w:fill="9BBB59" w:themeFill="accent3"/>
            <w:vAlign w:val="center"/>
          </w:tcPr>
          <w:p w:rsidR="00B22505" w:rsidRPr="00813EA7" w:rsidRDefault="00B22505" w:rsidP="000D4274">
            <w:pPr>
              <w:pStyle w:val="Prrafodelista"/>
              <w:ind w:left="0"/>
              <w:jc w:val="center"/>
              <w:rPr>
                <w:rFonts w:asciiTheme="minorHAnsi" w:hAnsiTheme="minorHAnsi" w:cs="Arial"/>
                <w:b/>
                <w:bCs/>
                <w:color w:val="FFFFFF" w:themeColor="background1"/>
                <w:szCs w:val="22"/>
                <w:lang w:val="es-CO"/>
              </w:rPr>
            </w:pPr>
            <w:r w:rsidRPr="00813EA7">
              <w:rPr>
                <w:rFonts w:asciiTheme="minorHAnsi" w:hAnsiTheme="minorHAnsi" w:cs="Arial"/>
                <w:b/>
                <w:bCs/>
                <w:color w:val="FFFFFF" w:themeColor="background1"/>
                <w:szCs w:val="22"/>
                <w:lang w:val="es-CO"/>
              </w:rPr>
              <w:t>Actividades</w:t>
            </w:r>
          </w:p>
        </w:tc>
        <w:tc>
          <w:tcPr>
            <w:tcW w:w="3391" w:type="dxa"/>
            <w:shd w:val="clear" w:color="auto" w:fill="9BBB59" w:themeFill="accent3"/>
            <w:vAlign w:val="center"/>
          </w:tcPr>
          <w:p w:rsidR="00B22505" w:rsidRPr="00813EA7" w:rsidRDefault="00B22505" w:rsidP="000D4274">
            <w:pPr>
              <w:pStyle w:val="Prrafodelista"/>
              <w:ind w:left="0"/>
              <w:jc w:val="center"/>
              <w:rPr>
                <w:rFonts w:asciiTheme="minorHAnsi" w:hAnsiTheme="minorHAnsi" w:cs="Arial"/>
                <w:b/>
                <w:bCs/>
                <w:color w:val="FFFFFF" w:themeColor="background1"/>
                <w:szCs w:val="22"/>
                <w:lang w:val="es-CO"/>
              </w:rPr>
            </w:pPr>
            <w:r w:rsidRPr="00813EA7">
              <w:rPr>
                <w:rFonts w:asciiTheme="minorHAnsi" w:hAnsiTheme="minorHAnsi" w:cs="Arial"/>
                <w:b/>
                <w:bCs/>
                <w:color w:val="FFFFFF" w:themeColor="background1"/>
                <w:szCs w:val="22"/>
                <w:lang w:val="es-CO"/>
              </w:rPr>
              <w:t>Duración (horas)</w:t>
            </w:r>
          </w:p>
        </w:tc>
        <w:tc>
          <w:tcPr>
            <w:tcW w:w="3825" w:type="dxa"/>
            <w:shd w:val="clear" w:color="auto" w:fill="9BBB59" w:themeFill="accent3"/>
            <w:vAlign w:val="center"/>
          </w:tcPr>
          <w:p w:rsidR="00B22505" w:rsidRPr="00813EA7" w:rsidRDefault="00B22505" w:rsidP="000D4274">
            <w:pPr>
              <w:pStyle w:val="Prrafodelista"/>
              <w:ind w:left="0"/>
              <w:jc w:val="center"/>
              <w:rPr>
                <w:rFonts w:asciiTheme="minorHAnsi" w:hAnsiTheme="minorHAnsi" w:cs="Arial"/>
                <w:b/>
                <w:bCs/>
                <w:color w:val="FFFFFF" w:themeColor="background1"/>
                <w:szCs w:val="22"/>
                <w:lang w:val="es-CO"/>
              </w:rPr>
            </w:pPr>
            <w:r w:rsidRPr="00813EA7">
              <w:rPr>
                <w:rFonts w:asciiTheme="minorHAnsi" w:hAnsiTheme="minorHAnsi" w:cs="Arial"/>
                <w:b/>
                <w:bCs/>
                <w:color w:val="FFFFFF" w:themeColor="background1"/>
                <w:szCs w:val="22"/>
                <w:lang w:val="es-CO"/>
              </w:rPr>
              <w:t>Presupuesto estimado (pesos Colombianos)</w:t>
            </w:r>
          </w:p>
        </w:tc>
      </w:tr>
      <w:tr w:rsidR="00B22505" w:rsidRPr="00813EA7" w:rsidTr="00E66A63">
        <w:trPr>
          <w:trHeight w:val="942"/>
        </w:trPr>
        <w:tc>
          <w:tcPr>
            <w:tcW w:w="3275" w:type="dxa"/>
            <w:shd w:val="clear" w:color="auto" w:fill="9BBB59" w:themeFill="accent3"/>
            <w:vAlign w:val="center"/>
          </w:tcPr>
          <w:p w:rsidR="00B22505" w:rsidRPr="00813EA7" w:rsidRDefault="00ED070E" w:rsidP="000D4274">
            <w:pPr>
              <w:pStyle w:val="Prrafodelista"/>
              <w:ind w:left="0"/>
              <w:jc w:val="center"/>
              <w:rPr>
                <w:rFonts w:asciiTheme="minorHAnsi" w:hAnsiTheme="minorHAnsi" w:cs="Arial"/>
                <w:b/>
                <w:bCs/>
                <w:color w:val="FFFFFF" w:themeColor="background1"/>
                <w:lang w:val="es-CO"/>
              </w:rPr>
            </w:pPr>
            <w:r w:rsidRPr="00813EA7">
              <w:rPr>
                <w:rFonts w:asciiTheme="minorHAnsi" w:hAnsiTheme="minorHAnsi" w:cs="Arial"/>
                <w:b/>
                <w:bCs/>
                <w:color w:val="FFFFFF" w:themeColor="background1"/>
                <w:lang w:val="es-CO"/>
              </w:rPr>
              <w:t>Primera entrega</w:t>
            </w:r>
          </w:p>
        </w:tc>
        <w:tc>
          <w:tcPr>
            <w:tcW w:w="3886" w:type="dxa"/>
          </w:tcPr>
          <w:p w:rsidR="00B22505" w:rsidRPr="00813EA7" w:rsidRDefault="00ED070E" w:rsidP="00040EB0">
            <w:pPr>
              <w:pStyle w:val="Prrafodelista"/>
              <w:ind w:left="0"/>
              <w:rPr>
                <w:rFonts w:asciiTheme="minorHAnsi" w:hAnsiTheme="minorHAnsi" w:cs="Arial"/>
                <w:color w:val="000000"/>
                <w:sz w:val="22"/>
                <w:szCs w:val="22"/>
                <w:lang w:val="es-CO"/>
              </w:rPr>
            </w:pPr>
            <w:r w:rsidRPr="00813EA7">
              <w:rPr>
                <w:rFonts w:asciiTheme="minorHAnsi" w:hAnsiTheme="minorHAnsi" w:cs="Arial"/>
                <w:color w:val="000000"/>
                <w:sz w:val="22"/>
                <w:szCs w:val="22"/>
                <w:lang w:val="es-CO"/>
              </w:rPr>
              <w:t>Investigación y asignación de roles</w:t>
            </w:r>
          </w:p>
          <w:p w:rsidR="00ED070E" w:rsidRPr="00813EA7" w:rsidRDefault="00ED070E" w:rsidP="00A1540A">
            <w:pPr>
              <w:pStyle w:val="Prrafodelista"/>
              <w:ind w:left="0"/>
              <w:jc w:val="both"/>
              <w:rPr>
                <w:rFonts w:asciiTheme="minorHAnsi" w:hAnsiTheme="minorHAnsi" w:cs="Arial"/>
                <w:color w:val="000000"/>
                <w:sz w:val="22"/>
                <w:szCs w:val="22"/>
                <w:lang w:val="es-CO"/>
              </w:rPr>
            </w:pPr>
          </w:p>
        </w:tc>
        <w:tc>
          <w:tcPr>
            <w:tcW w:w="3391" w:type="dxa"/>
          </w:tcPr>
          <w:p w:rsidR="00B22505" w:rsidRPr="00813EA7" w:rsidRDefault="00B22505" w:rsidP="00A1540A">
            <w:pPr>
              <w:pStyle w:val="Prrafodelista"/>
              <w:ind w:left="0"/>
              <w:jc w:val="both"/>
              <w:rPr>
                <w:rFonts w:asciiTheme="minorHAnsi" w:hAnsiTheme="minorHAnsi" w:cs="Arial"/>
                <w:color w:val="000000"/>
                <w:sz w:val="22"/>
                <w:szCs w:val="22"/>
                <w:lang w:val="es-CO"/>
              </w:rPr>
            </w:pPr>
          </w:p>
        </w:tc>
        <w:tc>
          <w:tcPr>
            <w:tcW w:w="3825" w:type="dxa"/>
          </w:tcPr>
          <w:p w:rsidR="00B22505" w:rsidRPr="00813EA7" w:rsidRDefault="00B22505" w:rsidP="00A1540A">
            <w:pPr>
              <w:pStyle w:val="Prrafodelista"/>
              <w:ind w:left="0"/>
              <w:jc w:val="both"/>
              <w:rPr>
                <w:rFonts w:asciiTheme="minorHAnsi" w:hAnsiTheme="minorHAnsi" w:cs="Arial"/>
                <w:color w:val="000000"/>
                <w:sz w:val="22"/>
                <w:szCs w:val="22"/>
                <w:lang w:val="es-CO"/>
              </w:rPr>
            </w:pPr>
          </w:p>
        </w:tc>
      </w:tr>
      <w:tr w:rsidR="00ED070E" w:rsidRPr="00813EA7" w:rsidTr="00E66A63">
        <w:trPr>
          <w:trHeight w:val="353"/>
        </w:trPr>
        <w:tc>
          <w:tcPr>
            <w:tcW w:w="3275" w:type="dxa"/>
            <w:shd w:val="clear" w:color="auto" w:fill="9BBB59" w:themeFill="accent3"/>
            <w:vAlign w:val="center"/>
          </w:tcPr>
          <w:p w:rsidR="00ED070E" w:rsidRPr="00813EA7" w:rsidRDefault="00ED070E" w:rsidP="000D4274">
            <w:pPr>
              <w:pStyle w:val="Prrafodelista"/>
              <w:ind w:left="0"/>
              <w:jc w:val="center"/>
              <w:rPr>
                <w:rFonts w:asciiTheme="minorHAnsi" w:hAnsiTheme="minorHAnsi" w:cs="Arial"/>
                <w:b/>
                <w:bCs/>
                <w:color w:val="FFFFFF" w:themeColor="background1"/>
                <w:lang w:val="es-CO"/>
              </w:rPr>
            </w:pPr>
            <w:r w:rsidRPr="00813EA7">
              <w:rPr>
                <w:rFonts w:asciiTheme="minorHAnsi" w:hAnsiTheme="minorHAnsi" w:cs="Arial"/>
                <w:b/>
                <w:bCs/>
                <w:color w:val="FFFFFF" w:themeColor="background1"/>
                <w:lang w:val="es-CO"/>
              </w:rPr>
              <w:t>Segunda entrega</w:t>
            </w:r>
          </w:p>
        </w:tc>
        <w:tc>
          <w:tcPr>
            <w:tcW w:w="3886"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c>
          <w:tcPr>
            <w:tcW w:w="3391"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c>
          <w:tcPr>
            <w:tcW w:w="3825"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r>
      <w:tr w:rsidR="00ED070E" w:rsidRPr="00813EA7" w:rsidTr="00E66A63">
        <w:trPr>
          <w:trHeight w:val="353"/>
        </w:trPr>
        <w:tc>
          <w:tcPr>
            <w:tcW w:w="3275" w:type="dxa"/>
            <w:shd w:val="clear" w:color="auto" w:fill="9BBB59" w:themeFill="accent3"/>
            <w:vAlign w:val="center"/>
          </w:tcPr>
          <w:p w:rsidR="00ED070E" w:rsidRPr="00813EA7" w:rsidRDefault="00ED070E" w:rsidP="000D4274">
            <w:pPr>
              <w:pStyle w:val="Prrafodelista"/>
              <w:ind w:left="0"/>
              <w:jc w:val="center"/>
              <w:rPr>
                <w:rFonts w:asciiTheme="minorHAnsi" w:hAnsiTheme="minorHAnsi" w:cs="Arial"/>
                <w:b/>
                <w:bCs/>
                <w:color w:val="FFFFFF" w:themeColor="background1"/>
                <w:lang w:val="es-CO"/>
              </w:rPr>
            </w:pPr>
            <w:r w:rsidRPr="00813EA7">
              <w:rPr>
                <w:rFonts w:asciiTheme="minorHAnsi" w:hAnsiTheme="minorHAnsi" w:cs="Arial"/>
                <w:b/>
                <w:bCs/>
                <w:color w:val="FFFFFF" w:themeColor="background1"/>
                <w:lang w:val="es-CO"/>
              </w:rPr>
              <w:t>Tercera entrega</w:t>
            </w:r>
          </w:p>
        </w:tc>
        <w:tc>
          <w:tcPr>
            <w:tcW w:w="3886"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c>
          <w:tcPr>
            <w:tcW w:w="3391"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c>
          <w:tcPr>
            <w:tcW w:w="3825"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r>
      <w:tr w:rsidR="00ED070E" w:rsidRPr="00813EA7" w:rsidTr="00E66A63">
        <w:trPr>
          <w:trHeight w:val="353"/>
        </w:trPr>
        <w:tc>
          <w:tcPr>
            <w:tcW w:w="3275" w:type="dxa"/>
            <w:shd w:val="clear" w:color="auto" w:fill="9BBB59" w:themeFill="accent3"/>
            <w:vAlign w:val="center"/>
          </w:tcPr>
          <w:p w:rsidR="00ED070E" w:rsidRPr="00813EA7" w:rsidRDefault="00ED070E" w:rsidP="000D4274">
            <w:pPr>
              <w:pStyle w:val="Prrafodelista"/>
              <w:ind w:left="0"/>
              <w:jc w:val="center"/>
              <w:rPr>
                <w:rFonts w:asciiTheme="minorHAnsi" w:hAnsiTheme="minorHAnsi" w:cs="Arial"/>
                <w:b/>
                <w:bCs/>
                <w:color w:val="FFFFFF" w:themeColor="background1"/>
                <w:lang w:val="es-CO"/>
              </w:rPr>
            </w:pPr>
            <w:r w:rsidRPr="00813EA7">
              <w:rPr>
                <w:rFonts w:asciiTheme="minorHAnsi" w:hAnsiTheme="minorHAnsi" w:cs="Arial"/>
                <w:b/>
                <w:bCs/>
                <w:color w:val="FFFFFF" w:themeColor="background1"/>
                <w:lang w:val="es-CO"/>
              </w:rPr>
              <w:t>Entrega Final</w:t>
            </w:r>
          </w:p>
        </w:tc>
        <w:tc>
          <w:tcPr>
            <w:tcW w:w="3886"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c>
          <w:tcPr>
            <w:tcW w:w="3391"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c>
          <w:tcPr>
            <w:tcW w:w="3825" w:type="dxa"/>
          </w:tcPr>
          <w:p w:rsidR="00ED070E" w:rsidRPr="00813EA7" w:rsidRDefault="00ED070E" w:rsidP="00A1540A">
            <w:pPr>
              <w:pStyle w:val="Prrafodelista"/>
              <w:ind w:left="0"/>
              <w:jc w:val="both"/>
              <w:rPr>
                <w:rFonts w:asciiTheme="minorHAnsi" w:hAnsiTheme="minorHAnsi" w:cs="Arial"/>
                <w:color w:val="000000"/>
                <w:sz w:val="22"/>
                <w:szCs w:val="22"/>
                <w:lang w:val="es-CO"/>
              </w:rPr>
            </w:pPr>
          </w:p>
        </w:tc>
      </w:tr>
    </w:tbl>
    <w:p w:rsidR="00255891" w:rsidRPr="00813EA7" w:rsidRDefault="00255891" w:rsidP="00187D73">
      <w:pPr>
        <w:pStyle w:val="Prrafodelista"/>
        <w:ind w:left="0"/>
        <w:jc w:val="both"/>
        <w:rPr>
          <w:rFonts w:asciiTheme="minorHAnsi" w:hAnsiTheme="minorHAnsi" w:cs="Arial"/>
          <w:i/>
          <w:color w:val="000000"/>
          <w:sz w:val="22"/>
          <w:szCs w:val="22"/>
          <w:lang w:val="es-CO"/>
        </w:rPr>
      </w:pPr>
    </w:p>
    <w:tbl>
      <w:tblPr>
        <w:tblStyle w:val="Tablaconcuadrcula"/>
        <w:tblW w:w="9356" w:type="dxa"/>
        <w:tblInd w:w="108"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single" w:sz="12" w:space="0" w:color="9BBB59" w:themeColor="accent3"/>
          <w:insideV w:val="single" w:sz="12" w:space="0" w:color="9BBB59" w:themeColor="accent3"/>
        </w:tblBorders>
        <w:tblLook w:val="04A0"/>
      </w:tblPr>
      <w:tblGrid>
        <w:gridCol w:w="2022"/>
        <w:gridCol w:w="1809"/>
        <w:gridCol w:w="2548"/>
        <w:gridCol w:w="2977"/>
      </w:tblGrid>
      <w:tr w:rsidR="00255891" w:rsidRPr="00813EA7" w:rsidTr="000D4274">
        <w:trPr>
          <w:trHeight w:val="821"/>
        </w:trPr>
        <w:tc>
          <w:tcPr>
            <w:tcW w:w="2022"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Entregas</w:t>
            </w: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Actividades</w:t>
            </w:r>
          </w:p>
        </w:tc>
        <w:tc>
          <w:tcPr>
            <w:tcW w:w="2548"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Duración (en horas, minutos...)</w:t>
            </w:r>
          </w:p>
        </w:tc>
        <w:tc>
          <w:tcPr>
            <w:tcW w:w="2977"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Presupuesto estimado (en pesos, dólares...)</w:t>
            </w:r>
          </w:p>
        </w:tc>
      </w:tr>
      <w:tr w:rsidR="00255891" w:rsidRPr="00813EA7" w:rsidTr="000D4274">
        <w:trPr>
          <w:trHeight w:val="300"/>
        </w:trPr>
        <w:tc>
          <w:tcPr>
            <w:tcW w:w="2022" w:type="dxa"/>
            <w:vMerge w:val="restart"/>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Entrega o hito 1</w:t>
            </w: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1</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2</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m</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val="restart"/>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Entrega o hito 2</w:t>
            </w: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1</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2</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m</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val="restart"/>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w:t>
            </w: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1</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2</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m</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val="restart"/>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Entrega o hito n</w:t>
            </w: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1</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2</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vMerge/>
            <w:shd w:val="clear" w:color="auto" w:fill="4BACC6" w:themeFill="accent5"/>
            <w:hideMark/>
          </w:tcPr>
          <w:p w:rsidR="00255891" w:rsidRPr="00813EA7" w:rsidRDefault="00255891" w:rsidP="009E4F2E">
            <w:pP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Actividad m</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0D4274">
        <w:trPr>
          <w:trHeight w:val="300"/>
        </w:trPr>
        <w:tc>
          <w:tcPr>
            <w:tcW w:w="2022"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p>
        </w:tc>
        <w:tc>
          <w:tcPr>
            <w:tcW w:w="1809" w:type="dxa"/>
            <w:shd w:val="clear" w:color="auto" w:fill="4BACC6" w:themeFill="accent5"/>
            <w:hideMark/>
          </w:tcPr>
          <w:p w:rsidR="00255891" w:rsidRPr="00813EA7" w:rsidRDefault="00255891" w:rsidP="009E4F2E">
            <w:pPr>
              <w:jc w:val="center"/>
              <w:rPr>
                <w:rFonts w:asciiTheme="minorHAnsi" w:hAnsiTheme="minorHAnsi"/>
                <w:b/>
                <w:bCs/>
                <w:color w:val="FFFFFF" w:themeColor="background1"/>
                <w:lang w:val="es-CO" w:eastAsia="es-CO"/>
              </w:rPr>
            </w:pPr>
            <w:r w:rsidRPr="00813EA7">
              <w:rPr>
                <w:rFonts w:asciiTheme="minorHAnsi" w:hAnsiTheme="minorHAnsi"/>
                <w:b/>
                <w:bCs/>
                <w:color w:val="FFFFFF" w:themeColor="background1"/>
                <w:lang w:val="es-CO" w:eastAsia="es-CO"/>
              </w:rPr>
              <w:t>TOTAL</w:t>
            </w:r>
          </w:p>
        </w:tc>
        <w:tc>
          <w:tcPr>
            <w:tcW w:w="2548"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977" w:type="dxa"/>
            <w:hideMark/>
          </w:tcPr>
          <w:p w:rsidR="00255891" w:rsidRPr="00813EA7" w:rsidRDefault="00255891" w:rsidP="00BF1349">
            <w:pPr>
              <w:keepNext/>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bl>
    <w:p w:rsidR="00255891" w:rsidRPr="00813EA7" w:rsidRDefault="00255891" w:rsidP="00BF1349">
      <w:pPr>
        <w:pStyle w:val="Epgrafe"/>
        <w:jc w:val="center"/>
        <w:rPr>
          <w:rFonts w:asciiTheme="minorHAnsi" w:hAnsiTheme="minorHAnsi"/>
          <w:color w:val="000000"/>
          <w:sz w:val="22"/>
          <w:szCs w:val="22"/>
        </w:rPr>
      </w:pPr>
      <w:bookmarkStart w:id="30" w:name="_Toc175389743"/>
      <w:r w:rsidRPr="00813EA7">
        <w:rPr>
          <w:rFonts w:asciiTheme="minorHAnsi" w:hAnsiTheme="minorHAnsi"/>
          <w:color w:val="000000"/>
          <w:sz w:val="22"/>
          <w:szCs w:val="22"/>
        </w:rPr>
        <w:t xml:space="preserve">Tabla </w:t>
      </w:r>
      <w:r w:rsidR="008E7A40" w:rsidRPr="00813EA7">
        <w:rPr>
          <w:rFonts w:asciiTheme="minorHAnsi" w:hAnsiTheme="minorHAnsi"/>
          <w:color w:val="000000"/>
          <w:sz w:val="22"/>
          <w:szCs w:val="22"/>
        </w:rPr>
        <w:fldChar w:fldCharType="begin"/>
      </w:r>
      <w:r w:rsidRPr="00813EA7">
        <w:rPr>
          <w:rFonts w:asciiTheme="minorHAnsi" w:hAnsiTheme="minorHAnsi"/>
          <w:color w:val="000000"/>
          <w:sz w:val="22"/>
          <w:szCs w:val="22"/>
        </w:rPr>
        <w:instrText xml:space="preserve"> SEQ Tabla \* ARABIC </w:instrText>
      </w:r>
      <w:r w:rsidR="008E7A40" w:rsidRPr="00813EA7">
        <w:rPr>
          <w:rFonts w:asciiTheme="minorHAnsi" w:hAnsiTheme="minorHAnsi"/>
          <w:color w:val="000000"/>
          <w:sz w:val="22"/>
          <w:szCs w:val="22"/>
        </w:rPr>
        <w:fldChar w:fldCharType="separate"/>
      </w:r>
      <w:r w:rsidR="00E66A63" w:rsidRPr="00813EA7">
        <w:rPr>
          <w:rFonts w:asciiTheme="minorHAnsi" w:hAnsiTheme="minorHAnsi"/>
          <w:noProof/>
          <w:color w:val="000000"/>
          <w:sz w:val="22"/>
          <w:szCs w:val="22"/>
        </w:rPr>
        <w:t>1</w:t>
      </w:r>
      <w:r w:rsidR="008E7A40" w:rsidRPr="00813EA7">
        <w:rPr>
          <w:rFonts w:asciiTheme="minorHAnsi" w:hAnsiTheme="minorHAnsi"/>
          <w:color w:val="000000"/>
          <w:sz w:val="22"/>
          <w:szCs w:val="22"/>
        </w:rPr>
        <w:fldChar w:fldCharType="end"/>
      </w:r>
      <w:r w:rsidRPr="00813EA7">
        <w:rPr>
          <w:rFonts w:asciiTheme="minorHAnsi" w:hAnsiTheme="minorHAnsi"/>
          <w:color w:val="000000"/>
          <w:sz w:val="22"/>
          <w:szCs w:val="22"/>
        </w:rPr>
        <w:t>: Resumen de calendarización y presupuesto I</w:t>
      </w:r>
      <w:bookmarkEnd w:id="30"/>
    </w:p>
    <w:p w:rsidR="00255891" w:rsidRPr="00813EA7" w:rsidRDefault="00255891" w:rsidP="00187D73">
      <w:pPr>
        <w:pStyle w:val="Prrafodelista"/>
        <w:ind w:left="0"/>
        <w:jc w:val="both"/>
        <w:rPr>
          <w:rFonts w:asciiTheme="minorHAnsi" w:hAnsiTheme="minorHAnsi" w:cs="Arial"/>
          <w:i/>
          <w:color w:val="000000"/>
          <w:sz w:val="22"/>
          <w:szCs w:val="22"/>
          <w:lang w:val="es-CO"/>
        </w:rPr>
      </w:pPr>
      <w:r w:rsidRPr="00813EA7">
        <w:rPr>
          <w:rFonts w:asciiTheme="minorHAnsi" w:hAnsiTheme="minorHAnsi" w:cs="Arial"/>
          <w:i/>
          <w:color w:val="000000"/>
          <w:sz w:val="22"/>
          <w:szCs w:val="22"/>
          <w:lang w:val="es-CO"/>
        </w:rPr>
        <w:t xml:space="preserve">  </w:t>
      </w:r>
    </w:p>
    <w:tbl>
      <w:tblPr>
        <w:tblStyle w:val="Tablaconcuadrcula"/>
        <w:tblW w:w="8539"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444"/>
        <w:gridCol w:w="2560"/>
        <w:gridCol w:w="3535"/>
      </w:tblGrid>
      <w:tr w:rsidR="00255891" w:rsidRPr="00813EA7" w:rsidTr="00152DFA">
        <w:trPr>
          <w:trHeight w:val="300"/>
        </w:trPr>
        <w:tc>
          <w:tcPr>
            <w:tcW w:w="2444"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2560"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Fecha de inicio</w:t>
            </w:r>
          </w:p>
        </w:tc>
        <w:tc>
          <w:tcPr>
            <w:tcW w:w="3535" w:type="dxa"/>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Fecha fin</w:t>
            </w:r>
          </w:p>
        </w:tc>
      </w:tr>
      <w:tr w:rsidR="00255891" w:rsidRPr="00813EA7" w:rsidTr="00152DFA">
        <w:trPr>
          <w:trHeight w:val="300"/>
        </w:trPr>
        <w:tc>
          <w:tcPr>
            <w:tcW w:w="2444"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Entrega o hito 1</w:t>
            </w:r>
          </w:p>
        </w:tc>
        <w:tc>
          <w:tcPr>
            <w:tcW w:w="2560" w:type="dxa"/>
            <w:vMerge w:val="restart"/>
            <w:hideMark/>
          </w:tcPr>
          <w:p w:rsidR="00255891" w:rsidRPr="00813EA7" w:rsidRDefault="00255891" w:rsidP="003B316A">
            <w:pP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3535"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152DFA">
        <w:trPr>
          <w:trHeight w:val="300"/>
        </w:trPr>
        <w:tc>
          <w:tcPr>
            <w:tcW w:w="2444"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2560"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3535" w:type="dxa"/>
            <w:vMerge/>
            <w:hideMark/>
          </w:tcPr>
          <w:p w:rsidR="00255891" w:rsidRPr="00813EA7" w:rsidRDefault="00255891" w:rsidP="009E4F2E">
            <w:pPr>
              <w:rPr>
                <w:rFonts w:asciiTheme="minorHAnsi" w:hAnsiTheme="minorHAnsi"/>
                <w:b/>
                <w:bCs/>
                <w:color w:val="000000"/>
                <w:sz w:val="22"/>
                <w:szCs w:val="22"/>
                <w:lang w:val="es-CO" w:eastAsia="es-CO"/>
              </w:rPr>
            </w:pPr>
          </w:p>
        </w:tc>
      </w:tr>
      <w:tr w:rsidR="00255891" w:rsidRPr="00813EA7" w:rsidTr="00152DFA">
        <w:trPr>
          <w:trHeight w:val="285"/>
        </w:trPr>
        <w:tc>
          <w:tcPr>
            <w:tcW w:w="2444"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Entrega o hito 2</w:t>
            </w:r>
          </w:p>
        </w:tc>
        <w:tc>
          <w:tcPr>
            <w:tcW w:w="2560"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3535"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152DFA">
        <w:trPr>
          <w:trHeight w:val="300"/>
        </w:trPr>
        <w:tc>
          <w:tcPr>
            <w:tcW w:w="2444"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2560"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3535" w:type="dxa"/>
            <w:vMerge/>
            <w:hideMark/>
          </w:tcPr>
          <w:p w:rsidR="00255891" w:rsidRPr="00813EA7" w:rsidRDefault="00255891" w:rsidP="009E4F2E">
            <w:pPr>
              <w:rPr>
                <w:rFonts w:asciiTheme="minorHAnsi" w:hAnsiTheme="minorHAnsi"/>
                <w:b/>
                <w:bCs/>
                <w:color w:val="000000"/>
                <w:sz w:val="22"/>
                <w:szCs w:val="22"/>
                <w:lang w:val="es-CO" w:eastAsia="es-CO"/>
              </w:rPr>
            </w:pPr>
          </w:p>
        </w:tc>
      </w:tr>
      <w:tr w:rsidR="00255891" w:rsidRPr="00813EA7" w:rsidTr="00152DFA">
        <w:trPr>
          <w:trHeight w:val="300"/>
        </w:trPr>
        <w:tc>
          <w:tcPr>
            <w:tcW w:w="2444"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w:t>
            </w:r>
          </w:p>
        </w:tc>
        <w:tc>
          <w:tcPr>
            <w:tcW w:w="2560"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3535"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152DFA">
        <w:trPr>
          <w:trHeight w:val="300"/>
        </w:trPr>
        <w:tc>
          <w:tcPr>
            <w:tcW w:w="2444"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2560"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3535" w:type="dxa"/>
            <w:vMerge/>
            <w:hideMark/>
          </w:tcPr>
          <w:p w:rsidR="00255891" w:rsidRPr="00813EA7" w:rsidRDefault="00255891" w:rsidP="009E4F2E">
            <w:pPr>
              <w:rPr>
                <w:rFonts w:asciiTheme="minorHAnsi" w:hAnsiTheme="minorHAnsi"/>
                <w:b/>
                <w:bCs/>
                <w:color w:val="000000"/>
                <w:sz w:val="22"/>
                <w:szCs w:val="22"/>
                <w:lang w:val="es-CO" w:eastAsia="es-CO"/>
              </w:rPr>
            </w:pPr>
          </w:p>
        </w:tc>
      </w:tr>
      <w:tr w:rsidR="00255891" w:rsidRPr="00813EA7" w:rsidTr="00152DFA">
        <w:trPr>
          <w:trHeight w:val="285"/>
        </w:trPr>
        <w:tc>
          <w:tcPr>
            <w:tcW w:w="2444"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Entrega o hito n</w:t>
            </w:r>
          </w:p>
        </w:tc>
        <w:tc>
          <w:tcPr>
            <w:tcW w:w="2560"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c>
          <w:tcPr>
            <w:tcW w:w="3535" w:type="dxa"/>
            <w:vMerge w:val="restart"/>
            <w:hideMark/>
          </w:tcPr>
          <w:p w:rsidR="00255891" w:rsidRPr="00813EA7" w:rsidRDefault="00255891" w:rsidP="009E4F2E">
            <w:pPr>
              <w:jc w:val="center"/>
              <w:rPr>
                <w:rFonts w:asciiTheme="minorHAnsi" w:hAnsiTheme="minorHAnsi"/>
                <w:b/>
                <w:bCs/>
                <w:color w:val="000000"/>
                <w:sz w:val="22"/>
                <w:szCs w:val="22"/>
                <w:lang w:val="es-CO" w:eastAsia="es-CO"/>
              </w:rPr>
            </w:pPr>
            <w:r w:rsidRPr="00813EA7">
              <w:rPr>
                <w:rFonts w:asciiTheme="minorHAnsi" w:hAnsiTheme="minorHAnsi"/>
                <w:b/>
                <w:bCs/>
                <w:color w:val="000000"/>
                <w:sz w:val="22"/>
                <w:szCs w:val="22"/>
                <w:lang w:val="es-CO" w:eastAsia="es-CO"/>
              </w:rPr>
              <w:t> </w:t>
            </w:r>
          </w:p>
        </w:tc>
      </w:tr>
      <w:tr w:rsidR="00255891" w:rsidRPr="00813EA7" w:rsidTr="00152DFA">
        <w:trPr>
          <w:trHeight w:val="300"/>
        </w:trPr>
        <w:tc>
          <w:tcPr>
            <w:tcW w:w="2444"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2560" w:type="dxa"/>
            <w:vMerge/>
            <w:hideMark/>
          </w:tcPr>
          <w:p w:rsidR="00255891" w:rsidRPr="00813EA7" w:rsidRDefault="00255891" w:rsidP="009E4F2E">
            <w:pPr>
              <w:rPr>
                <w:rFonts w:asciiTheme="minorHAnsi" w:hAnsiTheme="minorHAnsi"/>
                <w:b/>
                <w:bCs/>
                <w:color w:val="000000"/>
                <w:sz w:val="22"/>
                <w:szCs w:val="22"/>
                <w:lang w:val="es-CO" w:eastAsia="es-CO"/>
              </w:rPr>
            </w:pPr>
          </w:p>
        </w:tc>
        <w:tc>
          <w:tcPr>
            <w:tcW w:w="3535" w:type="dxa"/>
            <w:vMerge/>
            <w:hideMark/>
          </w:tcPr>
          <w:p w:rsidR="00255891" w:rsidRPr="00813EA7" w:rsidRDefault="00255891" w:rsidP="00BF1349">
            <w:pPr>
              <w:keepNext/>
              <w:rPr>
                <w:rFonts w:asciiTheme="minorHAnsi" w:hAnsiTheme="minorHAnsi"/>
                <w:b/>
                <w:bCs/>
                <w:color w:val="000000"/>
                <w:sz w:val="22"/>
                <w:szCs w:val="22"/>
                <w:lang w:val="es-CO" w:eastAsia="es-CO"/>
              </w:rPr>
            </w:pPr>
          </w:p>
        </w:tc>
      </w:tr>
    </w:tbl>
    <w:p w:rsidR="00255891" w:rsidRPr="00813EA7" w:rsidRDefault="00255891" w:rsidP="00BF1349">
      <w:pPr>
        <w:pStyle w:val="Epgrafe"/>
        <w:jc w:val="center"/>
        <w:rPr>
          <w:rFonts w:asciiTheme="minorHAnsi" w:hAnsiTheme="minorHAnsi"/>
          <w:color w:val="000000"/>
          <w:sz w:val="22"/>
          <w:szCs w:val="22"/>
        </w:rPr>
      </w:pPr>
      <w:bookmarkStart w:id="31" w:name="_Toc175389744"/>
      <w:r w:rsidRPr="00813EA7">
        <w:rPr>
          <w:rFonts w:asciiTheme="minorHAnsi" w:hAnsiTheme="minorHAnsi"/>
          <w:color w:val="000000"/>
          <w:sz w:val="22"/>
          <w:szCs w:val="22"/>
        </w:rPr>
        <w:t xml:space="preserve">Tabla </w:t>
      </w:r>
      <w:r w:rsidR="008E7A40" w:rsidRPr="00813EA7">
        <w:rPr>
          <w:rFonts w:asciiTheme="minorHAnsi" w:hAnsiTheme="minorHAnsi"/>
          <w:color w:val="000000"/>
          <w:sz w:val="22"/>
          <w:szCs w:val="22"/>
        </w:rPr>
        <w:fldChar w:fldCharType="begin"/>
      </w:r>
      <w:r w:rsidRPr="00813EA7">
        <w:rPr>
          <w:rFonts w:asciiTheme="minorHAnsi" w:hAnsiTheme="minorHAnsi"/>
          <w:color w:val="000000"/>
          <w:sz w:val="22"/>
          <w:szCs w:val="22"/>
        </w:rPr>
        <w:instrText xml:space="preserve"> SEQ Tabla \* ARABIC </w:instrText>
      </w:r>
      <w:r w:rsidR="008E7A40" w:rsidRPr="00813EA7">
        <w:rPr>
          <w:rFonts w:asciiTheme="minorHAnsi" w:hAnsiTheme="minorHAnsi"/>
          <w:color w:val="000000"/>
          <w:sz w:val="22"/>
          <w:szCs w:val="22"/>
        </w:rPr>
        <w:fldChar w:fldCharType="separate"/>
      </w:r>
      <w:r w:rsidR="00E66A63" w:rsidRPr="00813EA7">
        <w:rPr>
          <w:rFonts w:asciiTheme="minorHAnsi" w:hAnsiTheme="minorHAnsi"/>
          <w:noProof/>
          <w:color w:val="000000"/>
          <w:sz w:val="22"/>
          <w:szCs w:val="22"/>
        </w:rPr>
        <w:t>2</w:t>
      </w:r>
      <w:r w:rsidR="008E7A40" w:rsidRPr="00813EA7">
        <w:rPr>
          <w:rFonts w:asciiTheme="minorHAnsi" w:hAnsiTheme="minorHAnsi"/>
          <w:color w:val="000000"/>
          <w:sz w:val="22"/>
          <w:szCs w:val="22"/>
        </w:rPr>
        <w:fldChar w:fldCharType="end"/>
      </w:r>
      <w:r w:rsidRPr="00813EA7">
        <w:rPr>
          <w:rFonts w:asciiTheme="minorHAnsi" w:hAnsiTheme="minorHAnsi"/>
          <w:color w:val="000000"/>
          <w:sz w:val="22"/>
          <w:szCs w:val="22"/>
        </w:rPr>
        <w:t>: Resumen de calendarización y presupuesto II</w:t>
      </w:r>
      <w:bookmarkEnd w:id="31"/>
    </w:p>
    <w:p w:rsidR="00255891" w:rsidRPr="00813EA7" w:rsidRDefault="00255891" w:rsidP="006A1B72">
      <w:pPr>
        <w:pStyle w:val="Prrafodelista"/>
        <w:ind w:left="0"/>
        <w:jc w:val="both"/>
        <w:rPr>
          <w:rFonts w:asciiTheme="minorHAnsi" w:hAnsiTheme="minorHAnsi" w:cs="Arial"/>
          <w:i/>
          <w:color w:val="000000"/>
          <w:sz w:val="22"/>
          <w:szCs w:val="22"/>
          <w:lang w:val="es-CO"/>
        </w:rPr>
      </w:pPr>
      <w:r w:rsidRPr="00813EA7">
        <w:rPr>
          <w:rFonts w:asciiTheme="minorHAnsi" w:hAnsiTheme="minorHAnsi" w:cs="Arial"/>
          <w:i/>
          <w:color w:val="000000"/>
          <w:sz w:val="22"/>
          <w:szCs w:val="22"/>
          <w:lang w:val="es-CO"/>
        </w:rPr>
        <w:t xml:space="preserve"> </w:t>
      </w:r>
    </w:p>
    <w:p w:rsidR="000D4274" w:rsidRPr="00813EA7" w:rsidRDefault="000D4274" w:rsidP="003B316A">
      <w:pPr>
        <w:pStyle w:val="Ttulo2"/>
        <w:numPr>
          <w:ilvl w:val="0"/>
          <w:numId w:val="0"/>
        </w:numPr>
        <w:ind w:left="576"/>
        <w:rPr>
          <w:rFonts w:asciiTheme="minorHAnsi" w:hAnsiTheme="minorHAnsi"/>
          <w:i w:val="0"/>
          <w:color w:val="000000"/>
          <w:sz w:val="26"/>
          <w:szCs w:val="26"/>
        </w:rPr>
        <w:sectPr w:rsidR="000D4274" w:rsidRPr="00813EA7" w:rsidSect="00E66A63">
          <w:pgSz w:w="16838" w:h="11906" w:orient="landscape"/>
          <w:pgMar w:top="1701" w:right="1418" w:bottom="1701" w:left="1418" w:header="709" w:footer="709" w:gutter="0"/>
          <w:cols w:space="708"/>
          <w:docGrid w:linePitch="360"/>
        </w:sectPr>
      </w:pPr>
      <w:bookmarkStart w:id="32" w:name="_Toc222758309"/>
    </w:p>
    <w:p w:rsidR="003B316A" w:rsidRPr="00813EA7" w:rsidRDefault="003B316A" w:rsidP="003B316A">
      <w:pPr>
        <w:pStyle w:val="Ttulo2"/>
        <w:numPr>
          <w:ilvl w:val="0"/>
          <w:numId w:val="0"/>
        </w:numPr>
        <w:ind w:left="576"/>
        <w:rPr>
          <w:rFonts w:asciiTheme="minorHAnsi" w:hAnsiTheme="minorHAnsi"/>
          <w:i w:val="0"/>
          <w:color w:val="000000"/>
          <w:sz w:val="26"/>
          <w:szCs w:val="26"/>
        </w:rPr>
      </w:pPr>
    </w:p>
    <w:p w:rsidR="00255891" w:rsidRPr="00813EA7" w:rsidRDefault="00255891" w:rsidP="000B59F9">
      <w:pPr>
        <w:pStyle w:val="Ttulo2"/>
        <w:rPr>
          <w:rFonts w:asciiTheme="minorHAnsi" w:hAnsiTheme="minorHAnsi"/>
          <w:i w:val="0"/>
          <w:color w:val="000000"/>
          <w:sz w:val="26"/>
          <w:szCs w:val="26"/>
        </w:rPr>
      </w:pPr>
      <w:r w:rsidRPr="00813EA7">
        <w:rPr>
          <w:rFonts w:asciiTheme="minorHAnsi" w:hAnsiTheme="minorHAnsi"/>
          <w:i w:val="0"/>
          <w:color w:val="000000"/>
          <w:sz w:val="26"/>
          <w:szCs w:val="26"/>
        </w:rPr>
        <w:t>EVOLUCIÓN DEL PLAN</w:t>
      </w:r>
      <w:bookmarkEnd w:id="32"/>
      <w:r w:rsidR="008E7A40" w:rsidRPr="00813EA7">
        <w:rPr>
          <w:rFonts w:asciiTheme="minorHAnsi" w:hAnsiTheme="minorHAnsi"/>
          <w:i w:val="0"/>
          <w:color w:val="000000"/>
          <w:sz w:val="26"/>
          <w:szCs w:val="26"/>
        </w:rPr>
        <w:fldChar w:fldCharType="begin"/>
      </w:r>
      <w:r w:rsidRPr="00813EA7">
        <w:rPr>
          <w:rFonts w:asciiTheme="minorHAnsi" w:hAnsiTheme="minorHAnsi"/>
          <w:i w:val="0"/>
          <w:color w:val="000000"/>
          <w:sz w:val="26"/>
          <w:szCs w:val="26"/>
        </w:rPr>
        <w:instrText xml:space="preserve"> XE "Evolución del Plan" </w:instrText>
      </w:r>
      <w:r w:rsidR="008E7A40" w:rsidRPr="00813EA7">
        <w:rPr>
          <w:rFonts w:asciiTheme="minorHAnsi" w:hAnsiTheme="minorHAnsi"/>
          <w:i w:val="0"/>
          <w:color w:val="000000"/>
          <w:sz w:val="26"/>
          <w:szCs w:val="26"/>
        </w:rPr>
        <w:fldChar w:fldCharType="end"/>
      </w:r>
    </w:p>
    <w:p w:rsidR="00255891" w:rsidRPr="00813EA7" w:rsidRDefault="00255891"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040EB0" w:rsidRPr="00813EA7" w:rsidRDefault="00040EB0" w:rsidP="00632035">
      <w:pPr>
        <w:rPr>
          <w:rFonts w:asciiTheme="minorHAnsi" w:hAnsiTheme="minorHAnsi"/>
          <w:color w:val="000000"/>
          <w:sz w:val="22"/>
          <w:szCs w:val="22"/>
        </w:rPr>
      </w:pPr>
    </w:p>
    <w:p w:rsidR="007D2CA2" w:rsidRPr="00813EA7" w:rsidRDefault="007D2CA2" w:rsidP="00632035">
      <w:pPr>
        <w:rPr>
          <w:rFonts w:asciiTheme="minorHAnsi" w:hAnsiTheme="minorHAnsi"/>
          <w:color w:val="000000"/>
          <w:sz w:val="22"/>
          <w:szCs w:val="22"/>
        </w:rPr>
      </w:pPr>
    </w:p>
    <w:p w:rsidR="00255891" w:rsidRPr="00813EA7" w:rsidRDefault="00255891" w:rsidP="00EF5A20">
      <w:pPr>
        <w:pStyle w:val="Ttulo1"/>
        <w:numPr>
          <w:ilvl w:val="0"/>
          <w:numId w:val="1"/>
        </w:numPr>
        <w:spacing w:before="0" w:after="240"/>
        <w:ind w:left="431" w:hanging="431"/>
        <w:rPr>
          <w:rFonts w:asciiTheme="minorHAnsi" w:hAnsiTheme="minorHAnsi"/>
          <w:noProof/>
          <w:color w:val="000000"/>
          <w:sz w:val="28"/>
          <w:szCs w:val="22"/>
          <w:lang w:val="es-CO"/>
        </w:rPr>
      </w:pPr>
      <w:bookmarkStart w:id="33" w:name="_Toc222758310"/>
      <w:r w:rsidRPr="00813EA7">
        <w:rPr>
          <w:rFonts w:asciiTheme="minorHAnsi" w:hAnsiTheme="minorHAnsi"/>
          <w:noProof/>
          <w:color w:val="000000"/>
          <w:sz w:val="28"/>
          <w:szCs w:val="22"/>
          <w:lang w:val="es-CO"/>
        </w:rPr>
        <w:t>REFERENCIAS</w:t>
      </w:r>
      <w:bookmarkEnd w:id="33"/>
    </w:p>
    <w:p w:rsidR="00255891" w:rsidRPr="00813EA7" w:rsidRDefault="00255891" w:rsidP="00DE7868">
      <w:pPr>
        <w:rPr>
          <w:rFonts w:asciiTheme="minorHAnsi" w:hAnsiTheme="minorHAnsi"/>
          <w:color w:val="000000"/>
          <w:sz w:val="22"/>
          <w:szCs w:val="22"/>
          <w:lang w:val="es-CO"/>
        </w:rPr>
      </w:pPr>
      <w:r w:rsidRPr="00813EA7">
        <w:rPr>
          <w:rFonts w:asciiTheme="minorHAnsi" w:hAnsiTheme="minorHAnsi"/>
          <w:color w:val="000000"/>
          <w:sz w:val="22"/>
          <w:szCs w:val="22"/>
          <w:lang w:val="en-US"/>
        </w:rPr>
        <w:t xml:space="preserve">[1] B. Bruegge, </w:t>
      </w:r>
      <w:r w:rsidRPr="00813EA7">
        <w:rPr>
          <w:rFonts w:asciiTheme="minorHAnsi" w:hAnsiTheme="minorHAnsi"/>
          <w:i/>
          <w:color w:val="000000"/>
          <w:sz w:val="22"/>
          <w:szCs w:val="22"/>
          <w:lang w:val="en-US"/>
        </w:rPr>
        <w:t>Object Oriented Software Engeeniering.</w:t>
      </w:r>
      <w:r w:rsidRPr="00813EA7">
        <w:rPr>
          <w:rFonts w:asciiTheme="minorHAnsi" w:hAnsiTheme="minorHAnsi"/>
          <w:color w:val="000000"/>
          <w:sz w:val="22"/>
          <w:szCs w:val="22"/>
          <w:lang w:val="en-US"/>
        </w:rPr>
        <w:t xml:space="preserve"> </w:t>
      </w:r>
      <w:r w:rsidRPr="00813EA7">
        <w:rPr>
          <w:rFonts w:asciiTheme="minorHAnsi" w:hAnsiTheme="minorHAnsi"/>
          <w:color w:val="000000"/>
          <w:sz w:val="22"/>
          <w:szCs w:val="22"/>
          <w:lang w:val="es-CO"/>
        </w:rPr>
        <w:t>Definición de ciclo de vida Dienet de Tiburón.</w:t>
      </w:r>
    </w:p>
    <w:p w:rsidR="007D2CA2" w:rsidRPr="00813EA7" w:rsidRDefault="007D2CA2" w:rsidP="00EF5A20">
      <w:pPr>
        <w:rPr>
          <w:rFonts w:asciiTheme="minorHAnsi" w:hAnsiTheme="minorHAnsi" w:cs="Arial"/>
          <w:color w:val="000000"/>
          <w:sz w:val="22"/>
          <w:szCs w:val="22"/>
          <w:lang w:val="es-CO"/>
        </w:rPr>
      </w:pPr>
    </w:p>
    <w:p w:rsidR="007D2CA2" w:rsidRPr="00813EA7" w:rsidRDefault="007D2CA2"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DA5609" w:rsidRPr="00813EA7" w:rsidRDefault="00DA5609"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152DFA" w:rsidRPr="00813EA7" w:rsidRDefault="00152DFA" w:rsidP="00EF5A20">
      <w:pPr>
        <w:rPr>
          <w:rFonts w:asciiTheme="minorHAnsi" w:hAnsiTheme="minorHAnsi" w:cs="Arial"/>
          <w:color w:val="000000"/>
          <w:sz w:val="22"/>
          <w:szCs w:val="22"/>
          <w:lang w:val="es-CO"/>
        </w:rPr>
      </w:pPr>
    </w:p>
    <w:p w:rsidR="00152DFA" w:rsidRPr="00813EA7" w:rsidRDefault="00152DFA" w:rsidP="00EF5A20">
      <w:pPr>
        <w:rPr>
          <w:rFonts w:asciiTheme="minorHAnsi" w:hAnsiTheme="minorHAnsi" w:cs="Arial"/>
          <w:color w:val="000000"/>
          <w:sz w:val="22"/>
          <w:szCs w:val="22"/>
          <w:lang w:val="es-CO"/>
        </w:rPr>
      </w:pPr>
    </w:p>
    <w:p w:rsidR="00152DFA" w:rsidRPr="00813EA7" w:rsidRDefault="00152DFA" w:rsidP="00EF5A20">
      <w:pPr>
        <w:rPr>
          <w:rFonts w:asciiTheme="minorHAnsi" w:hAnsiTheme="minorHAnsi" w:cs="Arial"/>
          <w:color w:val="000000"/>
          <w:sz w:val="22"/>
          <w:szCs w:val="22"/>
          <w:lang w:val="es-CO"/>
        </w:rPr>
      </w:pPr>
    </w:p>
    <w:p w:rsidR="00152DFA" w:rsidRPr="00813EA7" w:rsidRDefault="00152DFA" w:rsidP="00EF5A20">
      <w:pPr>
        <w:rPr>
          <w:rFonts w:asciiTheme="minorHAnsi" w:hAnsiTheme="minorHAnsi" w:cs="Arial"/>
          <w:color w:val="000000"/>
          <w:sz w:val="22"/>
          <w:szCs w:val="22"/>
          <w:lang w:val="es-CO"/>
        </w:rPr>
      </w:pPr>
    </w:p>
    <w:p w:rsidR="00152DFA" w:rsidRPr="00813EA7" w:rsidRDefault="00152DFA" w:rsidP="00EF5A20">
      <w:pPr>
        <w:rPr>
          <w:rFonts w:asciiTheme="minorHAnsi" w:hAnsiTheme="minorHAnsi" w:cs="Arial"/>
          <w:color w:val="000000"/>
          <w:sz w:val="22"/>
          <w:szCs w:val="22"/>
          <w:lang w:val="es-CO"/>
        </w:rPr>
      </w:pPr>
    </w:p>
    <w:p w:rsidR="00152DFA" w:rsidRPr="00813EA7" w:rsidRDefault="00152DFA" w:rsidP="00EF5A20">
      <w:pPr>
        <w:rPr>
          <w:rFonts w:asciiTheme="minorHAnsi" w:hAnsiTheme="minorHAnsi" w:cs="Arial"/>
          <w:color w:val="000000"/>
          <w:sz w:val="22"/>
          <w:szCs w:val="22"/>
          <w:lang w:val="es-CO"/>
        </w:rPr>
      </w:pPr>
    </w:p>
    <w:p w:rsidR="003B316A" w:rsidRPr="00813EA7" w:rsidRDefault="003B316A" w:rsidP="00EF5A20">
      <w:pPr>
        <w:rPr>
          <w:rFonts w:asciiTheme="minorHAnsi" w:hAnsiTheme="minorHAnsi" w:cs="Arial"/>
          <w:color w:val="000000"/>
          <w:sz w:val="22"/>
          <w:szCs w:val="22"/>
          <w:lang w:val="es-CO"/>
        </w:rPr>
      </w:pPr>
    </w:p>
    <w:p w:rsidR="007D2CA2" w:rsidRPr="00813EA7" w:rsidRDefault="007D2CA2" w:rsidP="00EF5A20">
      <w:pPr>
        <w:rPr>
          <w:rFonts w:asciiTheme="minorHAnsi" w:hAnsiTheme="minorHAnsi" w:cs="Arial"/>
          <w:color w:val="000000"/>
          <w:sz w:val="22"/>
          <w:szCs w:val="22"/>
          <w:lang w:val="es-CO"/>
        </w:rPr>
      </w:pPr>
    </w:p>
    <w:p w:rsidR="00255891" w:rsidRPr="00813EA7" w:rsidRDefault="00255891" w:rsidP="00EF5A20">
      <w:pPr>
        <w:pStyle w:val="Ttulo1"/>
        <w:numPr>
          <w:ilvl w:val="0"/>
          <w:numId w:val="1"/>
        </w:numPr>
        <w:spacing w:before="0" w:after="240"/>
        <w:ind w:left="431" w:hanging="431"/>
        <w:rPr>
          <w:rFonts w:asciiTheme="minorHAnsi" w:hAnsiTheme="minorHAnsi"/>
          <w:noProof/>
          <w:color w:val="000000"/>
          <w:sz w:val="28"/>
          <w:szCs w:val="22"/>
          <w:lang w:val="es-CO"/>
        </w:rPr>
      </w:pPr>
      <w:bookmarkStart w:id="34" w:name="_Toc222758311"/>
      <w:r w:rsidRPr="00813EA7">
        <w:rPr>
          <w:rFonts w:asciiTheme="minorHAnsi" w:hAnsiTheme="minorHAnsi"/>
          <w:noProof/>
          <w:color w:val="000000"/>
          <w:sz w:val="28"/>
          <w:szCs w:val="22"/>
          <w:lang w:val="es-CO"/>
        </w:rPr>
        <w:t>DEFINICIONES Y ACRONIMOS</w:t>
      </w:r>
      <w:bookmarkEnd w:id="34"/>
    </w:p>
    <w:p w:rsidR="00255891" w:rsidRPr="00813EA7" w:rsidRDefault="00255891" w:rsidP="00EF5A20">
      <w:pPr>
        <w:rPr>
          <w:rFonts w:asciiTheme="minorHAnsi" w:hAnsiTheme="minorHAnsi" w:cs="Arial"/>
          <w:i/>
          <w:color w:val="000000"/>
          <w:sz w:val="22"/>
          <w:szCs w:val="22"/>
          <w:lang w:val="es-CO"/>
        </w:rPr>
      </w:pPr>
      <w:r w:rsidRPr="00813EA7">
        <w:rPr>
          <w:rFonts w:asciiTheme="minorHAnsi" w:hAnsiTheme="minorHAnsi" w:cs="Arial"/>
          <w:i/>
          <w:color w:val="000000"/>
          <w:sz w:val="22"/>
          <w:szCs w:val="22"/>
          <w:lang w:val="es-CO"/>
        </w:rPr>
        <w:br w:type="page"/>
      </w:r>
    </w:p>
    <w:p w:rsidR="00255891" w:rsidRPr="00813EA7" w:rsidRDefault="00255891" w:rsidP="00EF5A20">
      <w:pPr>
        <w:pStyle w:val="Ttulo1"/>
        <w:numPr>
          <w:ilvl w:val="0"/>
          <w:numId w:val="1"/>
        </w:numPr>
        <w:spacing w:before="0" w:after="0"/>
        <w:ind w:left="431" w:hanging="431"/>
        <w:rPr>
          <w:rFonts w:asciiTheme="minorHAnsi" w:hAnsiTheme="minorHAnsi"/>
          <w:noProof/>
          <w:color w:val="000000"/>
          <w:sz w:val="28"/>
          <w:szCs w:val="22"/>
          <w:lang w:val="es-CO"/>
        </w:rPr>
      </w:pPr>
      <w:bookmarkStart w:id="35" w:name="_Toc222758312"/>
      <w:r w:rsidRPr="00813EA7">
        <w:rPr>
          <w:rFonts w:asciiTheme="minorHAnsi" w:hAnsiTheme="minorHAnsi"/>
          <w:noProof/>
          <w:color w:val="000000"/>
          <w:sz w:val="28"/>
          <w:szCs w:val="22"/>
          <w:lang w:val="es-CO"/>
        </w:rPr>
        <w:lastRenderedPageBreak/>
        <w:t>ORGANIZACIÓN DEL PROYECTO</w:t>
      </w:r>
      <w:bookmarkEnd w:id="35"/>
    </w:p>
    <w:p w:rsidR="00255891" w:rsidRPr="00813EA7" w:rsidRDefault="00255891" w:rsidP="00EF5A20">
      <w:pPr>
        <w:rPr>
          <w:rFonts w:asciiTheme="minorHAnsi" w:hAnsiTheme="minorHAnsi"/>
          <w:color w:val="000000"/>
          <w:sz w:val="22"/>
          <w:szCs w:val="22"/>
          <w:lang w:val="es-CO"/>
        </w:rPr>
      </w:pPr>
    </w:p>
    <w:p w:rsidR="00255891" w:rsidRPr="00813EA7" w:rsidRDefault="00255891" w:rsidP="00FC016A">
      <w:pPr>
        <w:rPr>
          <w:rFonts w:asciiTheme="minorHAnsi" w:hAnsiTheme="minorHAnsi"/>
          <w:color w:val="000000"/>
          <w:sz w:val="22"/>
          <w:szCs w:val="22"/>
        </w:rPr>
      </w:pPr>
    </w:p>
    <w:p w:rsidR="00255891" w:rsidRPr="00813EA7" w:rsidRDefault="00E73837" w:rsidP="006959F0">
      <w:pPr>
        <w:pStyle w:val="Ttulo2"/>
        <w:rPr>
          <w:rFonts w:asciiTheme="minorHAnsi" w:hAnsiTheme="minorHAnsi"/>
          <w:i w:val="0"/>
          <w:color w:val="000000"/>
          <w:sz w:val="26"/>
          <w:szCs w:val="26"/>
        </w:rPr>
      </w:pPr>
      <w:bookmarkStart w:id="36" w:name="_Toc222758313"/>
      <w:r w:rsidRPr="00813EA7">
        <w:rPr>
          <w:rFonts w:asciiTheme="minorHAnsi" w:hAnsiTheme="minorHAnsi"/>
          <w:i w:val="0"/>
          <w:color w:val="000000"/>
          <w:sz w:val="26"/>
          <w:szCs w:val="26"/>
        </w:rPr>
        <w:t>INTERFACES EXTERNAS</w:t>
      </w:r>
      <w:bookmarkEnd w:id="36"/>
    </w:p>
    <w:p w:rsidR="00255891" w:rsidRPr="00813EA7" w:rsidRDefault="00255891" w:rsidP="00EF5A20">
      <w:pPr>
        <w:rPr>
          <w:rFonts w:asciiTheme="minorHAnsi" w:hAnsiTheme="minorHAnsi"/>
          <w:color w:val="000000"/>
          <w:sz w:val="22"/>
          <w:szCs w:val="22"/>
          <w:lang w:val="es-CO"/>
        </w:rPr>
      </w:pPr>
    </w:p>
    <w:p w:rsidR="00255891" w:rsidRPr="00813EA7" w:rsidRDefault="00255891" w:rsidP="00EF5A20">
      <w:pPr>
        <w:jc w:val="both"/>
        <w:rPr>
          <w:rFonts w:asciiTheme="minorHAnsi" w:hAnsiTheme="minorHAnsi" w:cs="Arial"/>
          <w:color w:val="000000"/>
          <w:sz w:val="26"/>
          <w:szCs w:val="26"/>
          <w:lang w:val="es-CO"/>
        </w:rPr>
      </w:pPr>
      <w:r w:rsidRPr="00813EA7">
        <w:rPr>
          <w:rFonts w:asciiTheme="minorHAnsi" w:hAnsiTheme="minorHAnsi" w:cs="Arial"/>
          <w:i/>
          <w:color w:val="000000"/>
          <w:sz w:val="22"/>
          <w:szCs w:val="22"/>
          <w:lang w:val="es-CO"/>
        </w:rPr>
        <w:t>.</w:t>
      </w:r>
    </w:p>
    <w:p w:rsidR="00255891" w:rsidRPr="00813EA7" w:rsidRDefault="00E73837" w:rsidP="006959F0">
      <w:pPr>
        <w:pStyle w:val="Ttulo2"/>
        <w:rPr>
          <w:rFonts w:asciiTheme="minorHAnsi" w:hAnsiTheme="minorHAnsi"/>
          <w:i w:val="0"/>
          <w:color w:val="000000"/>
          <w:sz w:val="26"/>
          <w:szCs w:val="26"/>
        </w:rPr>
      </w:pPr>
      <w:bookmarkStart w:id="37" w:name="_Toc222758314"/>
      <w:r w:rsidRPr="00813EA7">
        <w:rPr>
          <w:rFonts w:asciiTheme="minorHAnsi" w:hAnsiTheme="minorHAnsi"/>
          <w:i w:val="0"/>
          <w:color w:val="000000"/>
          <w:sz w:val="26"/>
          <w:szCs w:val="26"/>
        </w:rPr>
        <w:t>ESTRUCTURA INTERNA</w:t>
      </w:r>
      <w:bookmarkEnd w:id="37"/>
    </w:p>
    <w:p w:rsidR="00255891" w:rsidRPr="00813EA7" w:rsidRDefault="00255891" w:rsidP="003B316A">
      <w:pPr>
        <w:rPr>
          <w:rFonts w:asciiTheme="minorHAnsi" w:hAnsiTheme="minorHAnsi" w:cs="BGKALI+BookAntiqua"/>
          <w:color w:val="000000"/>
          <w:sz w:val="22"/>
          <w:szCs w:val="22"/>
        </w:rPr>
      </w:pPr>
    </w:p>
    <w:p w:rsidR="000C11DE" w:rsidRPr="00813EA7" w:rsidRDefault="000C11DE" w:rsidP="003B316A">
      <w:pPr>
        <w:rPr>
          <w:rFonts w:asciiTheme="minorHAnsi" w:hAnsiTheme="minorHAnsi" w:cs="BGKALI+BookAntiqua"/>
          <w:color w:val="000000"/>
          <w:sz w:val="22"/>
          <w:szCs w:val="22"/>
        </w:rPr>
      </w:pPr>
    </w:p>
    <w:p w:rsidR="00255891" w:rsidRPr="00813EA7" w:rsidRDefault="000C11DE" w:rsidP="006959F0">
      <w:pPr>
        <w:pStyle w:val="Ttulo2"/>
        <w:rPr>
          <w:rFonts w:asciiTheme="minorHAnsi" w:hAnsiTheme="minorHAnsi"/>
          <w:i w:val="0"/>
          <w:color w:val="000000"/>
          <w:sz w:val="26"/>
          <w:szCs w:val="26"/>
        </w:rPr>
      </w:pPr>
      <w:bookmarkStart w:id="38" w:name="_Toc222758315"/>
      <w:r w:rsidRPr="00813EA7">
        <w:rPr>
          <w:rFonts w:asciiTheme="minorHAnsi" w:hAnsiTheme="minorHAnsi"/>
          <w:i w:val="0"/>
          <w:color w:val="000000"/>
          <w:sz w:val="26"/>
          <w:szCs w:val="26"/>
        </w:rPr>
        <w:t>ROLES Y RESPONSABILIDADES</w:t>
      </w:r>
      <w:bookmarkEnd w:id="38"/>
    </w:p>
    <w:p w:rsidR="00255891" w:rsidRPr="00813EA7" w:rsidRDefault="00255891" w:rsidP="00EF5A20">
      <w:pPr>
        <w:rPr>
          <w:rFonts w:asciiTheme="minorHAnsi" w:hAnsiTheme="minorHAnsi"/>
          <w:color w:val="000000"/>
          <w:sz w:val="22"/>
          <w:szCs w:val="22"/>
          <w:lang w:val="es-CO"/>
        </w:rPr>
      </w:pPr>
    </w:p>
    <w:p w:rsidR="00255891" w:rsidRPr="00813EA7" w:rsidRDefault="00255891" w:rsidP="00124C80">
      <w:pPr>
        <w:rPr>
          <w:rFonts w:asciiTheme="minorHAnsi" w:hAnsiTheme="minorHAnsi"/>
          <w:color w:val="000000"/>
          <w:sz w:val="22"/>
          <w:szCs w:val="22"/>
        </w:rPr>
      </w:pPr>
      <w:r w:rsidRPr="00813EA7">
        <w:rPr>
          <w:rFonts w:asciiTheme="minorHAnsi" w:hAnsiTheme="minorHAnsi"/>
          <w:color w:val="000000"/>
          <w:sz w:val="22"/>
          <w:szCs w:val="22"/>
        </w:rPr>
        <w:br w:type="page"/>
      </w:r>
    </w:p>
    <w:p w:rsidR="00255891" w:rsidRPr="00813EA7" w:rsidRDefault="00255891" w:rsidP="00F54334">
      <w:pPr>
        <w:pStyle w:val="Ttulo1"/>
        <w:numPr>
          <w:ilvl w:val="0"/>
          <w:numId w:val="1"/>
        </w:numPr>
        <w:rPr>
          <w:rFonts w:asciiTheme="minorHAnsi" w:hAnsiTheme="minorHAnsi"/>
          <w:color w:val="000000"/>
          <w:sz w:val="28"/>
          <w:szCs w:val="22"/>
          <w:lang w:val="es-CO"/>
        </w:rPr>
      </w:pPr>
      <w:bookmarkStart w:id="39" w:name="_Toc222758316"/>
      <w:r w:rsidRPr="00813EA7">
        <w:rPr>
          <w:rFonts w:asciiTheme="minorHAnsi" w:hAnsiTheme="minorHAnsi"/>
          <w:noProof/>
          <w:color w:val="000000"/>
          <w:sz w:val="28"/>
          <w:szCs w:val="22"/>
          <w:lang w:val="es-CO"/>
        </w:rPr>
        <w:lastRenderedPageBreak/>
        <w:t>PLAN DE PROCESOS DE GESTIÓN</w:t>
      </w:r>
      <w:bookmarkEnd w:id="39"/>
    </w:p>
    <w:p w:rsidR="00255891" w:rsidRPr="00813EA7" w:rsidRDefault="00255891" w:rsidP="00C334F7">
      <w:pPr>
        <w:pStyle w:val="Ttulo2"/>
        <w:rPr>
          <w:rFonts w:asciiTheme="minorHAnsi" w:hAnsiTheme="minorHAnsi"/>
          <w:i w:val="0"/>
          <w:color w:val="000000"/>
          <w:sz w:val="26"/>
          <w:szCs w:val="26"/>
        </w:rPr>
      </w:pPr>
      <w:bookmarkStart w:id="40" w:name="_Toc222758317"/>
      <w:r w:rsidRPr="00813EA7">
        <w:rPr>
          <w:rFonts w:asciiTheme="minorHAnsi" w:hAnsiTheme="minorHAnsi"/>
          <w:i w:val="0"/>
          <w:color w:val="000000"/>
          <w:sz w:val="26"/>
          <w:szCs w:val="26"/>
        </w:rPr>
        <w:t>PLAN DE ARRANQUE</w:t>
      </w:r>
      <w:bookmarkEnd w:id="40"/>
    </w:p>
    <w:p w:rsidR="00813EA7" w:rsidRPr="00813EA7" w:rsidRDefault="00255891" w:rsidP="00813EA7">
      <w:pPr>
        <w:pStyle w:val="Ttulo3"/>
        <w:rPr>
          <w:rFonts w:asciiTheme="minorHAnsi" w:hAnsiTheme="minorHAnsi"/>
          <w:color w:val="000000"/>
          <w:sz w:val="22"/>
          <w:szCs w:val="22"/>
        </w:rPr>
      </w:pPr>
      <w:bookmarkStart w:id="41" w:name="_Toc222758318"/>
      <w:r w:rsidRPr="00813EA7">
        <w:rPr>
          <w:rFonts w:asciiTheme="minorHAnsi" w:hAnsiTheme="minorHAnsi"/>
          <w:color w:val="000000"/>
          <w:sz w:val="22"/>
          <w:szCs w:val="22"/>
        </w:rPr>
        <w:t>Plan de Estimación</w:t>
      </w:r>
      <w:bookmarkEnd w:id="41"/>
    </w:p>
    <w:p w:rsidR="00B60E72" w:rsidRDefault="00813EA7" w:rsidP="00D126AE">
      <w:pPr>
        <w:ind w:left="708"/>
        <w:jc w:val="both"/>
        <w:rPr>
          <w:rFonts w:asciiTheme="minorHAnsi" w:hAnsiTheme="minorHAnsi"/>
          <w:sz w:val="22"/>
        </w:rPr>
      </w:pPr>
      <w:r>
        <w:rPr>
          <w:rFonts w:asciiTheme="minorHAnsi" w:hAnsiTheme="minorHAnsi"/>
          <w:sz w:val="22"/>
        </w:rPr>
        <w:t>Para fines de estimación de tiempo del proyecto se utilizará la herramienta Microsoft Office Visio</w:t>
      </w:r>
      <w:r w:rsidR="00D70371">
        <w:rPr>
          <w:rFonts w:asciiTheme="minorHAnsi" w:hAnsiTheme="minorHAnsi"/>
          <w:sz w:val="22"/>
        </w:rPr>
        <w:t xml:space="preserve">, </w:t>
      </w:r>
      <w:r w:rsidR="00DA07CB">
        <w:rPr>
          <w:rFonts w:asciiTheme="minorHAnsi" w:hAnsiTheme="minorHAnsi"/>
          <w:sz w:val="22"/>
        </w:rPr>
        <w:t>para la elaboración de los</w:t>
      </w:r>
      <w:r w:rsidR="00D70371">
        <w:rPr>
          <w:rFonts w:asciiTheme="minorHAnsi" w:hAnsiTheme="minorHAnsi"/>
          <w:sz w:val="22"/>
        </w:rPr>
        <w:t xml:space="preserve"> diagrama</w:t>
      </w:r>
      <w:r w:rsidR="00DA07CB">
        <w:rPr>
          <w:rFonts w:asciiTheme="minorHAnsi" w:hAnsiTheme="minorHAnsi"/>
          <w:sz w:val="22"/>
        </w:rPr>
        <w:t>s</w:t>
      </w:r>
      <w:r w:rsidR="00D70371">
        <w:rPr>
          <w:rFonts w:asciiTheme="minorHAnsi" w:hAnsiTheme="minorHAnsi"/>
          <w:sz w:val="22"/>
        </w:rPr>
        <w:t xml:space="preserve"> de GANTT y de PERT, </w:t>
      </w:r>
      <w:r w:rsidR="00DA07CB">
        <w:rPr>
          <w:rFonts w:asciiTheme="minorHAnsi" w:hAnsiTheme="minorHAnsi"/>
          <w:sz w:val="22"/>
        </w:rPr>
        <w:t xml:space="preserve">que permitirán </w:t>
      </w:r>
      <w:r w:rsidR="00D70371">
        <w:rPr>
          <w:rFonts w:asciiTheme="minorHAnsi" w:hAnsiTheme="minorHAnsi"/>
          <w:sz w:val="22"/>
        </w:rPr>
        <w:t xml:space="preserve">determinar rutas críticas y manejo adecuado del tiempo para el desarrollo de cada una de las </w:t>
      </w:r>
      <w:r w:rsidR="00DA07CB">
        <w:rPr>
          <w:rFonts w:asciiTheme="minorHAnsi" w:hAnsiTheme="minorHAnsi"/>
          <w:sz w:val="22"/>
        </w:rPr>
        <w:t>actividades en cada etapa</w:t>
      </w:r>
      <w:r w:rsidR="00D70371">
        <w:rPr>
          <w:rFonts w:asciiTheme="minorHAnsi" w:hAnsiTheme="minorHAnsi"/>
          <w:sz w:val="22"/>
        </w:rPr>
        <w:t xml:space="preserve"> del proyecto</w:t>
      </w:r>
      <w:r w:rsidR="00B60E72">
        <w:rPr>
          <w:rFonts w:asciiTheme="minorHAnsi" w:hAnsiTheme="minorHAnsi"/>
          <w:sz w:val="22"/>
        </w:rPr>
        <w:t>;</w:t>
      </w:r>
      <w:r w:rsidR="00502644">
        <w:rPr>
          <w:rFonts w:asciiTheme="minorHAnsi" w:hAnsiTheme="minorHAnsi"/>
          <w:sz w:val="22"/>
        </w:rPr>
        <w:t xml:space="preserve"> </w:t>
      </w:r>
      <w:r w:rsidR="00D126AE">
        <w:rPr>
          <w:rFonts w:asciiTheme="minorHAnsi" w:hAnsiTheme="minorHAnsi"/>
          <w:sz w:val="22"/>
        </w:rPr>
        <w:t xml:space="preserve">además se utilizará para realizar </w:t>
      </w:r>
      <w:r w:rsidR="00502644">
        <w:rPr>
          <w:rFonts w:asciiTheme="minorHAnsi" w:hAnsiTheme="minorHAnsi"/>
          <w:sz w:val="22"/>
        </w:rPr>
        <w:t xml:space="preserve">los diagramas </w:t>
      </w:r>
      <w:r w:rsidR="00B60E72">
        <w:rPr>
          <w:rFonts w:asciiTheme="minorHAnsi" w:hAnsiTheme="minorHAnsi"/>
          <w:sz w:val="22"/>
        </w:rPr>
        <w:t xml:space="preserve">de </w:t>
      </w:r>
      <w:r w:rsidR="00502644">
        <w:rPr>
          <w:rFonts w:asciiTheme="minorHAnsi" w:hAnsiTheme="minorHAnsi"/>
          <w:sz w:val="22"/>
        </w:rPr>
        <w:t>casos de uso</w:t>
      </w:r>
      <w:r w:rsidR="00B60E72">
        <w:rPr>
          <w:rFonts w:asciiTheme="minorHAnsi" w:hAnsiTheme="minorHAnsi"/>
          <w:sz w:val="22"/>
        </w:rPr>
        <w:t>, que permitirán ver el diseño y la arquitectura del software a desarrollar</w:t>
      </w:r>
      <w:r w:rsidR="00D126AE">
        <w:rPr>
          <w:rFonts w:asciiTheme="minorHAnsi" w:hAnsiTheme="minorHAnsi"/>
          <w:sz w:val="22"/>
        </w:rPr>
        <w:t xml:space="preserve"> y otros diagramas que puedan ser necesarios para el buen análisis y diseño del software</w:t>
      </w:r>
      <w:r w:rsidR="00D70371">
        <w:rPr>
          <w:rFonts w:asciiTheme="minorHAnsi" w:hAnsiTheme="minorHAnsi"/>
          <w:sz w:val="22"/>
        </w:rPr>
        <w:t>.</w:t>
      </w:r>
      <w:r w:rsidR="00DA07CB">
        <w:rPr>
          <w:rFonts w:asciiTheme="minorHAnsi" w:hAnsiTheme="minorHAnsi"/>
          <w:sz w:val="22"/>
        </w:rPr>
        <w:t xml:space="preserve"> </w:t>
      </w:r>
    </w:p>
    <w:p w:rsidR="00B60E72" w:rsidRDefault="00B60E72" w:rsidP="00D126AE">
      <w:pPr>
        <w:ind w:left="708"/>
        <w:jc w:val="both"/>
        <w:rPr>
          <w:rFonts w:asciiTheme="minorHAnsi" w:hAnsiTheme="minorHAnsi"/>
          <w:sz w:val="22"/>
        </w:rPr>
      </w:pPr>
    </w:p>
    <w:p w:rsidR="00D70371" w:rsidRDefault="00DA07CB" w:rsidP="00D126AE">
      <w:pPr>
        <w:ind w:left="708"/>
        <w:jc w:val="both"/>
        <w:rPr>
          <w:rFonts w:asciiTheme="minorHAnsi" w:hAnsiTheme="minorHAnsi"/>
          <w:sz w:val="22"/>
        </w:rPr>
      </w:pPr>
      <w:r>
        <w:rPr>
          <w:rFonts w:asciiTheme="minorHAnsi" w:hAnsiTheme="minorHAnsi"/>
          <w:sz w:val="22"/>
        </w:rPr>
        <w:t xml:space="preserve">El uso de esta herramienta se debe a que es fácil de manejar para los integrantes </w:t>
      </w:r>
      <w:r w:rsidR="00B60E72">
        <w:rPr>
          <w:rFonts w:asciiTheme="minorHAnsi" w:hAnsiTheme="minorHAnsi"/>
          <w:sz w:val="22"/>
        </w:rPr>
        <w:t xml:space="preserve">del proyecto </w:t>
      </w:r>
      <w:r>
        <w:rPr>
          <w:rFonts w:asciiTheme="minorHAnsi" w:hAnsiTheme="minorHAnsi"/>
          <w:sz w:val="22"/>
        </w:rPr>
        <w:t xml:space="preserve">y permite generar diagramas que son </w:t>
      </w:r>
      <w:r w:rsidR="00B60E72">
        <w:rPr>
          <w:rFonts w:asciiTheme="minorHAnsi" w:hAnsiTheme="minorHAnsi"/>
          <w:sz w:val="22"/>
        </w:rPr>
        <w:t xml:space="preserve">visualmente </w:t>
      </w:r>
      <w:r>
        <w:rPr>
          <w:rFonts w:asciiTheme="minorHAnsi" w:hAnsiTheme="minorHAnsi"/>
          <w:sz w:val="22"/>
        </w:rPr>
        <w:t>agradables</w:t>
      </w:r>
      <w:r w:rsidR="00B60E72">
        <w:rPr>
          <w:rFonts w:asciiTheme="minorHAnsi" w:hAnsiTheme="minorHAnsi"/>
          <w:sz w:val="22"/>
        </w:rPr>
        <w:t xml:space="preserve"> </w:t>
      </w:r>
      <w:r>
        <w:rPr>
          <w:rFonts w:asciiTheme="minorHAnsi" w:hAnsiTheme="minorHAnsi"/>
          <w:sz w:val="22"/>
        </w:rPr>
        <w:t>al cliente.</w:t>
      </w:r>
    </w:p>
    <w:p w:rsidR="00B60E72" w:rsidRDefault="00B60E72" w:rsidP="00D126AE">
      <w:pPr>
        <w:ind w:left="708"/>
        <w:jc w:val="both"/>
        <w:rPr>
          <w:rFonts w:asciiTheme="minorHAnsi" w:hAnsiTheme="minorHAnsi"/>
          <w:sz w:val="22"/>
        </w:rPr>
      </w:pPr>
    </w:p>
    <w:p w:rsidR="00D126AE" w:rsidRDefault="00B65A5B" w:rsidP="00D126AE">
      <w:pPr>
        <w:ind w:left="708"/>
        <w:jc w:val="both"/>
        <w:rPr>
          <w:rFonts w:asciiTheme="minorHAnsi" w:hAnsiTheme="minorHAnsi"/>
          <w:sz w:val="22"/>
        </w:rPr>
      </w:pPr>
      <w:r>
        <w:rPr>
          <w:rFonts w:asciiTheme="minorHAnsi" w:hAnsiTheme="minorHAnsi"/>
          <w:sz w:val="22"/>
        </w:rPr>
        <w:t>El método para estimación de costos que se aplicara será puntos funcionales</w:t>
      </w:r>
      <w:r w:rsidR="003E59CB">
        <w:rPr>
          <w:rFonts w:asciiTheme="minorHAnsi" w:hAnsiTheme="minorHAnsi"/>
          <w:sz w:val="22"/>
        </w:rPr>
        <w:t>, debido a</w:t>
      </w:r>
      <w:r>
        <w:rPr>
          <w:rFonts w:asciiTheme="minorHAnsi" w:hAnsiTheme="minorHAnsi"/>
          <w:sz w:val="22"/>
        </w:rPr>
        <w:t xml:space="preserve"> que permitirá determinar el esfuerzo, presupuesto y el costo final del software que se desarrollará, además del análisis que será posible realizar</w:t>
      </w:r>
      <w:r w:rsidR="003E59CB">
        <w:rPr>
          <w:rFonts w:asciiTheme="minorHAnsi" w:hAnsiTheme="minorHAnsi"/>
          <w:sz w:val="22"/>
        </w:rPr>
        <w:t>,</w:t>
      </w:r>
      <w:r>
        <w:rPr>
          <w:rFonts w:asciiTheme="minorHAnsi" w:hAnsiTheme="minorHAnsi"/>
          <w:sz w:val="22"/>
        </w:rPr>
        <w:t xml:space="preserve"> basado en los diagramas de casos de uso</w:t>
      </w:r>
      <w:r w:rsidR="003E59CB">
        <w:rPr>
          <w:rFonts w:asciiTheme="minorHAnsi" w:hAnsiTheme="minorHAnsi"/>
          <w:sz w:val="22"/>
        </w:rPr>
        <w:t>,</w:t>
      </w:r>
      <w:r w:rsidR="00D126AE">
        <w:rPr>
          <w:rFonts w:asciiTheme="minorHAnsi" w:hAnsiTheme="minorHAnsi"/>
          <w:sz w:val="22"/>
        </w:rPr>
        <w:t xml:space="preserve"> acerca de las funcionalidades del sistema</w:t>
      </w:r>
      <w:r>
        <w:rPr>
          <w:rFonts w:asciiTheme="minorHAnsi" w:hAnsiTheme="minorHAnsi"/>
          <w:sz w:val="22"/>
        </w:rPr>
        <w:t>.</w:t>
      </w:r>
    </w:p>
    <w:p w:rsidR="00D126AE" w:rsidRDefault="00D126AE" w:rsidP="00813EA7">
      <w:pPr>
        <w:ind w:left="708"/>
        <w:rPr>
          <w:rFonts w:asciiTheme="minorHAnsi" w:hAnsiTheme="minorHAnsi"/>
          <w:sz w:val="22"/>
        </w:rPr>
      </w:pPr>
    </w:p>
    <w:p w:rsidR="00DA07CB" w:rsidRDefault="00DA07CB" w:rsidP="00813EA7">
      <w:pPr>
        <w:ind w:left="708"/>
        <w:rPr>
          <w:rFonts w:asciiTheme="minorHAnsi" w:hAnsiTheme="minorHAnsi"/>
          <w:sz w:val="22"/>
        </w:rPr>
      </w:pPr>
    </w:p>
    <w:p w:rsidR="00255891" w:rsidRPr="00813EA7" w:rsidRDefault="00255891" w:rsidP="001728DF">
      <w:pPr>
        <w:pStyle w:val="Ttulo3"/>
        <w:rPr>
          <w:rFonts w:asciiTheme="minorHAnsi" w:hAnsiTheme="minorHAnsi"/>
          <w:color w:val="000000"/>
          <w:sz w:val="22"/>
          <w:szCs w:val="22"/>
        </w:rPr>
      </w:pPr>
      <w:bookmarkStart w:id="42" w:name="_Toc222758319"/>
      <w:r w:rsidRPr="00813EA7">
        <w:rPr>
          <w:rFonts w:asciiTheme="minorHAnsi" w:hAnsiTheme="minorHAnsi"/>
          <w:color w:val="000000"/>
          <w:sz w:val="22"/>
          <w:szCs w:val="22"/>
        </w:rPr>
        <w:t>Plan de Personal</w:t>
      </w:r>
      <w:bookmarkEnd w:id="42"/>
      <w:r w:rsidRPr="00813EA7">
        <w:rPr>
          <w:rFonts w:asciiTheme="minorHAnsi" w:hAnsiTheme="minorHAnsi"/>
          <w:color w:val="000000"/>
          <w:sz w:val="22"/>
          <w:szCs w:val="22"/>
        </w:rPr>
        <w:t xml:space="preserve"> </w:t>
      </w:r>
    </w:p>
    <w:tbl>
      <w:tblPr>
        <w:tblStyle w:val="Listaclara-nfasis5"/>
        <w:tblW w:w="0" w:type="auto"/>
        <w:tblLook w:val="04A0"/>
      </w:tblPr>
      <w:tblGrid>
        <w:gridCol w:w="2906"/>
        <w:gridCol w:w="2907"/>
        <w:gridCol w:w="2907"/>
      </w:tblGrid>
      <w:tr w:rsidR="003E59CB" w:rsidRPr="00E059D4" w:rsidTr="00877CB4">
        <w:trPr>
          <w:cnfStyle w:val="100000000000"/>
        </w:trPr>
        <w:tc>
          <w:tcPr>
            <w:cnfStyle w:val="001000000000"/>
            <w:tcW w:w="2906" w:type="dxa"/>
          </w:tcPr>
          <w:p w:rsidR="003E59CB" w:rsidRPr="00C73808" w:rsidRDefault="003E59CB" w:rsidP="00877CB4">
            <w:pPr>
              <w:jc w:val="center"/>
              <w:rPr>
                <w:rFonts w:asciiTheme="minorHAnsi" w:hAnsiTheme="minorHAnsi"/>
                <w:bCs w:val="0"/>
                <w:sz w:val="22"/>
                <w:szCs w:val="22"/>
              </w:rPr>
            </w:pPr>
            <w:r w:rsidRPr="00C73808">
              <w:rPr>
                <w:rFonts w:asciiTheme="minorHAnsi" w:hAnsiTheme="minorHAnsi"/>
                <w:sz w:val="22"/>
                <w:szCs w:val="22"/>
              </w:rPr>
              <w:t>Rol</w:t>
            </w:r>
          </w:p>
        </w:tc>
        <w:tc>
          <w:tcPr>
            <w:tcW w:w="2907" w:type="dxa"/>
          </w:tcPr>
          <w:p w:rsidR="003E59CB" w:rsidRPr="00E059D4" w:rsidRDefault="003E59CB" w:rsidP="00877CB4">
            <w:pPr>
              <w:jc w:val="center"/>
              <w:cnfStyle w:val="100000000000"/>
              <w:rPr>
                <w:rFonts w:asciiTheme="minorHAnsi" w:hAnsiTheme="minorHAnsi"/>
                <w:b w:val="0"/>
                <w:bCs w:val="0"/>
                <w:sz w:val="22"/>
                <w:szCs w:val="22"/>
              </w:rPr>
            </w:pPr>
            <w:r w:rsidRPr="00E059D4">
              <w:rPr>
                <w:rFonts w:asciiTheme="minorHAnsi" w:hAnsiTheme="minorHAnsi"/>
                <w:sz w:val="22"/>
                <w:szCs w:val="22"/>
              </w:rPr>
              <w:t>Habilidades</w:t>
            </w:r>
          </w:p>
        </w:tc>
        <w:tc>
          <w:tcPr>
            <w:tcW w:w="2907" w:type="dxa"/>
          </w:tcPr>
          <w:p w:rsidR="003E59CB" w:rsidRPr="00E059D4" w:rsidRDefault="003E59CB" w:rsidP="00877CB4">
            <w:pPr>
              <w:jc w:val="center"/>
              <w:cnfStyle w:val="100000000000"/>
              <w:rPr>
                <w:rFonts w:asciiTheme="minorHAnsi" w:hAnsiTheme="minorHAnsi"/>
                <w:b w:val="0"/>
                <w:bCs w:val="0"/>
                <w:sz w:val="22"/>
                <w:szCs w:val="22"/>
              </w:rPr>
            </w:pPr>
            <w:r w:rsidRPr="00E059D4">
              <w:rPr>
                <w:rFonts w:asciiTheme="minorHAnsi" w:hAnsiTheme="minorHAnsi"/>
                <w:sz w:val="22"/>
                <w:szCs w:val="22"/>
              </w:rPr>
              <w:t>Integrante</w:t>
            </w:r>
          </w:p>
        </w:tc>
      </w:tr>
      <w:tr w:rsidR="003E59CB" w:rsidRPr="001E05A9" w:rsidTr="00877CB4">
        <w:trPr>
          <w:cnfStyle w:val="000000100000"/>
        </w:trPr>
        <w:tc>
          <w:tcPr>
            <w:cnfStyle w:val="001000000000"/>
            <w:tcW w:w="2906" w:type="dxa"/>
          </w:tcPr>
          <w:p w:rsidR="003E59CB" w:rsidRPr="001E05A9" w:rsidRDefault="003E59CB" w:rsidP="00877CB4">
            <w:pPr>
              <w:jc w:val="center"/>
              <w:rPr>
                <w:rFonts w:asciiTheme="minorHAnsi" w:hAnsiTheme="minorHAnsi"/>
                <w:bCs w:val="0"/>
                <w:sz w:val="22"/>
                <w:szCs w:val="22"/>
              </w:rPr>
            </w:pPr>
            <w:r w:rsidRPr="001E05A9">
              <w:rPr>
                <w:rFonts w:asciiTheme="minorHAnsi" w:hAnsiTheme="minorHAnsi"/>
                <w:bCs w:val="0"/>
                <w:sz w:val="22"/>
                <w:szCs w:val="22"/>
              </w:rPr>
              <w:t>Gerente de Proyecto</w:t>
            </w:r>
          </w:p>
        </w:tc>
        <w:tc>
          <w:tcPr>
            <w:tcW w:w="2907" w:type="dxa"/>
          </w:tcPr>
          <w:p w:rsidR="003E59CB" w:rsidRPr="001E05A9" w:rsidRDefault="003E59CB"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Comunicativo</w:t>
            </w:r>
          </w:p>
          <w:p w:rsidR="003E59CB" w:rsidRDefault="003E59CB"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Organizado</w:t>
            </w:r>
          </w:p>
          <w:p w:rsidR="0067605F" w:rsidRDefault="0067605F"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Tolerante</w:t>
            </w:r>
          </w:p>
          <w:p w:rsidR="003E59CB" w:rsidRPr="001E05A9" w:rsidRDefault="003E59CB"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Responsable</w:t>
            </w:r>
          </w:p>
          <w:p w:rsidR="003E59CB" w:rsidRPr="001E05A9" w:rsidRDefault="003E59CB"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Solidario</w:t>
            </w:r>
          </w:p>
          <w:p w:rsidR="003E59CB" w:rsidRPr="001E05A9" w:rsidRDefault="003E59CB"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Respetuoso</w:t>
            </w:r>
          </w:p>
          <w:p w:rsidR="003E59CB" w:rsidRDefault="003E59CB"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Manejo de grupo</w:t>
            </w:r>
          </w:p>
          <w:p w:rsidR="0067605F" w:rsidRPr="001E05A9" w:rsidRDefault="0067605F"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Líder</w:t>
            </w:r>
          </w:p>
          <w:p w:rsidR="001E05A9" w:rsidRPr="001E05A9" w:rsidRDefault="001E05A9" w:rsidP="00532DDE">
            <w:pPr>
              <w:pStyle w:val="Prrafodelista"/>
              <w:numPr>
                <w:ilvl w:val="0"/>
                <w:numId w:val="13"/>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Tomador de decisiones</w:t>
            </w:r>
          </w:p>
        </w:tc>
        <w:tc>
          <w:tcPr>
            <w:tcW w:w="2907" w:type="dxa"/>
          </w:tcPr>
          <w:p w:rsidR="003E59CB" w:rsidRPr="001E05A9" w:rsidRDefault="003E59CB" w:rsidP="00877CB4">
            <w:pPr>
              <w:keepNext/>
              <w:jc w:val="both"/>
              <w:cnfStyle w:val="000000100000"/>
              <w:rPr>
                <w:rFonts w:asciiTheme="minorHAnsi" w:hAnsiTheme="minorHAnsi"/>
                <w:sz w:val="22"/>
                <w:szCs w:val="22"/>
              </w:rPr>
            </w:pPr>
            <w:r w:rsidRPr="001E05A9">
              <w:rPr>
                <w:rFonts w:asciiTheme="minorHAnsi" w:hAnsiTheme="minorHAnsi"/>
                <w:sz w:val="22"/>
                <w:szCs w:val="22"/>
              </w:rPr>
              <w:t>Ana María González Urueta</w:t>
            </w:r>
          </w:p>
        </w:tc>
      </w:tr>
      <w:tr w:rsidR="003E59CB" w:rsidRPr="001E05A9" w:rsidTr="00877CB4">
        <w:tc>
          <w:tcPr>
            <w:cnfStyle w:val="001000000000"/>
            <w:tcW w:w="2906" w:type="dxa"/>
          </w:tcPr>
          <w:p w:rsidR="003E59CB" w:rsidRPr="001E05A9" w:rsidRDefault="003E59CB" w:rsidP="00877CB4">
            <w:pPr>
              <w:jc w:val="center"/>
              <w:rPr>
                <w:rFonts w:asciiTheme="minorHAnsi" w:hAnsiTheme="minorHAnsi"/>
                <w:bCs w:val="0"/>
                <w:sz w:val="22"/>
                <w:szCs w:val="22"/>
                <w:lang w:val="es-ES_tradnl"/>
              </w:rPr>
            </w:pPr>
            <w:r w:rsidRPr="001E05A9">
              <w:rPr>
                <w:rFonts w:asciiTheme="minorHAnsi" w:hAnsiTheme="minorHAnsi"/>
                <w:bCs w:val="0"/>
                <w:sz w:val="22"/>
                <w:szCs w:val="22"/>
              </w:rPr>
              <w:t>Administrador de configuración y documentación</w:t>
            </w:r>
          </w:p>
        </w:tc>
        <w:tc>
          <w:tcPr>
            <w:tcW w:w="2907" w:type="dxa"/>
          </w:tcPr>
          <w:p w:rsidR="003E59CB" w:rsidRDefault="001E05A9" w:rsidP="00532DDE">
            <w:pPr>
              <w:pStyle w:val="Prrafodelista"/>
              <w:numPr>
                <w:ilvl w:val="0"/>
                <w:numId w:val="14"/>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Organizado</w:t>
            </w:r>
          </w:p>
          <w:p w:rsidR="0067605F" w:rsidRDefault="0067605F" w:rsidP="00532DDE">
            <w:pPr>
              <w:pStyle w:val="Prrafodelista"/>
              <w:numPr>
                <w:ilvl w:val="0"/>
                <w:numId w:val="14"/>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Buena redacción</w:t>
            </w:r>
          </w:p>
          <w:p w:rsidR="001E05A9" w:rsidRDefault="001E05A9" w:rsidP="00532DDE">
            <w:pPr>
              <w:pStyle w:val="Prrafodelista"/>
              <w:numPr>
                <w:ilvl w:val="0"/>
                <w:numId w:val="14"/>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Objetivo</w:t>
            </w:r>
          </w:p>
          <w:p w:rsidR="001E05A9" w:rsidRDefault="001E05A9" w:rsidP="00532DDE">
            <w:pPr>
              <w:pStyle w:val="Prrafodelista"/>
              <w:numPr>
                <w:ilvl w:val="0"/>
                <w:numId w:val="14"/>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Responsable</w:t>
            </w:r>
          </w:p>
          <w:p w:rsidR="001E05A9" w:rsidRDefault="001E05A9" w:rsidP="00532DDE">
            <w:pPr>
              <w:pStyle w:val="Prrafodelista"/>
              <w:numPr>
                <w:ilvl w:val="0"/>
                <w:numId w:val="14"/>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w:t>
            </w:r>
            <w:r w:rsidRPr="001E05A9">
              <w:rPr>
                <w:rFonts w:asciiTheme="minorHAnsi" w:hAnsiTheme="minorHAnsi" w:cs="BGKALI+BookAntiqua"/>
                <w:bCs/>
                <w:sz w:val="22"/>
                <w:szCs w:val="22"/>
              </w:rPr>
              <w:t>icativo</w:t>
            </w:r>
          </w:p>
          <w:p w:rsidR="001E05A9" w:rsidRDefault="001E05A9" w:rsidP="00532DDE">
            <w:pPr>
              <w:pStyle w:val="Prrafodelista"/>
              <w:numPr>
                <w:ilvl w:val="0"/>
                <w:numId w:val="14"/>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1E05A9" w:rsidRPr="001E05A9" w:rsidRDefault="001E05A9" w:rsidP="00532DDE">
            <w:pPr>
              <w:pStyle w:val="Prrafodelista"/>
              <w:numPr>
                <w:ilvl w:val="0"/>
                <w:numId w:val="14"/>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tc>
        <w:tc>
          <w:tcPr>
            <w:tcW w:w="2907" w:type="dxa"/>
          </w:tcPr>
          <w:p w:rsidR="003E59CB" w:rsidRPr="001E05A9" w:rsidRDefault="003E59CB" w:rsidP="00877CB4">
            <w:pPr>
              <w:keepNext/>
              <w:jc w:val="both"/>
              <w:cnfStyle w:val="000000000000"/>
              <w:rPr>
                <w:rFonts w:asciiTheme="minorHAnsi" w:hAnsiTheme="minorHAnsi"/>
                <w:sz w:val="22"/>
                <w:szCs w:val="22"/>
              </w:rPr>
            </w:pPr>
            <w:r w:rsidRPr="001E05A9">
              <w:rPr>
                <w:rFonts w:asciiTheme="minorHAnsi" w:hAnsiTheme="minorHAnsi"/>
                <w:sz w:val="22"/>
                <w:szCs w:val="22"/>
              </w:rPr>
              <w:t>Carlos Fernando Jaramillo</w:t>
            </w:r>
            <w:r w:rsidR="001E05A9">
              <w:rPr>
                <w:rFonts w:asciiTheme="minorHAnsi" w:hAnsiTheme="minorHAnsi"/>
                <w:sz w:val="22"/>
                <w:szCs w:val="22"/>
              </w:rPr>
              <w:t xml:space="preserve"> Ortiz</w:t>
            </w:r>
          </w:p>
        </w:tc>
      </w:tr>
      <w:tr w:rsidR="003E59CB" w:rsidRPr="001E05A9" w:rsidTr="00877CB4">
        <w:trPr>
          <w:cnfStyle w:val="000000100000"/>
        </w:trPr>
        <w:tc>
          <w:tcPr>
            <w:cnfStyle w:val="001000000000"/>
            <w:tcW w:w="2906" w:type="dxa"/>
          </w:tcPr>
          <w:p w:rsidR="003E59CB" w:rsidRPr="001E05A9" w:rsidRDefault="003E59CB" w:rsidP="00877CB4">
            <w:pPr>
              <w:jc w:val="center"/>
              <w:rPr>
                <w:rFonts w:asciiTheme="minorHAnsi" w:hAnsiTheme="minorHAnsi"/>
                <w:bCs w:val="0"/>
                <w:sz w:val="22"/>
                <w:szCs w:val="22"/>
              </w:rPr>
            </w:pPr>
            <w:r w:rsidRPr="001E05A9">
              <w:rPr>
                <w:rFonts w:asciiTheme="minorHAnsi" w:hAnsiTheme="minorHAnsi"/>
                <w:bCs w:val="0"/>
                <w:sz w:val="22"/>
                <w:szCs w:val="22"/>
              </w:rPr>
              <w:t>Arquitecto</w:t>
            </w:r>
          </w:p>
        </w:tc>
        <w:tc>
          <w:tcPr>
            <w:tcW w:w="2907" w:type="dxa"/>
          </w:tcPr>
          <w:p w:rsidR="003E59CB" w:rsidRDefault="001E05A9" w:rsidP="00532DDE">
            <w:pPr>
              <w:pStyle w:val="Prrafodelista"/>
              <w:numPr>
                <w:ilvl w:val="0"/>
                <w:numId w:val="15"/>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Responsable</w:t>
            </w:r>
          </w:p>
          <w:p w:rsidR="001E05A9" w:rsidRDefault="001E05A9" w:rsidP="00532DDE">
            <w:pPr>
              <w:pStyle w:val="Prrafodelista"/>
              <w:numPr>
                <w:ilvl w:val="0"/>
                <w:numId w:val="15"/>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Creativo</w:t>
            </w:r>
          </w:p>
          <w:p w:rsidR="0067605F" w:rsidRPr="0067605F" w:rsidRDefault="0067605F" w:rsidP="00532DDE">
            <w:pPr>
              <w:pStyle w:val="Prrafodelista"/>
              <w:numPr>
                <w:ilvl w:val="0"/>
                <w:numId w:val="15"/>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Comunicativo</w:t>
            </w:r>
          </w:p>
          <w:p w:rsidR="001E05A9" w:rsidRDefault="001E05A9" w:rsidP="00532DDE">
            <w:pPr>
              <w:pStyle w:val="Prrafodelista"/>
              <w:numPr>
                <w:ilvl w:val="0"/>
                <w:numId w:val="15"/>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Visionario</w:t>
            </w:r>
          </w:p>
          <w:p w:rsidR="001E05A9" w:rsidRDefault="001E05A9" w:rsidP="00532DDE">
            <w:pPr>
              <w:pStyle w:val="Prrafodelista"/>
              <w:numPr>
                <w:ilvl w:val="0"/>
                <w:numId w:val="15"/>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Solidario</w:t>
            </w:r>
          </w:p>
          <w:p w:rsidR="001E05A9" w:rsidRDefault="001E05A9" w:rsidP="00532DDE">
            <w:pPr>
              <w:pStyle w:val="Prrafodelista"/>
              <w:numPr>
                <w:ilvl w:val="0"/>
                <w:numId w:val="15"/>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Respetuoso</w:t>
            </w:r>
          </w:p>
          <w:p w:rsidR="001E05A9" w:rsidRPr="001E05A9" w:rsidRDefault="001E05A9" w:rsidP="00532DDE">
            <w:pPr>
              <w:pStyle w:val="Prrafodelista"/>
              <w:numPr>
                <w:ilvl w:val="0"/>
                <w:numId w:val="15"/>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Ético</w:t>
            </w:r>
          </w:p>
        </w:tc>
        <w:tc>
          <w:tcPr>
            <w:tcW w:w="2907" w:type="dxa"/>
          </w:tcPr>
          <w:p w:rsidR="003E59CB" w:rsidRPr="001E05A9" w:rsidRDefault="003E59CB" w:rsidP="00877CB4">
            <w:pPr>
              <w:keepNext/>
              <w:jc w:val="both"/>
              <w:cnfStyle w:val="000000100000"/>
              <w:rPr>
                <w:rFonts w:asciiTheme="minorHAnsi" w:hAnsiTheme="minorHAnsi"/>
                <w:sz w:val="22"/>
                <w:szCs w:val="22"/>
              </w:rPr>
            </w:pPr>
            <w:r w:rsidRPr="001E05A9">
              <w:rPr>
                <w:rFonts w:asciiTheme="minorHAnsi" w:hAnsiTheme="minorHAnsi"/>
                <w:sz w:val="22"/>
                <w:szCs w:val="22"/>
              </w:rPr>
              <w:t>Laura Catalina Zorro</w:t>
            </w:r>
            <w:r w:rsidR="001E05A9">
              <w:rPr>
                <w:rFonts w:asciiTheme="minorHAnsi" w:hAnsiTheme="minorHAnsi"/>
                <w:sz w:val="22"/>
                <w:szCs w:val="22"/>
              </w:rPr>
              <w:t xml:space="preserve"> Jiménez</w:t>
            </w:r>
          </w:p>
        </w:tc>
      </w:tr>
      <w:tr w:rsidR="003E59CB" w:rsidRPr="001E05A9" w:rsidTr="00877CB4">
        <w:tc>
          <w:tcPr>
            <w:cnfStyle w:val="001000000000"/>
            <w:tcW w:w="2906" w:type="dxa"/>
          </w:tcPr>
          <w:p w:rsidR="003E59CB" w:rsidRPr="001E05A9" w:rsidRDefault="003E59CB" w:rsidP="00877CB4">
            <w:pPr>
              <w:jc w:val="center"/>
              <w:rPr>
                <w:rFonts w:asciiTheme="minorHAnsi" w:hAnsiTheme="minorHAnsi"/>
                <w:bCs w:val="0"/>
                <w:sz w:val="22"/>
                <w:szCs w:val="22"/>
              </w:rPr>
            </w:pPr>
            <w:r w:rsidRPr="001E05A9">
              <w:rPr>
                <w:rFonts w:asciiTheme="minorHAnsi" w:hAnsiTheme="minorHAnsi"/>
                <w:bCs w:val="0"/>
                <w:sz w:val="22"/>
                <w:szCs w:val="22"/>
              </w:rPr>
              <w:t>Director de calidad y Manejo de Riesgos</w:t>
            </w:r>
          </w:p>
        </w:tc>
        <w:tc>
          <w:tcPr>
            <w:tcW w:w="2907" w:type="dxa"/>
          </w:tcPr>
          <w:p w:rsidR="003E59CB" w:rsidRDefault="001E05A9"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Comunicativo</w:t>
            </w:r>
          </w:p>
          <w:p w:rsidR="001E05A9" w:rsidRDefault="001E05A9"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Visionario</w:t>
            </w:r>
          </w:p>
          <w:p w:rsidR="001E05A9" w:rsidRDefault="001E05A9"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lastRenderedPageBreak/>
              <w:t>Tomador de decisiones</w:t>
            </w:r>
          </w:p>
          <w:p w:rsidR="001E05A9" w:rsidRDefault="001E05A9"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p w:rsidR="0067605F" w:rsidRDefault="0067605F"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Innovador</w:t>
            </w:r>
          </w:p>
          <w:p w:rsidR="0067605F" w:rsidRDefault="0067605F"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Observador</w:t>
            </w:r>
          </w:p>
          <w:p w:rsidR="001E05A9" w:rsidRDefault="001E05A9"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1E05A9" w:rsidRDefault="001E05A9"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Ético</w:t>
            </w:r>
          </w:p>
          <w:p w:rsidR="001E05A9" w:rsidRPr="001E05A9" w:rsidRDefault="001E05A9" w:rsidP="00532DDE">
            <w:pPr>
              <w:pStyle w:val="Prrafodelista"/>
              <w:numPr>
                <w:ilvl w:val="0"/>
                <w:numId w:val="16"/>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Trabajo en grupo</w:t>
            </w:r>
          </w:p>
        </w:tc>
        <w:tc>
          <w:tcPr>
            <w:tcW w:w="2907" w:type="dxa"/>
          </w:tcPr>
          <w:p w:rsidR="003E59CB" w:rsidRPr="001E05A9" w:rsidRDefault="003E59CB" w:rsidP="00877CB4">
            <w:pPr>
              <w:keepNext/>
              <w:jc w:val="both"/>
              <w:cnfStyle w:val="000000000000"/>
              <w:rPr>
                <w:rFonts w:asciiTheme="minorHAnsi" w:hAnsiTheme="minorHAnsi"/>
                <w:sz w:val="22"/>
                <w:szCs w:val="22"/>
              </w:rPr>
            </w:pPr>
            <w:r w:rsidRPr="001E05A9">
              <w:rPr>
                <w:rFonts w:asciiTheme="minorHAnsi" w:hAnsiTheme="minorHAnsi"/>
                <w:sz w:val="22"/>
                <w:szCs w:val="22"/>
              </w:rPr>
              <w:lastRenderedPageBreak/>
              <w:t>Tatiana Alejandra Oquendo Garzón</w:t>
            </w:r>
          </w:p>
        </w:tc>
      </w:tr>
      <w:tr w:rsidR="003E59CB" w:rsidRPr="001E05A9" w:rsidTr="00877CB4">
        <w:trPr>
          <w:cnfStyle w:val="000000100000"/>
        </w:trPr>
        <w:tc>
          <w:tcPr>
            <w:cnfStyle w:val="001000000000"/>
            <w:tcW w:w="2906" w:type="dxa"/>
          </w:tcPr>
          <w:p w:rsidR="003E59CB" w:rsidRPr="001E05A9" w:rsidRDefault="003E59CB" w:rsidP="00877CB4">
            <w:pPr>
              <w:jc w:val="center"/>
              <w:rPr>
                <w:rFonts w:asciiTheme="minorHAnsi" w:hAnsiTheme="minorHAnsi"/>
                <w:bCs w:val="0"/>
                <w:sz w:val="22"/>
                <w:szCs w:val="22"/>
              </w:rPr>
            </w:pPr>
            <w:r w:rsidRPr="001E05A9">
              <w:rPr>
                <w:rFonts w:asciiTheme="minorHAnsi" w:hAnsiTheme="minorHAnsi"/>
                <w:bCs w:val="0"/>
                <w:sz w:val="22"/>
                <w:szCs w:val="22"/>
              </w:rPr>
              <w:lastRenderedPageBreak/>
              <w:t>Jefe de Desarrollo</w:t>
            </w:r>
          </w:p>
        </w:tc>
        <w:tc>
          <w:tcPr>
            <w:tcW w:w="2907" w:type="dxa"/>
          </w:tcPr>
          <w:p w:rsidR="003E59CB" w:rsidRDefault="001E05A9" w:rsidP="00532DDE">
            <w:pPr>
              <w:pStyle w:val="Prrafodelista"/>
              <w:numPr>
                <w:ilvl w:val="0"/>
                <w:numId w:val="17"/>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 xml:space="preserve">Pensamiento lógico </w:t>
            </w:r>
          </w:p>
          <w:p w:rsidR="001E05A9" w:rsidRDefault="001E05A9" w:rsidP="00532DDE">
            <w:pPr>
              <w:pStyle w:val="Prrafodelista"/>
              <w:numPr>
                <w:ilvl w:val="0"/>
                <w:numId w:val="17"/>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Pensamiento estructurado</w:t>
            </w:r>
          </w:p>
          <w:p w:rsidR="001E05A9" w:rsidRDefault="001E05A9" w:rsidP="00532DDE">
            <w:pPr>
              <w:pStyle w:val="Prrafodelista"/>
              <w:numPr>
                <w:ilvl w:val="0"/>
                <w:numId w:val="17"/>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Conocimientos de lenguajes</w:t>
            </w:r>
          </w:p>
          <w:p w:rsidR="001E05A9" w:rsidRDefault="001E05A9" w:rsidP="00532DDE">
            <w:pPr>
              <w:pStyle w:val="Prrafodelista"/>
              <w:numPr>
                <w:ilvl w:val="0"/>
                <w:numId w:val="17"/>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Responsable</w:t>
            </w:r>
          </w:p>
          <w:p w:rsidR="001E05A9" w:rsidRDefault="001E05A9" w:rsidP="00532DDE">
            <w:pPr>
              <w:pStyle w:val="Prrafodelista"/>
              <w:numPr>
                <w:ilvl w:val="0"/>
                <w:numId w:val="17"/>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Ético</w:t>
            </w:r>
          </w:p>
          <w:p w:rsidR="001E05A9" w:rsidRDefault="001E05A9" w:rsidP="00532DDE">
            <w:pPr>
              <w:pStyle w:val="Prrafodelista"/>
              <w:numPr>
                <w:ilvl w:val="0"/>
                <w:numId w:val="17"/>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Solidario</w:t>
            </w:r>
          </w:p>
          <w:p w:rsidR="001E05A9" w:rsidRPr="001E05A9" w:rsidRDefault="001E05A9" w:rsidP="00532DDE">
            <w:pPr>
              <w:pStyle w:val="Prrafodelista"/>
              <w:numPr>
                <w:ilvl w:val="0"/>
                <w:numId w:val="17"/>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Respetuoso</w:t>
            </w:r>
          </w:p>
        </w:tc>
        <w:tc>
          <w:tcPr>
            <w:tcW w:w="2907" w:type="dxa"/>
          </w:tcPr>
          <w:p w:rsidR="003E59CB" w:rsidRPr="001E05A9" w:rsidRDefault="003E59CB" w:rsidP="00877CB4">
            <w:pPr>
              <w:keepNext/>
              <w:jc w:val="both"/>
              <w:cnfStyle w:val="000000100000"/>
              <w:rPr>
                <w:rFonts w:asciiTheme="minorHAnsi" w:hAnsiTheme="minorHAnsi"/>
                <w:sz w:val="22"/>
                <w:szCs w:val="22"/>
              </w:rPr>
            </w:pPr>
            <w:r w:rsidRPr="001E05A9">
              <w:rPr>
                <w:rFonts w:asciiTheme="minorHAnsi" w:hAnsiTheme="minorHAnsi"/>
                <w:sz w:val="22"/>
                <w:szCs w:val="22"/>
              </w:rPr>
              <w:t xml:space="preserve">Víctor Hugo Villalobos </w:t>
            </w:r>
            <w:r w:rsidR="001E05A9">
              <w:rPr>
                <w:rFonts w:asciiTheme="minorHAnsi" w:hAnsiTheme="minorHAnsi"/>
                <w:sz w:val="22"/>
                <w:szCs w:val="22"/>
              </w:rPr>
              <w:t>Rodríguez</w:t>
            </w:r>
          </w:p>
        </w:tc>
      </w:tr>
      <w:tr w:rsidR="003E59CB" w:rsidRPr="001E05A9" w:rsidTr="00877CB4">
        <w:tc>
          <w:tcPr>
            <w:cnfStyle w:val="001000000000"/>
            <w:tcW w:w="2906" w:type="dxa"/>
          </w:tcPr>
          <w:p w:rsidR="003E59CB" w:rsidRPr="001E05A9" w:rsidRDefault="003E59CB" w:rsidP="00877CB4">
            <w:pPr>
              <w:jc w:val="center"/>
              <w:rPr>
                <w:rFonts w:asciiTheme="minorHAnsi" w:hAnsiTheme="minorHAnsi"/>
                <w:bCs w:val="0"/>
                <w:sz w:val="22"/>
                <w:szCs w:val="22"/>
              </w:rPr>
            </w:pPr>
            <w:r w:rsidRPr="001E05A9">
              <w:rPr>
                <w:rFonts w:asciiTheme="minorHAnsi" w:hAnsiTheme="minorHAnsi"/>
                <w:bCs w:val="0"/>
                <w:sz w:val="22"/>
                <w:szCs w:val="22"/>
              </w:rPr>
              <w:t>Analista de Requerimientos</w:t>
            </w:r>
          </w:p>
        </w:tc>
        <w:tc>
          <w:tcPr>
            <w:tcW w:w="2907" w:type="dxa"/>
          </w:tcPr>
          <w:p w:rsidR="003E59CB"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Visionario</w:t>
            </w:r>
          </w:p>
          <w:p w:rsidR="001E05A9"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Creativo</w:t>
            </w:r>
          </w:p>
          <w:p w:rsidR="001E05A9"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Comunicativo</w:t>
            </w:r>
          </w:p>
          <w:p w:rsidR="001E05A9"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 xml:space="preserve">Analítico </w:t>
            </w:r>
          </w:p>
          <w:p w:rsidR="001E05A9"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Responsable</w:t>
            </w:r>
          </w:p>
          <w:p w:rsidR="001E05A9"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1E05A9"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p w:rsidR="001E05A9" w:rsidRPr="001E05A9" w:rsidRDefault="001E05A9" w:rsidP="00532DDE">
            <w:pPr>
              <w:numPr>
                <w:ilvl w:val="0"/>
                <w:numId w:val="2"/>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Ético</w:t>
            </w:r>
          </w:p>
        </w:tc>
        <w:tc>
          <w:tcPr>
            <w:tcW w:w="2907" w:type="dxa"/>
          </w:tcPr>
          <w:p w:rsidR="003E59CB" w:rsidRPr="001E05A9" w:rsidRDefault="00753007" w:rsidP="00877CB4">
            <w:pPr>
              <w:keepNext/>
              <w:jc w:val="both"/>
              <w:cnfStyle w:val="000000000000"/>
              <w:rPr>
                <w:rFonts w:asciiTheme="minorHAnsi" w:hAnsiTheme="minorHAnsi"/>
                <w:sz w:val="22"/>
                <w:szCs w:val="22"/>
              </w:rPr>
            </w:pPr>
            <w:r>
              <w:rPr>
                <w:rFonts w:asciiTheme="minorHAnsi" w:hAnsiTheme="minorHAnsi"/>
                <w:sz w:val="22"/>
                <w:szCs w:val="22"/>
              </w:rPr>
              <w:t xml:space="preserve">María </w:t>
            </w:r>
            <w:r w:rsidR="003E59CB" w:rsidRPr="001E05A9">
              <w:rPr>
                <w:rFonts w:asciiTheme="minorHAnsi" w:hAnsiTheme="minorHAnsi"/>
                <w:sz w:val="22"/>
                <w:szCs w:val="22"/>
              </w:rPr>
              <w:t>Ximena Narváez</w:t>
            </w:r>
            <w:r>
              <w:rPr>
                <w:rFonts w:asciiTheme="minorHAnsi" w:hAnsiTheme="minorHAnsi"/>
                <w:sz w:val="22"/>
                <w:szCs w:val="22"/>
              </w:rPr>
              <w:t xml:space="preserve"> Barrera</w:t>
            </w:r>
          </w:p>
        </w:tc>
      </w:tr>
    </w:tbl>
    <w:p w:rsidR="0067605F" w:rsidRPr="00BE7F46" w:rsidRDefault="00BE7F46" w:rsidP="006F6EAD">
      <w:pPr>
        <w:pStyle w:val="Ttulo3"/>
        <w:numPr>
          <w:ilvl w:val="0"/>
          <w:numId w:val="0"/>
        </w:numPr>
        <w:jc w:val="both"/>
        <w:rPr>
          <w:rFonts w:asciiTheme="minorHAnsi" w:hAnsiTheme="minorHAnsi"/>
          <w:b w:val="0"/>
          <w:color w:val="000000"/>
          <w:sz w:val="22"/>
          <w:szCs w:val="24"/>
        </w:rPr>
      </w:pPr>
      <w:bookmarkStart w:id="43" w:name="_Toc222758320"/>
      <w:r w:rsidRPr="00BE7F46">
        <w:rPr>
          <w:rFonts w:asciiTheme="minorHAnsi" w:hAnsiTheme="minorHAnsi"/>
          <w:b w:val="0"/>
          <w:color w:val="000000"/>
          <w:sz w:val="22"/>
          <w:szCs w:val="24"/>
        </w:rPr>
        <w:t>A cada uno</w:t>
      </w:r>
      <w:r>
        <w:rPr>
          <w:rFonts w:asciiTheme="minorHAnsi" w:hAnsiTheme="minorHAnsi"/>
          <w:b w:val="0"/>
          <w:color w:val="000000"/>
          <w:sz w:val="22"/>
          <w:szCs w:val="24"/>
        </w:rPr>
        <w:t xml:space="preserve">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w:t>
      </w:r>
      <w:r w:rsidR="006F6EAD">
        <w:rPr>
          <w:rFonts w:asciiTheme="minorHAnsi" w:hAnsiTheme="minorHAnsi"/>
          <w:b w:val="0"/>
          <w:color w:val="000000"/>
          <w:sz w:val="22"/>
          <w:szCs w:val="24"/>
        </w:rPr>
        <w:t>, además de la importancia que tiene</w:t>
      </w:r>
      <w:r>
        <w:rPr>
          <w:rFonts w:asciiTheme="minorHAnsi" w:hAnsiTheme="minorHAnsi"/>
          <w:b w:val="0"/>
          <w:color w:val="000000"/>
          <w:sz w:val="22"/>
          <w:szCs w:val="24"/>
        </w:rPr>
        <w:t xml:space="preserve"> la solidaridad </w:t>
      </w:r>
      <w:r w:rsidR="006F6EAD">
        <w:rPr>
          <w:rFonts w:asciiTheme="minorHAnsi" w:hAnsiTheme="minorHAnsi"/>
          <w:b w:val="0"/>
          <w:color w:val="000000"/>
          <w:sz w:val="22"/>
          <w:szCs w:val="24"/>
        </w:rPr>
        <w:t>entre todas las personas que conforman el grupo de trabajo para lograr los objetivos del proyecto, por lo tanto en algunos casos, como el entrenamiento, no será relevante el rol que desempeña.</w:t>
      </w:r>
    </w:p>
    <w:p w:rsidR="006F6EAD" w:rsidRDefault="00255891" w:rsidP="006F6EAD">
      <w:pPr>
        <w:pStyle w:val="Ttulo3"/>
        <w:rPr>
          <w:rFonts w:asciiTheme="minorHAnsi" w:hAnsiTheme="minorHAnsi"/>
          <w:color w:val="000000"/>
          <w:sz w:val="24"/>
          <w:szCs w:val="24"/>
        </w:rPr>
      </w:pPr>
      <w:r w:rsidRPr="00813EA7">
        <w:rPr>
          <w:rFonts w:asciiTheme="minorHAnsi" w:hAnsiTheme="minorHAnsi"/>
          <w:color w:val="000000"/>
          <w:sz w:val="24"/>
          <w:szCs w:val="24"/>
        </w:rPr>
        <w:t>Plan de Entrenamiento de Personal</w:t>
      </w:r>
      <w:bookmarkEnd w:id="43"/>
    </w:p>
    <w:p w:rsidR="002468F4" w:rsidRDefault="006F6EAD" w:rsidP="002468F4">
      <w:pPr>
        <w:ind w:left="708"/>
        <w:rPr>
          <w:rFonts w:asciiTheme="minorHAnsi" w:hAnsiTheme="minorHAnsi"/>
          <w:sz w:val="22"/>
        </w:rPr>
      </w:pPr>
      <w:r>
        <w:rPr>
          <w:rFonts w:asciiTheme="minorHAnsi" w:hAnsiTheme="minorHAnsi"/>
          <w:sz w:val="22"/>
        </w:rPr>
        <w:t xml:space="preserve">El entrenamiento de personal de </w:t>
      </w:r>
      <w:r w:rsidR="002468F4">
        <w:rPr>
          <w:rFonts w:asciiTheme="minorHAnsi" w:hAnsiTheme="minorHAnsi"/>
          <w:sz w:val="22"/>
        </w:rPr>
        <w:t>I</w:t>
      </w:r>
      <w:r>
        <w:rPr>
          <w:rFonts w:asciiTheme="minorHAnsi" w:hAnsiTheme="minorHAnsi"/>
          <w:sz w:val="22"/>
        </w:rPr>
        <w:t xml:space="preserve">mind se llevará acabo según el cronograma de </w:t>
      </w:r>
      <w:commentRangeStart w:id="44"/>
      <w:r>
        <w:rPr>
          <w:rFonts w:asciiTheme="minorHAnsi" w:hAnsiTheme="minorHAnsi"/>
          <w:sz w:val="22"/>
        </w:rPr>
        <w:t>actividades</w:t>
      </w:r>
      <w:commentRangeEnd w:id="44"/>
      <w:r>
        <w:rPr>
          <w:rStyle w:val="Refdecomentario"/>
        </w:rPr>
        <w:commentReference w:id="44"/>
      </w:r>
      <w:r>
        <w:rPr>
          <w:rFonts w:asciiTheme="minorHAnsi" w:hAnsiTheme="minorHAnsi"/>
          <w:sz w:val="22"/>
        </w:rPr>
        <w:t xml:space="preserve"> </w:t>
      </w:r>
      <w:r w:rsidR="00AB4922">
        <w:rPr>
          <w:rFonts w:asciiTheme="minorHAnsi" w:hAnsiTheme="minorHAnsi"/>
          <w:sz w:val="22"/>
        </w:rPr>
        <w:t>y en caso de ser necesario, por temas que no se entiendan en el desarrollo del proyecto</w:t>
      </w:r>
      <w:r w:rsidR="002468F4">
        <w:rPr>
          <w:rFonts w:asciiTheme="minorHAnsi" w:hAnsiTheme="minorHAnsi"/>
          <w:sz w:val="22"/>
        </w:rPr>
        <w:t>, se harán reuniones extra para explicar temas.</w:t>
      </w:r>
    </w:p>
    <w:p w:rsidR="002468F4" w:rsidRDefault="002468F4" w:rsidP="002468F4">
      <w:pPr>
        <w:ind w:left="708"/>
        <w:rPr>
          <w:rFonts w:asciiTheme="minorHAnsi" w:hAnsiTheme="minorHAnsi"/>
          <w:sz w:val="22"/>
        </w:rPr>
      </w:pPr>
    </w:p>
    <w:p w:rsidR="00AB4922" w:rsidRPr="006F6EAD" w:rsidRDefault="00AB4922" w:rsidP="006F6EAD">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6F6EAD" w:rsidRPr="00753007" w:rsidTr="00877CB4">
        <w:trPr>
          <w:cnfStyle w:val="000000100000"/>
          <w:trHeight w:val="385"/>
        </w:trPr>
        <w:tc>
          <w:tcPr>
            <w:cnfStyle w:val="000010000000"/>
            <w:tcW w:w="1818" w:type="dxa"/>
          </w:tcPr>
          <w:p w:rsidR="006F6EAD" w:rsidRPr="00753007" w:rsidRDefault="006F6EAD" w:rsidP="00877CB4">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6F6EAD" w:rsidRPr="00753007" w:rsidRDefault="00753007" w:rsidP="00877CB4">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6F6EAD" w:rsidRPr="00753007" w:rsidRDefault="006F6EAD" w:rsidP="00877CB4">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6F6EAD" w:rsidRPr="00753007" w:rsidRDefault="00753007" w:rsidP="00877CB4">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6F6EAD" w:rsidRPr="00753007" w:rsidTr="00877CB4">
        <w:trPr>
          <w:cnfStyle w:val="000000010000"/>
          <w:trHeight w:val="402"/>
        </w:trPr>
        <w:tc>
          <w:tcPr>
            <w:cnfStyle w:val="000010000000"/>
            <w:tcW w:w="1818" w:type="dxa"/>
          </w:tcPr>
          <w:p w:rsidR="006F6EAD" w:rsidRPr="00753007" w:rsidRDefault="006F6EAD" w:rsidP="00877CB4">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6F6EAD" w:rsidRPr="00753007" w:rsidRDefault="00753007" w:rsidP="0075300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6F6EAD" w:rsidRPr="00753007" w:rsidTr="00877CB4">
        <w:trPr>
          <w:cnfStyle w:val="000000100000"/>
          <w:trHeight w:val="134"/>
        </w:trPr>
        <w:tc>
          <w:tcPr>
            <w:cnfStyle w:val="000010000000"/>
            <w:tcW w:w="1818" w:type="dxa"/>
            <w:vMerge w:val="restart"/>
          </w:tcPr>
          <w:p w:rsidR="006F6EAD" w:rsidRPr="00753007" w:rsidRDefault="006F6EAD" w:rsidP="00877CB4">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6F6EAD" w:rsidRPr="00753007" w:rsidRDefault="00753007" w:rsidP="0075300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6F6EAD" w:rsidRPr="00753007" w:rsidRDefault="00753007" w:rsidP="00753007">
            <w:pPr>
              <w:jc w:val="both"/>
              <w:rPr>
                <w:rFonts w:asciiTheme="minorHAnsi" w:hAnsiTheme="minorHAnsi"/>
                <w:sz w:val="22"/>
                <w:szCs w:val="22"/>
              </w:rPr>
            </w:pPr>
            <w:r w:rsidRPr="00753007">
              <w:rPr>
                <w:rFonts w:asciiTheme="minorHAnsi" w:hAnsiTheme="minorHAnsi"/>
                <w:sz w:val="22"/>
                <w:szCs w:val="22"/>
              </w:rPr>
              <w:t>Laura Catalina Zorro Jiménez</w:t>
            </w:r>
          </w:p>
        </w:tc>
      </w:tr>
      <w:tr w:rsidR="006F6EAD" w:rsidRPr="00753007" w:rsidTr="00877CB4">
        <w:trPr>
          <w:cnfStyle w:val="000000010000"/>
          <w:trHeight w:val="134"/>
        </w:trPr>
        <w:tc>
          <w:tcPr>
            <w:cnfStyle w:val="000010000000"/>
            <w:tcW w:w="1818" w:type="dxa"/>
            <w:vMerge/>
          </w:tcPr>
          <w:p w:rsidR="006F6EAD" w:rsidRPr="00753007" w:rsidRDefault="006F6EAD" w:rsidP="00877CB4">
            <w:pPr>
              <w:ind w:left="680"/>
              <w:jc w:val="both"/>
              <w:rPr>
                <w:rFonts w:asciiTheme="minorHAnsi" w:hAnsiTheme="minorHAnsi"/>
                <w:b/>
                <w:sz w:val="22"/>
                <w:szCs w:val="22"/>
              </w:rPr>
            </w:pPr>
          </w:p>
        </w:tc>
        <w:tc>
          <w:tcPr>
            <w:tcW w:w="3131" w:type="dxa"/>
            <w:shd w:val="clear" w:color="auto" w:fill="auto"/>
          </w:tcPr>
          <w:p w:rsidR="006F6EAD" w:rsidRPr="00753007" w:rsidRDefault="00753007" w:rsidP="0075300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6F6EAD" w:rsidRPr="00753007" w:rsidRDefault="00753007" w:rsidP="0075300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6F6EAD" w:rsidRPr="00753007" w:rsidTr="00877CB4">
        <w:trPr>
          <w:cnfStyle w:val="000000100000"/>
          <w:trHeight w:val="142"/>
        </w:trPr>
        <w:tc>
          <w:tcPr>
            <w:cnfStyle w:val="000010000000"/>
            <w:tcW w:w="1818" w:type="dxa"/>
            <w:vMerge/>
          </w:tcPr>
          <w:p w:rsidR="006F6EAD" w:rsidRPr="00753007" w:rsidRDefault="006F6EAD" w:rsidP="00877CB4">
            <w:pPr>
              <w:ind w:left="680"/>
              <w:jc w:val="both"/>
              <w:rPr>
                <w:rFonts w:asciiTheme="minorHAnsi" w:hAnsiTheme="minorHAnsi"/>
                <w:b/>
                <w:sz w:val="22"/>
                <w:szCs w:val="22"/>
              </w:rPr>
            </w:pPr>
          </w:p>
        </w:tc>
        <w:tc>
          <w:tcPr>
            <w:tcW w:w="3131" w:type="dxa"/>
            <w:shd w:val="clear" w:color="auto" w:fill="auto"/>
          </w:tcPr>
          <w:p w:rsidR="006F6EAD" w:rsidRPr="00753007" w:rsidRDefault="00753007" w:rsidP="0075300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6F6EAD" w:rsidRPr="00753007" w:rsidRDefault="00753007" w:rsidP="0075300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6F6EAD" w:rsidRPr="00753007" w:rsidTr="00877CB4">
        <w:trPr>
          <w:cnfStyle w:val="000000010000"/>
          <w:trHeight w:val="385"/>
        </w:trPr>
        <w:tc>
          <w:tcPr>
            <w:cnfStyle w:val="000010000000"/>
            <w:tcW w:w="1818" w:type="dxa"/>
          </w:tcPr>
          <w:p w:rsidR="006F6EAD" w:rsidRPr="00753007" w:rsidRDefault="006F6EAD" w:rsidP="00877CB4">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6F6EAD" w:rsidRPr="00753007" w:rsidRDefault="00753007" w:rsidP="0075300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6F6EAD" w:rsidRPr="00753007" w:rsidTr="00877CB4">
        <w:trPr>
          <w:cnfStyle w:val="000000100000"/>
          <w:trHeight w:val="343"/>
        </w:trPr>
        <w:tc>
          <w:tcPr>
            <w:cnfStyle w:val="000010000000"/>
            <w:tcW w:w="1818" w:type="dxa"/>
            <w:vMerge w:val="restart"/>
          </w:tcPr>
          <w:p w:rsidR="006F6EAD" w:rsidRPr="00753007" w:rsidRDefault="006F6EAD" w:rsidP="00877CB4">
            <w:pPr>
              <w:ind w:left="680"/>
              <w:jc w:val="both"/>
              <w:rPr>
                <w:rFonts w:asciiTheme="minorHAnsi" w:hAnsiTheme="minorHAnsi"/>
                <w:b/>
                <w:sz w:val="22"/>
                <w:szCs w:val="22"/>
              </w:rPr>
            </w:pPr>
          </w:p>
          <w:p w:rsidR="006F6EAD" w:rsidRPr="00753007" w:rsidRDefault="006F6EAD" w:rsidP="00877CB4">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6F6EAD" w:rsidRPr="00753007" w:rsidRDefault="00753007" w:rsidP="00877CB4">
            <w:pPr>
              <w:jc w:val="both"/>
              <w:cnfStyle w:val="000000100000"/>
              <w:rPr>
                <w:rFonts w:asciiTheme="minorHAnsi" w:hAnsiTheme="minorHAnsi"/>
                <w:sz w:val="22"/>
                <w:szCs w:val="22"/>
              </w:rPr>
            </w:pPr>
            <w:r w:rsidRPr="00753007">
              <w:rPr>
                <w:rFonts w:asciiTheme="minorHAnsi" w:hAnsiTheme="minorHAnsi"/>
                <w:sz w:val="22"/>
                <w:szCs w:val="22"/>
              </w:rPr>
              <w:t xml:space="preserve">5 Computares personales </w:t>
            </w:r>
          </w:p>
        </w:tc>
      </w:tr>
      <w:tr w:rsidR="006F6EAD" w:rsidRPr="00753007" w:rsidTr="00877CB4">
        <w:trPr>
          <w:cnfStyle w:val="000000010000"/>
          <w:trHeight w:val="284"/>
        </w:trPr>
        <w:tc>
          <w:tcPr>
            <w:cnfStyle w:val="000010000000"/>
            <w:tcW w:w="1818" w:type="dxa"/>
            <w:vMerge/>
          </w:tcPr>
          <w:p w:rsidR="006F6EAD" w:rsidRPr="00753007" w:rsidRDefault="006F6EAD" w:rsidP="00877CB4">
            <w:pPr>
              <w:ind w:left="680"/>
              <w:jc w:val="both"/>
              <w:rPr>
                <w:rFonts w:asciiTheme="minorHAnsi" w:hAnsiTheme="minorHAnsi"/>
                <w:b/>
                <w:sz w:val="22"/>
                <w:szCs w:val="22"/>
              </w:rPr>
            </w:pPr>
          </w:p>
        </w:tc>
        <w:tc>
          <w:tcPr>
            <w:tcW w:w="6647" w:type="dxa"/>
            <w:gridSpan w:val="3"/>
            <w:shd w:val="clear" w:color="auto" w:fill="auto"/>
          </w:tcPr>
          <w:p w:rsidR="006F6EAD" w:rsidRPr="00753007" w:rsidRDefault="00753007" w:rsidP="00877CB4">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6F6EAD" w:rsidRPr="00753007" w:rsidTr="00877CB4">
        <w:trPr>
          <w:cnfStyle w:val="000000100000"/>
          <w:trHeight w:val="285"/>
        </w:trPr>
        <w:tc>
          <w:tcPr>
            <w:cnfStyle w:val="000010000000"/>
            <w:tcW w:w="1818" w:type="dxa"/>
            <w:vMerge/>
          </w:tcPr>
          <w:p w:rsidR="006F6EAD" w:rsidRPr="00753007" w:rsidRDefault="006F6EAD" w:rsidP="00877CB4">
            <w:pPr>
              <w:ind w:left="680"/>
              <w:jc w:val="both"/>
              <w:rPr>
                <w:rFonts w:asciiTheme="minorHAnsi" w:hAnsiTheme="minorHAnsi"/>
                <w:sz w:val="22"/>
                <w:szCs w:val="22"/>
              </w:rPr>
            </w:pPr>
          </w:p>
        </w:tc>
        <w:tc>
          <w:tcPr>
            <w:tcW w:w="6647" w:type="dxa"/>
            <w:gridSpan w:val="3"/>
            <w:shd w:val="clear" w:color="auto" w:fill="auto"/>
          </w:tcPr>
          <w:p w:rsidR="006F6EAD" w:rsidRPr="00753007" w:rsidRDefault="006F6EAD" w:rsidP="00877CB4">
            <w:pPr>
              <w:keepNext/>
              <w:jc w:val="both"/>
              <w:cnfStyle w:val="000000100000"/>
              <w:rPr>
                <w:rFonts w:asciiTheme="minorHAnsi" w:hAnsiTheme="minorHAnsi"/>
                <w:sz w:val="22"/>
                <w:szCs w:val="22"/>
              </w:rPr>
            </w:pPr>
          </w:p>
        </w:tc>
      </w:tr>
    </w:tbl>
    <w:p w:rsidR="00255891" w:rsidRPr="00813EA7" w:rsidRDefault="00255891" w:rsidP="0067605F">
      <w:pPr>
        <w:ind w:left="576"/>
        <w:jc w:val="both"/>
        <w:rPr>
          <w:rFonts w:asciiTheme="minorHAnsi" w:hAnsiTheme="minorHAnsi"/>
          <w:color w:val="000000"/>
          <w:sz w:val="22"/>
          <w:szCs w:val="22"/>
        </w:rPr>
      </w:pPr>
    </w:p>
    <w:p w:rsidR="00255891" w:rsidRPr="00813EA7" w:rsidRDefault="00255891" w:rsidP="003B255D">
      <w:pPr>
        <w:pStyle w:val="Ttulo2"/>
        <w:rPr>
          <w:rFonts w:asciiTheme="minorHAnsi" w:hAnsiTheme="minorHAnsi"/>
          <w:bCs w:val="0"/>
          <w:i w:val="0"/>
          <w:iCs w:val="0"/>
          <w:noProof/>
          <w:color w:val="000000"/>
          <w:sz w:val="26"/>
          <w:szCs w:val="26"/>
          <w:lang w:val="es-CO"/>
        </w:rPr>
      </w:pPr>
      <w:bookmarkStart w:id="45" w:name="_Toc222758321"/>
      <w:r w:rsidRPr="00813EA7">
        <w:rPr>
          <w:rFonts w:asciiTheme="minorHAnsi" w:hAnsiTheme="minorHAnsi"/>
          <w:bCs w:val="0"/>
          <w:i w:val="0"/>
          <w:iCs w:val="0"/>
          <w:noProof/>
          <w:color w:val="000000"/>
          <w:sz w:val="26"/>
          <w:szCs w:val="26"/>
          <w:lang w:val="es-CO"/>
        </w:rPr>
        <w:lastRenderedPageBreak/>
        <w:t>PLAN DE TRABAJO</w:t>
      </w:r>
      <w:bookmarkEnd w:id="45"/>
    </w:p>
    <w:p w:rsidR="00255891" w:rsidRPr="00813EA7" w:rsidRDefault="00255891" w:rsidP="00DF44C2">
      <w:pPr>
        <w:pStyle w:val="Ttulo3"/>
        <w:rPr>
          <w:rFonts w:asciiTheme="minorHAnsi" w:hAnsiTheme="minorHAnsi"/>
          <w:color w:val="000000"/>
          <w:sz w:val="24"/>
          <w:szCs w:val="24"/>
        </w:rPr>
      </w:pPr>
      <w:bookmarkStart w:id="46" w:name="_Toc222758322"/>
      <w:r w:rsidRPr="00813EA7">
        <w:rPr>
          <w:rFonts w:asciiTheme="minorHAnsi" w:hAnsiTheme="minorHAnsi"/>
          <w:color w:val="000000"/>
          <w:sz w:val="24"/>
          <w:szCs w:val="24"/>
        </w:rPr>
        <w:t>Actividades de Trabajo</w:t>
      </w:r>
      <w:bookmarkEnd w:id="46"/>
    </w:p>
    <w:p w:rsidR="00255891" w:rsidRPr="00813EA7" w:rsidRDefault="00255891" w:rsidP="00DF44C2">
      <w:pPr>
        <w:pStyle w:val="Ttulo3"/>
        <w:rPr>
          <w:rFonts w:asciiTheme="minorHAnsi" w:hAnsiTheme="minorHAnsi"/>
          <w:color w:val="000000"/>
          <w:sz w:val="24"/>
          <w:szCs w:val="24"/>
        </w:rPr>
      </w:pPr>
      <w:bookmarkStart w:id="47" w:name="_Toc222758323"/>
      <w:r w:rsidRPr="00813EA7">
        <w:rPr>
          <w:rFonts w:asciiTheme="minorHAnsi" w:hAnsiTheme="minorHAnsi"/>
          <w:color w:val="000000"/>
          <w:sz w:val="24"/>
          <w:szCs w:val="24"/>
        </w:rPr>
        <w:t>Cronograma</w:t>
      </w:r>
      <w:bookmarkEnd w:id="47"/>
    </w:p>
    <w:p w:rsidR="00255891" w:rsidRPr="00813EA7" w:rsidRDefault="00255891" w:rsidP="00DF44C2">
      <w:pPr>
        <w:pStyle w:val="Ttulo3"/>
        <w:rPr>
          <w:rFonts w:asciiTheme="minorHAnsi" w:hAnsiTheme="minorHAnsi"/>
          <w:color w:val="000000"/>
          <w:sz w:val="24"/>
          <w:szCs w:val="24"/>
        </w:rPr>
      </w:pPr>
      <w:bookmarkStart w:id="48" w:name="_Toc222758324"/>
      <w:r w:rsidRPr="00813EA7">
        <w:rPr>
          <w:rFonts w:asciiTheme="minorHAnsi" w:hAnsiTheme="minorHAnsi"/>
          <w:color w:val="000000"/>
          <w:sz w:val="24"/>
          <w:szCs w:val="24"/>
        </w:rPr>
        <w:t>Asignación De Recursos</w:t>
      </w:r>
      <w:bookmarkEnd w:id="48"/>
    </w:p>
    <w:p w:rsidR="00255891" w:rsidRPr="00813EA7" w:rsidRDefault="00255891" w:rsidP="001231A2">
      <w:pPr>
        <w:pStyle w:val="Ttulo3"/>
        <w:rPr>
          <w:rFonts w:asciiTheme="minorHAnsi" w:hAnsiTheme="minorHAnsi"/>
          <w:color w:val="000000"/>
          <w:sz w:val="24"/>
          <w:szCs w:val="24"/>
        </w:rPr>
      </w:pPr>
      <w:bookmarkStart w:id="49" w:name="_Toc222758325"/>
      <w:r w:rsidRPr="00813EA7">
        <w:rPr>
          <w:rFonts w:asciiTheme="minorHAnsi" w:hAnsiTheme="minorHAnsi"/>
          <w:color w:val="000000"/>
          <w:sz w:val="24"/>
          <w:szCs w:val="24"/>
        </w:rPr>
        <w:t>Asignación De Presupuesto</w:t>
      </w:r>
      <w:bookmarkEnd w:id="49"/>
    </w:p>
    <w:p w:rsidR="00255891" w:rsidRPr="00813EA7" w:rsidRDefault="00255891" w:rsidP="00F834E2">
      <w:pPr>
        <w:jc w:val="both"/>
        <w:rPr>
          <w:rFonts w:asciiTheme="minorHAnsi" w:hAnsiTheme="minorHAnsi"/>
          <w:i/>
          <w:color w:val="000000"/>
          <w:sz w:val="22"/>
          <w:szCs w:val="22"/>
        </w:rPr>
      </w:pPr>
    </w:p>
    <w:p w:rsidR="00255891" w:rsidRPr="00813EA7" w:rsidRDefault="00255891"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DF44C2" w:rsidRPr="00813EA7" w:rsidRDefault="00DF44C2" w:rsidP="00F834E2">
      <w:pPr>
        <w:jc w:val="both"/>
        <w:rPr>
          <w:rFonts w:asciiTheme="minorHAnsi" w:hAnsiTheme="minorHAnsi"/>
          <w:i/>
          <w:color w:val="000000"/>
          <w:sz w:val="22"/>
          <w:szCs w:val="22"/>
        </w:rPr>
      </w:pPr>
    </w:p>
    <w:p w:rsidR="00606C66" w:rsidRPr="00813EA7" w:rsidRDefault="00606C66" w:rsidP="00F834E2">
      <w:pPr>
        <w:jc w:val="both"/>
        <w:rPr>
          <w:rFonts w:asciiTheme="minorHAnsi" w:hAnsiTheme="minorHAnsi"/>
          <w:i/>
          <w:color w:val="000000"/>
          <w:sz w:val="22"/>
          <w:szCs w:val="22"/>
        </w:rPr>
      </w:pPr>
    </w:p>
    <w:p w:rsidR="00606C66" w:rsidRPr="00813EA7" w:rsidRDefault="00606C66" w:rsidP="00F834E2">
      <w:pPr>
        <w:jc w:val="both"/>
        <w:rPr>
          <w:rFonts w:asciiTheme="minorHAnsi" w:hAnsiTheme="minorHAnsi"/>
          <w:i/>
          <w:color w:val="000000"/>
          <w:sz w:val="22"/>
          <w:szCs w:val="22"/>
        </w:rPr>
      </w:pPr>
    </w:p>
    <w:p w:rsidR="00606C66" w:rsidRPr="00813EA7" w:rsidRDefault="00606C66" w:rsidP="00F834E2">
      <w:pPr>
        <w:jc w:val="both"/>
        <w:rPr>
          <w:rFonts w:asciiTheme="minorHAnsi" w:hAnsiTheme="minorHAnsi"/>
          <w:i/>
          <w:color w:val="000000"/>
          <w:sz w:val="22"/>
          <w:szCs w:val="22"/>
        </w:rPr>
      </w:pPr>
    </w:p>
    <w:p w:rsidR="00606C66" w:rsidRPr="00813EA7" w:rsidRDefault="00606C66" w:rsidP="00F834E2">
      <w:pPr>
        <w:jc w:val="both"/>
        <w:rPr>
          <w:rFonts w:asciiTheme="minorHAnsi" w:hAnsiTheme="minorHAnsi"/>
          <w:i/>
          <w:color w:val="000000"/>
          <w:sz w:val="22"/>
          <w:szCs w:val="22"/>
        </w:rPr>
      </w:pPr>
    </w:p>
    <w:p w:rsidR="00606C66" w:rsidRPr="00813EA7" w:rsidRDefault="00606C66" w:rsidP="00F834E2">
      <w:pPr>
        <w:jc w:val="both"/>
        <w:rPr>
          <w:rFonts w:asciiTheme="minorHAnsi" w:hAnsiTheme="minorHAnsi"/>
          <w:i/>
          <w:color w:val="000000"/>
          <w:sz w:val="22"/>
          <w:szCs w:val="22"/>
        </w:rPr>
      </w:pPr>
    </w:p>
    <w:p w:rsidR="00606C66" w:rsidRPr="00813EA7" w:rsidRDefault="00606C66" w:rsidP="00F834E2">
      <w:pPr>
        <w:jc w:val="both"/>
        <w:rPr>
          <w:rFonts w:asciiTheme="minorHAnsi" w:hAnsiTheme="minorHAnsi"/>
          <w:i/>
          <w:color w:val="000000"/>
          <w:sz w:val="22"/>
          <w:szCs w:val="22"/>
        </w:rPr>
      </w:pPr>
    </w:p>
    <w:p w:rsidR="00255891" w:rsidRPr="00813EA7" w:rsidRDefault="00255891" w:rsidP="00052BD0">
      <w:pPr>
        <w:pStyle w:val="Ttulo2"/>
        <w:rPr>
          <w:rFonts w:asciiTheme="minorHAnsi" w:hAnsiTheme="minorHAnsi"/>
          <w:i w:val="0"/>
          <w:color w:val="000000"/>
          <w:sz w:val="26"/>
          <w:szCs w:val="26"/>
          <w:lang w:val="es-CO"/>
        </w:rPr>
      </w:pPr>
      <w:r w:rsidRPr="00813EA7">
        <w:rPr>
          <w:rFonts w:asciiTheme="minorHAnsi" w:hAnsiTheme="minorHAnsi"/>
          <w:i w:val="0"/>
          <w:color w:val="000000"/>
          <w:sz w:val="26"/>
          <w:szCs w:val="26"/>
          <w:lang w:val="es-CO"/>
        </w:rPr>
        <w:lastRenderedPageBreak/>
        <w:t xml:space="preserve"> </w:t>
      </w:r>
      <w:bookmarkStart w:id="50" w:name="_Toc222758326"/>
      <w:r w:rsidRPr="00813EA7">
        <w:rPr>
          <w:rFonts w:asciiTheme="minorHAnsi" w:hAnsiTheme="minorHAnsi"/>
          <w:i w:val="0"/>
          <w:color w:val="000000"/>
          <w:sz w:val="26"/>
          <w:szCs w:val="26"/>
          <w:lang w:val="es-CO"/>
        </w:rPr>
        <w:t>PLAN DE CONTROL</w:t>
      </w:r>
      <w:bookmarkEnd w:id="50"/>
      <w:r w:rsidRPr="00813EA7">
        <w:rPr>
          <w:rFonts w:asciiTheme="minorHAnsi" w:hAnsiTheme="minorHAnsi"/>
          <w:i w:val="0"/>
          <w:color w:val="000000"/>
          <w:sz w:val="26"/>
          <w:szCs w:val="26"/>
          <w:lang w:val="es-CO"/>
        </w:rPr>
        <w:t xml:space="preserve"> </w:t>
      </w:r>
    </w:p>
    <w:p w:rsidR="00606C66" w:rsidRPr="00813EA7" w:rsidRDefault="00606C66" w:rsidP="00606C66">
      <w:pPr>
        <w:rPr>
          <w:rFonts w:asciiTheme="minorHAnsi" w:hAnsiTheme="minorHAnsi"/>
          <w:lang w:val="es-CO"/>
        </w:rPr>
      </w:pPr>
    </w:p>
    <w:p w:rsidR="00606C66" w:rsidRPr="00813EA7" w:rsidRDefault="00606C66" w:rsidP="00606C66">
      <w:pPr>
        <w:rPr>
          <w:rFonts w:asciiTheme="minorHAnsi" w:hAnsiTheme="minorHAnsi"/>
          <w:lang w:val="es-CO"/>
        </w:rPr>
      </w:pPr>
    </w:p>
    <w:p w:rsidR="00606C66" w:rsidRPr="00813EA7" w:rsidRDefault="00606C66" w:rsidP="00606C66">
      <w:pPr>
        <w:jc w:val="both"/>
        <w:rPr>
          <w:rFonts w:asciiTheme="minorHAnsi" w:hAnsiTheme="minorHAnsi"/>
          <w:color w:val="000000" w:themeColor="text1"/>
          <w:sz w:val="20"/>
          <w:szCs w:val="20"/>
        </w:rPr>
      </w:pPr>
      <w:r w:rsidRPr="00813EA7">
        <w:rPr>
          <w:rFonts w:asciiTheme="minorHAnsi" w:hAnsiTheme="minorHAnsi"/>
          <w:color w:val="000000" w:themeColor="text1"/>
          <w:sz w:val="20"/>
          <w:szCs w:val="20"/>
        </w:rPr>
        <w:t>Se desarrollaran los planes de control correspondientes al manejo de las actividades y (</w:t>
      </w:r>
      <w:r w:rsidRPr="00813EA7">
        <w:rPr>
          <w:rFonts w:asciiTheme="minorHAnsi" w:hAnsiTheme="minorHAnsi"/>
          <w:b/>
          <w:color w:val="000000" w:themeColor="text1"/>
          <w:sz w:val="20"/>
          <w:szCs w:val="20"/>
        </w:rPr>
        <w:t>FALTANTE</w:t>
      </w:r>
      <w:r w:rsidRPr="00813EA7">
        <w:rPr>
          <w:rFonts w:asciiTheme="minorHAnsi" w:hAnsiTheme="minorHAnsi"/>
          <w:color w:val="000000" w:themeColor="text1"/>
          <w:sz w:val="20"/>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813EA7" w:rsidRDefault="00606C66" w:rsidP="00606C66">
      <w:pPr>
        <w:rPr>
          <w:rFonts w:asciiTheme="minorHAnsi" w:hAnsiTheme="minorHAnsi"/>
        </w:rPr>
      </w:pPr>
    </w:p>
    <w:p w:rsidR="00255891" w:rsidRPr="00813EA7" w:rsidRDefault="00255891" w:rsidP="009C6834">
      <w:pPr>
        <w:pStyle w:val="Ttulo3"/>
        <w:rPr>
          <w:rFonts w:asciiTheme="minorHAnsi" w:hAnsiTheme="minorHAnsi"/>
          <w:color w:val="000000"/>
          <w:sz w:val="24"/>
          <w:szCs w:val="24"/>
          <w:lang w:val="es-CO"/>
        </w:rPr>
      </w:pPr>
      <w:bookmarkStart w:id="51" w:name="_Toc222758327"/>
      <w:r w:rsidRPr="00813EA7">
        <w:rPr>
          <w:rFonts w:asciiTheme="minorHAnsi" w:hAnsiTheme="minorHAnsi"/>
          <w:color w:val="000000"/>
          <w:sz w:val="24"/>
          <w:szCs w:val="24"/>
          <w:lang w:val="es-CO"/>
        </w:rPr>
        <w:t>Plan de Control de requerimientos</w:t>
      </w:r>
      <w:bookmarkEnd w:id="51"/>
    </w:p>
    <w:p w:rsidR="00A517BA" w:rsidRPr="00813EA7" w:rsidRDefault="00A517BA" w:rsidP="00A517BA">
      <w:pPr>
        <w:rPr>
          <w:rFonts w:asciiTheme="minorHAnsi" w:hAnsiTheme="minorHAnsi"/>
          <w:lang w:val="es-CO"/>
        </w:rPr>
      </w:pPr>
    </w:p>
    <w:p w:rsidR="00A517BA" w:rsidRPr="00813EA7" w:rsidRDefault="00A517BA" w:rsidP="00A517BA">
      <w:pPr>
        <w:jc w:val="both"/>
        <w:rPr>
          <w:rFonts w:asciiTheme="minorHAnsi" w:hAnsiTheme="minorHAnsi"/>
          <w:sz w:val="20"/>
          <w:szCs w:val="20"/>
          <w:lang w:val="es-CO"/>
        </w:rPr>
      </w:pPr>
      <w:r w:rsidRPr="00813EA7">
        <w:rPr>
          <w:rFonts w:asciiTheme="minorHAnsi" w:hAnsiTheme="minorHAnsi"/>
          <w:sz w:val="20"/>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813EA7" w:rsidRDefault="00A517BA" w:rsidP="00A517BA">
      <w:pPr>
        <w:jc w:val="both"/>
        <w:rPr>
          <w:rFonts w:asciiTheme="minorHAnsi" w:hAnsiTheme="minorHAnsi"/>
          <w:sz w:val="20"/>
          <w:szCs w:val="20"/>
          <w:lang w:val="es-CO"/>
        </w:rPr>
      </w:pPr>
    </w:p>
    <w:p w:rsidR="00A517BA" w:rsidRPr="00813EA7" w:rsidRDefault="00A517BA" w:rsidP="00532DDE">
      <w:pPr>
        <w:pStyle w:val="Prrafodelista"/>
        <w:numPr>
          <w:ilvl w:val="0"/>
          <w:numId w:val="11"/>
        </w:numPr>
        <w:jc w:val="both"/>
        <w:rPr>
          <w:rFonts w:asciiTheme="minorHAnsi" w:hAnsiTheme="minorHAnsi"/>
          <w:sz w:val="20"/>
          <w:szCs w:val="20"/>
          <w:lang w:val="es-CO"/>
        </w:rPr>
      </w:pPr>
      <w:r w:rsidRPr="00813EA7">
        <w:rPr>
          <w:rFonts w:asciiTheme="minorHAnsi" w:hAnsiTheme="minorHAnsi"/>
          <w:sz w:val="20"/>
          <w:szCs w:val="20"/>
          <w:lang w:val="es-CO"/>
        </w:rPr>
        <w:t>Reuniones calendarizadas con el cliente.</w:t>
      </w:r>
    </w:p>
    <w:p w:rsidR="00A517BA" w:rsidRPr="00813EA7" w:rsidRDefault="00A517BA" w:rsidP="00532DDE">
      <w:pPr>
        <w:pStyle w:val="Prrafodelista"/>
        <w:numPr>
          <w:ilvl w:val="0"/>
          <w:numId w:val="11"/>
        </w:numPr>
        <w:jc w:val="both"/>
        <w:rPr>
          <w:rFonts w:asciiTheme="minorHAnsi" w:hAnsiTheme="minorHAnsi"/>
          <w:sz w:val="20"/>
          <w:szCs w:val="20"/>
          <w:lang w:val="es-CO"/>
        </w:rPr>
      </w:pPr>
      <w:r w:rsidRPr="00813EA7">
        <w:rPr>
          <w:rFonts w:asciiTheme="minorHAnsi" w:hAnsiTheme="minorHAnsi"/>
          <w:sz w:val="20"/>
          <w:szCs w:val="20"/>
          <w:lang w:val="es-CO"/>
        </w:rPr>
        <w:t>Verificación de requerimientos funcionales en paralelo al avance del proyecto.</w:t>
      </w:r>
    </w:p>
    <w:p w:rsidR="00A517BA" w:rsidRPr="00813EA7" w:rsidRDefault="00A517BA" w:rsidP="00532DDE">
      <w:pPr>
        <w:pStyle w:val="Prrafodelista"/>
        <w:numPr>
          <w:ilvl w:val="0"/>
          <w:numId w:val="11"/>
        </w:numPr>
        <w:jc w:val="both"/>
        <w:rPr>
          <w:rFonts w:asciiTheme="minorHAnsi" w:hAnsiTheme="minorHAnsi"/>
          <w:sz w:val="20"/>
          <w:szCs w:val="20"/>
          <w:lang w:val="es-CO"/>
        </w:rPr>
      </w:pPr>
      <w:r w:rsidRPr="00813EA7">
        <w:rPr>
          <w:rFonts w:asciiTheme="minorHAnsi" w:hAnsiTheme="minorHAnsi"/>
          <w:sz w:val="20"/>
          <w:szCs w:val="20"/>
          <w:lang w:val="es-CO"/>
        </w:rPr>
        <w:t>Diseño y retroalimentación del cliente para nuevos prototipos.</w:t>
      </w:r>
    </w:p>
    <w:p w:rsidR="00A517BA" w:rsidRPr="00813EA7" w:rsidRDefault="00A517BA" w:rsidP="00532DDE">
      <w:pPr>
        <w:pStyle w:val="Prrafodelista"/>
        <w:numPr>
          <w:ilvl w:val="0"/>
          <w:numId w:val="11"/>
        </w:numPr>
        <w:jc w:val="both"/>
        <w:rPr>
          <w:rFonts w:asciiTheme="minorHAnsi" w:hAnsiTheme="minorHAnsi"/>
          <w:sz w:val="20"/>
          <w:szCs w:val="20"/>
          <w:lang w:val="es-CO"/>
        </w:rPr>
      </w:pPr>
      <w:r w:rsidRPr="00813EA7">
        <w:rPr>
          <w:rFonts w:asciiTheme="minorHAnsi" w:hAnsiTheme="minorHAnsi"/>
          <w:sz w:val="20"/>
          <w:szCs w:val="20"/>
          <w:lang w:val="es-CO"/>
        </w:rPr>
        <w:t>Verificación de requerimientos no funcionales según relevancia de los requerimientos funcionales.</w:t>
      </w:r>
    </w:p>
    <w:p w:rsidR="00A517BA" w:rsidRPr="00813EA7" w:rsidRDefault="00A517BA" w:rsidP="00532DDE">
      <w:pPr>
        <w:pStyle w:val="Prrafodelista"/>
        <w:numPr>
          <w:ilvl w:val="0"/>
          <w:numId w:val="11"/>
        </w:numPr>
        <w:jc w:val="both"/>
        <w:rPr>
          <w:rFonts w:asciiTheme="minorHAnsi" w:hAnsiTheme="minorHAnsi"/>
          <w:sz w:val="20"/>
          <w:szCs w:val="20"/>
          <w:lang w:val="es-CO"/>
        </w:rPr>
      </w:pPr>
      <w:r w:rsidRPr="00813EA7">
        <w:rPr>
          <w:rFonts w:asciiTheme="minorHAnsi" w:hAnsiTheme="minorHAnsi"/>
          <w:sz w:val="20"/>
          <w:szCs w:val="20"/>
          <w:lang w:val="es-CO"/>
        </w:rPr>
        <w:t>Verificación y aprobación de parámetros de trabajo.</w:t>
      </w:r>
    </w:p>
    <w:p w:rsidR="00A517BA" w:rsidRPr="00813EA7" w:rsidRDefault="00A517BA" w:rsidP="00532DDE">
      <w:pPr>
        <w:pStyle w:val="Prrafodelista"/>
        <w:numPr>
          <w:ilvl w:val="0"/>
          <w:numId w:val="11"/>
        </w:numPr>
        <w:jc w:val="both"/>
        <w:rPr>
          <w:rFonts w:asciiTheme="minorHAnsi" w:hAnsiTheme="minorHAnsi"/>
          <w:sz w:val="20"/>
          <w:szCs w:val="20"/>
          <w:lang w:val="es-CO"/>
        </w:rPr>
      </w:pPr>
      <w:r w:rsidRPr="00813EA7">
        <w:rPr>
          <w:rFonts w:asciiTheme="minorHAnsi" w:hAnsiTheme="minorHAnsi"/>
          <w:sz w:val="20"/>
          <w:szCs w:val="20"/>
          <w:lang w:val="es-CO"/>
        </w:rPr>
        <w:t>Evaluación de avance.**</w:t>
      </w:r>
    </w:p>
    <w:p w:rsidR="00A517BA" w:rsidRPr="00813EA7" w:rsidRDefault="00A517BA" w:rsidP="00A517BA">
      <w:pPr>
        <w:rPr>
          <w:rFonts w:asciiTheme="minorHAnsi" w:hAnsiTheme="minorHAnsi"/>
          <w:lang w:val="es-CO"/>
        </w:rPr>
      </w:pPr>
    </w:p>
    <w:p w:rsidR="00255891" w:rsidRPr="00813EA7" w:rsidRDefault="00255891" w:rsidP="009C6834">
      <w:pPr>
        <w:pStyle w:val="Ttulo3"/>
        <w:rPr>
          <w:rFonts w:asciiTheme="minorHAnsi" w:hAnsiTheme="minorHAnsi"/>
          <w:color w:val="000000"/>
          <w:sz w:val="24"/>
          <w:szCs w:val="24"/>
          <w:lang w:val="es-CO"/>
        </w:rPr>
      </w:pPr>
      <w:bookmarkStart w:id="52" w:name="_Toc222758328"/>
      <w:r w:rsidRPr="00813EA7">
        <w:rPr>
          <w:rFonts w:asciiTheme="minorHAnsi" w:hAnsiTheme="minorHAnsi"/>
          <w:color w:val="000000"/>
          <w:sz w:val="24"/>
          <w:szCs w:val="24"/>
          <w:lang w:val="es-CO"/>
        </w:rPr>
        <w:t>Plan de Control de cronograma</w:t>
      </w:r>
      <w:bookmarkEnd w:id="52"/>
    </w:p>
    <w:p w:rsidR="00A517BA" w:rsidRPr="00813EA7" w:rsidRDefault="00A517BA" w:rsidP="00A517BA">
      <w:pPr>
        <w:rPr>
          <w:rFonts w:asciiTheme="minorHAnsi" w:hAnsiTheme="minorHAnsi"/>
          <w:lang w:val="es-CO"/>
        </w:rPr>
      </w:pPr>
    </w:p>
    <w:p w:rsidR="00A517BA" w:rsidRPr="00813EA7" w:rsidRDefault="00A517BA" w:rsidP="00A517BA">
      <w:pPr>
        <w:jc w:val="both"/>
        <w:rPr>
          <w:rFonts w:asciiTheme="minorHAnsi" w:hAnsiTheme="minorHAnsi"/>
          <w:sz w:val="20"/>
          <w:szCs w:val="20"/>
          <w:lang w:val="es-CO"/>
        </w:rPr>
      </w:pPr>
      <w:r w:rsidRPr="00813EA7">
        <w:rPr>
          <w:rFonts w:asciiTheme="minorHAnsi" w:hAnsiTheme="minorHAnsi"/>
          <w:sz w:val="20"/>
          <w:szCs w:val="20"/>
          <w:lang w:val="es-CO"/>
        </w:rPr>
        <w:t xml:space="preserve">El proyecto contará con un plan de control de cronograma que permita redistribuir tanto los recursos humanos como los recursos físicos óptimamente dentro del desarrollo del cronograma. </w:t>
      </w:r>
    </w:p>
    <w:p w:rsidR="00A517BA" w:rsidRPr="00813EA7" w:rsidRDefault="00A517BA" w:rsidP="00A517BA">
      <w:pPr>
        <w:jc w:val="both"/>
        <w:rPr>
          <w:rFonts w:asciiTheme="minorHAnsi" w:hAnsiTheme="minorHAnsi"/>
          <w:sz w:val="20"/>
          <w:szCs w:val="20"/>
          <w:lang w:val="es-CO"/>
        </w:rPr>
      </w:pPr>
    </w:p>
    <w:p w:rsidR="00A517BA" w:rsidRPr="00813EA7" w:rsidRDefault="00A517BA" w:rsidP="00A517BA">
      <w:pPr>
        <w:jc w:val="both"/>
        <w:rPr>
          <w:rFonts w:asciiTheme="minorHAnsi" w:hAnsiTheme="minorHAnsi"/>
          <w:sz w:val="20"/>
          <w:szCs w:val="20"/>
          <w:lang w:val="es-CO"/>
        </w:rPr>
      </w:pPr>
      <w:r w:rsidRPr="00813EA7">
        <w:rPr>
          <w:rFonts w:asciiTheme="minorHAnsi" w:hAnsiTheme="minorHAnsi"/>
          <w:sz w:val="20"/>
          <w:szCs w:val="20"/>
          <w:lang w:val="es-CO"/>
        </w:rPr>
        <w:t>El cronograma se mostrará bajo una diagramación Gantt y siempre será revisado los días (</w:t>
      </w:r>
      <w:r w:rsidRPr="00813EA7">
        <w:rPr>
          <w:rFonts w:asciiTheme="minorHAnsi" w:hAnsiTheme="minorHAnsi"/>
          <w:b/>
          <w:sz w:val="20"/>
          <w:szCs w:val="20"/>
          <w:lang w:val="es-CO"/>
        </w:rPr>
        <w:t>DIA DE REVISION</w:t>
      </w:r>
      <w:r w:rsidRPr="00813EA7">
        <w:rPr>
          <w:rFonts w:asciiTheme="minorHAnsi" w:hAnsiTheme="minorHAnsi"/>
          <w:sz w:val="20"/>
          <w:szCs w:val="20"/>
          <w:lang w:val="es-CO"/>
        </w:rPr>
        <w:t>) en donde se hará una evolución de progreso y de ser necesario, una redistribución de recursos que permitan acelerar y cumplir el tiempo estimado del proyecto.</w:t>
      </w:r>
    </w:p>
    <w:p w:rsidR="00A517BA" w:rsidRPr="00813EA7" w:rsidRDefault="00A517BA" w:rsidP="00A517BA">
      <w:pPr>
        <w:rPr>
          <w:rFonts w:asciiTheme="minorHAnsi" w:hAnsiTheme="minorHAnsi"/>
          <w:lang w:val="es-CO"/>
        </w:rPr>
      </w:pPr>
    </w:p>
    <w:p w:rsidR="00255891" w:rsidRPr="00813EA7" w:rsidRDefault="00255891" w:rsidP="009C6834">
      <w:pPr>
        <w:pStyle w:val="Ttulo3"/>
        <w:rPr>
          <w:rFonts w:asciiTheme="minorHAnsi" w:hAnsiTheme="minorHAnsi"/>
          <w:color w:val="000000"/>
          <w:sz w:val="24"/>
          <w:szCs w:val="24"/>
          <w:lang w:val="es-CO"/>
        </w:rPr>
      </w:pPr>
      <w:bookmarkStart w:id="53" w:name="_Toc222758329"/>
      <w:r w:rsidRPr="00813EA7">
        <w:rPr>
          <w:rFonts w:asciiTheme="minorHAnsi" w:hAnsiTheme="minorHAnsi"/>
          <w:color w:val="000000"/>
          <w:sz w:val="24"/>
          <w:szCs w:val="24"/>
          <w:lang w:val="es-CO"/>
        </w:rPr>
        <w:t>Plan de Control de Presupuesto</w:t>
      </w:r>
      <w:bookmarkEnd w:id="53"/>
    </w:p>
    <w:p w:rsidR="00A517BA" w:rsidRPr="00813EA7" w:rsidRDefault="00A517BA" w:rsidP="00A517BA">
      <w:pPr>
        <w:rPr>
          <w:rFonts w:asciiTheme="minorHAnsi" w:hAnsiTheme="minorHAnsi"/>
          <w:lang w:val="es-CO"/>
        </w:rPr>
      </w:pPr>
    </w:p>
    <w:p w:rsidR="00A517BA" w:rsidRPr="00813EA7" w:rsidRDefault="00A517BA" w:rsidP="00A517BA">
      <w:pPr>
        <w:jc w:val="both"/>
        <w:rPr>
          <w:rFonts w:asciiTheme="minorHAnsi" w:hAnsiTheme="minorHAnsi"/>
          <w:sz w:val="20"/>
          <w:szCs w:val="20"/>
          <w:lang w:val="es-CO"/>
        </w:rPr>
      </w:pPr>
      <w:r w:rsidRPr="00813EA7">
        <w:rPr>
          <w:rFonts w:asciiTheme="minorHAnsi" w:hAnsiTheme="minorHAnsi"/>
          <w:sz w:val="20"/>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813EA7" w:rsidRDefault="00A517BA" w:rsidP="00A517BA">
      <w:pPr>
        <w:jc w:val="both"/>
        <w:rPr>
          <w:rFonts w:asciiTheme="minorHAnsi" w:hAnsiTheme="minorHAnsi"/>
          <w:sz w:val="20"/>
          <w:szCs w:val="20"/>
          <w:lang w:val="es-CO"/>
        </w:rPr>
      </w:pPr>
    </w:p>
    <w:p w:rsidR="00A517BA" w:rsidRPr="00813EA7" w:rsidRDefault="00A517BA" w:rsidP="00A517BA">
      <w:pPr>
        <w:jc w:val="both"/>
        <w:rPr>
          <w:rFonts w:asciiTheme="minorHAnsi" w:hAnsiTheme="minorHAnsi"/>
          <w:sz w:val="20"/>
          <w:szCs w:val="20"/>
          <w:lang w:val="es-CO"/>
        </w:rPr>
      </w:pPr>
      <w:r w:rsidRPr="00813EA7">
        <w:rPr>
          <w:rFonts w:asciiTheme="minorHAnsi" w:hAnsiTheme="minorHAnsi"/>
          <w:sz w:val="20"/>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813EA7" w:rsidRDefault="00A517BA" w:rsidP="00A517BA">
      <w:pPr>
        <w:jc w:val="both"/>
        <w:rPr>
          <w:rFonts w:asciiTheme="minorHAnsi" w:hAnsiTheme="minorHAnsi"/>
          <w:sz w:val="20"/>
          <w:szCs w:val="20"/>
          <w:lang w:val="es-CO"/>
        </w:rPr>
      </w:pPr>
    </w:p>
    <w:p w:rsidR="00A517BA" w:rsidRPr="00813EA7" w:rsidRDefault="00A517BA" w:rsidP="00A517BA">
      <w:pPr>
        <w:jc w:val="both"/>
        <w:rPr>
          <w:rFonts w:asciiTheme="minorHAnsi" w:hAnsiTheme="minorHAnsi"/>
          <w:sz w:val="20"/>
          <w:szCs w:val="20"/>
          <w:lang w:val="es-CO"/>
        </w:rPr>
      </w:pPr>
      <w:r w:rsidRPr="00813EA7">
        <w:rPr>
          <w:rFonts w:asciiTheme="minorHAnsi" w:hAnsiTheme="minorHAnsi"/>
          <w:sz w:val="20"/>
          <w:szCs w:val="20"/>
          <w:lang w:val="es-CO"/>
        </w:rPr>
        <w:t>(</w:t>
      </w:r>
      <w:r w:rsidRPr="00813EA7">
        <w:rPr>
          <w:rFonts w:asciiTheme="minorHAnsi" w:hAnsiTheme="minorHAnsi"/>
          <w:b/>
          <w:sz w:val="20"/>
          <w:szCs w:val="20"/>
          <w:lang w:val="es-CO"/>
        </w:rPr>
        <w:t>FALTANTE DE CRONOGRAMA PARA EL MANEJO DEL PRESUPUESTO</w:t>
      </w:r>
      <w:r w:rsidRPr="00813EA7">
        <w:rPr>
          <w:rFonts w:asciiTheme="minorHAnsi" w:hAnsiTheme="minorHAnsi"/>
          <w:sz w:val="20"/>
          <w:szCs w:val="20"/>
          <w:lang w:val="es-CO"/>
        </w:rPr>
        <w:t xml:space="preserve">) </w:t>
      </w:r>
    </w:p>
    <w:p w:rsidR="00A517BA" w:rsidRPr="00813EA7" w:rsidRDefault="00A517BA" w:rsidP="00A517BA">
      <w:pPr>
        <w:rPr>
          <w:rFonts w:asciiTheme="minorHAnsi" w:hAnsiTheme="minorHAnsi"/>
          <w:lang w:val="es-CO"/>
        </w:rPr>
      </w:pPr>
    </w:p>
    <w:p w:rsidR="00A517BA" w:rsidRPr="00813EA7" w:rsidRDefault="00255891" w:rsidP="00A517BA">
      <w:pPr>
        <w:pStyle w:val="Ttulo3"/>
        <w:rPr>
          <w:rFonts w:asciiTheme="minorHAnsi" w:hAnsiTheme="minorHAnsi"/>
          <w:color w:val="000000"/>
          <w:sz w:val="24"/>
          <w:szCs w:val="24"/>
          <w:lang w:val="es-CO"/>
        </w:rPr>
      </w:pPr>
      <w:bookmarkStart w:id="54" w:name="_Toc222758330"/>
      <w:r w:rsidRPr="00813EA7">
        <w:rPr>
          <w:rFonts w:asciiTheme="minorHAnsi" w:hAnsiTheme="minorHAnsi"/>
          <w:color w:val="000000"/>
          <w:sz w:val="24"/>
          <w:szCs w:val="24"/>
          <w:lang w:val="es-CO"/>
        </w:rPr>
        <w:lastRenderedPageBreak/>
        <w:t>Plan de Control de Calidad</w:t>
      </w:r>
      <w:bookmarkEnd w:id="54"/>
    </w:p>
    <w:p w:rsidR="00A517BA" w:rsidRPr="00813EA7" w:rsidRDefault="00A517BA" w:rsidP="00A517BA">
      <w:pPr>
        <w:rPr>
          <w:rFonts w:asciiTheme="minorHAnsi" w:hAnsiTheme="minorHAnsi"/>
          <w:lang w:val="es-CO"/>
        </w:rPr>
      </w:pPr>
    </w:p>
    <w:p w:rsidR="00A517BA" w:rsidRPr="00813EA7" w:rsidRDefault="00A517BA" w:rsidP="00A517BA">
      <w:pPr>
        <w:rPr>
          <w:rFonts w:asciiTheme="minorHAnsi" w:hAnsiTheme="minorHAnsi"/>
          <w:sz w:val="20"/>
          <w:szCs w:val="20"/>
          <w:lang w:val="es-CO"/>
        </w:rPr>
      </w:pPr>
      <w:r w:rsidRPr="00813EA7">
        <w:rPr>
          <w:rFonts w:asciiTheme="minorHAnsi" w:hAnsiTheme="minorHAnsi"/>
          <w:sz w:val="20"/>
          <w:szCs w:val="20"/>
          <w:lang w:val="es-CO"/>
        </w:rPr>
        <w:t xml:space="preserve">Para la elaboración de este plan de control se tendrán en cuenta las siguientes secciones: </w:t>
      </w:r>
    </w:p>
    <w:p w:rsidR="00A517BA" w:rsidRPr="00813EA7" w:rsidRDefault="00A517BA" w:rsidP="00A517BA">
      <w:pPr>
        <w:rPr>
          <w:rFonts w:asciiTheme="minorHAnsi" w:hAnsiTheme="minorHAnsi"/>
          <w:sz w:val="20"/>
          <w:szCs w:val="20"/>
          <w:lang w:val="es-CO"/>
        </w:rPr>
      </w:pPr>
    </w:p>
    <w:p w:rsidR="00A517BA" w:rsidRPr="00813EA7" w:rsidRDefault="00A517BA" w:rsidP="00532DDE">
      <w:pPr>
        <w:pStyle w:val="Prrafodelista"/>
        <w:numPr>
          <w:ilvl w:val="0"/>
          <w:numId w:val="12"/>
        </w:numPr>
        <w:rPr>
          <w:rFonts w:asciiTheme="minorHAnsi" w:hAnsiTheme="minorHAnsi"/>
          <w:sz w:val="20"/>
          <w:szCs w:val="20"/>
          <w:lang w:val="es-CO"/>
        </w:rPr>
      </w:pPr>
      <w:r w:rsidRPr="00813EA7">
        <w:rPr>
          <w:rFonts w:asciiTheme="minorHAnsi" w:hAnsiTheme="minorHAnsi"/>
          <w:sz w:val="20"/>
          <w:szCs w:val="20"/>
          <w:lang w:val="es-CO"/>
        </w:rPr>
        <w:t>Plan de control de calidad sobre documentos</w:t>
      </w:r>
    </w:p>
    <w:p w:rsidR="00A517BA" w:rsidRPr="00813EA7" w:rsidRDefault="00A517BA" w:rsidP="00532DDE">
      <w:pPr>
        <w:pStyle w:val="Prrafodelista"/>
        <w:numPr>
          <w:ilvl w:val="0"/>
          <w:numId w:val="12"/>
        </w:numPr>
        <w:rPr>
          <w:rFonts w:asciiTheme="minorHAnsi" w:hAnsiTheme="minorHAnsi"/>
          <w:sz w:val="20"/>
          <w:szCs w:val="20"/>
          <w:lang w:val="es-CO"/>
        </w:rPr>
      </w:pPr>
      <w:r w:rsidRPr="00813EA7">
        <w:rPr>
          <w:rFonts w:asciiTheme="minorHAnsi" w:hAnsiTheme="minorHAnsi"/>
          <w:sz w:val="20"/>
          <w:szCs w:val="20"/>
          <w:lang w:val="es-CO"/>
        </w:rPr>
        <w:t>Plan de control de calidad sobre reportes</w:t>
      </w:r>
    </w:p>
    <w:p w:rsidR="00A517BA" w:rsidRPr="00813EA7" w:rsidRDefault="00A517BA" w:rsidP="00532DDE">
      <w:pPr>
        <w:pStyle w:val="Prrafodelista"/>
        <w:numPr>
          <w:ilvl w:val="0"/>
          <w:numId w:val="12"/>
        </w:numPr>
        <w:rPr>
          <w:rFonts w:asciiTheme="minorHAnsi" w:hAnsiTheme="minorHAnsi"/>
          <w:sz w:val="20"/>
          <w:szCs w:val="20"/>
          <w:lang w:val="es-CO"/>
        </w:rPr>
      </w:pPr>
      <w:r w:rsidRPr="00813EA7">
        <w:rPr>
          <w:rFonts w:asciiTheme="minorHAnsi" w:hAnsiTheme="minorHAnsi"/>
          <w:sz w:val="20"/>
          <w:szCs w:val="20"/>
          <w:lang w:val="es-CO"/>
        </w:rPr>
        <w:t>Plan de control de calidad sobre codificación</w:t>
      </w:r>
    </w:p>
    <w:p w:rsidR="00A517BA" w:rsidRPr="00813EA7" w:rsidRDefault="00A517BA" w:rsidP="00532DDE">
      <w:pPr>
        <w:pStyle w:val="Prrafodelista"/>
        <w:numPr>
          <w:ilvl w:val="0"/>
          <w:numId w:val="12"/>
        </w:numPr>
        <w:rPr>
          <w:rFonts w:asciiTheme="minorHAnsi" w:hAnsiTheme="minorHAnsi"/>
          <w:sz w:val="20"/>
          <w:szCs w:val="20"/>
          <w:lang w:val="es-CO"/>
        </w:rPr>
      </w:pPr>
      <w:r w:rsidRPr="00813EA7">
        <w:rPr>
          <w:rFonts w:asciiTheme="minorHAnsi" w:hAnsiTheme="minorHAnsi"/>
          <w:sz w:val="20"/>
          <w:szCs w:val="20"/>
          <w:lang w:val="es-CO"/>
        </w:rPr>
        <w:t>Plan de control de calidad sobre procesos.</w:t>
      </w:r>
    </w:p>
    <w:p w:rsidR="00A517BA" w:rsidRPr="00813EA7" w:rsidRDefault="00A517BA" w:rsidP="00A517BA">
      <w:pPr>
        <w:rPr>
          <w:rFonts w:asciiTheme="minorHAnsi" w:hAnsiTheme="minorHAnsi"/>
          <w:lang w:val="es-CO"/>
        </w:rPr>
      </w:pPr>
    </w:p>
    <w:p w:rsidR="00A517BA" w:rsidRPr="00813EA7" w:rsidRDefault="00A517BA" w:rsidP="00A517BA">
      <w:pPr>
        <w:rPr>
          <w:rFonts w:asciiTheme="minorHAnsi" w:hAnsiTheme="minorHAnsi"/>
          <w:lang w:val="es-CO"/>
        </w:rPr>
      </w:pPr>
    </w:p>
    <w:p w:rsidR="00A517BA" w:rsidRPr="00813EA7" w:rsidRDefault="00A517BA" w:rsidP="00A517BA">
      <w:pPr>
        <w:pStyle w:val="Ttulo4"/>
        <w:rPr>
          <w:rFonts w:asciiTheme="minorHAnsi" w:hAnsiTheme="minorHAnsi"/>
          <w:sz w:val="22"/>
          <w:szCs w:val="22"/>
          <w:lang w:val="es-CO"/>
        </w:rPr>
      </w:pPr>
      <w:r w:rsidRPr="00813EA7">
        <w:rPr>
          <w:rFonts w:asciiTheme="minorHAnsi" w:hAnsiTheme="minorHAnsi"/>
          <w:sz w:val="22"/>
          <w:szCs w:val="22"/>
          <w:lang w:val="es-CO"/>
        </w:rPr>
        <w:t>Plan de Control de Calidad Sobre Documentos</w:t>
      </w:r>
    </w:p>
    <w:p w:rsidR="00A517BA" w:rsidRPr="00813EA7" w:rsidRDefault="00A517BA" w:rsidP="00A517BA">
      <w:pPr>
        <w:rPr>
          <w:rFonts w:asciiTheme="minorHAnsi" w:hAnsiTheme="minorHAnsi"/>
          <w:sz w:val="20"/>
          <w:szCs w:val="20"/>
          <w:lang w:val="es-CO"/>
        </w:rPr>
      </w:pPr>
    </w:p>
    <w:p w:rsidR="00A517BA" w:rsidRPr="00813EA7" w:rsidRDefault="00A517BA" w:rsidP="00A517BA">
      <w:pPr>
        <w:jc w:val="both"/>
        <w:rPr>
          <w:rFonts w:asciiTheme="minorHAnsi" w:hAnsiTheme="minorHAnsi"/>
          <w:sz w:val="20"/>
          <w:szCs w:val="20"/>
          <w:lang w:val="es-CO"/>
        </w:rPr>
      </w:pPr>
      <w:r w:rsidRPr="00813EA7">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Pr="00813EA7"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813EA7" w:rsidTr="00AC3A24">
        <w:trPr>
          <w:trHeight w:val="397"/>
        </w:trPr>
        <w:tc>
          <w:tcPr>
            <w:tcW w:w="2552" w:type="dxa"/>
            <w:shd w:val="clear" w:color="auto" w:fill="D9D9D9" w:themeFill="background1" w:themeFillShade="D9"/>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Valor</w:t>
            </w:r>
          </w:p>
        </w:tc>
      </w:tr>
      <w:tr w:rsidR="00A517BA" w:rsidRPr="00813EA7" w:rsidTr="00AC3A24">
        <w:trPr>
          <w:trHeight w:val="397"/>
        </w:trPr>
        <w:tc>
          <w:tcPr>
            <w:tcW w:w="2552" w:type="dxa"/>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Tipo de Letra</w:t>
            </w:r>
          </w:p>
        </w:tc>
        <w:tc>
          <w:tcPr>
            <w:tcW w:w="5953" w:type="dxa"/>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Se maneja dentro de cada documento “Calibri” como fuente principal.</w:t>
            </w:r>
          </w:p>
        </w:tc>
      </w:tr>
      <w:tr w:rsidR="00A517BA" w:rsidRPr="00813EA7" w:rsidTr="00AC3A24">
        <w:trPr>
          <w:trHeight w:val="397"/>
        </w:trPr>
        <w:tc>
          <w:tcPr>
            <w:tcW w:w="2552" w:type="dxa"/>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Uso de Títulos</w:t>
            </w:r>
          </w:p>
        </w:tc>
        <w:tc>
          <w:tcPr>
            <w:tcW w:w="5953" w:type="dxa"/>
            <w:vAlign w:val="center"/>
          </w:tcPr>
          <w:p w:rsidR="00A517BA" w:rsidRPr="00813EA7" w:rsidRDefault="00A517BA" w:rsidP="00534FFB">
            <w:pPr>
              <w:jc w:val="both"/>
              <w:rPr>
                <w:rFonts w:asciiTheme="minorHAnsi" w:hAnsiTheme="minorHAnsi"/>
                <w:sz w:val="20"/>
                <w:szCs w:val="20"/>
                <w:lang w:val="es-CO"/>
              </w:rPr>
            </w:pPr>
            <w:r w:rsidRPr="00813EA7">
              <w:rPr>
                <w:rFonts w:asciiTheme="minorHAnsi" w:hAnsiTheme="minorHAnsi"/>
                <w:sz w:val="20"/>
                <w:szCs w:val="20"/>
                <w:lang w:val="es-CO"/>
              </w:rPr>
              <w:t xml:space="preserve">Los títulos dentro de los documentos tienen un tamaño por defecto de </w:t>
            </w:r>
            <w:r w:rsidR="00534FFB" w:rsidRPr="00813EA7">
              <w:rPr>
                <w:rFonts w:asciiTheme="minorHAnsi" w:hAnsiTheme="minorHAnsi"/>
                <w:b/>
                <w:sz w:val="20"/>
                <w:szCs w:val="20"/>
                <w:lang w:val="es-CO"/>
              </w:rPr>
              <w:t>14</w:t>
            </w:r>
            <w:r w:rsidRPr="00813EA7">
              <w:rPr>
                <w:rFonts w:asciiTheme="minorHAnsi" w:hAnsiTheme="minorHAnsi"/>
                <w:b/>
                <w:sz w:val="20"/>
                <w:szCs w:val="20"/>
                <w:lang w:val="es-CO"/>
              </w:rPr>
              <w:t xml:space="preserve"> </w:t>
            </w:r>
            <w:r w:rsidRPr="00813EA7">
              <w:rPr>
                <w:rFonts w:asciiTheme="minorHAnsi" w:hAnsiTheme="minorHAnsi"/>
                <w:sz w:val="20"/>
                <w:szCs w:val="20"/>
                <w:lang w:val="es-CO"/>
              </w:rPr>
              <w:t>y cada uno de los subtítulos o subdivisiones del mismo tendrá un pixel menos que su padre.</w:t>
            </w:r>
          </w:p>
        </w:tc>
      </w:tr>
      <w:tr w:rsidR="00A517BA" w:rsidRPr="00813EA7" w:rsidTr="00AC3A24">
        <w:trPr>
          <w:trHeight w:val="397"/>
        </w:trPr>
        <w:tc>
          <w:tcPr>
            <w:tcW w:w="2552" w:type="dxa"/>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Uso de Viñetas</w:t>
            </w:r>
          </w:p>
        </w:tc>
        <w:tc>
          <w:tcPr>
            <w:tcW w:w="5953" w:type="dxa"/>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Cada vez que sea necesario el uso de viñetas se usarán aumentando la sangría a la derecha con respecto al texto del cual se deriva.</w:t>
            </w:r>
          </w:p>
        </w:tc>
      </w:tr>
      <w:tr w:rsidR="00A517BA" w:rsidRPr="00813EA7" w:rsidTr="00AC3A24">
        <w:trPr>
          <w:trHeight w:val="397"/>
        </w:trPr>
        <w:tc>
          <w:tcPr>
            <w:tcW w:w="2552" w:type="dxa"/>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Uso de Imágenes</w:t>
            </w:r>
          </w:p>
        </w:tc>
        <w:tc>
          <w:tcPr>
            <w:tcW w:w="5953" w:type="dxa"/>
            <w:vAlign w:val="center"/>
          </w:tcPr>
          <w:p w:rsidR="00A517BA" w:rsidRPr="00813EA7" w:rsidRDefault="00A517BA" w:rsidP="00AC3A24">
            <w:pPr>
              <w:rPr>
                <w:rFonts w:asciiTheme="minorHAnsi" w:hAnsiTheme="minorHAnsi"/>
                <w:sz w:val="20"/>
                <w:szCs w:val="20"/>
                <w:lang w:val="es-CO"/>
              </w:rPr>
            </w:pPr>
          </w:p>
        </w:tc>
      </w:tr>
      <w:tr w:rsidR="00A517BA" w:rsidRPr="00813EA7" w:rsidTr="00AC3A24">
        <w:trPr>
          <w:trHeight w:val="397"/>
        </w:trPr>
        <w:tc>
          <w:tcPr>
            <w:tcW w:w="2552" w:type="dxa"/>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Uso de Tablas</w:t>
            </w:r>
          </w:p>
        </w:tc>
        <w:tc>
          <w:tcPr>
            <w:tcW w:w="5953" w:type="dxa"/>
            <w:vAlign w:val="center"/>
          </w:tcPr>
          <w:p w:rsidR="00A517BA" w:rsidRPr="00813EA7" w:rsidRDefault="00A517BA" w:rsidP="00AC3A24">
            <w:pPr>
              <w:rPr>
                <w:rFonts w:asciiTheme="minorHAnsi" w:hAnsiTheme="minorHAnsi"/>
                <w:sz w:val="20"/>
                <w:szCs w:val="20"/>
                <w:lang w:val="es-CO"/>
              </w:rPr>
            </w:pPr>
          </w:p>
        </w:tc>
      </w:tr>
    </w:tbl>
    <w:p w:rsidR="00A517BA" w:rsidRPr="00813EA7" w:rsidRDefault="00A517BA" w:rsidP="00A517BA">
      <w:pPr>
        <w:rPr>
          <w:rFonts w:asciiTheme="minorHAnsi" w:hAnsiTheme="minorHAnsi"/>
          <w:sz w:val="20"/>
          <w:szCs w:val="20"/>
          <w:lang w:val="es-CO"/>
        </w:rPr>
      </w:pPr>
    </w:p>
    <w:p w:rsidR="00A517BA" w:rsidRPr="00813EA7" w:rsidRDefault="00A517BA" w:rsidP="00A517BA">
      <w:pPr>
        <w:pStyle w:val="Ttulo4"/>
        <w:rPr>
          <w:rFonts w:asciiTheme="minorHAnsi" w:hAnsiTheme="minorHAnsi"/>
          <w:sz w:val="22"/>
          <w:szCs w:val="22"/>
          <w:lang w:val="es-CO"/>
        </w:rPr>
      </w:pPr>
      <w:r w:rsidRPr="00813EA7">
        <w:rPr>
          <w:rFonts w:asciiTheme="minorHAnsi" w:hAnsiTheme="minorHAnsi"/>
          <w:sz w:val="22"/>
          <w:szCs w:val="22"/>
          <w:lang w:val="es-CO"/>
        </w:rPr>
        <w:t>Plan de Control de Calidad Sobre Reportes</w:t>
      </w:r>
    </w:p>
    <w:p w:rsidR="00A517BA" w:rsidRPr="00813EA7" w:rsidRDefault="00A517BA" w:rsidP="00A517BA">
      <w:pPr>
        <w:rPr>
          <w:rFonts w:asciiTheme="minorHAnsi" w:hAnsiTheme="minorHAnsi"/>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813EA7" w:rsidTr="00AC3A24">
        <w:trPr>
          <w:trHeight w:val="397"/>
        </w:trPr>
        <w:tc>
          <w:tcPr>
            <w:tcW w:w="2552" w:type="dxa"/>
            <w:shd w:val="clear" w:color="auto" w:fill="D9D9D9" w:themeFill="background1" w:themeFillShade="D9"/>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Pr="00813EA7" w:rsidRDefault="00A517BA" w:rsidP="00AC3A24">
            <w:pPr>
              <w:rPr>
                <w:rFonts w:asciiTheme="minorHAnsi" w:hAnsiTheme="minorHAnsi"/>
                <w:sz w:val="20"/>
                <w:szCs w:val="20"/>
                <w:lang w:val="es-CO"/>
              </w:rPr>
            </w:pPr>
            <w:r w:rsidRPr="00813EA7">
              <w:rPr>
                <w:rFonts w:asciiTheme="minorHAnsi" w:hAnsiTheme="minorHAnsi"/>
                <w:sz w:val="20"/>
                <w:szCs w:val="20"/>
                <w:lang w:val="es-CO"/>
              </w:rPr>
              <w:t>Valor</w:t>
            </w:r>
          </w:p>
        </w:tc>
      </w:tr>
      <w:tr w:rsidR="00A517BA" w:rsidRPr="00813EA7" w:rsidTr="00AC3A24">
        <w:trPr>
          <w:trHeight w:val="397"/>
        </w:trPr>
        <w:tc>
          <w:tcPr>
            <w:tcW w:w="2552" w:type="dxa"/>
            <w:vAlign w:val="center"/>
          </w:tcPr>
          <w:p w:rsidR="00A517BA" w:rsidRPr="00813EA7" w:rsidRDefault="00A517BA" w:rsidP="00AC3A24">
            <w:pPr>
              <w:rPr>
                <w:rFonts w:asciiTheme="minorHAnsi" w:hAnsiTheme="minorHAnsi"/>
                <w:sz w:val="20"/>
                <w:szCs w:val="20"/>
                <w:lang w:val="es-CO"/>
              </w:rPr>
            </w:pPr>
          </w:p>
        </w:tc>
        <w:tc>
          <w:tcPr>
            <w:tcW w:w="5953" w:type="dxa"/>
            <w:vAlign w:val="center"/>
          </w:tcPr>
          <w:p w:rsidR="00A517BA" w:rsidRPr="00813EA7" w:rsidRDefault="00A517BA" w:rsidP="00AC3A24">
            <w:pPr>
              <w:rPr>
                <w:rFonts w:asciiTheme="minorHAnsi" w:hAnsiTheme="minorHAnsi"/>
                <w:sz w:val="20"/>
                <w:szCs w:val="20"/>
                <w:lang w:val="es-CO"/>
              </w:rPr>
            </w:pPr>
          </w:p>
        </w:tc>
      </w:tr>
    </w:tbl>
    <w:p w:rsidR="00A517BA" w:rsidRPr="00813EA7" w:rsidRDefault="00A517BA" w:rsidP="00A517BA">
      <w:pPr>
        <w:rPr>
          <w:rFonts w:asciiTheme="minorHAnsi" w:hAnsiTheme="minorHAnsi"/>
          <w:lang w:val="es-CO"/>
        </w:rPr>
      </w:pPr>
    </w:p>
    <w:p w:rsidR="00A517BA" w:rsidRPr="00813EA7" w:rsidRDefault="00A517BA" w:rsidP="00A517BA">
      <w:pPr>
        <w:pStyle w:val="Ttulo4"/>
        <w:rPr>
          <w:rFonts w:asciiTheme="minorHAnsi" w:hAnsiTheme="minorHAnsi"/>
          <w:sz w:val="22"/>
          <w:szCs w:val="22"/>
          <w:lang w:val="es-CO"/>
        </w:rPr>
      </w:pPr>
      <w:r w:rsidRPr="00813EA7">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813EA7" w:rsidTr="00AC3A24">
        <w:trPr>
          <w:trHeight w:val="397"/>
        </w:trPr>
        <w:tc>
          <w:tcPr>
            <w:tcW w:w="2552" w:type="dxa"/>
            <w:shd w:val="clear" w:color="auto" w:fill="D9D9D9" w:themeFill="background1" w:themeFillShade="D9"/>
            <w:vAlign w:val="center"/>
          </w:tcPr>
          <w:p w:rsidR="008E472F" w:rsidRPr="00813EA7" w:rsidRDefault="008E472F" w:rsidP="00AC3A24">
            <w:pPr>
              <w:rPr>
                <w:rFonts w:asciiTheme="minorHAnsi" w:hAnsiTheme="minorHAnsi"/>
                <w:sz w:val="20"/>
                <w:szCs w:val="20"/>
                <w:lang w:val="es-CO"/>
              </w:rPr>
            </w:pPr>
            <w:r w:rsidRPr="00813EA7">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Pr="00813EA7" w:rsidRDefault="008E472F" w:rsidP="00AC3A24">
            <w:pPr>
              <w:rPr>
                <w:rFonts w:asciiTheme="minorHAnsi" w:hAnsiTheme="minorHAnsi"/>
                <w:sz w:val="20"/>
                <w:szCs w:val="20"/>
                <w:lang w:val="es-CO"/>
              </w:rPr>
            </w:pPr>
            <w:r w:rsidRPr="00813EA7">
              <w:rPr>
                <w:rFonts w:asciiTheme="minorHAnsi" w:hAnsiTheme="minorHAnsi"/>
                <w:sz w:val="20"/>
                <w:szCs w:val="20"/>
                <w:lang w:val="es-CO"/>
              </w:rPr>
              <w:t>Valor</w:t>
            </w:r>
          </w:p>
        </w:tc>
      </w:tr>
      <w:tr w:rsidR="008E472F" w:rsidRPr="00813EA7" w:rsidTr="00AC3A24">
        <w:trPr>
          <w:trHeight w:val="397"/>
        </w:trPr>
        <w:tc>
          <w:tcPr>
            <w:tcW w:w="2552" w:type="dxa"/>
            <w:vAlign w:val="center"/>
          </w:tcPr>
          <w:p w:rsidR="008E472F" w:rsidRPr="00813EA7" w:rsidRDefault="008E472F" w:rsidP="00AC3A24">
            <w:pPr>
              <w:rPr>
                <w:rFonts w:asciiTheme="minorHAnsi" w:hAnsiTheme="minorHAnsi"/>
                <w:sz w:val="20"/>
                <w:szCs w:val="20"/>
                <w:lang w:val="es-CO"/>
              </w:rPr>
            </w:pPr>
          </w:p>
        </w:tc>
        <w:tc>
          <w:tcPr>
            <w:tcW w:w="5953" w:type="dxa"/>
            <w:vAlign w:val="center"/>
          </w:tcPr>
          <w:p w:rsidR="008E472F" w:rsidRPr="00813EA7" w:rsidRDefault="008E472F" w:rsidP="00AC3A24">
            <w:pPr>
              <w:rPr>
                <w:rFonts w:asciiTheme="minorHAnsi" w:hAnsiTheme="minorHAnsi"/>
                <w:sz w:val="20"/>
                <w:szCs w:val="20"/>
                <w:lang w:val="es-CO"/>
              </w:rPr>
            </w:pPr>
          </w:p>
        </w:tc>
      </w:tr>
    </w:tbl>
    <w:p w:rsidR="00A517BA" w:rsidRPr="00813EA7" w:rsidRDefault="00A517BA" w:rsidP="00A517BA">
      <w:pPr>
        <w:rPr>
          <w:rFonts w:asciiTheme="minorHAnsi" w:hAnsiTheme="minorHAnsi"/>
          <w:lang w:val="es-CO"/>
        </w:rPr>
      </w:pPr>
    </w:p>
    <w:p w:rsidR="00A517BA" w:rsidRPr="00813EA7" w:rsidRDefault="00A517BA" w:rsidP="00A517BA">
      <w:pPr>
        <w:pStyle w:val="Ttulo4"/>
        <w:rPr>
          <w:rFonts w:asciiTheme="minorHAnsi" w:hAnsiTheme="minorHAnsi"/>
          <w:sz w:val="22"/>
          <w:szCs w:val="22"/>
          <w:lang w:val="es-CO"/>
        </w:rPr>
      </w:pPr>
      <w:r w:rsidRPr="00813EA7">
        <w:rPr>
          <w:rFonts w:asciiTheme="minorHAnsi" w:hAnsiTheme="minorHAnsi"/>
          <w:sz w:val="22"/>
          <w:szCs w:val="22"/>
          <w:lang w:val="es-CO"/>
        </w:rPr>
        <w:t>Plan de Control de Calidad Sobre Procesos</w:t>
      </w:r>
    </w:p>
    <w:p w:rsidR="00A517BA" w:rsidRPr="00813EA7" w:rsidRDefault="00A517BA" w:rsidP="00A517BA">
      <w:pPr>
        <w:rPr>
          <w:rFonts w:asciiTheme="minorHAnsi" w:hAnsiTheme="minorHAnsi"/>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813EA7" w:rsidTr="00AC3A24">
        <w:trPr>
          <w:trHeight w:val="397"/>
        </w:trPr>
        <w:tc>
          <w:tcPr>
            <w:tcW w:w="2552" w:type="dxa"/>
            <w:shd w:val="clear" w:color="auto" w:fill="D9D9D9" w:themeFill="background1" w:themeFillShade="D9"/>
            <w:vAlign w:val="center"/>
          </w:tcPr>
          <w:p w:rsidR="008E472F" w:rsidRPr="00813EA7" w:rsidRDefault="008E472F" w:rsidP="00AC3A24">
            <w:pPr>
              <w:rPr>
                <w:rFonts w:asciiTheme="minorHAnsi" w:hAnsiTheme="minorHAnsi"/>
                <w:sz w:val="20"/>
                <w:szCs w:val="20"/>
                <w:lang w:val="es-CO"/>
              </w:rPr>
            </w:pPr>
            <w:r w:rsidRPr="00813EA7">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Pr="00813EA7" w:rsidRDefault="008E472F" w:rsidP="00AC3A24">
            <w:pPr>
              <w:rPr>
                <w:rFonts w:asciiTheme="minorHAnsi" w:hAnsiTheme="minorHAnsi"/>
                <w:sz w:val="20"/>
                <w:szCs w:val="20"/>
                <w:lang w:val="es-CO"/>
              </w:rPr>
            </w:pPr>
            <w:r w:rsidRPr="00813EA7">
              <w:rPr>
                <w:rFonts w:asciiTheme="minorHAnsi" w:hAnsiTheme="minorHAnsi"/>
                <w:sz w:val="20"/>
                <w:szCs w:val="20"/>
                <w:lang w:val="es-CO"/>
              </w:rPr>
              <w:t>Valor</w:t>
            </w:r>
          </w:p>
        </w:tc>
      </w:tr>
      <w:tr w:rsidR="008E472F" w:rsidRPr="00813EA7" w:rsidTr="00AC3A24">
        <w:trPr>
          <w:trHeight w:val="397"/>
        </w:trPr>
        <w:tc>
          <w:tcPr>
            <w:tcW w:w="2552" w:type="dxa"/>
            <w:vAlign w:val="center"/>
          </w:tcPr>
          <w:p w:rsidR="008E472F" w:rsidRPr="00813EA7" w:rsidRDefault="008E472F" w:rsidP="00AC3A24">
            <w:pPr>
              <w:rPr>
                <w:rFonts w:asciiTheme="minorHAnsi" w:hAnsiTheme="minorHAnsi"/>
                <w:sz w:val="20"/>
                <w:szCs w:val="20"/>
                <w:lang w:val="es-CO"/>
              </w:rPr>
            </w:pPr>
          </w:p>
        </w:tc>
        <w:tc>
          <w:tcPr>
            <w:tcW w:w="5953" w:type="dxa"/>
            <w:vAlign w:val="center"/>
          </w:tcPr>
          <w:p w:rsidR="008E472F" w:rsidRPr="00813EA7" w:rsidRDefault="008E472F" w:rsidP="00AC3A24">
            <w:pPr>
              <w:rPr>
                <w:rFonts w:asciiTheme="minorHAnsi" w:hAnsiTheme="minorHAnsi"/>
                <w:sz w:val="20"/>
                <w:szCs w:val="20"/>
                <w:lang w:val="es-CO"/>
              </w:rPr>
            </w:pPr>
          </w:p>
        </w:tc>
      </w:tr>
    </w:tbl>
    <w:p w:rsidR="00A517BA" w:rsidRPr="00813EA7" w:rsidRDefault="00A517BA" w:rsidP="00A517BA">
      <w:pPr>
        <w:rPr>
          <w:rFonts w:asciiTheme="minorHAnsi" w:hAnsiTheme="minorHAnsi"/>
          <w:lang w:val="es-CO"/>
        </w:rPr>
      </w:pPr>
    </w:p>
    <w:p w:rsidR="00A517BA" w:rsidRPr="00813EA7" w:rsidRDefault="00A517BA" w:rsidP="00A517BA">
      <w:pPr>
        <w:rPr>
          <w:rFonts w:asciiTheme="minorHAnsi" w:hAnsiTheme="minorHAnsi"/>
          <w:lang w:val="es-CO"/>
        </w:rPr>
      </w:pPr>
    </w:p>
    <w:p w:rsidR="00A517BA" w:rsidRPr="00813EA7" w:rsidRDefault="00A517BA" w:rsidP="00A517BA">
      <w:pPr>
        <w:rPr>
          <w:rFonts w:asciiTheme="minorHAnsi" w:hAnsiTheme="minorHAnsi"/>
          <w:lang w:val="es-CO"/>
        </w:rPr>
      </w:pPr>
    </w:p>
    <w:p w:rsidR="00A517BA" w:rsidRPr="00813EA7" w:rsidRDefault="00A517BA" w:rsidP="00A517BA">
      <w:pPr>
        <w:rPr>
          <w:rFonts w:asciiTheme="minorHAnsi" w:hAnsiTheme="minorHAnsi"/>
          <w:lang w:val="es-CO"/>
        </w:rPr>
      </w:pPr>
    </w:p>
    <w:p w:rsidR="00255891" w:rsidRPr="00813EA7" w:rsidRDefault="00255891" w:rsidP="00275157">
      <w:pPr>
        <w:pStyle w:val="Ttulo3"/>
        <w:rPr>
          <w:rFonts w:asciiTheme="minorHAnsi" w:hAnsiTheme="minorHAnsi"/>
          <w:color w:val="000000"/>
          <w:sz w:val="24"/>
          <w:szCs w:val="24"/>
          <w:lang w:val="es-CO"/>
        </w:rPr>
      </w:pPr>
      <w:bookmarkStart w:id="55" w:name="_Toc222758331"/>
      <w:r w:rsidRPr="00813EA7">
        <w:rPr>
          <w:rFonts w:asciiTheme="minorHAnsi" w:hAnsiTheme="minorHAnsi"/>
          <w:color w:val="000000"/>
          <w:sz w:val="24"/>
          <w:szCs w:val="24"/>
          <w:lang w:val="es-CO"/>
        </w:rPr>
        <w:lastRenderedPageBreak/>
        <w:t>Plan de Reportes</w:t>
      </w:r>
      <w:bookmarkEnd w:id="55"/>
    </w:p>
    <w:p w:rsidR="00A465B8" w:rsidRPr="00813EA7" w:rsidRDefault="00A465B8" w:rsidP="00A465B8">
      <w:pPr>
        <w:rPr>
          <w:rFonts w:asciiTheme="minorHAnsi" w:hAnsiTheme="minorHAnsi"/>
          <w:lang w:val="es-CO"/>
        </w:rPr>
      </w:pPr>
    </w:p>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IMind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813EA7" w:rsidRDefault="00A465B8" w:rsidP="00A465B8">
      <w:pPr>
        <w:jc w:val="both"/>
        <w:rPr>
          <w:rFonts w:asciiTheme="minorHAnsi" w:hAnsiTheme="minorHAnsi"/>
          <w:color w:val="000000" w:themeColor="text1"/>
          <w:sz w:val="22"/>
          <w:szCs w:val="22"/>
        </w:rPr>
      </w:pPr>
    </w:p>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El reporte tendrá los siguientes datos:</w:t>
      </w:r>
    </w:p>
    <w:p w:rsidR="00A465B8" w:rsidRPr="00813EA7" w:rsidRDefault="00A465B8" w:rsidP="00A465B8">
      <w:pPr>
        <w:jc w:val="both"/>
        <w:rPr>
          <w:rFonts w:asciiTheme="minorHAnsi" w:hAnsiTheme="minorHAnsi"/>
          <w:color w:val="000000" w:themeColor="text1"/>
          <w:sz w:val="22"/>
          <w:szCs w:val="22"/>
        </w:rPr>
      </w:pPr>
    </w:p>
    <w:p w:rsidR="00A465B8" w:rsidRPr="00813EA7" w:rsidRDefault="00A465B8" w:rsidP="00532DDE">
      <w:pPr>
        <w:numPr>
          <w:ilvl w:val="0"/>
          <w:numId w:val="9"/>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Fecha de creación.</w:t>
      </w:r>
    </w:p>
    <w:p w:rsidR="00A465B8" w:rsidRPr="00813EA7" w:rsidRDefault="00A465B8" w:rsidP="00A465B8">
      <w:pPr>
        <w:ind w:left="720"/>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Este campo mostrará el día, mes, año junto con la hora en el que se creó el reporte.</w:t>
      </w:r>
    </w:p>
    <w:p w:rsidR="00A465B8" w:rsidRPr="00813EA7" w:rsidRDefault="00A465B8" w:rsidP="00A465B8">
      <w:pPr>
        <w:ind w:left="720"/>
        <w:jc w:val="both"/>
        <w:rPr>
          <w:rFonts w:asciiTheme="minorHAnsi" w:hAnsiTheme="minorHAnsi"/>
          <w:color w:val="000000" w:themeColor="text1"/>
          <w:sz w:val="22"/>
          <w:szCs w:val="22"/>
        </w:rPr>
      </w:pPr>
    </w:p>
    <w:p w:rsidR="00A465B8" w:rsidRPr="00813EA7" w:rsidRDefault="00A465B8" w:rsidP="00532DDE">
      <w:pPr>
        <w:numPr>
          <w:ilvl w:val="0"/>
          <w:numId w:val="9"/>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Requerimientos</w:t>
      </w:r>
    </w:p>
    <w:p w:rsidR="00A465B8" w:rsidRPr="00813EA7" w:rsidRDefault="00A465B8" w:rsidP="00A465B8">
      <w:pPr>
        <w:ind w:left="720"/>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Este campo mostrará cuatro características que todo requerimiento debe tener: avance, cambios, problemas y tiempo aproximado de finalización.  </w:t>
      </w:r>
    </w:p>
    <w:p w:rsidR="00A465B8" w:rsidRPr="00813EA7" w:rsidRDefault="00A465B8" w:rsidP="00A465B8">
      <w:pPr>
        <w:ind w:left="720"/>
        <w:jc w:val="both"/>
        <w:rPr>
          <w:rFonts w:asciiTheme="minorHAnsi" w:hAnsiTheme="minorHAnsi"/>
          <w:color w:val="000000" w:themeColor="text1"/>
          <w:sz w:val="22"/>
          <w:szCs w:val="22"/>
        </w:rPr>
      </w:pPr>
    </w:p>
    <w:p w:rsidR="00A465B8" w:rsidRPr="00813EA7" w:rsidRDefault="00A465B8" w:rsidP="00A465B8">
      <w:pPr>
        <w:ind w:left="720"/>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Dentro del </w:t>
      </w:r>
      <w:r w:rsidRPr="00813EA7">
        <w:rPr>
          <w:rFonts w:asciiTheme="minorHAnsi" w:hAnsiTheme="minorHAnsi"/>
          <w:i/>
          <w:color w:val="000000" w:themeColor="text1"/>
          <w:sz w:val="22"/>
          <w:szCs w:val="22"/>
        </w:rPr>
        <w:t xml:space="preserve">avance </w:t>
      </w:r>
      <w:r w:rsidRPr="00813EA7">
        <w:rPr>
          <w:rFonts w:asciiTheme="minorHAnsi" w:hAnsiTheme="minorHAns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813EA7">
        <w:rPr>
          <w:rFonts w:asciiTheme="minorHAnsi" w:hAnsiTheme="minorHAnsi"/>
          <w:i/>
          <w:color w:val="000000" w:themeColor="text1"/>
          <w:sz w:val="22"/>
          <w:szCs w:val="22"/>
        </w:rPr>
        <w:t>cambios</w:t>
      </w:r>
      <w:r w:rsidRPr="00813EA7">
        <w:rPr>
          <w:rFonts w:asciiTheme="minorHAnsi" w:hAnsiTheme="minorHAnsi"/>
          <w:color w:val="000000" w:themeColor="text1"/>
          <w:sz w:val="22"/>
          <w:szCs w:val="22"/>
        </w:rPr>
        <w:t xml:space="preserve"> mostrarán qué aspectos y cuándo se modificó el requerimiento. Por último se dará campo a los </w:t>
      </w:r>
      <w:r w:rsidRPr="00813EA7">
        <w:rPr>
          <w:rFonts w:asciiTheme="minorHAnsi" w:hAnsiTheme="minorHAnsi"/>
          <w:i/>
          <w:color w:val="000000" w:themeColor="text1"/>
          <w:sz w:val="22"/>
          <w:szCs w:val="22"/>
        </w:rPr>
        <w:t>problemas</w:t>
      </w:r>
      <w:r w:rsidRPr="00813EA7">
        <w:rPr>
          <w:rFonts w:asciiTheme="minorHAnsi" w:hAnsiTheme="minorHAnsi"/>
          <w:color w:val="000000" w:themeColor="text1"/>
          <w:sz w:val="22"/>
          <w:szCs w:val="22"/>
        </w:rPr>
        <w:t xml:space="preserve"> que mostrarán numeradamente cuáles han sido las dificultades que el requerimiento acarrea dentro del proyecto. </w:t>
      </w:r>
    </w:p>
    <w:p w:rsidR="00A465B8" w:rsidRPr="00813EA7" w:rsidRDefault="00A465B8" w:rsidP="00A465B8">
      <w:pPr>
        <w:jc w:val="both"/>
        <w:rPr>
          <w:rFonts w:asciiTheme="minorHAnsi" w:hAnsiTheme="minorHAnsi"/>
          <w:color w:val="000000" w:themeColor="text1"/>
          <w:sz w:val="22"/>
          <w:szCs w:val="22"/>
        </w:rPr>
      </w:pPr>
    </w:p>
    <w:p w:rsidR="00A465B8" w:rsidRPr="00813EA7" w:rsidRDefault="00A465B8" w:rsidP="00532DDE">
      <w:pPr>
        <w:numPr>
          <w:ilvl w:val="0"/>
          <w:numId w:val="9"/>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Calidad</w:t>
      </w:r>
    </w:p>
    <w:p w:rsidR="00A465B8" w:rsidRPr="00813EA7" w:rsidRDefault="00A465B8" w:rsidP="00A465B8">
      <w:pPr>
        <w:ind w:left="720"/>
        <w:jc w:val="both"/>
        <w:rPr>
          <w:rFonts w:asciiTheme="minorHAnsi" w:hAnsiTheme="minorHAnsi"/>
          <w:color w:val="000000" w:themeColor="text1"/>
          <w:sz w:val="22"/>
          <w:szCs w:val="22"/>
        </w:rPr>
      </w:pPr>
    </w:p>
    <w:p w:rsidR="00A465B8" w:rsidRPr="00813EA7" w:rsidRDefault="00A465B8" w:rsidP="00A465B8">
      <w:pPr>
        <w:ind w:left="720"/>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{Véase en métricas de calidad para requerimientos}</w:t>
      </w:r>
    </w:p>
    <w:p w:rsidR="00A465B8" w:rsidRPr="00813EA7" w:rsidRDefault="00A465B8" w:rsidP="00A465B8">
      <w:pPr>
        <w:ind w:left="720"/>
        <w:jc w:val="both"/>
        <w:rPr>
          <w:rFonts w:asciiTheme="minorHAnsi" w:hAnsiTheme="minorHAnsi"/>
          <w:color w:val="000000" w:themeColor="text1"/>
          <w:sz w:val="22"/>
          <w:szCs w:val="22"/>
        </w:rPr>
      </w:pPr>
    </w:p>
    <w:p w:rsidR="00A465B8" w:rsidRPr="00813EA7" w:rsidRDefault="00A465B8" w:rsidP="00532DDE">
      <w:pPr>
        <w:numPr>
          <w:ilvl w:val="0"/>
          <w:numId w:val="9"/>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Cronograma</w:t>
      </w:r>
    </w:p>
    <w:p w:rsidR="00A465B8" w:rsidRPr="00813EA7" w:rsidRDefault="00A465B8" w:rsidP="00A465B8">
      <w:pPr>
        <w:ind w:left="708"/>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IMind mostrará el avance que se tiene del proyecto comparado con lo programado. Para esto se incurrirá en comparaciones </w:t>
      </w:r>
      <w:r w:rsidRPr="00813EA7">
        <w:rPr>
          <w:rFonts w:asciiTheme="minorHAnsi" w:hAnsiTheme="minorHAnsi"/>
          <w:i/>
          <w:color w:val="000000" w:themeColor="text1"/>
          <w:sz w:val="22"/>
          <w:szCs w:val="22"/>
        </w:rPr>
        <w:t>tarea a tarea</w:t>
      </w:r>
      <w:r w:rsidRPr="00813EA7">
        <w:rPr>
          <w:rFonts w:asciiTheme="minorHAnsi" w:hAnsiTheme="minorHAnsi"/>
          <w:color w:val="000000" w:themeColor="text1"/>
          <w:sz w:val="22"/>
          <w:szCs w:val="22"/>
        </w:rPr>
        <w:t xml:space="preserve"> que se verán resumidas en un porcentaje de avance o atraso.</w:t>
      </w:r>
    </w:p>
    <w:p w:rsidR="00A465B8" w:rsidRPr="00813EA7" w:rsidRDefault="00A465B8" w:rsidP="00A465B8">
      <w:pPr>
        <w:ind w:left="720"/>
        <w:jc w:val="both"/>
        <w:rPr>
          <w:rFonts w:asciiTheme="minorHAnsi" w:hAnsiTheme="minorHAnsi"/>
          <w:color w:val="000000" w:themeColor="text1"/>
          <w:sz w:val="22"/>
          <w:szCs w:val="22"/>
        </w:rPr>
      </w:pPr>
    </w:p>
    <w:p w:rsidR="00A465B8" w:rsidRPr="00813EA7" w:rsidRDefault="00A465B8" w:rsidP="00532DDE">
      <w:pPr>
        <w:numPr>
          <w:ilvl w:val="0"/>
          <w:numId w:val="9"/>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Codificación</w:t>
      </w:r>
    </w:p>
    <w:p w:rsidR="00A465B8" w:rsidRPr="00813EA7" w:rsidRDefault="00A465B8" w:rsidP="00A465B8">
      <w:pPr>
        <w:ind w:left="720"/>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IMind mostrará en cada uno de los reportes errores hallados dentro del proyecto, ya sean de requerimientos o de desarrollo.</w:t>
      </w:r>
    </w:p>
    <w:p w:rsidR="00A465B8" w:rsidRPr="00813EA7" w:rsidRDefault="00A465B8" w:rsidP="00A465B8">
      <w:pPr>
        <w:ind w:left="720"/>
        <w:jc w:val="both"/>
        <w:rPr>
          <w:rFonts w:asciiTheme="minorHAnsi" w:hAnsiTheme="minorHAnsi"/>
          <w:color w:val="000000" w:themeColor="text1"/>
          <w:sz w:val="22"/>
          <w:szCs w:val="22"/>
        </w:rPr>
      </w:pPr>
    </w:p>
    <w:p w:rsidR="00A465B8" w:rsidRPr="00813EA7" w:rsidRDefault="00A465B8" w:rsidP="00A465B8">
      <w:pPr>
        <w:ind w:left="720"/>
        <w:jc w:val="both"/>
        <w:rPr>
          <w:rFonts w:asciiTheme="minorHAnsi" w:hAnsiTheme="minorHAnsi"/>
          <w:color w:val="1F497D"/>
          <w:sz w:val="22"/>
          <w:szCs w:val="22"/>
        </w:rPr>
      </w:pPr>
    </w:p>
    <w:p w:rsidR="00A465B8" w:rsidRPr="00813EA7" w:rsidRDefault="00A465B8" w:rsidP="00A465B8">
      <w:pPr>
        <w:jc w:val="both"/>
        <w:rPr>
          <w:rFonts w:asciiTheme="minorHAnsi" w:hAnsiTheme="minorHAnsi"/>
          <w:color w:val="1F497D"/>
          <w:sz w:val="22"/>
          <w:szCs w:val="22"/>
        </w:rPr>
      </w:pPr>
    </w:p>
    <w:p w:rsidR="00A465B8" w:rsidRPr="00813EA7" w:rsidRDefault="00A465B8" w:rsidP="00A465B8">
      <w:pPr>
        <w:jc w:val="both"/>
        <w:rPr>
          <w:rFonts w:asciiTheme="minorHAnsi" w:hAnsiTheme="minorHAnsi"/>
          <w:color w:val="1F497D"/>
          <w:sz w:val="22"/>
          <w:szCs w:val="22"/>
        </w:rPr>
      </w:pPr>
    </w:p>
    <w:p w:rsidR="00A465B8" w:rsidRPr="00813EA7" w:rsidRDefault="00A465B8" w:rsidP="00A465B8">
      <w:pPr>
        <w:jc w:val="both"/>
        <w:rPr>
          <w:rFonts w:asciiTheme="minorHAnsi" w:hAnsiTheme="minorHAnsi"/>
          <w:color w:val="1F497D"/>
          <w:sz w:val="22"/>
          <w:szCs w:val="22"/>
        </w:rPr>
        <w:sectPr w:rsidR="00A465B8" w:rsidRPr="00813EA7" w:rsidSect="00E66A63">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813EA7" w:rsidTr="00A465B8">
        <w:tc>
          <w:tcPr>
            <w:tcW w:w="14142" w:type="dxa"/>
            <w:gridSpan w:val="5"/>
            <w:tcBorders>
              <w:top w:val="nil"/>
              <w:left w:val="nil"/>
              <w:bottom w:val="nil"/>
              <w:right w:val="nil"/>
            </w:tcBorders>
          </w:tcPr>
          <w:p w:rsidR="00A465B8" w:rsidRPr="00813EA7" w:rsidRDefault="00A465B8" w:rsidP="00A465B8">
            <w:pPr>
              <w:jc w:val="both"/>
              <w:rPr>
                <w:rFonts w:asciiTheme="minorHAnsi" w:hAnsiTheme="minorHAnsi"/>
                <w:color w:val="000000" w:themeColor="text1"/>
                <w:sz w:val="32"/>
                <w:szCs w:val="22"/>
              </w:rPr>
            </w:pPr>
            <w:r w:rsidRPr="00813EA7">
              <w:rPr>
                <w:rFonts w:asciiTheme="minorHAnsi" w:hAnsiTheme="minorHAnsi"/>
                <w:color w:val="000000" w:themeColor="text1"/>
                <w:sz w:val="32"/>
                <w:szCs w:val="22"/>
              </w:rPr>
              <w:lastRenderedPageBreak/>
              <w:t>REPORTE GENERAL</w:t>
            </w:r>
          </w:p>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Cliente: Miguel Torres</w:t>
            </w:r>
          </w:p>
          <w:p w:rsidR="00A465B8" w:rsidRPr="00813EA7" w:rsidRDefault="00A465B8" w:rsidP="00A465B8">
            <w:pPr>
              <w:jc w:val="both"/>
              <w:rPr>
                <w:rFonts w:asciiTheme="minorHAnsi" w:hAnsiTheme="minorHAnsi"/>
                <w:color w:val="000000" w:themeColor="text1"/>
                <w:szCs w:val="22"/>
              </w:rPr>
            </w:pPr>
            <w:r w:rsidRPr="00813EA7">
              <w:rPr>
                <w:rFonts w:asciiTheme="minorHAnsi" w:hAnsiTheme="minorHAnsi"/>
                <w:color w:val="000000" w:themeColor="text1"/>
                <w:sz w:val="22"/>
                <w:szCs w:val="22"/>
              </w:rPr>
              <w:t>Proyecto: SuperTriump</w:t>
            </w:r>
          </w:p>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Fecha: 00-00-00</w:t>
            </w:r>
          </w:p>
          <w:p w:rsidR="00A465B8" w:rsidRPr="00813EA7" w:rsidRDefault="00A465B8" w:rsidP="00A465B8">
            <w:pPr>
              <w:jc w:val="both"/>
              <w:rPr>
                <w:rFonts w:asciiTheme="minorHAnsi" w:hAnsiTheme="minorHAnsi"/>
                <w:color w:val="000000" w:themeColor="text1"/>
                <w:sz w:val="22"/>
                <w:szCs w:val="22"/>
              </w:rPr>
            </w:pPr>
          </w:p>
        </w:tc>
      </w:tr>
      <w:tr w:rsidR="00A465B8" w:rsidRPr="00813EA7"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REQUERIMIENTOS</w:t>
            </w:r>
          </w:p>
        </w:tc>
      </w:tr>
      <w:tr w:rsidR="00A465B8" w:rsidRPr="00813EA7"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TAF</w:t>
            </w:r>
          </w:p>
        </w:tc>
      </w:tr>
      <w:tr w:rsidR="00A465B8" w:rsidRPr="00813EA7" w:rsidTr="00A465B8">
        <w:tc>
          <w:tcPr>
            <w:tcW w:w="2199" w:type="dxa"/>
            <w:tcBorders>
              <w:top w:val="single" w:sz="4" w:space="0" w:color="D9D9D9" w:themeColor="background1" w:themeShade="D9"/>
            </w:tcBorders>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Requerimiento 1</w:t>
            </w:r>
          </w:p>
        </w:tc>
        <w:tc>
          <w:tcPr>
            <w:tcW w:w="3296" w:type="dxa"/>
            <w:tcBorders>
              <w:top w:val="single" w:sz="4" w:space="0" w:color="D9D9D9" w:themeColor="background1" w:themeShade="D9"/>
            </w:tcBorders>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avance 1</w:t>
            </w:r>
          </w:p>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avance 1</w:t>
            </w:r>
          </w:p>
        </w:tc>
        <w:tc>
          <w:tcPr>
            <w:tcW w:w="3544" w:type="dxa"/>
            <w:tcBorders>
              <w:top w:val="single" w:sz="4" w:space="0" w:color="D9D9D9" w:themeColor="background1" w:themeShade="D9"/>
            </w:tcBorders>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cambio 1</w:t>
            </w:r>
          </w:p>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cambio 1</w:t>
            </w:r>
          </w:p>
        </w:tc>
        <w:tc>
          <w:tcPr>
            <w:tcW w:w="3969" w:type="dxa"/>
            <w:tcBorders>
              <w:top w:val="single" w:sz="4" w:space="0" w:color="D9D9D9" w:themeColor="background1" w:themeShade="D9"/>
            </w:tcBorders>
          </w:tcPr>
          <w:p w:rsidR="00A465B8" w:rsidRPr="00813EA7" w:rsidRDefault="00A465B8" w:rsidP="00A465B8">
            <w:pPr>
              <w:jc w:val="both"/>
              <w:rPr>
                <w:rFonts w:asciiTheme="minorHAnsi" w:hAnsiTheme="minorHAnsi"/>
                <w:color w:val="000000" w:themeColor="text1"/>
                <w:sz w:val="22"/>
                <w:szCs w:val="22"/>
              </w:rPr>
            </w:pPr>
          </w:p>
        </w:tc>
        <w:tc>
          <w:tcPr>
            <w:tcW w:w="1134" w:type="dxa"/>
            <w:tcBorders>
              <w:top w:val="single" w:sz="4" w:space="0" w:color="D9D9D9" w:themeColor="background1" w:themeShade="D9"/>
            </w:tcBorders>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00 Horas</w:t>
            </w:r>
          </w:p>
        </w:tc>
      </w:tr>
      <w:tr w:rsidR="00A465B8" w:rsidRPr="00813EA7" w:rsidTr="00A465B8">
        <w:tc>
          <w:tcPr>
            <w:tcW w:w="2199" w:type="dxa"/>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Requerimiento 2</w:t>
            </w:r>
          </w:p>
        </w:tc>
        <w:tc>
          <w:tcPr>
            <w:tcW w:w="3296" w:type="dxa"/>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avance 1</w:t>
            </w:r>
          </w:p>
        </w:tc>
        <w:tc>
          <w:tcPr>
            <w:tcW w:w="3544" w:type="dxa"/>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cambio 1</w:t>
            </w:r>
          </w:p>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cambio 1</w:t>
            </w:r>
          </w:p>
        </w:tc>
        <w:tc>
          <w:tcPr>
            <w:tcW w:w="3969" w:type="dxa"/>
          </w:tcPr>
          <w:p w:rsidR="00A465B8" w:rsidRPr="00813EA7" w:rsidRDefault="00A465B8" w:rsidP="00A465B8">
            <w:pPr>
              <w:ind w:left="720"/>
              <w:jc w:val="both"/>
              <w:rPr>
                <w:rFonts w:asciiTheme="minorHAnsi" w:hAnsiTheme="minorHAnsi"/>
                <w:color w:val="000000" w:themeColor="text1"/>
                <w:sz w:val="22"/>
                <w:szCs w:val="22"/>
              </w:rPr>
            </w:pPr>
          </w:p>
        </w:tc>
        <w:tc>
          <w:tcPr>
            <w:tcW w:w="1134" w:type="dxa"/>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00 Horas</w:t>
            </w:r>
          </w:p>
        </w:tc>
      </w:tr>
      <w:tr w:rsidR="00A465B8" w:rsidRPr="00813EA7" w:rsidTr="00A465B8">
        <w:tc>
          <w:tcPr>
            <w:tcW w:w="2199" w:type="dxa"/>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Requerimiento 3</w:t>
            </w:r>
          </w:p>
        </w:tc>
        <w:tc>
          <w:tcPr>
            <w:tcW w:w="3296" w:type="dxa"/>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avance 1</w:t>
            </w:r>
          </w:p>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avance 1</w:t>
            </w:r>
          </w:p>
        </w:tc>
        <w:tc>
          <w:tcPr>
            <w:tcW w:w="3544" w:type="dxa"/>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cambio 1</w:t>
            </w:r>
          </w:p>
          <w:p w:rsidR="00A465B8" w:rsidRPr="00813EA7" w:rsidRDefault="00A465B8" w:rsidP="00A465B8">
            <w:pPr>
              <w:jc w:val="both"/>
              <w:rPr>
                <w:rFonts w:asciiTheme="minorHAnsi" w:hAnsiTheme="minorHAnsi"/>
                <w:color w:val="000000" w:themeColor="text1"/>
                <w:sz w:val="22"/>
                <w:szCs w:val="22"/>
              </w:rPr>
            </w:pPr>
          </w:p>
        </w:tc>
        <w:tc>
          <w:tcPr>
            <w:tcW w:w="3969" w:type="dxa"/>
          </w:tcPr>
          <w:p w:rsidR="00A465B8" w:rsidRPr="00813EA7" w:rsidRDefault="00A465B8" w:rsidP="00A465B8">
            <w:pPr>
              <w:ind w:left="720"/>
              <w:jc w:val="both"/>
              <w:rPr>
                <w:rFonts w:asciiTheme="minorHAnsi" w:hAnsiTheme="minorHAnsi"/>
                <w:color w:val="000000" w:themeColor="text1"/>
                <w:sz w:val="22"/>
                <w:szCs w:val="22"/>
              </w:rPr>
            </w:pPr>
          </w:p>
        </w:tc>
        <w:tc>
          <w:tcPr>
            <w:tcW w:w="1134" w:type="dxa"/>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00 Horas</w:t>
            </w:r>
          </w:p>
        </w:tc>
      </w:tr>
      <w:tr w:rsidR="00A465B8" w:rsidRPr="00813EA7" w:rsidTr="00A465B8">
        <w:tc>
          <w:tcPr>
            <w:tcW w:w="2199" w:type="dxa"/>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Requerimiento 4</w:t>
            </w:r>
          </w:p>
        </w:tc>
        <w:tc>
          <w:tcPr>
            <w:tcW w:w="3296" w:type="dxa"/>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avance 1</w:t>
            </w:r>
          </w:p>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avance 1</w:t>
            </w:r>
          </w:p>
        </w:tc>
        <w:tc>
          <w:tcPr>
            <w:tcW w:w="3544" w:type="dxa"/>
          </w:tcPr>
          <w:p w:rsidR="00A465B8" w:rsidRPr="00813EA7" w:rsidRDefault="00A465B8" w:rsidP="00532DDE">
            <w:pPr>
              <w:numPr>
                <w:ilvl w:val="0"/>
                <w:numId w:val="10"/>
              </w:num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 cambio 1</w:t>
            </w:r>
          </w:p>
          <w:p w:rsidR="00A465B8" w:rsidRPr="00813EA7" w:rsidRDefault="00A465B8" w:rsidP="00A465B8">
            <w:pPr>
              <w:jc w:val="both"/>
              <w:rPr>
                <w:rFonts w:asciiTheme="minorHAnsi" w:hAnsiTheme="minorHAnsi"/>
                <w:color w:val="000000" w:themeColor="text1"/>
                <w:sz w:val="22"/>
                <w:szCs w:val="22"/>
              </w:rPr>
            </w:pPr>
          </w:p>
        </w:tc>
        <w:tc>
          <w:tcPr>
            <w:tcW w:w="3969" w:type="dxa"/>
          </w:tcPr>
          <w:p w:rsidR="00A465B8" w:rsidRPr="00813EA7" w:rsidRDefault="00A465B8" w:rsidP="00A465B8">
            <w:pPr>
              <w:ind w:left="720"/>
              <w:jc w:val="both"/>
              <w:rPr>
                <w:rFonts w:asciiTheme="minorHAnsi" w:hAnsiTheme="minorHAnsi"/>
                <w:color w:val="000000" w:themeColor="text1"/>
                <w:sz w:val="22"/>
                <w:szCs w:val="22"/>
              </w:rPr>
            </w:pPr>
          </w:p>
        </w:tc>
        <w:tc>
          <w:tcPr>
            <w:tcW w:w="1134" w:type="dxa"/>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00 Horas</w:t>
            </w:r>
          </w:p>
        </w:tc>
      </w:tr>
      <w:tr w:rsidR="00A465B8" w:rsidRPr="00813EA7" w:rsidTr="00A465B8">
        <w:trPr>
          <w:trHeight w:val="397"/>
        </w:trPr>
        <w:tc>
          <w:tcPr>
            <w:tcW w:w="14142" w:type="dxa"/>
            <w:gridSpan w:val="5"/>
            <w:shd w:val="clear" w:color="auto" w:fill="D9D9D9" w:themeFill="background1" w:themeFillShade="D9"/>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CALIDAD.</w:t>
            </w:r>
          </w:p>
        </w:tc>
      </w:tr>
      <w:tr w:rsidR="00A465B8" w:rsidRPr="00813EA7" w:rsidTr="00A465B8">
        <w:tc>
          <w:tcPr>
            <w:tcW w:w="14142" w:type="dxa"/>
            <w:gridSpan w:val="5"/>
          </w:tcPr>
          <w:p w:rsidR="00A465B8" w:rsidRPr="00813EA7" w:rsidRDefault="00A465B8" w:rsidP="00A465B8">
            <w:pPr>
              <w:jc w:val="both"/>
              <w:rPr>
                <w:rFonts w:asciiTheme="minorHAnsi" w:hAnsiTheme="minorHAnsi"/>
                <w:color w:val="000000" w:themeColor="text1"/>
                <w:sz w:val="22"/>
                <w:szCs w:val="22"/>
              </w:rPr>
            </w:pPr>
          </w:p>
        </w:tc>
      </w:tr>
      <w:tr w:rsidR="00A465B8" w:rsidRPr="00813EA7"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CRONOGRAMA.</w:t>
            </w:r>
          </w:p>
        </w:tc>
      </w:tr>
      <w:tr w:rsidR="00A465B8" w:rsidRPr="00813EA7"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Porcentaje de Avance</w:t>
            </w:r>
          </w:p>
        </w:tc>
      </w:tr>
      <w:tr w:rsidR="00A465B8" w:rsidRPr="00813EA7" w:rsidTr="00A465B8">
        <w:trPr>
          <w:trHeight w:val="284"/>
        </w:trPr>
        <w:tc>
          <w:tcPr>
            <w:tcW w:w="2199" w:type="dxa"/>
            <w:tcBorders>
              <w:top w:val="single" w:sz="4" w:space="0" w:color="D9D9D9" w:themeColor="background1" w:themeShade="D9"/>
            </w:tcBorders>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Tarea 1</w:t>
            </w:r>
          </w:p>
        </w:tc>
        <w:tc>
          <w:tcPr>
            <w:tcW w:w="3296" w:type="dxa"/>
            <w:tcBorders>
              <w:top w:val="single" w:sz="4" w:space="0" w:color="D9D9D9" w:themeColor="background1" w:themeShade="D9"/>
            </w:tcBorders>
            <w:vAlign w:val="center"/>
          </w:tcPr>
          <w:p w:rsidR="00A465B8" w:rsidRPr="00813EA7" w:rsidRDefault="00A465B8" w:rsidP="00A465B8">
            <w:pPr>
              <w:jc w:val="both"/>
              <w:rPr>
                <w:rFonts w:asciiTheme="minorHAnsi" w:hAnsiTheme="minorHAnsi"/>
                <w:color w:val="000000" w:themeColor="text1"/>
                <w:sz w:val="22"/>
                <w:szCs w:val="22"/>
              </w:rPr>
            </w:pPr>
          </w:p>
        </w:tc>
        <w:tc>
          <w:tcPr>
            <w:tcW w:w="3544" w:type="dxa"/>
            <w:tcBorders>
              <w:top w:val="single" w:sz="4" w:space="0" w:color="D9D9D9" w:themeColor="background1" w:themeShade="D9"/>
            </w:tcBorders>
            <w:vAlign w:val="center"/>
          </w:tcPr>
          <w:p w:rsidR="00A465B8" w:rsidRPr="00813EA7" w:rsidRDefault="00A465B8" w:rsidP="00A465B8">
            <w:pPr>
              <w:jc w:val="both"/>
              <w:rPr>
                <w:rFonts w:asciiTheme="minorHAnsi" w:hAnsiTheme="minorHAnsi"/>
                <w:color w:val="000000" w:themeColor="text1"/>
                <w:sz w:val="22"/>
                <w:szCs w:val="22"/>
              </w:rPr>
            </w:pPr>
          </w:p>
        </w:tc>
        <w:tc>
          <w:tcPr>
            <w:tcW w:w="5103" w:type="dxa"/>
            <w:gridSpan w:val="2"/>
            <w:tcBorders>
              <w:top w:val="single" w:sz="4" w:space="0" w:color="D9D9D9" w:themeColor="background1" w:themeShade="D9"/>
            </w:tcBorders>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10%</w:t>
            </w:r>
          </w:p>
        </w:tc>
      </w:tr>
      <w:tr w:rsidR="00A465B8" w:rsidRPr="00813EA7" w:rsidTr="00A465B8">
        <w:trPr>
          <w:trHeight w:val="284"/>
        </w:trPr>
        <w:tc>
          <w:tcPr>
            <w:tcW w:w="2199" w:type="dxa"/>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Tarea 2</w:t>
            </w:r>
          </w:p>
        </w:tc>
        <w:tc>
          <w:tcPr>
            <w:tcW w:w="3296" w:type="dxa"/>
            <w:vAlign w:val="center"/>
          </w:tcPr>
          <w:p w:rsidR="00A465B8" w:rsidRPr="00813EA7" w:rsidRDefault="00A465B8" w:rsidP="00A465B8">
            <w:pPr>
              <w:jc w:val="both"/>
              <w:rPr>
                <w:rFonts w:asciiTheme="minorHAnsi" w:hAnsiTheme="minorHAnsi"/>
                <w:color w:val="000000" w:themeColor="text1"/>
                <w:sz w:val="22"/>
                <w:szCs w:val="22"/>
              </w:rPr>
            </w:pPr>
          </w:p>
        </w:tc>
        <w:tc>
          <w:tcPr>
            <w:tcW w:w="3544" w:type="dxa"/>
            <w:vAlign w:val="center"/>
          </w:tcPr>
          <w:p w:rsidR="00A465B8" w:rsidRPr="00813EA7" w:rsidRDefault="00A465B8" w:rsidP="00A465B8">
            <w:pPr>
              <w:jc w:val="both"/>
              <w:rPr>
                <w:rFonts w:asciiTheme="minorHAnsi" w:hAnsiTheme="minorHAnsi"/>
                <w:color w:val="000000" w:themeColor="text1"/>
                <w:sz w:val="22"/>
                <w:szCs w:val="22"/>
              </w:rPr>
            </w:pPr>
          </w:p>
        </w:tc>
        <w:tc>
          <w:tcPr>
            <w:tcW w:w="5103" w:type="dxa"/>
            <w:gridSpan w:val="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90%</w:t>
            </w:r>
          </w:p>
        </w:tc>
      </w:tr>
      <w:tr w:rsidR="00A465B8" w:rsidRPr="00813EA7"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CODIFICACIÓN.</w:t>
            </w:r>
          </w:p>
        </w:tc>
      </w:tr>
      <w:tr w:rsidR="00A465B8" w:rsidRPr="00813EA7"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Descripción</w:t>
            </w:r>
          </w:p>
        </w:tc>
      </w:tr>
      <w:tr w:rsidR="00A465B8" w:rsidRPr="00813EA7"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Descripción error </w:t>
            </w:r>
          </w:p>
        </w:tc>
      </w:tr>
      <w:tr w:rsidR="00A465B8" w:rsidRPr="00813EA7"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813EA7" w:rsidRDefault="00A465B8" w:rsidP="00A465B8">
            <w:pPr>
              <w:jc w:val="both"/>
              <w:rPr>
                <w:rFonts w:asciiTheme="minorHAnsi" w:hAnsiTheme="minorHAnsi"/>
                <w:color w:val="000000" w:themeColor="text1"/>
                <w:sz w:val="22"/>
                <w:szCs w:val="22"/>
              </w:rPr>
            </w:pPr>
            <w:r w:rsidRPr="00813EA7">
              <w:rPr>
                <w:rFonts w:asciiTheme="minorHAnsi" w:hAnsiTheme="minorHAnsi"/>
                <w:color w:val="000000" w:themeColor="text1"/>
                <w:sz w:val="22"/>
                <w:szCs w:val="22"/>
              </w:rPr>
              <w:t xml:space="preserve">Descripción error </w:t>
            </w:r>
          </w:p>
        </w:tc>
      </w:tr>
    </w:tbl>
    <w:p w:rsidR="00A465B8" w:rsidRPr="00813EA7" w:rsidRDefault="00A465B8" w:rsidP="00A465B8">
      <w:pPr>
        <w:rPr>
          <w:rFonts w:asciiTheme="minorHAnsi" w:hAnsiTheme="minorHAnsi"/>
          <w:lang w:val="es-CO"/>
        </w:rPr>
        <w:sectPr w:rsidR="00A465B8" w:rsidRPr="00813EA7" w:rsidSect="00E66A63">
          <w:pgSz w:w="16838" w:h="11906" w:orient="landscape"/>
          <w:pgMar w:top="1701" w:right="1418" w:bottom="1701" w:left="1418" w:header="709" w:footer="709" w:gutter="0"/>
          <w:cols w:space="708"/>
          <w:docGrid w:linePitch="360"/>
        </w:sectPr>
      </w:pPr>
    </w:p>
    <w:p w:rsidR="00A465B8" w:rsidRPr="00813EA7" w:rsidRDefault="00A465B8" w:rsidP="00A465B8">
      <w:pPr>
        <w:rPr>
          <w:rFonts w:asciiTheme="minorHAnsi" w:hAnsiTheme="minorHAnsi"/>
          <w:lang w:val="es-CO"/>
        </w:rPr>
      </w:pPr>
    </w:p>
    <w:p w:rsidR="00171338" w:rsidRPr="00813EA7" w:rsidRDefault="00255891" w:rsidP="00171338">
      <w:pPr>
        <w:pStyle w:val="Ttulo3"/>
        <w:rPr>
          <w:rFonts w:asciiTheme="minorHAnsi" w:hAnsiTheme="minorHAnsi"/>
          <w:color w:val="000000"/>
          <w:sz w:val="24"/>
          <w:szCs w:val="24"/>
          <w:lang w:val="es-CO"/>
        </w:rPr>
      </w:pPr>
      <w:bookmarkStart w:id="56" w:name="_Toc222758332"/>
      <w:r w:rsidRPr="00813EA7">
        <w:rPr>
          <w:rFonts w:asciiTheme="minorHAnsi" w:hAnsiTheme="minorHAnsi"/>
          <w:color w:val="000000"/>
          <w:sz w:val="24"/>
          <w:szCs w:val="24"/>
          <w:lang w:val="es-CO"/>
        </w:rPr>
        <w:t>Plan de Recolección de Métricas</w:t>
      </w:r>
      <w:bookmarkEnd w:id="56"/>
    </w:p>
    <w:p w:rsidR="0041692C" w:rsidRPr="00813EA7" w:rsidRDefault="0041692C" w:rsidP="0041692C">
      <w:pPr>
        <w:rPr>
          <w:rFonts w:asciiTheme="minorHAnsi" w:hAnsiTheme="minorHAnsi"/>
          <w:lang w:val="es-CO"/>
        </w:rPr>
      </w:pPr>
    </w:p>
    <w:p w:rsidR="00B53645" w:rsidRPr="00813EA7" w:rsidRDefault="00B53645" w:rsidP="0041692C">
      <w:pPr>
        <w:rPr>
          <w:rFonts w:asciiTheme="minorHAnsi" w:hAnsiTheme="minorHAnsi"/>
          <w:lang w:val="es-CO"/>
        </w:rPr>
      </w:pPr>
      <w:r w:rsidRPr="00813EA7">
        <w:rPr>
          <w:rFonts w:asciiTheme="minorHAnsi" w:hAnsiTheme="minorHAnsi"/>
          <w:lang w:val="es-CO"/>
        </w:rPr>
        <w:t>{revisión de métricas propuestas}</w:t>
      </w:r>
    </w:p>
    <w:p w:rsidR="00255891" w:rsidRPr="00813EA7" w:rsidRDefault="00255891" w:rsidP="00166725">
      <w:pPr>
        <w:pStyle w:val="Ttulo2"/>
        <w:rPr>
          <w:rFonts w:asciiTheme="minorHAnsi" w:hAnsiTheme="minorHAnsi"/>
          <w:i w:val="0"/>
          <w:noProof/>
          <w:color w:val="000000"/>
          <w:sz w:val="26"/>
          <w:szCs w:val="26"/>
          <w:lang w:val="es-CO"/>
        </w:rPr>
      </w:pPr>
      <w:bookmarkStart w:id="57" w:name="_Toc222758333"/>
      <w:r w:rsidRPr="00813EA7">
        <w:rPr>
          <w:rFonts w:asciiTheme="minorHAnsi" w:hAnsiTheme="minorHAnsi"/>
          <w:i w:val="0"/>
          <w:noProof/>
          <w:color w:val="000000"/>
          <w:sz w:val="26"/>
          <w:szCs w:val="26"/>
          <w:lang w:val="es-CO"/>
        </w:rPr>
        <w:t>PLAN DE ADMINISTRACIÓN DE RIEGOS</w:t>
      </w:r>
      <w:bookmarkEnd w:id="57"/>
    </w:p>
    <w:p w:rsidR="00255891" w:rsidRPr="00813EA7" w:rsidRDefault="00255891" w:rsidP="007D4ABD">
      <w:pPr>
        <w:pStyle w:val="Ttulo2"/>
        <w:rPr>
          <w:rFonts w:asciiTheme="minorHAnsi" w:hAnsiTheme="minorHAnsi"/>
          <w:i w:val="0"/>
          <w:color w:val="000000"/>
          <w:sz w:val="26"/>
          <w:szCs w:val="26"/>
        </w:rPr>
      </w:pPr>
      <w:bookmarkStart w:id="58" w:name="_Toc222758334"/>
      <w:r w:rsidRPr="00813EA7">
        <w:rPr>
          <w:rFonts w:asciiTheme="minorHAnsi" w:hAnsiTheme="minorHAnsi"/>
          <w:i w:val="0"/>
          <w:color w:val="000000"/>
          <w:sz w:val="26"/>
          <w:szCs w:val="26"/>
        </w:rPr>
        <w:t>PLAN DE CIERRE</w:t>
      </w:r>
      <w:bookmarkEnd w:id="58"/>
    </w:p>
    <w:p w:rsidR="00255891" w:rsidRPr="00813EA7" w:rsidRDefault="00255891" w:rsidP="007C4F3C">
      <w:pPr>
        <w:autoSpaceDE w:val="0"/>
        <w:autoSpaceDN w:val="0"/>
        <w:adjustRightInd w:val="0"/>
        <w:jc w:val="both"/>
        <w:rPr>
          <w:rFonts w:asciiTheme="minorHAnsi" w:hAnsiTheme="minorHAnsi"/>
          <w:color w:val="000000"/>
          <w:sz w:val="22"/>
          <w:szCs w:val="22"/>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384A62" w:rsidRPr="00813EA7" w:rsidRDefault="00384A62"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171338" w:rsidRPr="00813EA7" w:rsidRDefault="00171338" w:rsidP="007C4F3C">
      <w:pPr>
        <w:autoSpaceDE w:val="0"/>
        <w:autoSpaceDN w:val="0"/>
        <w:adjustRightInd w:val="0"/>
        <w:jc w:val="both"/>
        <w:rPr>
          <w:rFonts w:asciiTheme="minorHAnsi" w:hAnsiTheme="minorHAnsi"/>
          <w:noProof/>
          <w:color w:val="000000"/>
          <w:sz w:val="22"/>
          <w:szCs w:val="22"/>
          <w:lang w:val="es-CO"/>
        </w:rPr>
      </w:pPr>
    </w:p>
    <w:p w:rsidR="00255891" w:rsidRPr="00813EA7" w:rsidRDefault="00255891" w:rsidP="00171338">
      <w:pPr>
        <w:pStyle w:val="Ttulo"/>
        <w:numPr>
          <w:ilvl w:val="0"/>
          <w:numId w:val="1"/>
        </w:numPr>
        <w:jc w:val="left"/>
        <w:rPr>
          <w:rFonts w:asciiTheme="minorHAnsi" w:hAnsiTheme="minorHAnsi"/>
          <w:noProof/>
          <w:color w:val="000000"/>
          <w:sz w:val="28"/>
          <w:szCs w:val="22"/>
          <w:lang w:val="es-CO"/>
        </w:rPr>
      </w:pPr>
      <w:bookmarkStart w:id="59" w:name="_Toc222758335"/>
      <w:r w:rsidRPr="00813EA7">
        <w:rPr>
          <w:rFonts w:asciiTheme="minorHAnsi" w:hAnsiTheme="minorHAnsi"/>
          <w:noProof/>
          <w:color w:val="000000"/>
          <w:sz w:val="28"/>
          <w:szCs w:val="22"/>
          <w:lang w:val="es-CO"/>
        </w:rPr>
        <w:lastRenderedPageBreak/>
        <w:t>PLAN DE PROCESOS TÉCNICOS</w:t>
      </w:r>
      <w:bookmarkEnd w:id="59"/>
      <w:r w:rsidR="008E7A40" w:rsidRPr="00813EA7">
        <w:rPr>
          <w:rFonts w:asciiTheme="minorHAnsi" w:hAnsiTheme="minorHAnsi"/>
          <w:color w:val="000000"/>
          <w:sz w:val="28"/>
          <w:szCs w:val="22"/>
        </w:rPr>
        <w:fldChar w:fldCharType="begin"/>
      </w:r>
      <w:r w:rsidRPr="00813EA7">
        <w:rPr>
          <w:rFonts w:asciiTheme="minorHAnsi" w:hAnsiTheme="minorHAnsi"/>
          <w:color w:val="000000"/>
          <w:sz w:val="28"/>
          <w:szCs w:val="22"/>
        </w:rPr>
        <w:instrText xml:space="preserve"> XE "</w:instrText>
      </w:r>
      <w:r w:rsidRPr="00813EA7">
        <w:rPr>
          <w:rFonts w:asciiTheme="minorHAnsi" w:hAnsiTheme="minorHAnsi"/>
          <w:noProof/>
          <w:color w:val="000000"/>
          <w:sz w:val="28"/>
          <w:szCs w:val="22"/>
          <w:lang w:val="es-CO"/>
        </w:rPr>
        <w:instrText>PLAN DE PROCESOS TÉCNICOS</w:instrText>
      </w:r>
      <w:r w:rsidRPr="00813EA7">
        <w:rPr>
          <w:rFonts w:asciiTheme="minorHAnsi" w:hAnsiTheme="minorHAnsi"/>
          <w:color w:val="000000"/>
          <w:sz w:val="28"/>
          <w:szCs w:val="22"/>
        </w:rPr>
        <w:instrText xml:space="preserve">" </w:instrText>
      </w:r>
      <w:r w:rsidR="008E7A40" w:rsidRPr="00813EA7">
        <w:rPr>
          <w:rFonts w:asciiTheme="minorHAnsi" w:hAnsiTheme="minorHAnsi"/>
          <w:color w:val="000000"/>
          <w:sz w:val="28"/>
          <w:szCs w:val="22"/>
        </w:rPr>
        <w:fldChar w:fldCharType="end"/>
      </w:r>
    </w:p>
    <w:p w:rsidR="00255891" w:rsidRPr="00813EA7" w:rsidRDefault="00255891" w:rsidP="00171338">
      <w:pPr>
        <w:pStyle w:val="Ttulo2"/>
        <w:rPr>
          <w:rFonts w:asciiTheme="minorHAnsi" w:hAnsiTheme="minorHAnsi"/>
          <w:i w:val="0"/>
          <w:color w:val="000000"/>
          <w:sz w:val="26"/>
          <w:szCs w:val="26"/>
        </w:rPr>
      </w:pPr>
      <w:bookmarkStart w:id="60" w:name="_Toc222758336"/>
      <w:r w:rsidRPr="00813EA7">
        <w:rPr>
          <w:rFonts w:asciiTheme="minorHAnsi" w:hAnsiTheme="minorHAnsi"/>
          <w:i w:val="0"/>
          <w:color w:val="000000"/>
          <w:sz w:val="26"/>
          <w:szCs w:val="26"/>
        </w:rPr>
        <w:t>MODELO DE CICLO DE VIDA DEL PROCESO</w:t>
      </w:r>
      <w:bookmarkEnd w:id="60"/>
    </w:p>
    <w:p w:rsidR="00255891" w:rsidRPr="00813EA7" w:rsidRDefault="00255891" w:rsidP="00171338">
      <w:pPr>
        <w:pStyle w:val="Ttulo2"/>
        <w:rPr>
          <w:rFonts w:asciiTheme="minorHAnsi" w:hAnsiTheme="minorHAnsi"/>
          <w:i w:val="0"/>
          <w:caps/>
          <w:color w:val="000000"/>
          <w:sz w:val="26"/>
          <w:szCs w:val="26"/>
        </w:rPr>
      </w:pPr>
      <w:bookmarkStart w:id="61" w:name="_Toc160917345"/>
      <w:bookmarkStart w:id="62" w:name="_Toc222758337"/>
      <w:r w:rsidRPr="00813EA7">
        <w:rPr>
          <w:rFonts w:asciiTheme="minorHAnsi" w:hAnsiTheme="minorHAnsi"/>
          <w:i w:val="0"/>
          <w:caps/>
          <w:color w:val="000000"/>
          <w:sz w:val="26"/>
          <w:szCs w:val="26"/>
        </w:rPr>
        <w:t>Métodos, Herramientas y Técnicas</w:t>
      </w:r>
      <w:bookmarkEnd w:id="61"/>
      <w:bookmarkEnd w:id="62"/>
    </w:p>
    <w:p w:rsidR="00255891" w:rsidRPr="00813EA7" w:rsidRDefault="00255891" w:rsidP="005E5106">
      <w:pPr>
        <w:pStyle w:val="Ttulo2"/>
        <w:rPr>
          <w:rFonts w:asciiTheme="minorHAnsi" w:hAnsiTheme="minorHAnsi"/>
          <w:i w:val="0"/>
          <w:caps/>
          <w:noProof/>
          <w:color w:val="000000"/>
          <w:sz w:val="26"/>
          <w:szCs w:val="26"/>
          <w:lang w:val="es-CO"/>
        </w:rPr>
      </w:pPr>
      <w:bookmarkStart w:id="63" w:name="_Toc222758339"/>
      <w:r w:rsidRPr="00813EA7">
        <w:rPr>
          <w:rFonts w:asciiTheme="minorHAnsi" w:hAnsiTheme="minorHAnsi"/>
          <w:i w:val="0"/>
          <w:caps/>
          <w:noProof/>
          <w:color w:val="000000"/>
          <w:sz w:val="26"/>
          <w:szCs w:val="26"/>
          <w:lang w:val="es-CO"/>
        </w:rPr>
        <w:t>Plan de Aceptación del Producto</w:t>
      </w:r>
      <w:bookmarkEnd w:id="63"/>
    </w:p>
    <w:p w:rsidR="00255891" w:rsidRPr="00813EA7" w:rsidRDefault="00255891" w:rsidP="00501FA0">
      <w:pPr>
        <w:spacing w:after="120"/>
        <w:jc w:val="both"/>
        <w:rPr>
          <w:rFonts w:asciiTheme="minorHAnsi" w:hAnsiTheme="minorHAnsi"/>
          <w:i/>
          <w:noProof/>
          <w:color w:val="000000"/>
          <w:sz w:val="22"/>
          <w:szCs w:val="22"/>
          <w:lang w:val="es-CO"/>
        </w:rPr>
      </w:pPr>
      <w:r w:rsidRPr="00813EA7">
        <w:rPr>
          <w:rFonts w:asciiTheme="minorHAnsi" w:hAnsiTheme="minorHAnsi"/>
          <w:i/>
          <w:noProof/>
          <w:color w:val="000000"/>
          <w:sz w:val="22"/>
          <w:szCs w:val="22"/>
          <w:lang w:val="es-CO"/>
        </w:rPr>
        <w:br w:type="page"/>
      </w:r>
    </w:p>
    <w:p w:rsidR="00255891" w:rsidRPr="00813EA7" w:rsidRDefault="00255891" w:rsidP="004476CF">
      <w:pPr>
        <w:pStyle w:val="Ttulo"/>
        <w:numPr>
          <w:ilvl w:val="0"/>
          <w:numId w:val="1"/>
        </w:numPr>
        <w:jc w:val="left"/>
        <w:rPr>
          <w:rFonts w:asciiTheme="minorHAnsi" w:hAnsiTheme="minorHAnsi"/>
          <w:noProof/>
          <w:color w:val="000000"/>
          <w:sz w:val="28"/>
          <w:szCs w:val="22"/>
          <w:lang w:val="es-CO"/>
        </w:rPr>
      </w:pPr>
      <w:bookmarkStart w:id="64" w:name="_Toc173382697"/>
      <w:bookmarkStart w:id="65" w:name="_Toc175245155"/>
      <w:bookmarkStart w:id="66" w:name="_Toc222758340"/>
      <w:r w:rsidRPr="00813EA7">
        <w:rPr>
          <w:rFonts w:asciiTheme="minorHAnsi" w:hAnsiTheme="minorHAnsi"/>
          <w:noProof/>
          <w:color w:val="000000"/>
          <w:sz w:val="28"/>
          <w:szCs w:val="22"/>
          <w:lang w:val="es-CO"/>
        </w:rPr>
        <w:lastRenderedPageBreak/>
        <w:t>PLAN DE PROCESOS DE SOPORTE</w:t>
      </w:r>
      <w:bookmarkStart w:id="67" w:name="_Toc173382698"/>
      <w:bookmarkEnd w:id="64"/>
      <w:bookmarkEnd w:id="65"/>
      <w:bookmarkEnd w:id="66"/>
    </w:p>
    <w:p w:rsidR="00255891" w:rsidRPr="00813EA7" w:rsidRDefault="00255891" w:rsidP="00492D69">
      <w:pPr>
        <w:pStyle w:val="Ttulo2"/>
        <w:rPr>
          <w:rFonts w:asciiTheme="minorHAnsi" w:hAnsiTheme="minorHAnsi"/>
          <w:i w:val="0"/>
          <w:color w:val="000000"/>
          <w:sz w:val="26"/>
          <w:szCs w:val="26"/>
        </w:rPr>
      </w:pPr>
      <w:bookmarkStart w:id="68" w:name="_Toc175245156"/>
      <w:bookmarkStart w:id="69" w:name="_Toc222758341"/>
      <w:r w:rsidRPr="00813EA7">
        <w:rPr>
          <w:rFonts w:asciiTheme="minorHAnsi" w:hAnsiTheme="minorHAnsi"/>
          <w:i w:val="0"/>
          <w:color w:val="000000"/>
          <w:sz w:val="26"/>
          <w:szCs w:val="26"/>
        </w:rPr>
        <w:t>PLAN DE ADMINISTRACIÓN DE LA CONFIGURACIÓN</w:t>
      </w:r>
      <w:bookmarkEnd w:id="67"/>
      <w:bookmarkEnd w:id="68"/>
      <w:bookmarkEnd w:id="69"/>
    </w:p>
    <w:p w:rsidR="00255891" w:rsidRPr="00813EA7" w:rsidRDefault="00255891" w:rsidP="008142BF">
      <w:pPr>
        <w:pStyle w:val="Ttulo2"/>
        <w:rPr>
          <w:rFonts w:asciiTheme="minorHAnsi" w:hAnsiTheme="minorHAnsi"/>
          <w:i w:val="0"/>
          <w:color w:val="000000"/>
          <w:sz w:val="26"/>
          <w:szCs w:val="26"/>
        </w:rPr>
      </w:pPr>
      <w:bookmarkStart w:id="70" w:name="_Toc175245157"/>
      <w:bookmarkStart w:id="71" w:name="_Toc222758342"/>
      <w:r w:rsidRPr="00813EA7">
        <w:rPr>
          <w:rFonts w:asciiTheme="minorHAnsi" w:hAnsiTheme="minorHAnsi"/>
          <w:i w:val="0"/>
          <w:color w:val="000000"/>
          <w:sz w:val="26"/>
          <w:szCs w:val="26"/>
        </w:rPr>
        <w:t>PLAN DE VERIFICACIÓN Y VALIDACIÓN</w:t>
      </w:r>
      <w:bookmarkEnd w:id="70"/>
      <w:bookmarkEnd w:id="71"/>
    </w:p>
    <w:p w:rsidR="00255891" w:rsidRPr="00813EA7" w:rsidRDefault="00255891" w:rsidP="00492D69">
      <w:pPr>
        <w:pStyle w:val="Ttulo2"/>
        <w:rPr>
          <w:rFonts w:asciiTheme="minorHAnsi" w:hAnsiTheme="minorHAnsi"/>
          <w:i w:val="0"/>
          <w:color w:val="000000"/>
          <w:sz w:val="26"/>
          <w:szCs w:val="26"/>
        </w:rPr>
      </w:pPr>
      <w:bookmarkStart w:id="72" w:name="_Toc173382700"/>
      <w:bookmarkStart w:id="73" w:name="_Toc175245158"/>
      <w:bookmarkStart w:id="74" w:name="_Toc222758343"/>
      <w:r w:rsidRPr="00813EA7">
        <w:rPr>
          <w:rFonts w:asciiTheme="minorHAnsi" w:hAnsiTheme="minorHAnsi"/>
          <w:i w:val="0"/>
          <w:color w:val="000000"/>
          <w:sz w:val="26"/>
          <w:szCs w:val="26"/>
        </w:rPr>
        <w:t>PLAN DE DOCUMENTACIÓN</w:t>
      </w:r>
      <w:bookmarkEnd w:id="72"/>
      <w:bookmarkEnd w:id="73"/>
      <w:bookmarkEnd w:id="74"/>
    </w:p>
    <w:p w:rsidR="00255891" w:rsidRPr="00813EA7" w:rsidRDefault="00255891" w:rsidP="008142BF">
      <w:pPr>
        <w:pStyle w:val="Ttulo2"/>
        <w:rPr>
          <w:rFonts w:asciiTheme="minorHAnsi" w:hAnsiTheme="minorHAnsi"/>
          <w:i w:val="0"/>
          <w:color w:val="000000"/>
          <w:sz w:val="26"/>
          <w:szCs w:val="26"/>
        </w:rPr>
      </w:pPr>
      <w:bookmarkStart w:id="75" w:name="_Toc173382701"/>
      <w:bookmarkStart w:id="76" w:name="_Toc175245159"/>
      <w:bookmarkStart w:id="77" w:name="_Toc222758344"/>
      <w:r w:rsidRPr="00813EA7">
        <w:rPr>
          <w:rFonts w:asciiTheme="minorHAnsi" w:hAnsiTheme="minorHAnsi"/>
          <w:i w:val="0"/>
          <w:color w:val="000000"/>
          <w:sz w:val="26"/>
          <w:szCs w:val="26"/>
        </w:rPr>
        <w:t>PLAN DE ASEGURAMIENTO DE LA CALIDAD</w:t>
      </w:r>
      <w:bookmarkEnd w:id="75"/>
      <w:bookmarkEnd w:id="76"/>
      <w:bookmarkEnd w:id="77"/>
    </w:p>
    <w:p w:rsidR="00255891" w:rsidRPr="00813EA7" w:rsidRDefault="00255891" w:rsidP="00492D69">
      <w:pPr>
        <w:pStyle w:val="Ttulo2"/>
        <w:rPr>
          <w:rFonts w:asciiTheme="minorHAnsi" w:hAnsiTheme="minorHAnsi"/>
          <w:i w:val="0"/>
          <w:color w:val="000000"/>
          <w:sz w:val="26"/>
          <w:szCs w:val="26"/>
        </w:rPr>
      </w:pPr>
      <w:bookmarkStart w:id="78" w:name="_Toc173382702"/>
      <w:bookmarkStart w:id="79" w:name="_Toc175245160"/>
      <w:bookmarkStart w:id="80" w:name="_Toc222758345"/>
      <w:r w:rsidRPr="00813EA7">
        <w:rPr>
          <w:rFonts w:asciiTheme="minorHAnsi" w:hAnsiTheme="minorHAnsi"/>
          <w:i w:val="0"/>
          <w:color w:val="000000"/>
          <w:sz w:val="26"/>
          <w:szCs w:val="26"/>
        </w:rPr>
        <w:t>REVISIONES Y AUDITORIAS</w:t>
      </w:r>
      <w:bookmarkEnd w:id="78"/>
      <w:bookmarkEnd w:id="79"/>
      <w:bookmarkEnd w:id="80"/>
    </w:p>
    <w:p w:rsidR="00255891" w:rsidRPr="00813EA7" w:rsidRDefault="00255891" w:rsidP="00492D69">
      <w:pPr>
        <w:pStyle w:val="Ttulo2"/>
        <w:rPr>
          <w:rFonts w:asciiTheme="minorHAnsi" w:hAnsiTheme="minorHAnsi"/>
          <w:i w:val="0"/>
          <w:color w:val="000000"/>
          <w:sz w:val="26"/>
          <w:szCs w:val="26"/>
        </w:rPr>
      </w:pPr>
      <w:bookmarkStart w:id="81" w:name="_Toc173382703"/>
      <w:bookmarkStart w:id="82" w:name="_Toc175245161"/>
      <w:bookmarkStart w:id="83" w:name="_Toc222758346"/>
      <w:r w:rsidRPr="00813EA7">
        <w:rPr>
          <w:rFonts w:asciiTheme="minorHAnsi" w:hAnsiTheme="minorHAnsi"/>
          <w:i w:val="0"/>
          <w:color w:val="000000"/>
          <w:sz w:val="26"/>
          <w:szCs w:val="26"/>
        </w:rPr>
        <w:t>PLAN DE RESOLUCIÓN DE PROBLEMAS</w:t>
      </w:r>
      <w:bookmarkEnd w:id="81"/>
      <w:bookmarkEnd w:id="82"/>
      <w:bookmarkEnd w:id="83"/>
    </w:p>
    <w:p w:rsidR="00255891" w:rsidRPr="00813EA7" w:rsidRDefault="00255891" w:rsidP="00492D69">
      <w:pPr>
        <w:pStyle w:val="Ttulo2"/>
        <w:rPr>
          <w:rFonts w:asciiTheme="minorHAnsi" w:hAnsiTheme="minorHAnsi"/>
          <w:i w:val="0"/>
          <w:color w:val="000000"/>
          <w:sz w:val="26"/>
          <w:szCs w:val="26"/>
        </w:rPr>
      </w:pPr>
      <w:bookmarkStart w:id="84" w:name="_Toc173382704"/>
      <w:bookmarkStart w:id="85" w:name="_Toc175245162"/>
      <w:bookmarkStart w:id="86" w:name="_Toc222758347"/>
      <w:r w:rsidRPr="00813EA7">
        <w:rPr>
          <w:rFonts w:asciiTheme="minorHAnsi" w:hAnsiTheme="minorHAnsi"/>
          <w:i w:val="0"/>
          <w:color w:val="000000"/>
          <w:sz w:val="26"/>
          <w:szCs w:val="26"/>
        </w:rPr>
        <w:t>PLAN DE ADMINISTRACIÓN DE SUBCONTRATOS</w:t>
      </w:r>
      <w:bookmarkEnd w:id="84"/>
      <w:bookmarkEnd w:id="85"/>
      <w:bookmarkEnd w:id="86"/>
    </w:p>
    <w:p w:rsidR="00255891" w:rsidRPr="00813EA7" w:rsidRDefault="00255891" w:rsidP="00492D69">
      <w:pPr>
        <w:pStyle w:val="Ttulo2"/>
        <w:rPr>
          <w:rFonts w:asciiTheme="minorHAnsi" w:hAnsiTheme="minorHAnsi"/>
          <w:i w:val="0"/>
          <w:color w:val="000000"/>
          <w:sz w:val="26"/>
          <w:szCs w:val="26"/>
        </w:rPr>
      </w:pPr>
      <w:bookmarkStart w:id="87" w:name="_Toc173382705"/>
      <w:bookmarkStart w:id="88" w:name="_Toc175245163"/>
      <w:bookmarkStart w:id="89" w:name="_Toc222758348"/>
      <w:r w:rsidRPr="00813EA7">
        <w:rPr>
          <w:rFonts w:asciiTheme="minorHAnsi" w:hAnsiTheme="minorHAnsi"/>
          <w:i w:val="0"/>
          <w:color w:val="000000"/>
          <w:sz w:val="26"/>
          <w:szCs w:val="26"/>
        </w:rPr>
        <w:t>PLAN DE MEJORAS DEL PROCESO</w:t>
      </w:r>
      <w:bookmarkEnd w:id="87"/>
      <w:bookmarkEnd w:id="88"/>
      <w:bookmarkEnd w:id="89"/>
    </w:p>
    <w:p w:rsidR="00255891" w:rsidRPr="00813EA7" w:rsidRDefault="00255891" w:rsidP="00492D69">
      <w:pPr>
        <w:rPr>
          <w:rFonts w:asciiTheme="minorHAnsi" w:hAnsiTheme="minorHAnsi"/>
          <w:color w:val="000000"/>
          <w:sz w:val="22"/>
          <w:szCs w:val="22"/>
          <w:lang w:val="es-CO"/>
        </w:rPr>
      </w:pPr>
    </w:p>
    <w:p w:rsidR="00255891" w:rsidRPr="00813EA7" w:rsidRDefault="00255891" w:rsidP="00D5456B">
      <w:pPr>
        <w:pStyle w:val="Ttulo1"/>
        <w:rPr>
          <w:rFonts w:asciiTheme="minorHAnsi" w:hAnsiTheme="minorHAnsi"/>
          <w:i/>
          <w:noProof/>
          <w:color w:val="000000"/>
          <w:sz w:val="22"/>
          <w:szCs w:val="22"/>
          <w:lang w:val="es-CO"/>
        </w:rPr>
      </w:pPr>
    </w:p>
    <w:p w:rsidR="00255891" w:rsidRPr="00813EA7" w:rsidRDefault="00255891" w:rsidP="008C2F0F">
      <w:pPr>
        <w:rPr>
          <w:rFonts w:asciiTheme="minorHAnsi" w:hAnsiTheme="minorHAnsi"/>
          <w:color w:val="000000"/>
          <w:sz w:val="22"/>
          <w:szCs w:val="22"/>
          <w:lang w:val="es-CO"/>
        </w:rPr>
      </w:pPr>
    </w:p>
    <w:p w:rsidR="00255891" w:rsidRPr="00813EA7" w:rsidRDefault="00255891" w:rsidP="008C2F0F">
      <w:pPr>
        <w:rPr>
          <w:rFonts w:asciiTheme="minorHAnsi" w:hAnsiTheme="minorHAnsi"/>
          <w:color w:val="000000"/>
          <w:sz w:val="22"/>
          <w:szCs w:val="22"/>
          <w:lang w:val="es-CO"/>
        </w:rPr>
      </w:pPr>
    </w:p>
    <w:p w:rsidR="00255891" w:rsidRPr="00813EA7" w:rsidRDefault="00255891">
      <w:pPr>
        <w:rPr>
          <w:rFonts w:asciiTheme="minorHAnsi" w:hAnsiTheme="minorHAnsi"/>
          <w:color w:val="000000"/>
          <w:sz w:val="22"/>
          <w:szCs w:val="22"/>
          <w:lang w:val="es-CO"/>
        </w:rPr>
      </w:pPr>
      <w:r w:rsidRPr="00813EA7">
        <w:rPr>
          <w:rFonts w:asciiTheme="minorHAnsi" w:hAnsiTheme="minorHAnsi"/>
          <w:color w:val="000000"/>
          <w:sz w:val="22"/>
          <w:szCs w:val="22"/>
          <w:lang w:val="es-CO"/>
        </w:rPr>
        <w:br w:type="page"/>
      </w:r>
    </w:p>
    <w:p w:rsidR="00255891" w:rsidRPr="00813EA7" w:rsidRDefault="00255891" w:rsidP="006B171B">
      <w:pPr>
        <w:pStyle w:val="Ttulo"/>
        <w:numPr>
          <w:ilvl w:val="0"/>
          <w:numId w:val="1"/>
        </w:numPr>
        <w:jc w:val="left"/>
        <w:rPr>
          <w:rFonts w:asciiTheme="minorHAnsi" w:hAnsiTheme="minorHAnsi"/>
          <w:color w:val="000000"/>
          <w:sz w:val="28"/>
          <w:szCs w:val="22"/>
          <w:lang w:val="es-CO"/>
        </w:rPr>
      </w:pPr>
      <w:bookmarkStart w:id="90" w:name="_Toc222758349"/>
      <w:r w:rsidRPr="00813EA7">
        <w:rPr>
          <w:rFonts w:asciiTheme="minorHAnsi" w:hAnsiTheme="minorHAnsi"/>
          <w:color w:val="000000"/>
          <w:sz w:val="28"/>
          <w:szCs w:val="22"/>
          <w:lang w:val="es-CO"/>
        </w:rPr>
        <w:lastRenderedPageBreak/>
        <w:t>ANEXOS</w:t>
      </w:r>
      <w:bookmarkEnd w:id="90"/>
    </w:p>
    <w:p w:rsidR="00255891" w:rsidRPr="00813EA7" w:rsidRDefault="00255891" w:rsidP="006B171B">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br w:type="page"/>
      </w:r>
    </w:p>
    <w:p w:rsidR="00255891" w:rsidRPr="00813EA7" w:rsidRDefault="00255891" w:rsidP="00E449E6">
      <w:pPr>
        <w:pStyle w:val="Ttulo"/>
        <w:jc w:val="left"/>
        <w:rPr>
          <w:rFonts w:asciiTheme="minorHAnsi" w:hAnsiTheme="minorHAnsi"/>
          <w:color w:val="000000"/>
          <w:sz w:val="22"/>
          <w:szCs w:val="22"/>
          <w:lang w:val="en-US"/>
        </w:rPr>
      </w:pPr>
      <w:bookmarkStart w:id="91" w:name="_Toc222758350"/>
      <w:r w:rsidRPr="00813EA7">
        <w:rPr>
          <w:rFonts w:asciiTheme="minorHAnsi" w:hAnsiTheme="minorHAnsi"/>
          <w:color w:val="000000"/>
          <w:sz w:val="22"/>
          <w:szCs w:val="22"/>
          <w:lang w:val="en-US"/>
        </w:rPr>
        <w:lastRenderedPageBreak/>
        <w:t>REFERENCIAS DE LA PLANTILLA</w:t>
      </w:r>
      <w:bookmarkEnd w:id="91"/>
    </w:p>
    <w:p w:rsidR="00255891" w:rsidRPr="00813EA7" w:rsidRDefault="00255891" w:rsidP="00E449E6">
      <w:pPr>
        <w:rPr>
          <w:rFonts w:asciiTheme="minorHAnsi" w:hAnsiTheme="minorHAnsi"/>
          <w:color w:val="000000"/>
          <w:sz w:val="22"/>
          <w:szCs w:val="22"/>
          <w:lang w:val="en-US"/>
        </w:rPr>
      </w:pPr>
    </w:p>
    <w:p w:rsidR="00255891" w:rsidRPr="00813EA7" w:rsidRDefault="00255891" w:rsidP="00E449E6">
      <w:pPr>
        <w:rPr>
          <w:rFonts w:asciiTheme="minorHAnsi" w:hAnsiTheme="minorHAnsi"/>
          <w:color w:val="000000"/>
          <w:sz w:val="22"/>
          <w:szCs w:val="22"/>
          <w:lang w:val="en-US"/>
        </w:rPr>
      </w:pPr>
    </w:p>
    <w:p w:rsidR="00255891" w:rsidRPr="00813EA7" w:rsidRDefault="00255891" w:rsidP="00E449E6">
      <w:pPr>
        <w:jc w:val="both"/>
        <w:rPr>
          <w:rFonts w:asciiTheme="minorHAnsi" w:hAnsiTheme="minorHAnsi" w:cs="BGKALI+BookAntiqua"/>
          <w:i/>
          <w:color w:val="000000"/>
          <w:sz w:val="22"/>
          <w:szCs w:val="22"/>
          <w:lang w:val="en-US"/>
        </w:rPr>
      </w:pPr>
      <w:r w:rsidRPr="00813EA7">
        <w:rPr>
          <w:rFonts w:asciiTheme="minorHAnsi" w:hAnsiTheme="minorHAnsi" w:cs="BGKALI+BookAntiqua"/>
          <w:i/>
          <w:color w:val="000000"/>
          <w:sz w:val="22"/>
          <w:szCs w:val="22"/>
          <w:lang w:val="en-US"/>
        </w:rPr>
        <w:t>[1] Construx Software, Configuration Management CXOne Standard, Construx Software Builder, Inc, Noviembre 2002.</w:t>
      </w:r>
    </w:p>
    <w:p w:rsidR="00255891" w:rsidRPr="00813EA7" w:rsidRDefault="00255891" w:rsidP="00E449E6">
      <w:pPr>
        <w:jc w:val="both"/>
        <w:rPr>
          <w:rFonts w:asciiTheme="minorHAnsi" w:hAnsiTheme="minorHAnsi" w:cs="BGKALI+BookAntiqua"/>
          <w:i/>
          <w:color w:val="000000"/>
          <w:sz w:val="22"/>
          <w:szCs w:val="22"/>
          <w:lang w:val="en-US"/>
        </w:rPr>
      </w:pPr>
      <w:r w:rsidRPr="00813EA7">
        <w:rPr>
          <w:rFonts w:asciiTheme="minorHAnsi" w:hAnsiTheme="minorHAns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813EA7" w:rsidRDefault="00255891" w:rsidP="00E449E6">
      <w:pPr>
        <w:jc w:val="both"/>
        <w:rPr>
          <w:rFonts w:asciiTheme="minorHAnsi" w:hAnsiTheme="minorHAnsi" w:cs="BGKALI+BookAntiqua"/>
          <w:i/>
          <w:color w:val="000000"/>
          <w:sz w:val="22"/>
          <w:szCs w:val="22"/>
          <w:lang w:val="en-US"/>
        </w:rPr>
      </w:pPr>
      <w:r w:rsidRPr="00813EA7">
        <w:rPr>
          <w:rFonts w:asciiTheme="minorHAnsi" w:hAnsiTheme="minorHAnsi" w:cs="BGKALI+BookAntiqua"/>
          <w:i/>
          <w:color w:val="000000"/>
          <w:sz w:val="22"/>
          <w:szCs w:val="22"/>
          <w:lang w:val="en-US"/>
        </w:rPr>
        <w:t>[3]  IEEE (Institute of Electrical and Electronics Engineers), IEEE Standard for Software Project Management Plans, IEEE-SA Standards Board, Diciembre 1998.</w:t>
      </w:r>
    </w:p>
    <w:p w:rsidR="00255891" w:rsidRPr="00813EA7" w:rsidRDefault="00255891" w:rsidP="00E449E6">
      <w:pPr>
        <w:jc w:val="both"/>
        <w:rPr>
          <w:rFonts w:asciiTheme="minorHAnsi" w:hAnsiTheme="minorHAnsi" w:cs="BGKALI+BookAntiqua"/>
          <w:i/>
          <w:color w:val="000000"/>
          <w:sz w:val="22"/>
          <w:szCs w:val="22"/>
          <w:lang w:val="en-US"/>
        </w:rPr>
      </w:pPr>
      <w:r w:rsidRPr="00813EA7">
        <w:rPr>
          <w:rFonts w:asciiTheme="minorHAnsi" w:hAnsiTheme="minorHAnsi" w:cs="BGKALI+BookAntiqua"/>
          <w:i/>
          <w:color w:val="000000"/>
          <w:sz w:val="22"/>
          <w:szCs w:val="22"/>
          <w:lang w:val="en-US"/>
        </w:rPr>
        <w:t>[4]    ESA (European Space Agency) Board for Software Standarisation and Control (BSSC), Guide to Software Project Management, Revisión 1, Marzo 1995.</w:t>
      </w:r>
    </w:p>
    <w:p w:rsidR="00255891" w:rsidRPr="00813EA7" w:rsidRDefault="00255891" w:rsidP="00E449E6">
      <w:pPr>
        <w:jc w:val="both"/>
        <w:rPr>
          <w:rFonts w:asciiTheme="minorHAnsi" w:hAnsiTheme="minorHAnsi" w:cs="BGKALI+BookAntiqua"/>
          <w:i/>
          <w:color w:val="000000"/>
          <w:sz w:val="22"/>
          <w:szCs w:val="22"/>
          <w:lang w:val="en-US"/>
        </w:rPr>
      </w:pPr>
      <w:r w:rsidRPr="00813EA7">
        <w:rPr>
          <w:rFonts w:asciiTheme="minorHAnsi" w:hAnsiTheme="minorHAnsi" w:cs="BGKALI+BookAntiqua"/>
          <w:i/>
          <w:color w:val="000000"/>
          <w:sz w:val="22"/>
          <w:szCs w:val="22"/>
          <w:lang w:val="en-US"/>
        </w:rPr>
        <w:t xml:space="preserve">[5]  Construx Software, Project Management CXOne Standard, Construx Software Builder, Inc, Noviembre 2002. </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[6] Diccionario de la Real Academia Española. Disponible en: http://www.rae.es/</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[7] Sommerville I. Ingeniería de Software. 7th ed. Romo MM. Madrid: Pearson Educación. S.A.; 2005.</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[9] Bruegge B, Dutoit AH. Ingeniería de Software orientada a objetos. 1st ed. Trujano G. México: Pearson Educación; 2002.</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[11] JabRef Reference Manager. Disponible en: http://jabref.sourceforge.net/</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[12] Objetivos SMART. Disponible en: http://changingminds.org/disciplines/hr/performance_management/smart_objectives.htm</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[13] Tortoise CVS, Repositorio de Archivos. Disponible en: http://www.tortoisecvs.org/</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[14] Eclipse Herramienta IDE. Disponible en: http://www.eclipse.org/</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n-US"/>
        </w:rPr>
        <w:t xml:space="preserve">[15] Construx, Software Development Best Practices. </w:t>
      </w:r>
      <w:r w:rsidRPr="00813EA7">
        <w:rPr>
          <w:rFonts w:asciiTheme="minorHAnsi" w:hAnsiTheme="minorHAnsi" w:cs="BGKALI+BookAntiqua"/>
          <w:i/>
          <w:color w:val="000000"/>
          <w:sz w:val="22"/>
          <w:szCs w:val="22"/>
          <w:lang w:val="es-CO"/>
        </w:rPr>
        <w:t>Disponible en: http://www.construx.com/</w:t>
      </w:r>
    </w:p>
    <w:p w:rsidR="00255891" w:rsidRPr="00813EA7" w:rsidRDefault="00255891" w:rsidP="00E449E6">
      <w:pPr>
        <w:jc w:val="both"/>
        <w:rPr>
          <w:rFonts w:asciiTheme="minorHAnsi" w:hAnsiTheme="minorHAnsi" w:cs="BGKALI+BookAntiqua"/>
          <w:i/>
          <w:color w:val="000000"/>
          <w:sz w:val="22"/>
          <w:szCs w:val="22"/>
          <w:lang w:val="en-US"/>
        </w:rPr>
      </w:pPr>
      <w:r w:rsidRPr="00813EA7">
        <w:rPr>
          <w:rFonts w:asciiTheme="minorHAnsi" w:hAnsiTheme="minorHAnsi" w:cs="BGKALI+BookAntiqua"/>
          <w:i/>
          <w:color w:val="000000"/>
          <w:sz w:val="22"/>
          <w:szCs w:val="22"/>
          <w:lang w:val="en-US"/>
        </w:rPr>
        <w:t>[16] Construx Software, Qualilty Plan CXOne CheckList, Construx Software Builder, Inc,  2002.</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[17] JAVADOC Documentation Tool. Disponible en: http://java.sun.com/j2se/javadoc/</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[18] Kendall KE, Kendall JE. Análisis y diseño de sistemas. 6th ed. Horan B. México: Pearson Educación. S.A.; 2005.</w:t>
      </w:r>
    </w:p>
    <w:p w:rsidR="00255891" w:rsidRPr="00813EA7" w:rsidRDefault="00255891" w:rsidP="00E449E6">
      <w:pPr>
        <w:jc w:val="both"/>
        <w:rPr>
          <w:rFonts w:asciiTheme="minorHAnsi" w:hAnsiTheme="minorHAnsi" w:cs="BGKALI+BookAntiqua"/>
          <w:i/>
          <w:color w:val="000000"/>
          <w:sz w:val="22"/>
          <w:szCs w:val="22"/>
          <w:lang w:val="es-CO"/>
        </w:rPr>
      </w:pPr>
      <w:r w:rsidRPr="00813EA7">
        <w:rPr>
          <w:rFonts w:asciiTheme="minorHAnsi" w:hAnsiTheme="minorHAnsi" w:cs="BGKALI+BookAntiqua"/>
          <w:i/>
          <w:color w:val="000000"/>
          <w:sz w:val="22"/>
          <w:szCs w:val="22"/>
          <w:lang w:val="es-CO"/>
        </w:rPr>
        <w:t>[19]</w:t>
      </w:r>
      <w:r w:rsidRPr="00813EA7">
        <w:rPr>
          <w:rFonts w:asciiTheme="minorHAnsi" w:hAnsiTheme="minorHAnsi"/>
          <w:color w:val="000000"/>
          <w:sz w:val="22"/>
          <w:szCs w:val="22"/>
          <w:lang w:val="es-CO"/>
        </w:rPr>
        <w:t xml:space="preserve"> </w:t>
      </w:r>
      <w:r w:rsidRPr="00813EA7">
        <w:rPr>
          <w:rFonts w:asciiTheme="minorHAnsi" w:hAnsiTheme="minorHAns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813EA7" w:rsidRDefault="00255891" w:rsidP="00E449E6">
      <w:pPr>
        <w:rPr>
          <w:rFonts w:asciiTheme="minorHAnsi" w:hAnsiTheme="minorHAnsi"/>
          <w:color w:val="000000"/>
          <w:sz w:val="22"/>
          <w:szCs w:val="22"/>
          <w:lang w:val="es-CO"/>
        </w:rPr>
      </w:pPr>
    </w:p>
    <w:p w:rsidR="001610C2" w:rsidRPr="00813EA7" w:rsidRDefault="001610C2" w:rsidP="00E449E6">
      <w:pPr>
        <w:rPr>
          <w:rFonts w:asciiTheme="minorHAnsi" w:hAnsiTheme="minorHAnsi"/>
          <w:color w:val="000000"/>
          <w:sz w:val="22"/>
          <w:szCs w:val="22"/>
          <w:lang w:val="es-CO"/>
        </w:rPr>
      </w:pPr>
    </w:p>
    <w:p w:rsidR="001610C2" w:rsidRPr="00813EA7" w:rsidRDefault="001610C2" w:rsidP="00E449E6">
      <w:pPr>
        <w:rPr>
          <w:rFonts w:asciiTheme="minorHAnsi" w:hAnsiTheme="minorHAnsi"/>
          <w:color w:val="000000"/>
          <w:sz w:val="22"/>
          <w:szCs w:val="22"/>
          <w:lang w:val="es-CO"/>
        </w:rPr>
      </w:pPr>
    </w:p>
    <w:sectPr w:rsidR="001610C2" w:rsidRPr="00813EA7" w:rsidSect="00E66A6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502644" w:rsidRDefault="00502644" w:rsidP="005D7F64">
      <w:pPr>
        <w:pStyle w:val="Textocomentario"/>
      </w:pPr>
      <w:r>
        <w:rPr>
          <w:rStyle w:val="Refdecomentario"/>
        </w:rPr>
        <w:annotationRef/>
      </w:r>
      <w:r>
        <w:t>Firma del cliente</w:t>
      </w:r>
    </w:p>
  </w:comment>
  <w:comment w:id="2" w:author="IronWorks" w:date="2007-08-04T15:24:00Z" w:initials="IW">
    <w:p w:rsidR="00502644" w:rsidRDefault="00502644" w:rsidP="005D7F64">
      <w:pPr>
        <w:pStyle w:val="Textocomentario"/>
      </w:pPr>
      <w:r>
        <w:rPr>
          <w:rStyle w:val="Refdecomentario"/>
        </w:rPr>
        <w:annotationRef/>
      </w:r>
      <w:r>
        <w:t>Nombre del cliente</w:t>
      </w:r>
    </w:p>
  </w:comment>
  <w:comment w:id="3" w:author="IronWorks" w:date="2007-08-04T15:24:00Z" w:initials="IW">
    <w:p w:rsidR="00502644" w:rsidRDefault="00502644" w:rsidP="005D7F64">
      <w:pPr>
        <w:pStyle w:val="Textocomentario"/>
      </w:pPr>
      <w:r>
        <w:rPr>
          <w:rStyle w:val="Refdecomentario"/>
        </w:rPr>
        <w:annotationRef/>
      </w:r>
      <w:r>
        <w:t>Firma del estudiante que cumple el rol de director de proyecto.</w:t>
      </w:r>
    </w:p>
  </w:comment>
  <w:comment w:id="4" w:author="IronWorks" w:date="2007-08-04T15:24:00Z" w:initials="IW">
    <w:p w:rsidR="00502644" w:rsidRDefault="00502644" w:rsidP="005D7F64">
      <w:pPr>
        <w:pStyle w:val="Textocomentario"/>
      </w:pPr>
      <w:r>
        <w:rPr>
          <w:rStyle w:val="Refdecomentario"/>
        </w:rPr>
        <w:annotationRef/>
      </w:r>
      <w:r>
        <w:t>Nombre del estudiante que cumple el rol de director de proyecto</w:t>
      </w:r>
    </w:p>
  </w:comment>
  <w:comment w:id="5" w:author="IronWorks" w:date="2007-08-04T15:24:00Z" w:initials="IW">
    <w:p w:rsidR="00502644" w:rsidRDefault="00502644" w:rsidP="005D7F64">
      <w:pPr>
        <w:pStyle w:val="Textocomentario"/>
      </w:pPr>
      <w:r>
        <w:rPr>
          <w:rStyle w:val="Refdecomentario"/>
        </w:rPr>
        <w:annotationRef/>
      </w:r>
      <w:r>
        <w:t>Firma del estudiante que cumple el rol de Director de desarrollo</w:t>
      </w:r>
    </w:p>
  </w:comment>
  <w:comment w:id="6" w:author="IronWorks" w:date="2007-08-04T15:24:00Z" w:initials="IW">
    <w:p w:rsidR="00502644" w:rsidRDefault="00502644" w:rsidP="005D7F64">
      <w:pPr>
        <w:pStyle w:val="Textocomentario"/>
      </w:pPr>
      <w:r>
        <w:rPr>
          <w:rStyle w:val="Refdecomentario"/>
        </w:rPr>
        <w:annotationRef/>
      </w:r>
      <w:r>
        <w:t>Nombre del estudiante que cumple el rol de director de desarrollo</w:t>
      </w:r>
    </w:p>
  </w:comment>
  <w:comment w:id="7" w:author="IronWorks" w:date="2007-08-04T15:24:00Z" w:initials="IW">
    <w:p w:rsidR="00502644" w:rsidRDefault="00502644" w:rsidP="005D7F64">
      <w:pPr>
        <w:pStyle w:val="Textocomentario"/>
      </w:pPr>
      <w:r>
        <w:rPr>
          <w:rStyle w:val="Refdecomentario"/>
        </w:rPr>
        <w:annotationRef/>
      </w:r>
      <w:r>
        <w:t>Firma del estudiante que cumple el rol de director de calidad y manejo de riesgos</w:t>
      </w:r>
    </w:p>
  </w:comment>
  <w:comment w:id="8" w:author="IronWorks" w:date="2007-08-04T15:24:00Z" w:initials="IW">
    <w:p w:rsidR="00502644" w:rsidRDefault="00502644" w:rsidP="005D7F64">
      <w:pPr>
        <w:pStyle w:val="Textocomentario"/>
      </w:pPr>
      <w:r>
        <w:rPr>
          <w:rStyle w:val="Refdecomentario"/>
        </w:rPr>
        <w:annotationRef/>
      </w:r>
      <w:r>
        <w:t>Nombre del estudiante que cumple el rol de director de calidad y manejo de riesgos</w:t>
      </w:r>
    </w:p>
  </w:comment>
  <w:comment w:id="9" w:author="IronWorks" w:date="2007-08-04T15:24:00Z" w:initials="IW">
    <w:p w:rsidR="00502644" w:rsidRDefault="00502644" w:rsidP="005D7F64">
      <w:pPr>
        <w:pStyle w:val="Textocomentario"/>
      </w:pPr>
      <w:r>
        <w:rPr>
          <w:rStyle w:val="Refdecomentario"/>
        </w:rPr>
        <w:annotationRef/>
      </w:r>
      <w:r>
        <w:t>Firma del estudiante que cumple el rol de Administrador de configuración y documentación.</w:t>
      </w:r>
    </w:p>
  </w:comment>
  <w:comment w:id="10" w:author="IronWorks" w:date="2007-08-04T15:24:00Z" w:initials="IW">
    <w:p w:rsidR="00502644" w:rsidRDefault="00502644" w:rsidP="005D7F64">
      <w:pPr>
        <w:pStyle w:val="Textocomentario"/>
      </w:pPr>
      <w:r>
        <w:rPr>
          <w:rStyle w:val="Refdecomentario"/>
        </w:rPr>
        <w:annotationRef/>
      </w:r>
      <w:r>
        <w:t>Nombre del estudiante que cumple el rol de Administrador de configuración y documentación</w:t>
      </w:r>
    </w:p>
  </w:comment>
  <w:comment w:id="11" w:author="IronWorks" w:date="2009-02-20T19:43:00Z" w:initials="IW">
    <w:p w:rsidR="00502644" w:rsidRDefault="00502644" w:rsidP="00520E57">
      <w:pPr>
        <w:pStyle w:val="Textocomentario"/>
      </w:pPr>
      <w:r>
        <w:rPr>
          <w:rStyle w:val="Refdecomentario"/>
        </w:rPr>
        <w:annotationRef/>
      </w:r>
      <w:r>
        <w:t>Firma del estudiante que cumple el rol de Administrador de configuración y documentación.</w:t>
      </w:r>
    </w:p>
  </w:comment>
  <w:comment w:id="12" w:author="IronWorks" w:date="2007-08-04T15:24:00Z" w:initials="IW">
    <w:p w:rsidR="00502644" w:rsidRDefault="00502644" w:rsidP="005D7F64">
      <w:pPr>
        <w:pStyle w:val="Textocomentario"/>
      </w:pPr>
      <w:r>
        <w:rPr>
          <w:rStyle w:val="Refdecomentario"/>
        </w:rPr>
        <w:annotationRef/>
      </w:r>
      <w:r>
        <w:t>Firma del estudiante que cumple el rol de Arquitecto</w:t>
      </w:r>
    </w:p>
  </w:comment>
  <w:comment w:id="13" w:author="IronWorks" w:date="2007-08-04T15:24:00Z" w:initials="IW">
    <w:p w:rsidR="00502644" w:rsidRDefault="00502644" w:rsidP="005D7F64">
      <w:pPr>
        <w:pStyle w:val="Textocomentario"/>
      </w:pPr>
      <w:r>
        <w:rPr>
          <w:rStyle w:val="Refdecomentario"/>
        </w:rPr>
        <w:annotationRef/>
      </w:r>
      <w:r>
        <w:t>Nombre del estudiante que cumple el rol de Arquitecto</w:t>
      </w:r>
    </w:p>
  </w:comment>
  <w:comment w:id="15" w:author="Sergio David Acosta Pinto" w:date="2007-08-12T20:01:00Z" w:initials="SDAP">
    <w:p w:rsidR="00502644" w:rsidRDefault="00502644">
      <w:pPr>
        <w:pStyle w:val="Textocomentario"/>
      </w:pPr>
      <w:r>
        <w:rPr>
          <w:rStyle w:val="Refdecomentario"/>
        </w:rPr>
        <w:annotationRef/>
      </w:r>
      <w:r>
        <w:t>Lista de todas las figuras, graficas y diagramas utilizados en el documento</w:t>
      </w:r>
    </w:p>
  </w:comment>
  <w:comment w:id="17" w:author="Sergio David Acosta Pinto" w:date="2007-08-19T02:09:00Z" w:initials="SDAP">
    <w:p w:rsidR="00502644" w:rsidRDefault="00502644">
      <w:pPr>
        <w:pStyle w:val="Textocomentario"/>
      </w:pPr>
      <w:r>
        <w:rPr>
          <w:rStyle w:val="Refdecomentario"/>
        </w:rPr>
        <w:annotationRef/>
      </w:r>
      <w:r>
        <w:t>Lista de todas las tablas utilizadas en el documento, utilizar la ayuda de Word para generarla</w:t>
      </w:r>
    </w:p>
  </w:comment>
  <w:comment w:id="44" w:author="WinuE" w:date="2009-02-22T21:00:00Z" w:initials="W">
    <w:p w:rsidR="006F6EAD" w:rsidRDefault="006F6EAD">
      <w:pPr>
        <w:pStyle w:val="Textocomentario"/>
      </w:pPr>
      <w:r>
        <w:rPr>
          <w:rStyle w:val="Refdecomentario"/>
        </w:rPr>
        <w:annotationRef/>
      </w:r>
      <w:r w:rsidR="00532DDE">
        <w:t>Seccion???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DDE" w:rsidRDefault="00532DDE">
      <w:r>
        <w:separator/>
      </w:r>
    </w:p>
  </w:endnote>
  <w:endnote w:type="continuationSeparator" w:id="1">
    <w:p w:rsidR="00532DDE" w:rsidRDefault="00532D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DDE" w:rsidRDefault="00532DDE">
      <w:r>
        <w:separator/>
      </w:r>
    </w:p>
  </w:footnote>
  <w:footnote w:type="continuationSeparator" w:id="1">
    <w:p w:rsidR="00532DDE" w:rsidRDefault="00532D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3">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6">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15">
    <w:nsid w:val="74290FA3"/>
    <w:multiLevelType w:val="hybridMultilevel"/>
    <w:tmpl w:val="0E4E1E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12"/>
  </w:num>
  <w:num w:numId="5">
    <w:abstractNumId w:val="5"/>
  </w:num>
  <w:num w:numId="6">
    <w:abstractNumId w:val="11"/>
  </w:num>
  <w:num w:numId="7">
    <w:abstractNumId w:val="4"/>
  </w:num>
  <w:num w:numId="8">
    <w:abstractNumId w:val="14"/>
  </w:num>
  <w:num w:numId="9">
    <w:abstractNumId w:val="15"/>
  </w:num>
  <w:num w:numId="10">
    <w:abstractNumId w:val="0"/>
  </w:num>
  <w:num w:numId="11">
    <w:abstractNumId w:val="7"/>
  </w:num>
  <w:num w:numId="12">
    <w:abstractNumId w:val="8"/>
  </w:num>
  <w:num w:numId="13">
    <w:abstractNumId w:val="16"/>
  </w:num>
  <w:num w:numId="14">
    <w:abstractNumId w:val="6"/>
  </w:num>
  <w:num w:numId="15">
    <w:abstractNumId w:val="13"/>
  </w:num>
  <w:num w:numId="16">
    <w:abstractNumId w:val="9"/>
  </w:num>
  <w:num w:numId="17">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A1B72"/>
    <w:rsid w:val="00007207"/>
    <w:rsid w:val="0001121C"/>
    <w:rsid w:val="00013681"/>
    <w:rsid w:val="0001484B"/>
    <w:rsid w:val="000158F4"/>
    <w:rsid w:val="00017ECA"/>
    <w:rsid w:val="00027D39"/>
    <w:rsid w:val="0003691C"/>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274"/>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A89"/>
    <w:rsid w:val="00143E71"/>
    <w:rsid w:val="00146AF1"/>
    <w:rsid w:val="001508AB"/>
    <w:rsid w:val="00150D0D"/>
    <w:rsid w:val="00151AA0"/>
    <w:rsid w:val="00151C95"/>
    <w:rsid w:val="00152DFA"/>
    <w:rsid w:val="00152F63"/>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B3737"/>
    <w:rsid w:val="001C26D1"/>
    <w:rsid w:val="001C2B86"/>
    <w:rsid w:val="001C6198"/>
    <w:rsid w:val="001D1FB6"/>
    <w:rsid w:val="001E05A9"/>
    <w:rsid w:val="001E161D"/>
    <w:rsid w:val="001E3102"/>
    <w:rsid w:val="001F13D6"/>
    <w:rsid w:val="001F7048"/>
    <w:rsid w:val="002023B5"/>
    <w:rsid w:val="00205AC9"/>
    <w:rsid w:val="00205FF3"/>
    <w:rsid w:val="002167C3"/>
    <w:rsid w:val="002230E3"/>
    <w:rsid w:val="00224AFE"/>
    <w:rsid w:val="00227291"/>
    <w:rsid w:val="002468F4"/>
    <w:rsid w:val="00254DB2"/>
    <w:rsid w:val="00255891"/>
    <w:rsid w:val="0026121C"/>
    <w:rsid w:val="00275157"/>
    <w:rsid w:val="00291120"/>
    <w:rsid w:val="00294518"/>
    <w:rsid w:val="0029596C"/>
    <w:rsid w:val="0029613B"/>
    <w:rsid w:val="00297AA7"/>
    <w:rsid w:val="002A13E0"/>
    <w:rsid w:val="002A3A02"/>
    <w:rsid w:val="002A428F"/>
    <w:rsid w:val="002B7EE2"/>
    <w:rsid w:val="002C1DAD"/>
    <w:rsid w:val="002C1FF0"/>
    <w:rsid w:val="002C3869"/>
    <w:rsid w:val="002C6E73"/>
    <w:rsid w:val="002D1849"/>
    <w:rsid w:val="002E3DB7"/>
    <w:rsid w:val="002E5846"/>
    <w:rsid w:val="002F06FF"/>
    <w:rsid w:val="002F4A5F"/>
    <w:rsid w:val="002F755C"/>
    <w:rsid w:val="0030583A"/>
    <w:rsid w:val="00310800"/>
    <w:rsid w:val="003144D9"/>
    <w:rsid w:val="00317EDC"/>
    <w:rsid w:val="00321268"/>
    <w:rsid w:val="003249F3"/>
    <w:rsid w:val="0033002A"/>
    <w:rsid w:val="00333A73"/>
    <w:rsid w:val="003346A1"/>
    <w:rsid w:val="00350D69"/>
    <w:rsid w:val="00354356"/>
    <w:rsid w:val="00355C7E"/>
    <w:rsid w:val="00355FB6"/>
    <w:rsid w:val="003637F4"/>
    <w:rsid w:val="0036706B"/>
    <w:rsid w:val="00373DA1"/>
    <w:rsid w:val="0037703C"/>
    <w:rsid w:val="00382C85"/>
    <w:rsid w:val="00384A62"/>
    <w:rsid w:val="00385F1E"/>
    <w:rsid w:val="003870D6"/>
    <w:rsid w:val="003907F2"/>
    <w:rsid w:val="003921DA"/>
    <w:rsid w:val="00395F0D"/>
    <w:rsid w:val="003960CA"/>
    <w:rsid w:val="00396774"/>
    <w:rsid w:val="003A347B"/>
    <w:rsid w:val="003B255D"/>
    <w:rsid w:val="003B316A"/>
    <w:rsid w:val="003B6DE7"/>
    <w:rsid w:val="003C17F0"/>
    <w:rsid w:val="003D001E"/>
    <w:rsid w:val="003D593A"/>
    <w:rsid w:val="003E59CB"/>
    <w:rsid w:val="004006DD"/>
    <w:rsid w:val="00402CAA"/>
    <w:rsid w:val="0040325F"/>
    <w:rsid w:val="004035E6"/>
    <w:rsid w:val="00403DBC"/>
    <w:rsid w:val="0041692C"/>
    <w:rsid w:val="00420323"/>
    <w:rsid w:val="0042104C"/>
    <w:rsid w:val="00442E3A"/>
    <w:rsid w:val="004476CF"/>
    <w:rsid w:val="004512D2"/>
    <w:rsid w:val="0045473F"/>
    <w:rsid w:val="004570AB"/>
    <w:rsid w:val="00460CC6"/>
    <w:rsid w:val="00473B6E"/>
    <w:rsid w:val="00492D69"/>
    <w:rsid w:val="00493261"/>
    <w:rsid w:val="00497B07"/>
    <w:rsid w:val="004A0B50"/>
    <w:rsid w:val="004A1E02"/>
    <w:rsid w:val="004A24BB"/>
    <w:rsid w:val="004B2F40"/>
    <w:rsid w:val="004B71F9"/>
    <w:rsid w:val="004C2D2E"/>
    <w:rsid w:val="004F0745"/>
    <w:rsid w:val="004F41D8"/>
    <w:rsid w:val="004F548E"/>
    <w:rsid w:val="004F6122"/>
    <w:rsid w:val="004F6B38"/>
    <w:rsid w:val="004F7034"/>
    <w:rsid w:val="005008A4"/>
    <w:rsid w:val="00501D20"/>
    <w:rsid w:val="00501FA0"/>
    <w:rsid w:val="00502644"/>
    <w:rsid w:val="00504515"/>
    <w:rsid w:val="005072E0"/>
    <w:rsid w:val="005072F0"/>
    <w:rsid w:val="00507A5E"/>
    <w:rsid w:val="0051488B"/>
    <w:rsid w:val="00520E57"/>
    <w:rsid w:val="005253AB"/>
    <w:rsid w:val="005264F9"/>
    <w:rsid w:val="00526A6C"/>
    <w:rsid w:val="00530A18"/>
    <w:rsid w:val="00532DDE"/>
    <w:rsid w:val="00534FFB"/>
    <w:rsid w:val="005402F7"/>
    <w:rsid w:val="0054178C"/>
    <w:rsid w:val="005452B2"/>
    <w:rsid w:val="00546E2F"/>
    <w:rsid w:val="00552A34"/>
    <w:rsid w:val="005547CC"/>
    <w:rsid w:val="0055761E"/>
    <w:rsid w:val="005642AA"/>
    <w:rsid w:val="00564B58"/>
    <w:rsid w:val="00572829"/>
    <w:rsid w:val="00575222"/>
    <w:rsid w:val="00585C4B"/>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FE8"/>
    <w:rsid w:val="0067000C"/>
    <w:rsid w:val="00671AE5"/>
    <w:rsid w:val="0067605F"/>
    <w:rsid w:val="00677BD1"/>
    <w:rsid w:val="00694F56"/>
    <w:rsid w:val="006959F0"/>
    <w:rsid w:val="006A1B72"/>
    <w:rsid w:val="006A39DC"/>
    <w:rsid w:val="006A53A2"/>
    <w:rsid w:val="006A6FF1"/>
    <w:rsid w:val="006B171B"/>
    <w:rsid w:val="006B1BF4"/>
    <w:rsid w:val="006B5FC0"/>
    <w:rsid w:val="006B6828"/>
    <w:rsid w:val="006C7B42"/>
    <w:rsid w:val="006D1AAF"/>
    <w:rsid w:val="006D1C94"/>
    <w:rsid w:val="006D2E86"/>
    <w:rsid w:val="006E7E30"/>
    <w:rsid w:val="006F6EAD"/>
    <w:rsid w:val="00703A38"/>
    <w:rsid w:val="00706106"/>
    <w:rsid w:val="00706CE5"/>
    <w:rsid w:val="00706E5D"/>
    <w:rsid w:val="0072301F"/>
    <w:rsid w:val="007317A4"/>
    <w:rsid w:val="00733BDC"/>
    <w:rsid w:val="007377C3"/>
    <w:rsid w:val="0074258D"/>
    <w:rsid w:val="00745A07"/>
    <w:rsid w:val="00753007"/>
    <w:rsid w:val="007535ED"/>
    <w:rsid w:val="00757A7E"/>
    <w:rsid w:val="0076287A"/>
    <w:rsid w:val="00775900"/>
    <w:rsid w:val="00784A18"/>
    <w:rsid w:val="0078631D"/>
    <w:rsid w:val="0078768B"/>
    <w:rsid w:val="00790615"/>
    <w:rsid w:val="00790D1D"/>
    <w:rsid w:val="00790E7D"/>
    <w:rsid w:val="00796C25"/>
    <w:rsid w:val="007A74A7"/>
    <w:rsid w:val="007B5935"/>
    <w:rsid w:val="007B670B"/>
    <w:rsid w:val="007C0154"/>
    <w:rsid w:val="007C2462"/>
    <w:rsid w:val="007C4F3C"/>
    <w:rsid w:val="007D2CA2"/>
    <w:rsid w:val="007D2E1E"/>
    <w:rsid w:val="007D4247"/>
    <w:rsid w:val="007D450D"/>
    <w:rsid w:val="007D4ABD"/>
    <w:rsid w:val="007E0517"/>
    <w:rsid w:val="007E1EBE"/>
    <w:rsid w:val="007E33FC"/>
    <w:rsid w:val="007E63EA"/>
    <w:rsid w:val="007F2F03"/>
    <w:rsid w:val="007F38B6"/>
    <w:rsid w:val="007F4EFA"/>
    <w:rsid w:val="007F7C5C"/>
    <w:rsid w:val="0080059D"/>
    <w:rsid w:val="008035A6"/>
    <w:rsid w:val="00811E51"/>
    <w:rsid w:val="00813EA7"/>
    <w:rsid w:val="008142BF"/>
    <w:rsid w:val="00816564"/>
    <w:rsid w:val="00820BA0"/>
    <w:rsid w:val="0082196F"/>
    <w:rsid w:val="00831077"/>
    <w:rsid w:val="00831D58"/>
    <w:rsid w:val="00831FC4"/>
    <w:rsid w:val="00833931"/>
    <w:rsid w:val="00834ABC"/>
    <w:rsid w:val="00842A5A"/>
    <w:rsid w:val="00844E46"/>
    <w:rsid w:val="00846352"/>
    <w:rsid w:val="00850F7D"/>
    <w:rsid w:val="00865583"/>
    <w:rsid w:val="00873352"/>
    <w:rsid w:val="00875333"/>
    <w:rsid w:val="008763FC"/>
    <w:rsid w:val="008776A8"/>
    <w:rsid w:val="00887D00"/>
    <w:rsid w:val="00887E33"/>
    <w:rsid w:val="00895BB2"/>
    <w:rsid w:val="008A0E48"/>
    <w:rsid w:val="008A65ED"/>
    <w:rsid w:val="008B3CB3"/>
    <w:rsid w:val="008B7DE3"/>
    <w:rsid w:val="008C0D71"/>
    <w:rsid w:val="008C1645"/>
    <w:rsid w:val="008C2BE7"/>
    <w:rsid w:val="008C2F0F"/>
    <w:rsid w:val="008C2FD9"/>
    <w:rsid w:val="008C59B2"/>
    <w:rsid w:val="008D4F80"/>
    <w:rsid w:val="008D58BC"/>
    <w:rsid w:val="008E1A3D"/>
    <w:rsid w:val="008E2C30"/>
    <w:rsid w:val="008E472F"/>
    <w:rsid w:val="008E7283"/>
    <w:rsid w:val="008E7A40"/>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60E8A"/>
    <w:rsid w:val="00972104"/>
    <w:rsid w:val="009730D0"/>
    <w:rsid w:val="00975457"/>
    <w:rsid w:val="00977118"/>
    <w:rsid w:val="00983131"/>
    <w:rsid w:val="00984229"/>
    <w:rsid w:val="0098739C"/>
    <w:rsid w:val="00991541"/>
    <w:rsid w:val="00993CEB"/>
    <w:rsid w:val="0099514B"/>
    <w:rsid w:val="009A4527"/>
    <w:rsid w:val="009B09E7"/>
    <w:rsid w:val="009B2B31"/>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A1C96"/>
    <w:rsid w:val="00AB4922"/>
    <w:rsid w:val="00AB66FF"/>
    <w:rsid w:val="00AB6DCB"/>
    <w:rsid w:val="00AC3A24"/>
    <w:rsid w:val="00AD5CB5"/>
    <w:rsid w:val="00AD7B16"/>
    <w:rsid w:val="00B00749"/>
    <w:rsid w:val="00B00B62"/>
    <w:rsid w:val="00B10B14"/>
    <w:rsid w:val="00B116AD"/>
    <w:rsid w:val="00B1249B"/>
    <w:rsid w:val="00B137E5"/>
    <w:rsid w:val="00B15E95"/>
    <w:rsid w:val="00B22505"/>
    <w:rsid w:val="00B32674"/>
    <w:rsid w:val="00B33684"/>
    <w:rsid w:val="00B40A28"/>
    <w:rsid w:val="00B43BF8"/>
    <w:rsid w:val="00B44302"/>
    <w:rsid w:val="00B44B5B"/>
    <w:rsid w:val="00B509E8"/>
    <w:rsid w:val="00B52D03"/>
    <w:rsid w:val="00B53645"/>
    <w:rsid w:val="00B558EF"/>
    <w:rsid w:val="00B57F18"/>
    <w:rsid w:val="00B60E72"/>
    <w:rsid w:val="00B62452"/>
    <w:rsid w:val="00B65A5B"/>
    <w:rsid w:val="00B70C6E"/>
    <w:rsid w:val="00B72A1B"/>
    <w:rsid w:val="00B745F8"/>
    <w:rsid w:val="00B85AFE"/>
    <w:rsid w:val="00B871F6"/>
    <w:rsid w:val="00B904D7"/>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E7F46"/>
    <w:rsid w:val="00BF1349"/>
    <w:rsid w:val="00BF2992"/>
    <w:rsid w:val="00BF4C7C"/>
    <w:rsid w:val="00BF79F0"/>
    <w:rsid w:val="00C012F9"/>
    <w:rsid w:val="00C0366F"/>
    <w:rsid w:val="00C04E45"/>
    <w:rsid w:val="00C13806"/>
    <w:rsid w:val="00C149FF"/>
    <w:rsid w:val="00C21090"/>
    <w:rsid w:val="00C2226E"/>
    <w:rsid w:val="00C276C3"/>
    <w:rsid w:val="00C27775"/>
    <w:rsid w:val="00C300DF"/>
    <w:rsid w:val="00C302A3"/>
    <w:rsid w:val="00C309E4"/>
    <w:rsid w:val="00C31A07"/>
    <w:rsid w:val="00C334F7"/>
    <w:rsid w:val="00C37DAF"/>
    <w:rsid w:val="00C4051D"/>
    <w:rsid w:val="00C41BFE"/>
    <w:rsid w:val="00C433BE"/>
    <w:rsid w:val="00C43C03"/>
    <w:rsid w:val="00C521AE"/>
    <w:rsid w:val="00C60395"/>
    <w:rsid w:val="00C71891"/>
    <w:rsid w:val="00C724D2"/>
    <w:rsid w:val="00C73267"/>
    <w:rsid w:val="00C738B6"/>
    <w:rsid w:val="00C7664E"/>
    <w:rsid w:val="00C830AD"/>
    <w:rsid w:val="00C8480D"/>
    <w:rsid w:val="00C86341"/>
    <w:rsid w:val="00C937F5"/>
    <w:rsid w:val="00C948D4"/>
    <w:rsid w:val="00C94F6C"/>
    <w:rsid w:val="00C97261"/>
    <w:rsid w:val="00CB02DD"/>
    <w:rsid w:val="00CB17D2"/>
    <w:rsid w:val="00CB3753"/>
    <w:rsid w:val="00CB4B55"/>
    <w:rsid w:val="00CB5CFB"/>
    <w:rsid w:val="00CD0EE9"/>
    <w:rsid w:val="00CD7B23"/>
    <w:rsid w:val="00CE2035"/>
    <w:rsid w:val="00CE5E60"/>
    <w:rsid w:val="00CE6CC0"/>
    <w:rsid w:val="00CF4BFF"/>
    <w:rsid w:val="00CF63D6"/>
    <w:rsid w:val="00D03386"/>
    <w:rsid w:val="00D05224"/>
    <w:rsid w:val="00D126AE"/>
    <w:rsid w:val="00D15BFA"/>
    <w:rsid w:val="00D23FE9"/>
    <w:rsid w:val="00D26A2D"/>
    <w:rsid w:val="00D27C34"/>
    <w:rsid w:val="00D31F78"/>
    <w:rsid w:val="00D44AB5"/>
    <w:rsid w:val="00D450E2"/>
    <w:rsid w:val="00D500D4"/>
    <w:rsid w:val="00D508DB"/>
    <w:rsid w:val="00D5157D"/>
    <w:rsid w:val="00D5456B"/>
    <w:rsid w:val="00D564E3"/>
    <w:rsid w:val="00D61235"/>
    <w:rsid w:val="00D6244E"/>
    <w:rsid w:val="00D62BB1"/>
    <w:rsid w:val="00D67A70"/>
    <w:rsid w:val="00D70371"/>
    <w:rsid w:val="00D70888"/>
    <w:rsid w:val="00D806C8"/>
    <w:rsid w:val="00D8331A"/>
    <w:rsid w:val="00D85D2B"/>
    <w:rsid w:val="00DA07C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E97"/>
    <w:rsid w:val="00DF6112"/>
    <w:rsid w:val="00DF64AD"/>
    <w:rsid w:val="00DF7522"/>
    <w:rsid w:val="00E0137A"/>
    <w:rsid w:val="00E11599"/>
    <w:rsid w:val="00E11D23"/>
    <w:rsid w:val="00E159DB"/>
    <w:rsid w:val="00E2166B"/>
    <w:rsid w:val="00E24339"/>
    <w:rsid w:val="00E259FF"/>
    <w:rsid w:val="00E27D8D"/>
    <w:rsid w:val="00E3245A"/>
    <w:rsid w:val="00E3370B"/>
    <w:rsid w:val="00E33F86"/>
    <w:rsid w:val="00E360E7"/>
    <w:rsid w:val="00E449E6"/>
    <w:rsid w:val="00E50FC8"/>
    <w:rsid w:val="00E545FE"/>
    <w:rsid w:val="00E61DEF"/>
    <w:rsid w:val="00E666F9"/>
    <w:rsid w:val="00E66A63"/>
    <w:rsid w:val="00E73837"/>
    <w:rsid w:val="00E76CE2"/>
    <w:rsid w:val="00E83771"/>
    <w:rsid w:val="00E84C0D"/>
    <w:rsid w:val="00E869CD"/>
    <w:rsid w:val="00E92DAB"/>
    <w:rsid w:val="00E959D2"/>
    <w:rsid w:val="00E96730"/>
    <w:rsid w:val="00EA37EF"/>
    <w:rsid w:val="00EB26F4"/>
    <w:rsid w:val="00EB2BBD"/>
    <w:rsid w:val="00EC2B8C"/>
    <w:rsid w:val="00EC6CFC"/>
    <w:rsid w:val="00ED070E"/>
    <w:rsid w:val="00ED0BC3"/>
    <w:rsid w:val="00EE002F"/>
    <w:rsid w:val="00EE2C24"/>
    <w:rsid w:val="00EE36D5"/>
    <w:rsid w:val="00EE5F19"/>
    <w:rsid w:val="00EF00F4"/>
    <w:rsid w:val="00EF2705"/>
    <w:rsid w:val="00EF4107"/>
    <w:rsid w:val="00EF5A20"/>
    <w:rsid w:val="00F02FAB"/>
    <w:rsid w:val="00F13B44"/>
    <w:rsid w:val="00F20B2B"/>
    <w:rsid w:val="00F20E1A"/>
    <w:rsid w:val="00F21F3A"/>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locked/>
    <w:rsid w:val="006A1B72"/>
    <w:rPr>
      <w:b/>
      <w:bCs/>
      <w:sz w:val="28"/>
      <w:szCs w:val="28"/>
    </w:rPr>
  </w:style>
  <w:style w:type="character" w:customStyle="1" w:styleId="Ttulo5Car">
    <w:name w:val="Título 5 Car"/>
    <w:basedOn w:val="Fuentedeprrafopredeter"/>
    <w:link w:val="Ttulo5"/>
    <w:locked/>
    <w:rsid w:val="006A1B72"/>
    <w:rPr>
      <w:b/>
      <w:bCs/>
      <w:i/>
      <w:iCs/>
      <w:sz w:val="26"/>
      <w:szCs w:val="26"/>
    </w:rPr>
  </w:style>
  <w:style w:type="character" w:customStyle="1" w:styleId="Ttulo6Car">
    <w:name w:val="Título 6 Car"/>
    <w:basedOn w:val="Fuentedeprrafopredeter"/>
    <w:link w:val="Ttulo6"/>
    <w:locked/>
    <w:rsid w:val="006A1B72"/>
    <w:rPr>
      <w:b/>
      <w:bCs/>
      <w:sz w:val="22"/>
      <w:szCs w:val="22"/>
    </w:rPr>
  </w:style>
  <w:style w:type="character" w:customStyle="1" w:styleId="Ttulo7Car">
    <w:name w:val="Título 7 Car"/>
    <w:basedOn w:val="Fuentedeprrafopredeter"/>
    <w:link w:val="Ttulo7"/>
    <w:locked/>
    <w:rsid w:val="006A1B72"/>
    <w:rPr>
      <w:sz w:val="24"/>
      <w:szCs w:val="24"/>
    </w:rPr>
  </w:style>
  <w:style w:type="character" w:customStyle="1" w:styleId="Ttulo8Car">
    <w:name w:val="Título 8 Car"/>
    <w:basedOn w:val="Fuentedeprrafopredeter"/>
    <w:link w:val="Ttulo8"/>
    <w:locked/>
    <w:rsid w:val="006A1B72"/>
    <w:rPr>
      <w:i/>
      <w:iCs/>
      <w:sz w:val="24"/>
      <w:szCs w:val="24"/>
    </w:rPr>
  </w:style>
  <w:style w:type="character" w:customStyle="1" w:styleId="Ttulo9Car">
    <w:name w:val="Título 9 Car"/>
    <w:basedOn w:val="Fuentedeprrafopredeter"/>
    <w:link w:val="Ttulo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
    <w:name w:val="Light List - Accent 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77C42-93FE-439A-A844-8B8863DA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30</Pages>
  <Words>5438</Words>
  <Characters>29911</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35279</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WinuE</cp:lastModifiedBy>
  <cp:revision>3</cp:revision>
  <dcterms:created xsi:type="dcterms:W3CDTF">2009-02-22T18:30:00Z</dcterms:created>
  <dcterms:modified xsi:type="dcterms:W3CDTF">2009-02-23T03:05:00Z</dcterms:modified>
</cp:coreProperties>
</file>