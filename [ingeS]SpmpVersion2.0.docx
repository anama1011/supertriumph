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9477B7" w:rsidRPr="00DC7273">
        <w:rPr>
          <w:rFonts w:ascii="Calibri" w:hAnsi="Calibri"/>
          <w:noProof/>
          <w:color w:val="000000"/>
          <w:sz w:val="22"/>
          <w:szCs w:val="22"/>
          <w:lang w:val="es-CO"/>
        </w:rPr>
        <w:t xml:space="preserve"> Jimenez</w:t>
      </w:r>
    </w:p>
    <w:p w:rsidR="00E259FF" w:rsidRPr="00DC7273" w:rsidRDefault="00E259FF" w:rsidP="00E869CD">
      <w:pPr>
        <w:pStyle w:val="Ttulo1"/>
        <w:rPr>
          <w:rFonts w:ascii="Calibri" w:hAnsi="Calibri"/>
          <w:noProof/>
          <w:color w:val="000000"/>
          <w:sz w:val="22"/>
          <w:szCs w:val="22"/>
          <w:lang w:val="es-CO"/>
        </w:rPr>
      </w:pPr>
      <w:bookmarkStart w:id="0" w:name="_Toc222758298"/>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Refdecomentario"/>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Refdecomentario"/>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Refdecomentario"/>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Refdecomentario"/>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Refdecomentario"/>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Refdecomentario"/>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Refdecomentario"/>
          <w:rFonts w:ascii="Calibri" w:hAnsi="Calibri"/>
          <w:color w:val="000000"/>
          <w:sz w:val="22"/>
          <w:szCs w:val="22"/>
        </w:rPr>
        <w:commentReference w:id="13"/>
      </w:r>
      <w:r w:rsidR="0076287A" w:rsidRPr="00DC7273">
        <w:rPr>
          <w:rFonts w:ascii="Calibri" w:hAnsi="Calibri"/>
          <w:noProof/>
          <w:color w:val="000000"/>
          <w:sz w:val="22"/>
          <w:szCs w:val="22"/>
          <w:lang w:val="es-CO"/>
        </w:rPr>
        <w:t>Laura Catalina Zorro Jimenez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152DFA">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C3D85" w:rsidRPr="00AC3D85" w:rsidRDefault="00AC3D85" w:rsidP="00975457">
            <w:pPr>
              <w:rPr>
                <w:rFonts w:ascii="Calibri" w:hAnsi="Calibri"/>
                <w:noProof/>
                <w:color w:val="000000"/>
                <w:sz w:val="20"/>
                <w:szCs w:val="20"/>
                <w:lang w:val="es-CO"/>
              </w:rPr>
            </w:pPr>
          </w:p>
        </w:tc>
        <w:tc>
          <w:tcPr>
            <w:tcW w:w="4111" w:type="dxa"/>
          </w:tcPr>
          <w:p w:rsidR="00AC3D85" w:rsidRPr="00AC3D85" w:rsidRDefault="00AC3D85" w:rsidP="00975457">
            <w:pPr>
              <w:rPr>
                <w:rFonts w:ascii="Calibri" w:hAnsi="Calibri"/>
                <w:noProof/>
                <w:color w:val="000000"/>
                <w:sz w:val="20"/>
                <w:szCs w:val="20"/>
                <w:lang w:val="es-CO"/>
              </w:rPr>
            </w:pPr>
          </w:p>
        </w:tc>
        <w:tc>
          <w:tcPr>
            <w:tcW w:w="3692" w:type="dxa"/>
          </w:tcPr>
          <w:p w:rsidR="00AC3D85" w:rsidRDefault="00AC3D85" w:rsidP="00975457">
            <w:pPr>
              <w:rPr>
                <w:rFonts w:ascii="Calibri" w:hAnsi="Calibri"/>
                <w:noProof/>
                <w:color w:val="000000"/>
                <w:sz w:val="20"/>
                <w:szCs w:val="20"/>
                <w:lang w:val="es-CO"/>
              </w:rPr>
            </w:pPr>
          </w:p>
        </w:tc>
        <w:tc>
          <w:tcPr>
            <w:tcW w:w="2829" w:type="dxa"/>
          </w:tcPr>
          <w:p w:rsidR="00AC3D85" w:rsidRPr="00AC3D85" w:rsidRDefault="00AC3D8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Epgrafe"/>
        <w:jc w:val="center"/>
        <w:rPr>
          <w:rFonts w:ascii="Calibri" w:hAnsi="Calibri"/>
          <w:b w:val="0"/>
          <w:color w:val="000000"/>
          <w:sz w:val="18"/>
          <w:szCs w:val="18"/>
        </w:rPr>
      </w:pPr>
      <w:bookmarkStart w:id="14" w:name="_Toc175389742"/>
      <w:r w:rsidRPr="00AB4AFB">
        <w:rPr>
          <w:rFonts w:ascii="Calibri" w:hAnsi="Calibri"/>
          <w:b w:val="0"/>
          <w:color w:val="000000"/>
          <w:sz w:val="18"/>
          <w:szCs w:val="18"/>
        </w:rPr>
        <w:t xml:space="preserve">Tabla </w:t>
      </w:r>
      <w:r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4"/>
    </w:p>
    <w:p w:rsidR="00AB4AFB" w:rsidRDefault="00AB4AFB" w:rsidP="001860E0">
      <w:pPr>
        <w:rPr>
          <w:rFonts w:ascii="Calibri" w:hAnsi="Calibri"/>
          <w:noProof/>
          <w:color w:val="000000"/>
          <w:sz w:val="22"/>
          <w:szCs w:val="22"/>
          <w:lang w:val="es-CO"/>
        </w:rPr>
        <w:sectPr w:rsidR="00AB4AFB" w:rsidSect="00AB4AFB">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C43ECF">
      <w:pPr>
        <w:pStyle w:val="TDC1"/>
        <w:tabs>
          <w:tab w:val="right" w:leader="dot" w:pos="8494"/>
        </w:tabs>
        <w:rPr>
          <w:rFonts w:ascii="Calibri" w:hAnsi="Calibri"/>
          <w:noProof/>
          <w:color w:val="000000"/>
          <w:sz w:val="22"/>
          <w:szCs w:val="22"/>
          <w:lang w:val="es-CO" w:eastAsia="es-CO"/>
        </w:rPr>
      </w:pPr>
      <w:r w:rsidRPr="00C43ECF">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C43ECF">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C43ECF">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Refdecomentario"/>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C43ECF">
      <w:pPr>
        <w:pStyle w:val="Tabladeilustraciones"/>
        <w:tabs>
          <w:tab w:val="right" w:leader="dot" w:pos="8494"/>
        </w:tabs>
        <w:rPr>
          <w:rFonts w:ascii="Calibri" w:hAnsi="Calibri"/>
          <w:noProof/>
          <w:color w:val="000000"/>
          <w:sz w:val="22"/>
          <w:szCs w:val="22"/>
          <w:lang w:val="es-CO" w:eastAsia="es-CO"/>
        </w:rPr>
      </w:pPr>
      <w:r w:rsidRPr="00C43ECF">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C43ECF">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C43ECF"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C43ECF" w:rsidRPr="00DC7273">
        <w:rPr>
          <w:rFonts w:ascii="Calibri" w:hAnsi="Calibri"/>
          <w:noProof/>
          <w:color w:val="000000"/>
          <w:sz w:val="22"/>
          <w:szCs w:val="22"/>
        </w:rPr>
      </w:r>
      <w:r w:rsidR="00C43ECF"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C43ECF" w:rsidRPr="00DC7273">
        <w:rPr>
          <w:rFonts w:ascii="Calibri" w:hAnsi="Calibri"/>
          <w:noProof/>
          <w:color w:val="000000"/>
          <w:sz w:val="22"/>
          <w:szCs w:val="22"/>
        </w:rPr>
        <w:fldChar w:fldCharType="end"/>
      </w:r>
    </w:p>
    <w:p w:rsidR="00255891" w:rsidRPr="00DC7273" w:rsidRDefault="00C43ECF"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Refdecomentario"/>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C43ECF">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C43ECF"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tulo"/>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C43ECF"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C43ECF" w:rsidRPr="00D0522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C43ECF"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C43ECF"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4" w:name="_Toc222758306"/>
      <w:r w:rsidRPr="00EE36D5">
        <w:rPr>
          <w:rFonts w:ascii="Calibri" w:hAnsi="Calibri"/>
          <w:color w:val="000000"/>
          <w:sz w:val="24"/>
          <w:szCs w:val="22"/>
        </w:rPr>
        <w:lastRenderedPageBreak/>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Pr="00DC7273"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7" w:name="_Toc222758307"/>
      <w:r w:rsidRPr="007D2CA2">
        <w:rPr>
          <w:rFonts w:ascii="Calibri" w:hAnsi="Calibri"/>
          <w:color w:val="000000"/>
          <w:sz w:val="24"/>
          <w:szCs w:val="22"/>
        </w:rPr>
        <w:lastRenderedPageBreak/>
        <w:t>Entregables del Proyecto</w:t>
      </w:r>
      <w:bookmarkEnd w:id="27"/>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Epgrafe"/>
        <w:jc w:val="center"/>
        <w:rPr>
          <w:rFonts w:ascii="Calibri" w:hAnsi="Calibri"/>
          <w:b w:val="0"/>
          <w:color w:val="000000"/>
          <w:sz w:val="18"/>
          <w:szCs w:val="16"/>
        </w:rPr>
      </w:pPr>
      <w:r w:rsidRPr="0032003C">
        <w:rPr>
          <w:rFonts w:ascii="Calibri" w:hAnsi="Calibri"/>
          <w:b w:val="0"/>
          <w:color w:val="000000"/>
          <w:sz w:val="18"/>
          <w:szCs w:val="16"/>
        </w:rPr>
        <w:t>Tabla 1. Entregables del proyecto</w:t>
      </w:r>
    </w:p>
    <w:p w:rsidR="00EF00F4" w:rsidRDefault="00EF00F4"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Pr="00DC7273" w:rsidRDefault="00B436F0" w:rsidP="00EF00F4">
      <w:pPr>
        <w:jc w:val="both"/>
        <w:rPr>
          <w:rFonts w:ascii="Calibri" w:hAnsi="Calibri"/>
          <w:color w:val="000000"/>
          <w:sz w:val="22"/>
          <w:szCs w:val="22"/>
        </w:rPr>
      </w:pPr>
    </w:p>
    <w:p w:rsidR="00255891" w:rsidRDefault="00255891" w:rsidP="00F77166">
      <w:pPr>
        <w:pStyle w:val="Ttulo3"/>
        <w:rPr>
          <w:rFonts w:ascii="Calibri" w:hAnsi="Calibri"/>
          <w:color w:val="000000"/>
          <w:sz w:val="24"/>
          <w:szCs w:val="22"/>
        </w:rPr>
      </w:pPr>
      <w:bookmarkStart w:id="28" w:name="_Toc222758308"/>
      <w:r w:rsidRPr="007D2CA2">
        <w:rPr>
          <w:rFonts w:ascii="Calibri" w:hAnsi="Calibri"/>
          <w:color w:val="000000"/>
          <w:sz w:val="24"/>
          <w:szCs w:val="22"/>
        </w:rPr>
        <w:lastRenderedPageBreak/>
        <w:t>Resumen de Calendarización y Presupuesto</w:t>
      </w:r>
      <w:bookmarkEnd w:id="28"/>
    </w:p>
    <w:p w:rsidR="00CB7CD0" w:rsidRPr="00CB7CD0" w:rsidRDefault="00CB7CD0" w:rsidP="00CB7CD0"/>
    <w:p w:rsidR="00CB7CD0" w:rsidRPr="00CB7CD0" w:rsidRDefault="00CB7CD0" w:rsidP="00CB7CD0">
      <w:pPr>
        <w:jc w:val="both"/>
        <w:rPr>
          <w:ins w:id="2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p w:rsidR="00CB7CD0" w:rsidRDefault="00CB7CD0" w:rsidP="006A1B72">
      <w:pPr>
        <w:pStyle w:val="Prrafodelista"/>
        <w:ind w:left="0"/>
        <w:jc w:val="both"/>
        <w:rPr>
          <w:rFonts w:ascii="Calibri" w:hAnsi="Calibri" w:cs="Arial"/>
          <w:color w:val="000000"/>
          <w:sz w:val="22"/>
          <w:szCs w:val="22"/>
          <w:lang w:val="es-CO"/>
        </w:rPr>
      </w:pPr>
    </w:p>
    <w:p w:rsidR="00E50665" w:rsidRPr="00CB7CD0" w:rsidRDefault="00E50665" w:rsidP="006A1B72">
      <w:pPr>
        <w:pStyle w:val="Prrafodelista"/>
        <w:ind w:left="0"/>
        <w:jc w:val="both"/>
        <w:rPr>
          <w:rFonts w:ascii="Calibri" w:hAnsi="Calibri" w:cs="Arial"/>
          <w:color w:val="000000"/>
          <w:sz w:val="22"/>
          <w:szCs w:val="22"/>
          <w:lang w:val="es-CO"/>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258"/>
        <w:gridCol w:w="3390"/>
        <w:gridCol w:w="878"/>
        <w:gridCol w:w="1979"/>
      </w:tblGrid>
      <w:tr w:rsidR="002B1AA5" w:rsidRPr="002B1AA5" w:rsidTr="00B436F0">
        <w:trPr>
          <w:trHeight w:val="534"/>
        </w:trPr>
        <w:tc>
          <w:tcPr>
            <w:tcW w:w="2268" w:type="dxa"/>
            <w:tcBorders>
              <w:bottom w:val="single" w:sz="6" w:space="0" w:color="D9D9D9" w:themeColor="background1" w:themeShade="D9"/>
            </w:tcBorders>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bookmarkStart w:id="30" w:name="_Toc222758309"/>
            <w:r w:rsidRPr="002B1AA5">
              <w:rPr>
                <w:rFonts w:asciiTheme="minorHAnsi" w:hAnsiTheme="minorHAnsi"/>
                <w:sz w:val="18"/>
                <w:szCs w:val="18"/>
                <w:lang w:val="es-CO"/>
              </w:rPr>
              <w:t>Entregas Según Etapas</w:t>
            </w:r>
          </w:p>
        </w:tc>
        <w:tc>
          <w:tcPr>
            <w:tcW w:w="3402" w:type="dxa"/>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r w:rsidRPr="002B1AA5">
              <w:rPr>
                <w:rFonts w:asciiTheme="minorHAnsi" w:hAnsiTheme="minorHAnsi"/>
                <w:sz w:val="18"/>
                <w:szCs w:val="18"/>
                <w:lang w:val="es-CO"/>
              </w:rPr>
              <w:t>Actividades</w:t>
            </w:r>
          </w:p>
        </w:tc>
        <w:tc>
          <w:tcPr>
            <w:tcW w:w="851"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Duración (horas)</w:t>
            </w:r>
          </w:p>
        </w:tc>
        <w:tc>
          <w:tcPr>
            <w:tcW w:w="1984"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Presupuesto estimado (pesos Colombianos)</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Primera etapa</w:t>
            </w: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Investigación y asignación de roles</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630.000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Establecimiento de reglas del equipo</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0,75</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315.000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Investigación del documento SPMP y afines (Conceptualización)</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13,4</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5’628.000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Desarrollo del SPMP</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24</w:t>
            </w:r>
          </w:p>
        </w:tc>
        <w:tc>
          <w:tcPr>
            <w:tcW w:w="1984" w:type="dxa"/>
            <w:vMerge w:val="restart"/>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10’080.000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Revisión SPMP por parte del Gerente</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w:t>
            </w:r>
          </w:p>
        </w:tc>
        <w:tc>
          <w:tcPr>
            <w:tcW w:w="1984" w:type="dxa"/>
            <w:vMerge/>
            <w:hideMark/>
          </w:tcPr>
          <w:p w:rsidR="002B1AA5" w:rsidRPr="002B1AA5" w:rsidRDefault="002B1AA5" w:rsidP="00B436F0">
            <w:pPr>
              <w:jc w:val="right"/>
              <w:rPr>
                <w:rFonts w:asciiTheme="minorHAnsi" w:hAnsiTheme="minorHAnsi"/>
                <w:color w:val="000000" w:themeColor="text1"/>
                <w:sz w:val="18"/>
                <w:szCs w:val="18"/>
              </w:rPr>
            </w:pP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Diseño de Casos de uso del sistema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8</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Consulta con el cliente y revisión mutua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3’360.000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Presentación etapa 1</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420.000</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Segunda etapa</w:t>
            </w: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Investigación del documento SRS y afines (Conceptualización)</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14*</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5’880.000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Desarrollo SRS</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20</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8’400.000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Implementación del prototipo 1</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2’100.000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Revisión SRS y Prototipo por parte del gerente</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350.000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lang w:val="es-ES"/>
              </w:rPr>
            </w:pPr>
            <w:r w:rsidRPr="002B1AA5">
              <w:rPr>
                <w:rFonts w:asciiTheme="minorHAnsi" w:hAnsiTheme="minorHAnsi"/>
                <w:bCs/>
                <w:color w:val="000000" w:themeColor="text1"/>
                <w:sz w:val="18"/>
                <w:szCs w:val="18"/>
                <w:lang w:val="es-CO"/>
              </w:rPr>
              <w:t>Consulta c</w:t>
            </w:r>
            <w:r w:rsidR="00B436F0" w:rsidRPr="00B436F0">
              <w:rPr>
                <w:rFonts w:asciiTheme="minorHAnsi" w:hAnsiTheme="minorHAnsi"/>
                <w:bCs/>
                <w:color w:val="000000" w:themeColor="text1"/>
                <w:sz w:val="18"/>
                <w:szCs w:val="18"/>
                <w:lang w:val="es-CO"/>
              </w:rPr>
              <w:t>on el cliente, revisión cliente-</w:t>
            </w:r>
            <w:r w:rsidRPr="002B1AA5">
              <w:rPr>
                <w:rFonts w:asciiTheme="minorHAnsi" w:hAnsiTheme="minorHAnsi"/>
                <w:bCs/>
                <w:color w:val="000000" w:themeColor="text1"/>
                <w:sz w:val="18"/>
                <w:szCs w:val="18"/>
                <w:lang w:val="es-CO"/>
              </w:rPr>
              <w:t>IMind</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Presentación etapa 2</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Tercera etapa</w:t>
            </w:r>
          </w:p>
        </w:tc>
        <w:tc>
          <w:tcPr>
            <w:tcW w:w="3402"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Cuarta etapa</w:t>
            </w:r>
          </w:p>
        </w:tc>
        <w:tc>
          <w:tcPr>
            <w:tcW w:w="3402"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851"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1984"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4" w:space="0" w:color="D9D9D9" w:themeColor="background1" w:themeShade="D9"/>
            </w:tcBorders>
            <w:shd w:val="clear" w:color="auto" w:fill="D9D9D9" w:themeFill="background1" w:themeFillShade="D9"/>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 </w:t>
            </w:r>
          </w:p>
        </w:tc>
        <w:tc>
          <w:tcPr>
            <w:tcW w:w="3402"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B436F0" w:rsidP="00B436F0">
            <w:pPr>
              <w:rPr>
                <w:rFonts w:asciiTheme="minorHAnsi" w:hAnsiTheme="minorHAnsi"/>
                <w:b/>
                <w:bCs/>
                <w:color w:val="000000" w:themeColor="text1"/>
                <w:sz w:val="16"/>
                <w:szCs w:val="16"/>
              </w:rPr>
            </w:pPr>
            <w:r w:rsidRPr="002B1AA5">
              <w:rPr>
                <w:rFonts w:asciiTheme="minorHAnsi" w:hAnsiTheme="minorHAnsi" w:cs="Arial"/>
                <w:b/>
                <w:bCs/>
                <w:color w:val="000000" w:themeColor="text1"/>
                <w:sz w:val="20"/>
                <w:szCs w:val="16"/>
                <w:lang w:val="es-CO"/>
              </w:rPr>
              <w:t>TOTAL</w:t>
            </w:r>
          </w:p>
        </w:tc>
        <w:tc>
          <w:tcPr>
            <w:tcW w:w="851"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c>
          <w:tcPr>
            <w:tcW w:w="1984"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r>
    </w:tbl>
    <w:p w:rsidR="003B316A" w:rsidRDefault="003B316A" w:rsidP="00A30078">
      <w:pPr>
        <w:pStyle w:val="Ttulo2"/>
        <w:numPr>
          <w:ilvl w:val="0"/>
          <w:numId w:val="0"/>
        </w:numPr>
        <w:ind w:left="576" w:hanging="576"/>
        <w:rPr>
          <w:rFonts w:ascii="Calibri" w:hAnsi="Calibri"/>
          <w:i w:val="0"/>
          <w:color w:val="000000"/>
          <w:sz w:val="26"/>
          <w:szCs w:val="26"/>
        </w:rPr>
      </w:pPr>
    </w:p>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Pr="008C553C" w:rsidRDefault="008C553C" w:rsidP="008C553C"/>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30"/>
      <w:r w:rsidR="00C43ECF"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C43ECF"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322227">
      <w:pPr>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Pr="00957739">
        <w:rPr>
          <w:rFonts w:asciiTheme="minorHAnsi" w:hAnsiTheme="minorHAnsi"/>
          <w:color w:val="000000" w:themeColor="text1"/>
          <w:sz w:val="22"/>
          <w:szCs w:val="22"/>
        </w:rPr>
        <w:t xml:space="preserve">Raymond SE. La catedral y el Bazar. [Artículo en Internet]. Disponible en: </w:t>
      </w:r>
      <w:hyperlink r:id="rId10"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 xml:space="preserve">[5]Diana Marcela Arias, Diana Irina Gómez, Felipe Serrano y Oscar López. Revista 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 xml:space="preserve">[6]Padilla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1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322227">
      <w:pPr>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 xml:space="preserve">[7]Página de Miguel Torres. [homepage de Internet].  Plantilla SPMP IronWorks. Disponible en: </w:t>
      </w:r>
      <w:hyperlink r:id="rId12"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957739" w:rsidRDefault="00957739" w:rsidP="00F14E07">
      <w:pPr>
        <w:pStyle w:val="Prrafodelista"/>
        <w:numPr>
          <w:ilvl w:val="0"/>
          <w:numId w:val="12"/>
        </w:numPr>
        <w:jc w:val="both"/>
        <w:rPr>
          <w:rFonts w:ascii="Calibri" w:hAnsi="Calibri"/>
          <w:sz w:val="22"/>
          <w:szCs w:val="22"/>
        </w:rPr>
      </w:pPr>
      <w:r w:rsidRPr="00957739">
        <w:rPr>
          <w:rFonts w:ascii="Calibri" w:hAnsi="Calibri"/>
          <w:sz w:val="22"/>
          <w:szCs w:val="22"/>
        </w:rPr>
        <w:t>Miguel Eduardo Torres: es el Cliente del proyecto. Es la interfaz externa primordial ya que gracias a él se puede obtener la información que le permita a IMIND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Default="00957739" w:rsidP="00957739">
      <w:pPr>
        <w:jc w:val="both"/>
        <w:rPr>
          <w:rFonts w:ascii="Calibri" w:hAnsi="Calibri"/>
          <w:sz w:val="22"/>
          <w:szCs w:val="22"/>
        </w:rPr>
      </w:pPr>
      <w:r>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[3],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1BAF" w:rsidRPr="00D71BAF" w:rsidRDefault="000C11DE" w:rsidP="00D71BAF">
      <w:pPr>
        <w:pStyle w:val="Ttulo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aconcuadrcula"/>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403E9" w:rsidRDefault="007A38F8" w:rsidP="00F14E07">
            <w:pPr>
              <w:pStyle w:val="Sinespaciado"/>
              <w:numPr>
                <w:ilvl w:val="0"/>
                <w:numId w:val="16"/>
              </w:numPr>
              <w:rPr>
                <w:rFonts w:asciiTheme="minorHAnsi" w:hAnsiTheme="minorHAnsi"/>
                <w:sz w:val="20"/>
                <w:szCs w:val="20"/>
              </w:rPr>
            </w:pPr>
            <w:r w:rsidRPr="004403E9">
              <w:rPr>
                <w:rFonts w:asciiTheme="minorHAnsi" w:hAnsiTheme="minorHAnsi"/>
                <w:sz w:val="20"/>
                <w:szCs w:val="20"/>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403E9" w:rsidRDefault="007A38F8" w:rsidP="00F14E07">
            <w:pPr>
              <w:pStyle w:val="Sinespaciado"/>
              <w:numPr>
                <w:ilvl w:val="1"/>
                <w:numId w:val="17"/>
              </w:numPr>
              <w:rPr>
                <w:rFonts w:asciiTheme="minorHAnsi" w:hAnsiTheme="minorHAnsi"/>
                <w:sz w:val="20"/>
                <w:szCs w:val="20"/>
                <w:lang w:val="es-CO"/>
              </w:rPr>
            </w:pPr>
            <w:r w:rsidRPr="004403E9">
              <w:rPr>
                <w:rFonts w:asciiTheme="minorHAnsi" w:hAnsiTheme="minorHAnsi"/>
                <w:sz w:val="20"/>
                <w:szCs w:val="20"/>
              </w:rPr>
              <w:t>Almacenar</w:t>
            </w:r>
            <w:r w:rsidR="00C057E6">
              <w:rPr>
                <w:rFonts w:asciiTheme="minorHAnsi" w:hAnsiTheme="minorHAnsi"/>
                <w:sz w:val="20"/>
                <w:szCs w:val="20"/>
              </w:rPr>
              <w:t>.</w:t>
            </w:r>
          </w:p>
          <w:p w:rsidR="007A38F8" w:rsidRPr="004403E9" w:rsidRDefault="007A38F8" w:rsidP="00F14E07">
            <w:pPr>
              <w:pStyle w:val="Sinespaciado"/>
              <w:numPr>
                <w:ilvl w:val="1"/>
                <w:numId w:val="17"/>
              </w:numPr>
              <w:rPr>
                <w:rFonts w:asciiTheme="minorHAnsi" w:hAnsiTheme="minorHAnsi"/>
                <w:sz w:val="20"/>
                <w:szCs w:val="20"/>
              </w:rPr>
            </w:pPr>
            <w:r w:rsidRPr="004403E9">
              <w:rPr>
                <w:rFonts w:asciiTheme="minorHAnsi" w:hAnsiTheme="minorHAnsi"/>
                <w:sz w:val="20"/>
                <w:szCs w:val="20"/>
              </w:rPr>
              <w:t>Recuperar</w:t>
            </w:r>
            <w:r w:rsidR="00C057E6">
              <w:rPr>
                <w:rFonts w:asciiTheme="minorHAnsi" w:hAnsiTheme="minorHAnsi"/>
                <w:sz w:val="20"/>
                <w:szCs w:val="20"/>
              </w:rPr>
              <w:t>.</w:t>
            </w:r>
          </w:p>
          <w:p w:rsidR="007A38F8" w:rsidRPr="004403E9" w:rsidRDefault="007A38F8" w:rsidP="00F14E07">
            <w:pPr>
              <w:pStyle w:val="Sinespaciado"/>
              <w:numPr>
                <w:ilvl w:val="1"/>
                <w:numId w:val="17"/>
              </w:numPr>
              <w:rPr>
                <w:rFonts w:asciiTheme="minorHAnsi" w:hAnsiTheme="minorHAnsi"/>
                <w:sz w:val="20"/>
                <w:szCs w:val="20"/>
              </w:rPr>
            </w:pPr>
            <w:r w:rsidRPr="004403E9">
              <w:rPr>
                <w:rFonts w:asciiTheme="minorHAnsi" w:hAnsiTheme="minorHAnsi"/>
                <w:sz w:val="20"/>
                <w:szCs w:val="20"/>
              </w:rPr>
              <w:t>Mantener</w:t>
            </w:r>
            <w:r w:rsidR="00C057E6">
              <w:rPr>
                <w:rFonts w:asciiTheme="minorHAnsi" w:hAnsiTheme="minorHAnsi"/>
                <w:sz w:val="20"/>
                <w:szCs w:val="20"/>
              </w:rPr>
              <w:t>.</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Genera los documentos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68145E" w:rsidRDefault="007A38F8" w:rsidP="00F14E07">
            <w:pPr>
              <w:pStyle w:val="Prrafodelista"/>
              <w:numPr>
                <w:ilvl w:val="0"/>
                <w:numId w:val="14"/>
              </w:numPr>
              <w:rPr>
                <w:rFonts w:asciiTheme="minorHAnsi" w:hAnsiTheme="minorHAnsi"/>
                <w:sz w:val="20"/>
                <w:szCs w:val="20"/>
                <w:lang w:val="es-CO"/>
              </w:rPr>
            </w:pPr>
            <w:r w:rsidRPr="0068145E">
              <w:rPr>
                <w:rFonts w:asciiTheme="minorHAnsi" w:hAnsiTheme="minorHAnsi"/>
                <w:sz w:val="20"/>
                <w:szCs w:val="20"/>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Ttulo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Ttulo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Ttulo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Ttulo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152DFA">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152DFA">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Ttulo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384A62" w:rsidRDefault="00384A62"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41692C" w:rsidRDefault="00255891" w:rsidP="00171338">
      <w:pPr>
        <w:pStyle w:val="Ttulo"/>
        <w:numPr>
          <w:ilvl w:val="0"/>
          <w:numId w:val="1"/>
        </w:numPr>
        <w:jc w:val="left"/>
        <w:rPr>
          <w:rFonts w:ascii="Calibri" w:hAnsi="Calibri"/>
          <w:noProof/>
          <w:color w:val="000000"/>
          <w:sz w:val="28"/>
          <w:szCs w:val="22"/>
          <w:lang w:val="es-CO"/>
        </w:rPr>
      </w:pPr>
      <w:bookmarkStart w:id="56" w:name="_Toc222758335"/>
      <w:r w:rsidRPr="0041692C">
        <w:rPr>
          <w:rFonts w:ascii="Calibri" w:hAnsi="Calibri"/>
          <w:noProof/>
          <w:color w:val="000000"/>
          <w:sz w:val="28"/>
          <w:szCs w:val="22"/>
          <w:lang w:val="es-CO"/>
        </w:rPr>
        <w:t>PLAN DE PROCESOS TÉCNICOS</w:t>
      </w:r>
      <w:bookmarkEnd w:id="56"/>
      <w:r w:rsidR="00C43ECF" w:rsidRPr="0041692C">
        <w:rPr>
          <w:rFonts w:ascii="Calibri" w:hAnsi="Calibri"/>
          <w:color w:val="000000"/>
          <w:sz w:val="28"/>
          <w:szCs w:val="22"/>
        </w:rPr>
        <w:fldChar w:fldCharType="begin"/>
      </w:r>
      <w:r w:rsidRPr="0041692C">
        <w:rPr>
          <w:rFonts w:ascii="Calibri" w:hAnsi="Calibri"/>
          <w:color w:val="000000"/>
          <w:sz w:val="28"/>
          <w:szCs w:val="22"/>
        </w:rPr>
        <w:instrText xml:space="preserve"> XE "</w:instrText>
      </w:r>
      <w:r w:rsidRPr="0041692C">
        <w:rPr>
          <w:rFonts w:ascii="Calibri" w:hAnsi="Calibri"/>
          <w:noProof/>
          <w:color w:val="000000"/>
          <w:sz w:val="28"/>
          <w:szCs w:val="22"/>
          <w:lang w:val="es-CO"/>
        </w:rPr>
        <w:instrText>PLAN DE PROCESOS TÉCNICOS</w:instrText>
      </w:r>
      <w:r w:rsidRPr="0041692C">
        <w:rPr>
          <w:rFonts w:ascii="Calibri" w:hAnsi="Calibri"/>
          <w:color w:val="000000"/>
          <w:sz w:val="28"/>
          <w:szCs w:val="22"/>
        </w:rPr>
        <w:instrText xml:space="preserve">" </w:instrText>
      </w:r>
      <w:r w:rsidR="00C43ECF" w:rsidRPr="0041692C">
        <w:rPr>
          <w:rFonts w:ascii="Calibri" w:hAnsi="Calibri"/>
          <w:color w:val="000000"/>
          <w:sz w:val="28"/>
          <w:szCs w:val="22"/>
        </w:rPr>
        <w:fldChar w:fldCharType="end"/>
      </w:r>
    </w:p>
    <w:p w:rsidR="00255891" w:rsidRPr="0041692C" w:rsidRDefault="00255891" w:rsidP="00171338">
      <w:pPr>
        <w:pStyle w:val="Ttulo2"/>
        <w:rPr>
          <w:rFonts w:ascii="Calibri" w:hAnsi="Calibri"/>
          <w:i w:val="0"/>
          <w:color w:val="000000"/>
          <w:sz w:val="26"/>
          <w:szCs w:val="26"/>
        </w:rPr>
      </w:pPr>
      <w:bookmarkStart w:id="57" w:name="_Toc222758336"/>
      <w:r w:rsidRPr="0041692C">
        <w:rPr>
          <w:rFonts w:ascii="Calibri" w:hAnsi="Calibri"/>
          <w:i w:val="0"/>
          <w:color w:val="000000"/>
          <w:sz w:val="26"/>
          <w:szCs w:val="26"/>
        </w:rPr>
        <w:t>MODELO DE CICLO DE VIDA DEL PROCESO</w:t>
      </w:r>
      <w:bookmarkEnd w:id="57"/>
    </w:p>
    <w:p w:rsidR="00255891" w:rsidRPr="0041692C" w:rsidRDefault="00255891" w:rsidP="00171338">
      <w:pPr>
        <w:pStyle w:val="Ttulo2"/>
        <w:rPr>
          <w:rFonts w:ascii="Calibri" w:hAnsi="Calibri"/>
          <w:i w:val="0"/>
          <w:caps/>
          <w:color w:val="000000"/>
          <w:sz w:val="26"/>
          <w:szCs w:val="26"/>
        </w:rPr>
      </w:pPr>
      <w:bookmarkStart w:id="58" w:name="_Toc160917345"/>
      <w:bookmarkStart w:id="59" w:name="_Toc222758337"/>
      <w:r w:rsidRPr="0041692C">
        <w:rPr>
          <w:rFonts w:ascii="Calibri" w:hAnsi="Calibri"/>
          <w:i w:val="0"/>
          <w:caps/>
          <w:color w:val="000000"/>
          <w:sz w:val="26"/>
          <w:szCs w:val="26"/>
        </w:rPr>
        <w:t>Métodos, Herramientas y Técnicas</w:t>
      </w:r>
      <w:bookmarkEnd w:id="58"/>
      <w:bookmarkEnd w:id="59"/>
    </w:p>
    <w:p w:rsidR="00255891" w:rsidRPr="0041692C" w:rsidRDefault="00255891" w:rsidP="005E5106">
      <w:pPr>
        <w:pStyle w:val="Ttulo2"/>
        <w:rPr>
          <w:rFonts w:ascii="Calibri" w:hAnsi="Calibri"/>
          <w:i w:val="0"/>
          <w:caps/>
          <w:noProof/>
          <w:color w:val="000000"/>
          <w:sz w:val="26"/>
          <w:szCs w:val="26"/>
          <w:lang w:val="es-CO"/>
        </w:rPr>
      </w:pPr>
      <w:bookmarkStart w:id="60" w:name="_Toc222758339"/>
      <w:r w:rsidRPr="0041692C">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Ttulo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Ttulo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Ttulo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Pr="0098739C" w:rsidRDefault="00255891" w:rsidP="00492D69">
      <w:pPr>
        <w:pStyle w:val="Ttulo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255891" w:rsidRPr="0098739C" w:rsidRDefault="00255891" w:rsidP="00492D69">
      <w:pPr>
        <w:pStyle w:val="Ttulo2"/>
        <w:rPr>
          <w:rFonts w:ascii="Calibri" w:hAnsi="Calibri"/>
          <w:i w:val="0"/>
          <w:color w:val="000000"/>
          <w:sz w:val="26"/>
          <w:szCs w:val="26"/>
        </w:rPr>
      </w:pPr>
      <w:bookmarkStart w:id="78" w:name="_Toc173382703"/>
      <w:bookmarkStart w:id="79" w:name="_Toc175245161"/>
      <w:bookmarkStart w:id="80" w:name="_Toc222758346"/>
      <w:r w:rsidRPr="0098739C">
        <w:rPr>
          <w:rFonts w:ascii="Calibri" w:hAnsi="Calibri"/>
          <w:i w:val="0"/>
          <w:color w:val="000000"/>
          <w:sz w:val="26"/>
          <w:szCs w:val="26"/>
        </w:rPr>
        <w:t>PLAN DE RESOLUCIÓN DE PROBLEMAS</w:t>
      </w:r>
      <w:bookmarkEnd w:id="78"/>
      <w:bookmarkEnd w:id="79"/>
      <w:bookmarkEnd w:id="80"/>
    </w:p>
    <w:p w:rsidR="00255891" w:rsidRPr="0098739C" w:rsidRDefault="00255891" w:rsidP="00492D69">
      <w:pPr>
        <w:pStyle w:val="Ttulo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t>PLAN DE ADMINISTRACIÓN DE SUBCONTRATOS</w:t>
      </w:r>
      <w:bookmarkEnd w:id="81"/>
      <w:bookmarkEnd w:id="82"/>
      <w:bookmarkEnd w:id="83"/>
    </w:p>
    <w:p w:rsidR="00255891" w:rsidRPr="0098739C" w:rsidRDefault="00255891" w:rsidP="00492D69">
      <w:pPr>
        <w:pStyle w:val="Ttulo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98739C" w:rsidRDefault="00255891" w:rsidP="006B171B">
      <w:pPr>
        <w:pStyle w:val="Ttulo"/>
        <w:numPr>
          <w:ilvl w:val="0"/>
          <w:numId w:val="1"/>
        </w:numPr>
        <w:jc w:val="left"/>
        <w:rPr>
          <w:rFonts w:ascii="Calibri" w:hAnsi="Calibri"/>
          <w:color w:val="000000"/>
          <w:sz w:val="28"/>
          <w:szCs w:val="22"/>
          <w:lang w:val="es-CO"/>
        </w:rPr>
      </w:pPr>
      <w:bookmarkStart w:id="87" w:name="_Toc222758349"/>
      <w:r w:rsidRPr="0098739C">
        <w:rPr>
          <w:rFonts w:ascii="Calibri" w:hAnsi="Calibri"/>
          <w:color w:val="000000"/>
          <w:sz w:val="28"/>
          <w:szCs w:val="22"/>
          <w:lang w:val="es-CO"/>
        </w:rPr>
        <w:lastRenderedPageBreak/>
        <w:t>ANEXOS</w:t>
      </w:r>
      <w:bookmarkEnd w:id="87"/>
    </w:p>
    <w:p w:rsidR="00255891" w:rsidRPr="00DC7273" w:rsidRDefault="00255891" w:rsidP="006B171B">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br w:type="page"/>
      </w:r>
    </w:p>
    <w:p w:rsidR="00255891" w:rsidRPr="00DC7273" w:rsidRDefault="00255891" w:rsidP="00E449E6">
      <w:pPr>
        <w:pStyle w:val="Ttulo"/>
        <w:jc w:val="left"/>
        <w:rPr>
          <w:rFonts w:ascii="Calibri" w:hAnsi="Calibri"/>
          <w:color w:val="000000"/>
          <w:sz w:val="22"/>
          <w:szCs w:val="22"/>
          <w:lang w:val="en-US"/>
        </w:rPr>
      </w:pPr>
      <w:bookmarkStart w:id="88" w:name="_Toc222758350"/>
      <w:r w:rsidRPr="00DC7273">
        <w:rPr>
          <w:rFonts w:ascii="Calibri" w:hAnsi="Calibri"/>
          <w:color w:val="000000"/>
          <w:sz w:val="22"/>
          <w:szCs w:val="22"/>
          <w:lang w:val="en-US"/>
        </w:rPr>
        <w:lastRenderedPageBreak/>
        <w:t>REFERENCIAS DE LA PLANTILLA</w:t>
      </w:r>
      <w:bookmarkEnd w:id="88"/>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152DFA">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CB7CD0" w:rsidRDefault="00CB7CD0" w:rsidP="005D7F64">
      <w:pPr>
        <w:pStyle w:val="Textocomentario"/>
      </w:pPr>
      <w:r>
        <w:rPr>
          <w:rStyle w:val="Refdecomentario"/>
        </w:rPr>
        <w:annotationRef/>
      </w:r>
      <w:r>
        <w:t>Firma del cliente</w:t>
      </w:r>
    </w:p>
  </w:comment>
  <w:comment w:id="2" w:author="IronWorks" w:date="2007-08-04T15:24:00Z" w:initials="IW">
    <w:p w:rsidR="00CB7CD0" w:rsidRDefault="00CB7CD0" w:rsidP="005D7F64">
      <w:pPr>
        <w:pStyle w:val="Textocomentario"/>
      </w:pPr>
      <w:r>
        <w:rPr>
          <w:rStyle w:val="Refdecomentario"/>
        </w:rPr>
        <w:annotationRef/>
      </w:r>
      <w:r>
        <w:t>Nombre del cliente</w:t>
      </w:r>
    </w:p>
  </w:comment>
  <w:comment w:id="3" w:author="IronWorks" w:date="2007-08-04T15:24:00Z" w:initials="IW">
    <w:p w:rsidR="00CB7CD0" w:rsidRDefault="00CB7CD0" w:rsidP="005D7F64">
      <w:pPr>
        <w:pStyle w:val="Textocomentario"/>
      </w:pPr>
      <w:r>
        <w:rPr>
          <w:rStyle w:val="Refdecomentario"/>
        </w:rPr>
        <w:annotationRef/>
      </w:r>
      <w:r>
        <w:t>Firma del estudiante que cumple el rol de director de proyecto.</w:t>
      </w:r>
    </w:p>
  </w:comment>
  <w:comment w:id="4" w:author="IronWorks" w:date="2007-08-04T15:24:00Z" w:initials="IW">
    <w:p w:rsidR="00CB7CD0" w:rsidRDefault="00CB7CD0" w:rsidP="005D7F64">
      <w:pPr>
        <w:pStyle w:val="Textocomentario"/>
      </w:pPr>
      <w:r>
        <w:rPr>
          <w:rStyle w:val="Refdecomentario"/>
        </w:rPr>
        <w:annotationRef/>
      </w:r>
      <w:r>
        <w:t>Nombre del estudiante que cumple el rol de director de proyecto</w:t>
      </w:r>
    </w:p>
  </w:comment>
  <w:comment w:id="5" w:author="IronWorks" w:date="2007-08-04T15:24:00Z" w:initials="IW">
    <w:p w:rsidR="00CB7CD0" w:rsidRDefault="00CB7CD0" w:rsidP="005D7F64">
      <w:pPr>
        <w:pStyle w:val="Textocomentario"/>
      </w:pPr>
      <w:r>
        <w:rPr>
          <w:rStyle w:val="Refdecomentario"/>
        </w:rPr>
        <w:annotationRef/>
      </w:r>
      <w:r>
        <w:t>Firma del estudiante que cumple el rol de Director de desarrollo</w:t>
      </w:r>
    </w:p>
  </w:comment>
  <w:comment w:id="6" w:author="IronWorks" w:date="2007-08-04T15:24:00Z" w:initials="IW">
    <w:p w:rsidR="00CB7CD0" w:rsidRDefault="00CB7CD0" w:rsidP="005D7F64">
      <w:pPr>
        <w:pStyle w:val="Textocomentario"/>
      </w:pPr>
      <w:r>
        <w:rPr>
          <w:rStyle w:val="Refdecomentario"/>
        </w:rPr>
        <w:annotationRef/>
      </w:r>
      <w:r>
        <w:t>Nombre del estudiante que cumple el rol de director de desarrollo</w:t>
      </w:r>
    </w:p>
  </w:comment>
  <w:comment w:id="7" w:author="IronWorks" w:date="2007-08-04T15:24:00Z" w:initials="IW">
    <w:p w:rsidR="00CB7CD0" w:rsidRDefault="00CB7CD0"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CB7CD0" w:rsidRDefault="00CB7CD0"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CB7CD0" w:rsidRDefault="00CB7CD0"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CB7CD0" w:rsidRDefault="00CB7CD0"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CB7CD0" w:rsidRDefault="00CB7CD0"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CB7CD0" w:rsidRDefault="00CB7CD0" w:rsidP="005D7F64">
      <w:pPr>
        <w:pStyle w:val="Textocomentario"/>
      </w:pPr>
      <w:r>
        <w:rPr>
          <w:rStyle w:val="Refdecomentario"/>
        </w:rPr>
        <w:annotationRef/>
      </w:r>
      <w:r>
        <w:t>Firma del estudiante que cumple el rol de Arquitecto</w:t>
      </w:r>
    </w:p>
  </w:comment>
  <w:comment w:id="13" w:author="IronWorks" w:date="2007-08-04T15:24:00Z" w:initials="IW">
    <w:p w:rsidR="00CB7CD0" w:rsidRDefault="00CB7CD0" w:rsidP="005D7F64">
      <w:pPr>
        <w:pStyle w:val="Textocomentario"/>
      </w:pPr>
      <w:r>
        <w:rPr>
          <w:rStyle w:val="Refdecomentario"/>
        </w:rPr>
        <w:annotationRef/>
      </w:r>
      <w:r>
        <w:t>Nombre del estudiante que cumple el rol de Arquitecto</w:t>
      </w:r>
    </w:p>
  </w:comment>
  <w:comment w:id="16" w:author="Sergio David Acosta Pinto" w:date="2007-08-12T20:01:00Z" w:initials="SDAP">
    <w:p w:rsidR="00CB7CD0" w:rsidRDefault="00CB7CD0">
      <w:pPr>
        <w:pStyle w:val="Textocomentario"/>
      </w:pPr>
      <w:r>
        <w:rPr>
          <w:rStyle w:val="Refdecomentario"/>
        </w:rPr>
        <w:annotationRef/>
      </w:r>
      <w:r>
        <w:t>Lista de todas las figuras, graficas y diagramas utilizados en el documento</w:t>
      </w:r>
    </w:p>
  </w:comment>
  <w:comment w:id="18" w:author="Sergio David Acosta Pinto" w:date="2007-08-19T02:09:00Z" w:initials="SDAP">
    <w:p w:rsidR="00CB7CD0" w:rsidRDefault="00CB7CD0">
      <w:pPr>
        <w:pStyle w:val="Textocomentario"/>
      </w:pPr>
      <w:r>
        <w:rPr>
          <w:rStyle w:val="Refdecomentario"/>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DA1" w:rsidRDefault="00554DA1">
      <w:r>
        <w:separator/>
      </w:r>
    </w:p>
  </w:endnote>
  <w:endnote w:type="continuationSeparator" w:id="1">
    <w:p w:rsidR="00554DA1" w:rsidRDefault="00554D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DA1" w:rsidRDefault="00554DA1">
      <w:r>
        <w:separator/>
      </w:r>
    </w:p>
  </w:footnote>
  <w:footnote w:type="continuationSeparator" w:id="1">
    <w:p w:rsidR="00554DA1" w:rsidRDefault="00554D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7">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5">
    <w:nsid w:val="74290FA3"/>
    <w:multiLevelType w:val="hybridMultilevel"/>
    <w:tmpl w:val="0E4E1E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6"/>
  </w:num>
  <w:num w:numId="5">
    <w:abstractNumId w:val="12"/>
  </w:num>
  <w:num w:numId="6">
    <w:abstractNumId w:val="5"/>
  </w:num>
  <w:num w:numId="7">
    <w:abstractNumId w:val="14"/>
  </w:num>
  <w:num w:numId="8">
    <w:abstractNumId w:val="15"/>
  </w:num>
  <w:num w:numId="9">
    <w:abstractNumId w:val="0"/>
  </w:num>
  <w:num w:numId="10">
    <w:abstractNumId w:val="9"/>
  </w:num>
  <w:num w:numId="11">
    <w:abstractNumId w:val="10"/>
  </w:num>
  <w:num w:numId="12">
    <w:abstractNumId w:val="2"/>
  </w:num>
  <w:num w:numId="13">
    <w:abstractNumId w:val="1"/>
  </w:num>
  <w:num w:numId="14">
    <w:abstractNumId w:val="8"/>
  </w:num>
  <w:num w:numId="15">
    <w:abstractNumId w:val="11"/>
  </w:num>
  <w:num w:numId="16">
    <w:abstractNumId w:val="16"/>
  </w:num>
  <w:num w:numId="17">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1B72"/>
    <w:rsid w:val="00007207"/>
    <w:rsid w:val="0001121C"/>
    <w:rsid w:val="00013681"/>
    <w:rsid w:val="0001484B"/>
    <w:rsid w:val="000158F4"/>
    <w:rsid w:val="00017ECA"/>
    <w:rsid w:val="00027D39"/>
    <w:rsid w:val="0003691C"/>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DB6"/>
    <w:rsid w:val="001B11A5"/>
    <w:rsid w:val="001B3737"/>
    <w:rsid w:val="001C26D1"/>
    <w:rsid w:val="001C2B86"/>
    <w:rsid w:val="001C6198"/>
    <w:rsid w:val="001D1FB6"/>
    <w:rsid w:val="001E161D"/>
    <w:rsid w:val="001E3102"/>
    <w:rsid w:val="001E42EA"/>
    <w:rsid w:val="001F13D6"/>
    <w:rsid w:val="001F7048"/>
    <w:rsid w:val="002023B5"/>
    <w:rsid w:val="00205AC9"/>
    <w:rsid w:val="00205FF3"/>
    <w:rsid w:val="002167C3"/>
    <w:rsid w:val="002230E3"/>
    <w:rsid w:val="00224AFE"/>
    <w:rsid w:val="00227291"/>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D001E"/>
    <w:rsid w:val="003D593A"/>
    <w:rsid w:val="004006DD"/>
    <w:rsid w:val="00402CAA"/>
    <w:rsid w:val="0040325F"/>
    <w:rsid w:val="004035E6"/>
    <w:rsid w:val="00403DBC"/>
    <w:rsid w:val="004048E9"/>
    <w:rsid w:val="00415892"/>
    <w:rsid w:val="0041692C"/>
    <w:rsid w:val="00420323"/>
    <w:rsid w:val="0042104C"/>
    <w:rsid w:val="004403E9"/>
    <w:rsid w:val="00442E3A"/>
    <w:rsid w:val="00446A39"/>
    <w:rsid w:val="004476CF"/>
    <w:rsid w:val="004512D2"/>
    <w:rsid w:val="0045473F"/>
    <w:rsid w:val="004570AB"/>
    <w:rsid w:val="00460CC6"/>
    <w:rsid w:val="00473B6E"/>
    <w:rsid w:val="00492D69"/>
    <w:rsid w:val="00493261"/>
    <w:rsid w:val="00497B07"/>
    <w:rsid w:val="004A0B50"/>
    <w:rsid w:val="004A1E02"/>
    <w:rsid w:val="004A24BB"/>
    <w:rsid w:val="004B2F40"/>
    <w:rsid w:val="004B71F9"/>
    <w:rsid w:val="004C2D2E"/>
    <w:rsid w:val="004D2879"/>
    <w:rsid w:val="004D580F"/>
    <w:rsid w:val="004F0745"/>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D2CA2"/>
    <w:rsid w:val="007D2E1E"/>
    <w:rsid w:val="007D4247"/>
    <w:rsid w:val="007D450D"/>
    <w:rsid w:val="007D4ABD"/>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7D00"/>
    <w:rsid w:val="00887E33"/>
    <w:rsid w:val="00895BB2"/>
    <w:rsid w:val="008A0E48"/>
    <w:rsid w:val="008A65ED"/>
    <w:rsid w:val="008B3CB3"/>
    <w:rsid w:val="008B7DE3"/>
    <w:rsid w:val="008C0D71"/>
    <w:rsid w:val="008C1645"/>
    <w:rsid w:val="008C2BE7"/>
    <w:rsid w:val="008C2F0F"/>
    <w:rsid w:val="008C2FD9"/>
    <w:rsid w:val="008C553C"/>
    <w:rsid w:val="008C59B2"/>
    <w:rsid w:val="008D4F80"/>
    <w:rsid w:val="008D58BC"/>
    <w:rsid w:val="008E1A3D"/>
    <w:rsid w:val="008E2C30"/>
    <w:rsid w:val="008E472F"/>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7100E"/>
    <w:rsid w:val="00972104"/>
    <w:rsid w:val="009730D0"/>
    <w:rsid w:val="00975457"/>
    <w:rsid w:val="00977118"/>
    <w:rsid w:val="00983131"/>
    <w:rsid w:val="00984229"/>
    <w:rsid w:val="0098517A"/>
    <w:rsid w:val="0098739C"/>
    <w:rsid w:val="00991541"/>
    <w:rsid w:val="00993CEB"/>
    <w:rsid w:val="0099514B"/>
    <w:rsid w:val="009A4180"/>
    <w:rsid w:val="009A4527"/>
    <w:rsid w:val="009B09E7"/>
    <w:rsid w:val="009B2B31"/>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10B14"/>
    <w:rsid w:val="00B116AD"/>
    <w:rsid w:val="00B1249B"/>
    <w:rsid w:val="00B137E5"/>
    <w:rsid w:val="00B15E95"/>
    <w:rsid w:val="00B22505"/>
    <w:rsid w:val="00B32674"/>
    <w:rsid w:val="00B33684"/>
    <w:rsid w:val="00B40A28"/>
    <w:rsid w:val="00B436F0"/>
    <w:rsid w:val="00B43BF8"/>
    <w:rsid w:val="00B44302"/>
    <w:rsid w:val="00B44B5B"/>
    <w:rsid w:val="00B509E8"/>
    <w:rsid w:val="00B52D03"/>
    <w:rsid w:val="00B53645"/>
    <w:rsid w:val="00B558EF"/>
    <w:rsid w:val="00B57F18"/>
    <w:rsid w:val="00B62452"/>
    <w:rsid w:val="00B70C6E"/>
    <w:rsid w:val="00B72A1B"/>
    <w:rsid w:val="00B745F8"/>
    <w:rsid w:val="00B85AFE"/>
    <w:rsid w:val="00B871F6"/>
    <w:rsid w:val="00B904D7"/>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057E6"/>
    <w:rsid w:val="00C13806"/>
    <w:rsid w:val="00C149FF"/>
    <w:rsid w:val="00C21090"/>
    <w:rsid w:val="00C2226E"/>
    <w:rsid w:val="00C276C3"/>
    <w:rsid w:val="00C27775"/>
    <w:rsid w:val="00C300DF"/>
    <w:rsid w:val="00C302A3"/>
    <w:rsid w:val="00C309E4"/>
    <w:rsid w:val="00C31A07"/>
    <w:rsid w:val="00C334F7"/>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6341"/>
    <w:rsid w:val="00C937F5"/>
    <w:rsid w:val="00C948D4"/>
    <w:rsid w:val="00C94F6C"/>
    <w:rsid w:val="00C97261"/>
    <w:rsid w:val="00CB02DD"/>
    <w:rsid w:val="00CB17D2"/>
    <w:rsid w:val="00CB3753"/>
    <w:rsid w:val="00CB4B55"/>
    <w:rsid w:val="00CB5CFB"/>
    <w:rsid w:val="00CB7CD0"/>
    <w:rsid w:val="00CD0EE9"/>
    <w:rsid w:val="00CD7B23"/>
    <w:rsid w:val="00CE2035"/>
    <w:rsid w:val="00CE5E60"/>
    <w:rsid w:val="00CE6CC0"/>
    <w:rsid w:val="00CF4BFF"/>
    <w:rsid w:val="00CF63D6"/>
    <w:rsid w:val="00D03386"/>
    <w:rsid w:val="00D05224"/>
    <w:rsid w:val="00D15BFA"/>
    <w:rsid w:val="00D23FE9"/>
    <w:rsid w:val="00D26A2D"/>
    <w:rsid w:val="00D27C34"/>
    <w:rsid w:val="00D31F78"/>
    <w:rsid w:val="00D408CE"/>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59D2"/>
    <w:rsid w:val="00E96730"/>
    <w:rsid w:val="00EA20E4"/>
    <w:rsid w:val="00EA37EF"/>
    <w:rsid w:val="00EB26F4"/>
    <w:rsid w:val="00EB2BBD"/>
    <w:rsid w:val="00EC2B8C"/>
    <w:rsid w:val="00EC6CFC"/>
    <w:rsid w:val="00ED070E"/>
    <w:rsid w:val="00ED0BC3"/>
    <w:rsid w:val="00EE002F"/>
    <w:rsid w:val="00EE2C24"/>
    <w:rsid w:val="00EE36D5"/>
    <w:rsid w:val="00EE5F19"/>
    <w:rsid w:val="00EF00F4"/>
    <w:rsid w:val="00EF2705"/>
    <w:rsid w:val="00EF4107"/>
    <w:rsid w:val="00EF5A20"/>
    <w:rsid w:val="00EF713D"/>
    <w:rsid w:val="00F02FAB"/>
    <w:rsid w:val="00F10AE2"/>
    <w:rsid w:val="00F13B44"/>
    <w:rsid w:val="00F14E07"/>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uiPriority w:val="9"/>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
    <w:name w:val="Light List - Accent 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hia.javeriana.edu.co/~metor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ci.ucm.cl/Academicos/R_Villarroel/descargas/ing_sw_1/Roles_desarrollo_software.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iblioweb.sindominio.net/telematica/catedra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8EFFF5A1-426D-43B6-9C66-13901D27309E}" type="presOf" srcId="{61240B9D-8FD0-4FFD-A7FD-776E2736F1FA}" destId="{7CEA3BE3-99D2-4089-9C75-F49A8A87D99A}" srcOrd="1" destOrd="0" presId="urn:microsoft.com/office/officeart/2005/8/layout/orgChart1"/>
    <dgm:cxn modelId="{3F55A50F-CD71-46C5-A85C-6046496E5627}" type="presOf" srcId="{0F22237A-DDC7-452D-B478-255C00C1B178}" destId="{AC9D38B9-7AC2-4E71-868A-64556A20DE2C}" srcOrd="0" destOrd="0" presId="urn:microsoft.com/office/officeart/2005/8/layout/orgChart1"/>
    <dgm:cxn modelId="{090A6138-FD8B-4F94-9AF5-9FEA642B85D5}" type="presOf" srcId="{10077BBD-71E2-4B5A-A65D-52D2FFC643FF}" destId="{6B6C10F3-5936-4966-955F-D355605F82D9}" srcOrd="0" destOrd="0" presId="urn:microsoft.com/office/officeart/2005/8/layout/orgChart1"/>
    <dgm:cxn modelId="{07A3B101-0E24-4265-B69E-B0B14ABA67A8}" type="presOf" srcId="{5A21EA1A-92AC-4F14-B1A7-9CD2613C0F84}" destId="{9B911878-6F56-4481-992E-E3FDB73FBEE0}" srcOrd="0" destOrd="0" presId="urn:microsoft.com/office/officeart/2005/8/layout/orgChart1"/>
    <dgm:cxn modelId="{9B76FB56-C3D4-48A2-9CF6-29C9C60B9F37}" type="presOf" srcId="{4383B180-7CF8-4EFA-B19D-047DA41D25B5}" destId="{6D56E61D-CBA6-4A9D-8EC5-2DFAC754CAC9}" srcOrd="0" destOrd="0" presId="urn:microsoft.com/office/officeart/2005/8/layout/orgChart1"/>
    <dgm:cxn modelId="{7C04CA6A-BF2C-41D2-9110-6188B02993AF}" type="presOf" srcId="{00092FE5-6E8F-491B-A947-8735AF8556AB}" destId="{57729C58-1BB1-4964-8DAF-8672D880122E}" srcOrd="1" destOrd="0" presId="urn:microsoft.com/office/officeart/2005/8/layout/orgChart1"/>
    <dgm:cxn modelId="{8D8F6301-A2E2-449C-A622-61DA42A51EA8}" type="presOf" srcId="{E2D6DF46-E1E6-47C9-9E6B-0A8FF60481E4}" destId="{263A4D0E-CF4B-45E7-B424-8EDB50F03CCE}" srcOrd="1" destOrd="0" presId="urn:microsoft.com/office/officeart/2005/8/layout/orgChart1"/>
    <dgm:cxn modelId="{3DAAB676-70B3-480A-93E5-F06379BB4F45}" type="presOf" srcId="{A2548885-D8B0-4EB2-8FA2-8AD3F6BBCFF4}" destId="{A96D4600-15BB-44C8-86A8-92F1AA9FC552}" srcOrd="0" destOrd="0" presId="urn:microsoft.com/office/officeart/2005/8/layout/orgChart1"/>
    <dgm:cxn modelId="{BC32FAA8-BA9E-4DAC-B08D-6C82BBE756DA}" type="presOf" srcId="{2C595C2C-D504-4BD1-96E0-F4250F6138D9}" destId="{F92D1B29-4F48-4678-AE95-948814E62055}"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19EBF5FB-838D-4551-A13A-218A3182181D}" type="presOf" srcId="{93647AD8-A95A-4F3F-8BE7-AE5FF236410A}" destId="{BA52F250-4442-4F05-95A4-49771894EC9D}" srcOrd="1" destOrd="0" presId="urn:microsoft.com/office/officeart/2005/8/layout/orgChart1"/>
    <dgm:cxn modelId="{23D6D847-FBB7-4555-B82B-83E2EC832B3C}" type="presOf" srcId="{61240B9D-8FD0-4FFD-A7FD-776E2736F1FA}" destId="{9AD5C7B0-B1E3-4011-8F9B-C93C772F5F39}" srcOrd="0" destOrd="0" presId="urn:microsoft.com/office/officeart/2005/8/layout/orgChart1"/>
    <dgm:cxn modelId="{62FC624A-673F-4620-B5E2-65131548BBE3}" type="presOf" srcId="{2C595C2C-D504-4BD1-96E0-F4250F6138D9}" destId="{64FAC93E-E220-48B7-ABB1-147EBAE04915}" srcOrd="0" destOrd="0" presId="urn:microsoft.com/office/officeart/2005/8/layout/orgChart1"/>
    <dgm:cxn modelId="{18F91554-9431-4334-AD01-0393DE4E8AB4}" type="presOf" srcId="{E2D6DF46-E1E6-47C9-9E6B-0A8FF60481E4}" destId="{E6D3BA0A-3260-445C-8DF2-10E559D9F876}"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DF6B32BE-E504-47F0-9E48-CC88CD6C7986}" type="presOf" srcId="{0F22237A-DDC7-452D-B478-255C00C1B178}" destId="{48D22C86-C932-4D73-8CAF-E7682C1A58A8}" srcOrd="1" destOrd="0" presId="urn:microsoft.com/office/officeart/2005/8/layout/orgChart1"/>
    <dgm:cxn modelId="{47EA0C16-F1C3-4391-93D7-4809F5AE628E}" type="presOf" srcId="{93647AD8-A95A-4F3F-8BE7-AE5FF236410A}" destId="{A917A338-BA25-40E4-9ACB-C44E16916023}" srcOrd="0" destOrd="0" presId="urn:microsoft.com/office/officeart/2005/8/layout/orgChart1"/>
    <dgm:cxn modelId="{1E4567A8-D575-4CC2-B09C-9CC82D7D005D}" type="presOf" srcId="{00092FE5-6E8F-491B-A947-8735AF8556AB}" destId="{9C0F06E2-0BF1-46A7-9CAC-6164D301E7D3}"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312A56F2-379F-4414-B1E4-D40D1119E355}" type="presOf" srcId="{8E4AE549-AFF9-4DF6-ADC6-633595B3BD3A}" destId="{C4F7E341-4369-43E4-9BCC-C65D0D3E5312}" srcOrd="0" destOrd="0" presId="urn:microsoft.com/office/officeart/2005/8/layout/orgChart1"/>
    <dgm:cxn modelId="{AFE87080-B196-4FE9-B6ED-44275505447B}" type="presParOf" srcId="{A96D4600-15BB-44C8-86A8-92F1AA9FC552}" destId="{A7709BDF-AE4A-4A4C-9551-EFF1EE593F0E}" srcOrd="0" destOrd="0" presId="urn:microsoft.com/office/officeart/2005/8/layout/orgChart1"/>
    <dgm:cxn modelId="{143A0EBD-0E57-43E4-9BF0-8B101640CE83}" type="presParOf" srcId="{A7709BDF-AE4A-4A4C-9551-EFF1EE593F0E}" destId="{9EB11EAE-140B-4E12-A1A8-6BB674077BBE}" srcOrd="0" destOrd="0" presId="urn:microsoft.com/office/officeart/2005/8/layout/orgChart1"/>
    <dgm:cxn modelId="{4503FCDF-9EE5-43F7-AC57-BF1780F0C4AD}" type="presParOf" srcId="{9EB11EAE-140B-4E12-A1A8-6BB674077BBE}" destId="{9AD5C7B0-B1E3-4011-8F9B-C93C772F5F39}" srcOrd="0" destOrd="0" presId="urn:microsoft.com/office/officeart/2005/8/layout/orgChart1"/>
    <dgm:cxn modelId="{B3C6D4A3-D28B-4B4E-AFB3-FA7E328F40DA}" type="presParOf" srcId="{9EB11EAE-140B-4E12-A1A8-6BB674077BBE}" destId="{7CEA3BE3-99D2-4089-9C75-F49A8A87D99A}" srcOrd="1" destOrd="0" presId="urn:microsoft.com/office/officeart/2005/8/layout/orgChart1"/>
    <dgm:cxn modelId="{587594BD-1952-4D88-8AE1-568CD1BDC366}" type="presParOf" srcId="{A7709BDF-AE4A-4A4C-9551-EFF1EE593F0E}" destId="{3D61B622-79AD-4C48-944B-640A99FCED3B}" srcOrd="1" destOrd="0" presId="urn:microsoft.com/office/officeart/2005/8/layout/orgChart1"/>
    <dgm:cxn modelId="{0FCF6683-98AC-4E4F-81A2-DD628EA6BEA1}" type="presParOf" srcId="{3D61B622-79AD-4C48-944B-640A99FCED3B}" destId="{9B911878-6F56-4481-992E-E3FDB73FBEE0}" srcOrd="0" destOrd="0" presId="urn:microsoft.com/office/officeart/2005/8/layout/orgChart1"/>
    <dgm:cxn modelId="{A5853F14-F850-4397-8EDF-9AD187182B89}" type="presParOf" srcId="{3D61B622-79AD-4C48-944B-640A99FCED3B}" destId="{5C6CDBD6-CDD1-4363-B93F-7008189D0F2F}" srcOrd="1" destOrd="0" presId="urn:microsoft.com/office/officeart/2005/8/layout/orgChart1"/>
    <dgm:cxn modelId="{A279BC76-65CD-454C-A3F5-75CEFF8B22DC}" type="presParOf" srcId="{5C6CDBD6-CDD1-4363-B93F-7008189D0F2F}" destId="{420E0319-E44F-420B-8F7A-BC0614B6C94B}" srcOrd="0" destOrd="0" presId="urn:microsoft.com/office/officeart/2005/8/layout/orgChart1"/>
    <dgm:cxn modelId="{04E5A286-6E98-4734-BF58-14390B2B9709}" type="presParOf" srcId="{420E0319-E44F-420B-8F7A-BC0614B6C94B}" destId="{E6D3BA0A-3260-445C-8DF2-10E559D9F876}" srcOrd="0" destOrd="0" presId="urn:microsoft.com/office/officeart/2005/8/layout/orgChart1"/>
    <dgm:cxn modelId="{E38597D9-FCC6-425A-BD48-CB6F6F7F7AE7}" type="presParOf" srcId="{420E0319-E44F-420B-8F7A-BC0614B6C94B}" destId="{263A4D0E-CF4B-45E7-B424-8EDB50F03CCE}" srcOrd="1" destOrd="0" presId="urn:microsoft.com/office/officeart/2005/8/layout/orgChart1"/>
    <dgm:cxn modelId="{7850AECA-A539-4964-ADA5-D7A8CE139554}" type="presParOf" srcId="{5C6CDBD6-CDD1-4363-B93F-7008189D0F2F}" destId="{DC787B01-D9A4-4FFC-AB85-1953F5341A34}" srcOrd="1" destOrd="0" presId="urn:microsoft.com/office/officeart/2005/8/layout/orgChart1"/>
    <dgm:cxn modelId="{0B48E04E-C9D8-4610-9132-DBEFF69030CD}" type="presParOf" srcId="{DC787B01-D9A4-4FFC-AB85-1953F5341A34}" destId="{6B6C10F3-5936-4966-955F-D355605F82D9}" srcOrd="0" destOrd="0" presId="urn:microsoft.com/office/officeart/2005/8/layout/orgChart1"/>
    <dgm:cxn modelId="{228DDE33-8362-49E9-AF2C-7CAE9494842B}" type="presParOf" srcId="{DC787B01-D9A4-4FFC-AB85-1953F5341A34}" destId="{A2D32E53-90E0-45A1-8C44-F5CC1A6E4E48}" srcOrd="1" destOrd="0" presId="urn:microsoft.com/office/officeart/2005/8/layout/orgChart1"/>
    <dgm:cxn modelId="{DE6C1092-3933-4035-BF51-459DD4629C9D}" type="presParOf" srcId="{A2D32E53-90E0-45A1-8C44-F5CC1A6E4E48}" destId="{D8BE8B6D-6C38-4379-8A3D-054E4BC5CD9D}" srcOrd="0" destOrd="0" presId="urn:microsoft.com/office/officeart/2005/8/layout/orgChart1"/>
    <dgm:cxn modelId="{0BE9B1DB-CCB5-4A67-8C27-840BCCD9146C}" type="presParOf" srcId="{D8BE8B6D-6C38-4379-8A3D-054E4BC5CD9D}" destId="{AC9D38B9-7AC2-4E71-868A-64556A20DE2C}" srcOrd="0" destOrd="0" presId="urn:microsoft.com/office/officeart/2005/8/layout/orgChart1"/>
    <dgm:cxn modelId="{DE85BEA7-1BD9-40AE-A9B7-1375000A4028}" type="presParOf" srcId="{D8BE8B6D-6C38-4379-8A3D-054E4BC5CD9D}" destId="{48D22C86-C932-4D73-8CAF-E7682C1A58A8}" srcOrd="1" destOrd="0" presId="urn:microsoft.com/office/officeart/2005/8/layout/orgChart1"/>
    <dgm:cxn modelId="{1855945B-9119-4377-BD79-C10223C6374E}" type="presParOf" srcId="{A2D32E53-90E0-45A1-8C44-F5CC1A6E4E48}" destId="{01B1EF2B-72A3-41B3-92E3-89E965FE08D0}" srcOrd="1" destOrd="0" presId="urn:microsoft.com/office/officeart/2005/8/layout/orgChart1"/>
    <dgm:cxn modelId="{CE9EA0C0-6C27-4A1D-A9E0-5F0D8F985BD1}" type="presParOf" srcId="{A2D32E53-90E0-45A1-8C44-F5CC1A6E4E48}" destId="{F85BC891-D6B9-4CC9-871A-FFE21730D5E5}" srcOrd="2" destOrd="0" presId="urn:microsoft.com/office/officeart/2005/8/layout/orgChart1"/>
    <dgm:cxn modelId="{55FF2D94-D6C8-4F5B-8B9C-4CF8A36F471F}" type="presParOf" srcId="{5C6CDBD6-CDD1-4363-B93F-7008189D0F2F}" destId="{4F67F191-F5D2-43BC-B076-A6E0E07E33E3}" srcOrd="2" destOrd="0" presId="urn:microsoft.com/office/officeart/2005/8/layout/orgChart1"/>
    <dgm:cxn modelId="{58FB2EA9-E95D-4760-9D1F-3071D2558ED7}" type="presParOf" srcId="{3D61B622-79AD-4C48-944B-640A99FCED3B}" destId="{6D56E61D-CBA6-4A9D-8EC5-2DFAC754CAC9}" srcOrd="2" destOrd="0" presId="urn:microsoft.com/office/officeart/2005/8/layout/orgChart1"/>
    <dgm:cxn modelId="{F27803DA-C9FB-47F0-AD20-4FCD248D1477}" type="presParOf" srcId="{3D61B622-79AD-4C48-944B-640A99FCED3B}" destId="{893AF861-A318-4B2B-9294-302D4282B2A4}" srcOrd="3" destOrd="0" presId="urn:microsoft.com/office/officeart/2005/8/layout/orgChart1"/>
    <dgm:cxn modelId="{BA8E2AAF-0940-42E7-8CF5-D22E6690F886}" type="presParOf" srcId="{893AF861-A318-4B2B-9294-302D4282B2A4}" destId="{B66299F7-2D5F-4EAC-A8C0-A6E281D94937}" srcOrd="0" destOrd="0" presId="urn:microsoft.com/office/officeart/2005/8/layout/orgChart1"/>
    <dgm:cxn modelId="{8D6D13DB-2357-4B15-8C41-73C76E680BE1}" type="presParOf" srcId="{B66299F7-2D5F-4EAC-A8C0-A6E281D94937}" destId="{64FAC93E-E220-48B7-ABB1-147EBAE04915}" srcOrd="0" destOrd="0" presId="urn:microsoft.com/office/officeart/2005/8/layout/orgChart1"/>
    <dgm:cxn modelId="{F0D33C0E-71A5-40A3-9C8B-AD8431520352}" type="presParOf" srcId="{B66299F7-2D5F-4EAC-A8C0-A6E281D94937}" destId="{F92D1B29-4F48-4678-AE95-948814E62055}" srcOrd="1" destOrd="0" presId="urn:microsoft.com/office/officeart/2005/8/layout/orgChart1"/>
    <dgm:cxn modelId="{5FDF1291-D512-460D-84BA-8B9D8C023CE5}" type="presParOf" srcId="{893AF861-A318-4B2B-9294-302D4282B2A4}" destId="{4A728031-4E0D-4DE2-AE4F-320E2D55420D}" srcOrd="1" destOrd="0" presId="urn:microsoft.com/office/officeart/2005/8/layout/orgChart1"/>
    <dgm:cxn modelId="{709201D3-7D98-4F03-8DDF-66DBEEA9458A}" type="presParOf" srcId="{893AF861-A318-4B2B-9294-302D4282B2A4}" destId="{6776B605-F6AF-4341-8F69-91A5A35A94F3}" srcOrd="2" destOrd="0" presId="urn:microsoft.com/office/officeart/2005/8/layout/orgChart1"/>
    <dgm:cxn modelId="{67873299-4DF9-450A-BF31-0139A4128289}" type="presParOf" srcId="{3D61B622-79AD-4C48-944B-640A99FCED3B}" destId="{C4F7E341-4369-43E4-9BCC-C65D0D3E5312}" srcOrd="4" destOrd="0" presId="urn:microsoft.com/office/officeart/2005/8/layout/orgChart1"/>
    <dgm:cxn modelId="{7B317839-91A2-4C7C-998E-2AC4A9D8D237}" type="presParOf" srcId="{3D61B622-79AD-4C48-944B-640A99FCED3B}" destId="{065C8FC8-2275-4C9E-8A84-25DAA528B93B}" srcOrd="5" destOrd="0" presId="urn:microsoft.com/office/officeart/2005/8/layout/orgChart1"/>
    <dgm:cxn modelId="{F9A1AF36-1540-44C1-8EC4-DC07EE6D2377}" type="presParOf" srcId="{065C8FC8-2275-4C9E-8A84-25DAA528B93B}" destId="{01189152-AB3F-4ABC-8573-038DDF590FAD}" srcOrd="0" destOrd="0" presId="urn:microsoft.com/office/officeart/2005/8/layout/orgChart1"/>
    <dgm:cxn modelId="{8E53E1CF-A7CD-49A9-849E-84E8495F8696}" type="presParOf" srcId="{01189152-AB3F-4ABC-8573-038DDF590FAD}" destId="{9C0F06E2-0BF1-46A7-9CAC-6164D301E7D3}" srcOrd="0" destOrd="0" presId="urn:microsoft.com/office/officeart/2005/8/layout/orgChart1"/>
    <dgm:cxn modelId="{747BD869-A503-4FA5-A061-BD8D1F05DAEF}" type="presParOf" srcId="{01189152-AB3F-4ABC-8573-038DDF590FAD}" destId="{57729C58-1BB1-4964-8DAF-8672D880122E}" srcOrd="1" destOrd="0" presId="urn:microsoft.com/office/officeart/2005/8/layout/orgChart1"/>
    <dgm:cxn modelId="{FA91F09F-F67E-422B-9110-4DA333411461}" type="presParOf" srcId="{065C8FC8-2275-4C9E-8A84-25DAA528B93B}" destId="{317524AD-5B2D-44DE-9236-2863781B7229}" srcOrd="1" destOrd="0" presId="urn:microsoft.com/office/officeart/2005/8/layout/orgChart1"/>
    <dgm:cxn modelId="{998A194C-505D-4F07-AF4C-3C00AA8FF749}" type="presParOf" srcId="{065C8FC8-2275-4C9E-8A84-25DAA528B93B}" destId="{2CB1AEE9-EC3D-4895-ACB4-D616A1F7E7E0}" srcOrd="2" destOrd="0" presId="urn:microsoft.com/office/officeart/2005/8/layout/orgChart1"/>
    <dgm:cxn modelId="{7DA8B4EE-4761-4EBA-BE0E-2C198B4DD0D8}" type="presParOf" srcId="{A7709BDF-AE4A-4A4C-9551-EFF1EE593F0E}" destId="{143F1EF5-04A6-47E9-9069-3F7ED2D2D55E}" srcOrd="2" destOrd="0" presId="urn:microsoft.com/office/officeart/2005/8/layout/orgChart1"/>
    <dgm:cxn modelId="{9B7E67A0-9D3F-441B-B338-607CDBD90BAB}" type="presParOf" srcId="{A96D4600-15BB-44C8-86A8-92F1AA9FC552}" destId="{DCCFFC2C-415E-4B92-A9F6-14E0980954DF}" srcOrd="1" destOrd="0" presId="urn:microsoft.com/office/officeart/2005/8/layout/orgChart1"/>
    <dgm:cxn modelId="{45763AB1-5424-4776-A0DC-E6F969068CF5}" type="presParOf" srcId="{DCCFFC2C-415E-4B92-A9F6-14E0980954DF}" destId="{020235DB-5D31-46AF-B0C0-D5F542223CC3}" srcOrd="0" destOrd="0" presId="urn:microsoft.com/office/officeart/2005/8/layout/orgChart1"/>
    <dgm:cxn modelId="{619E81E6-9881-49CF-B52A-BB22EC18AE6B}" type="presParOf" srcId="{020235DB-5D31-46AF-B0C0-D5F542223CC3}" destId="{A917A338-BA25-40E4-9ACB-C44E16916023}" srcOrd="0" destOrd="0" presId="urn:microsoft.com/office/officeart/2005/8/layout/orgChart1"/>
    <dgm:cxn modelId="{F9B0A586-78BD-47A4-9148-06712F0EABEF}" type="presParOf" srcId="{020235DB-5D31-46AF-B0C0-D5F542223CC3}" destId="{BA52F250-4442-4F05-95A4-49771894EC9D}" srcOrd="1" destOrd="0" presId="urn:microsoft.com/office/officeart/2005/8/layout/orgChart1"/>
    <dgm:cxn modelId="{8E94FAD7-D740-420B-A5B0-1B80393CBC7B}" type="presParOf" srcId="{DCCFFC2C-415E-4B92-A9F6-14E0980954DF}" destId="{A4F120AE-B394-480F-9682-46C59C6FE268}" srcOrd="1" destOrd="0" presId="urn:microsoft.com/office/officeart/2005/8/layout/orgChart1"/>
    <dgm:cxn modelId="{DB591E64-F990-4111-88BB-1C9E98D99E77}"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47C7-9BCA-4AAE-8C3A-60FFB6A9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31</Pages>
  <Words>5671</Words>
  <Characters>31192</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36790</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SERVIDOR-CASA</cp:lastModifiedBy>
  <cp:revision>19</cp:revision>
  <dcterms:created xsi:type="dcterms:W3CDTF">2009-02-22T20:37:00Z</dcterms:created>
  <dcterms:modified xsi:type="dcterms:W3CDTF">2009-02-22T21:34:00Z</dcterms:modified>
</cp:coreProperties>
</file>