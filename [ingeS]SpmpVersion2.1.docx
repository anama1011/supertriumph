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D3" w:rsidRPr="00DC7273" w:rsidRDefault="00FD07D3" w:rsidP="00FD07D3">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w:t>
      </w:r>
      <w:commentRangeEnd w:id="0"/>
      <w:r w:rsidR="00E51CA4">
        <w:rPr>
          <w:rFonts w:ascii="Calibri" w:hAnsi="Calibri"/>
          <w:b/>
          <w:i/>
          <w:noProof/>
          <w:color w:val="000000"/>
          <w:sz w:val="22"/>
          <w:szCs w:val="22"/>
          <w:lang w:val="en-US"/>
        </w:rPr>
        <w:t>s</w:t>
      </w:r>
      <w:r>
        <w:rPr>
          <w:rStyle w:val="Refdecomentario"/>
        </w:rPr>
        <w:commentReference w:id="0"/>
      </w:r>
    </w:p>
    <w:p w:rsidR="00FD07D3" w:rsidRPr="00DC7273" w:rsidRDefault="00FD07D3" w:rsidP="00FD07D3">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n-US"/>
        </w:rPr>
      </w:pPr>
    </w:p>
    <w:p w:rsidR="00FD07D3" w:rsidRPr="00DC7273" w:rsidRDefault="00FD07D3" w:rsidP="00FD07D3">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Pr="00DC7273">
        <w:rPr>
          <w:rFonts w:ascii="Calibri" w:hAnsi="Calibri"/>
          <w:noProof/>
          <w:color w:val="000000"/>
          <w:sz w:val="22"/>
          <w:szCs w:val="22"/>
          <w:lang w:val="es-CO"/>
        </w:rPr>
        <w:t>.</w:t>
      </w:r>
      <w:r>
        <w:rPr>
          <w:rFonts w:ascii="Calibri" w:hAnsi="Calibri"/>
          <w:noProof/>
          <w:color w:val="000000"/>
          <w:sz w:val="22"/>
          <w:szCs w:val="22"/>
          <w:lang w:val="es-CO"/>
        </w:rPr>
        <w:t>1</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r>
        <w:rPr>
          <w:rFonts w:ascii="Calibri" w:hAnsi="Calibri"/>
          <w:noProof/>
          <w:color w:val="000000"/>
          <w:sz w:val="22"/>
          <w:szCs w:val="22"/>
          <w:lang w:val="es-AR" w:eastAsia="es-AR"/>
        </w:rPr>
        <w:drawing>
          <wp:inline distT="0" distB="0" distL="0" distR="0">
            <wp:extent cx="1488440" cy="190309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FD07D3"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FD07D3" w:rsidRDefault="00FD07D3" w:rsidP="00FD07D3">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FD07D3" w:rsidRPr="00813EA7" w:rsidRDefault="00FD07D3" w:rsidP="00FD07D3">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FD07D3" w:rsidRPr="00DC7273" w:rsidRDefault="00FD07D3" w:rsidP="00FD07D3">
      <w:pPr>
        <w:pStyle w:val="Ttulo1"/>
        <w:rPr>
          <w:rFonts w:ascii="Calibri" w:hAnsi="Calibri"/>
          <w:noProof/>
          <w:color w:val="000000"/>
          <w:sz w:val="22"/>
          <w:szCs w:val="22"/>
          <w:lang w:val="es-CO"/>
        </w:rPr>
      </w:pPr>
    </w:p>
    <w:p w:rsidR="00FD07D3" w:rsidRDefault="00FD07D3" w:rsidP="00FD07D3">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FD07D3" w:rsidRPr="00C4213E" w:rsidRDefault="00FD07D3" w:rsidP="00FD07D3">
      <w:pPr>
        <w:pStyle w:val="Ttulo1"/>
        <w:rPr>
          <w:ins w:id="1" w:author="WinuE" w:date="2009-02-28T00:13:00Z"/>
          <w:rFonts w:ascii="Calibri" w:hAnsi="Calibri"/>
          <w:noProof/>
          <w:color w:val="000000"/>
          <w:sz w:val="22"/>
          <w:szCs w:val="22"/>
          <w:lang w:val="es-CO"/>
        </w:rPr>
      </w:pPr>
      <w:bookmarkStart w:id="2" w:name="_Toc223598098"/>
      <w:ins w:id="3" w:author="WinuE" w:date="2009-02-28T00:13:00Z">
        <w:r w:rsidRPr="00C4213E">
          <w:rPr>
            <w:rFonts w:ascii="Calibri" w:hAnsi="Calibri"/>
            <w:noProof/>
            <w:color w:val="000000"/>
            <w:sz w:val="28"/>
            <w:szCs w:val="22"/>
            <w:lang w:val="es-CO"/>
          </w:rPr>
          <w:lastRenderedPageBreak/>
          <w:t>PAGINA DE FIRMAS</w:t>
        </w:r>
        <w:bookmarkEnd w:id="2"/>
      </w:ins>
    </w:p>
    <w:p w:rsidR="00FD07D3" w:rsidRPr="00DC7273" w:rsidRDefault="00FD07D3" w:rsidP="00FD07D3">
      <w:pPr>
        <w:jc w:val="center"/>
        <w:rPr>
          <w:ins w:id="4"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FD07D3" w:rsidRPr="00DC7273" w:rsidRDefault="00FD07D3" w:rsidP="00FD07D3">
      <w:pPr>
        <w:autoSpaceDE w:val="0"/>
        <w:autoSpaceDN w:val="0"/>
        <w:adjustRightInd w:val="0"/>
        <w:jc w:val="both"/>
        <w:rPr>
          <w:ins w:id="7" w:author="WinuE" w:date="2009-02-28T00:13:00Z"/>
          <w:rFonts w:ascii="Calibri" w:hAnsi="Calibri"/>
          <w:noProof/>
          <w:color w:val="000000"/>
          <w:sz w:val="22"/>
          <w:szCs w:val="22"/>
          <w:lang w:val="es-CO"/>
        </w:rPr>
      </w:pPr>
    </w:p>
    <w:p w:rsidR="00FD07D3" w:rsidRPr="00DC7273" w:rsidRDefault="00FD07D3" w:rsidP="00FD07D3">
      <w:pPr>
        <w:autoSpaceDE w:val="0"/>
        <w:autoSpaceDN w:val="0"/>
        <w:adjustRightInd w:val="0"/>
        <w:jc w:val="both"/>
        <w:rPr>
          <w:ins w:id="8" w:author="WinuE" w:date="2009-02-28T00:13:00Z"/>
          <w:rFonts w:ascii="Calibri" w:hAnsi="Calibri"/>
          <w:noProof/>
          <w:color w:val="000000"/>
          <w:sz w:val="22"/>
          <w:szCs w:val="22"/>
          <w:lang w:val="es-CO"/>
        </w:rPr>
      </w:pPr>
    </w:p>
    <w:p w:rsidR="00FD07D3" w:rsidRDefault="00FD07D3" w:rsidP="00FD07D3">
      <w:pPr>
        <w:autoSpaceDE w:val="0"/>
        <w:autoSpaceDN w:val="0"/>
        <w:adjustRightInd w:val="0"/>
        <w:jc w:val="both"/>
        <w:rPr>
          <w:ins w:id="9"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0"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1" w:author="WinuE" w:date="2009-02-28T00:13:00Z"/>
          <w:rFonts w:ascii="Calibri" w:hAnsi="Calibri"/>
          <w:b/>
          <w:bCs/>
          <w:noProof/>
          <w:color w:val="000000"/>
          <w:sz w:val="22"/>
          <w:szCs w:val="22"/>
          <w:lang w:val="es-CO"/>
        </w:rPr>
      </w:pPr>
    </w:p>
    <w:p w:rsidR="00FD07D3" w:rsidRDefault="00FD07D3" w:rsidP="00FD07D3">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FD07D3" w:rsidTr="00F754F7">
        <w:trPr>
          <w:ins w:id="13" w:author="WinuE" w:date="2009-02-28T00:13:00Z"/>
        </w:trPr>
        <w:tc>
          <w:tcPr>
            <w:tcW w:w="4322" w:type="dxa"/>
          </w:tcPr>
          <w:p w:rsidR="00FD07D3" w:rsidRDefault="00FD07D3" w:rsidP="00F754F7">
            <w:pPr>
              <w:autoSpaceDE w:val="0"/>
              <w:autoSpaceDN w:val="0"/>
              <w:adjustRightInd w:val="0"/>
              <w:jc w:val="both"/>
              <w:rPr>
                <w:ins w:id="14" w:author="WinuE" w:date="2009-02-28T00:13:00Z"/>
                <w:rFonts w:ascii="Calibri" w:hAnsi="Calibri"/>
                <w:b/>
                <w:bCs/>
                <w:noProof/>
                <w:color w:val="000000"/>
                <w:sz w:val="22"/>
                <w:szCs w:val="22"/>
                <w:lang w:val="es-CO"/>
              </w:rPr>
            </w:pPr>
          </w:p>
          <w:p w:rsidR="00FD07D3" w:rsidRDefault="00112A1F" w:rsidP="00F754F7">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sidRPr="00112A1F">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54656" o:connectortype="straight"/>
                </w:pict>
              </w:r>
            </w:ins>
          </w:p>
          <w:p w:rsidR="00FD07D3" w:rsidRDefault="00FD07D3" w:rsidP="00F754F7">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FD07D3" w:rsidRPr="00806A75" w:rsidRDefault="00FD07D3" w:rsidP="00F754F7">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FD07D3" w:rsidRDefault="00FD07D3" w:rsidP="00F754F7">
            <w:pPr>
              <w:autoSpaceDE w:val="0"/>
              <w:autoSpaceDN w:val="0"/>
              <w:adjustRightInd w:val="0"/>
              <w:jc w:val="both"/>
              <w:rPr>
                <w:ins w:id="21" w:author="WinuE" w:date="2009-02-28T00:13:00Z"/>
                <w:rFonts w:ascii="Calibri" w:hAnsi="Calibri"/>
                <w:b/>
                <w:bCs/>
                <w:noProof/>
                <w:color w:val="000000"/>
                <w:sz w:val="22"/>
                <w:szCs w:val="22"/>
                <w:lang w:val="es-CO"/>
              </w:rPr>
            </w:pPr>
          </w:p>
          <w:p w:rsidR="00FD07D3" w:rsidRDefault="00112A1F" w:rsidP="00F754F7">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sidRPr="00112A1F">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55680" o:connectortype="straight"/>
                </w:pict>
              </w:r>
            </w:ins>
          </w:p>
          <w:p w:rsidR="00FD07D3" w:rsidRDefault="00FD07D3" w:rsidP="00F754F7">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FD07D3" w:rsidRPr="00443813" w:rsidRDefault="00FD07D3" w:rsidP="00F754F7">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FD07D3" w:rsidTr="00F754F7">
        <w:trPr>
          <w:ins w:id="28" w:author="WinuE" w:date="2009-02-28T00:13:00Z"/>
        </w:trPr>
        <w:tc>
          <w:tcPr>
            <w:tcW w:w="4322" w:type="dxa"/>
          </w:tcPr>
          <w:p w:rsidR="00FD07D3" w:rsidRDefault="00FD07D3" w:rsidP="00F754F7">
            <w:pPr>
              <w:autoSpaceDE w:val="0"/>
              <w:autoSpaceDN w:val="0"/>
              <w:adjustRightInd w:val="0"/>
              <w:jc w:val="both"/>
              <w:rPr>
                <w:ins w:id="2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32" w:author="WinuE" w:date="2009-02-28T00:13:00Z"/>
                <w:rFonts w:ascii="Calibri" w:hAnsi="Calibri"/>
                <w:b/>
                <w:bCs/>
                <w:noProof/>
                <w:color w:val="000000"/>
                <w:sz w:val="22"/>
                <w:szCs w:val="22"/>
                <w:lang w:val="es-CO"/>
              </w:rPr>
            </w:pPr>
          </w:p>
          <w:p w:rsidR="00FD07D3" w:rsidRDefault="00112A1F" w:rsidP="00F754F7">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sidRPr="00112A1F">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56704" o:connectortype="straight"/>
                </w:pict>
              </w:r>
            </w:ins>
          </w:p>
          <w:p w:rsidR="00FD07D3" w:rsidRDefault="00FD07D3" w:rsidP="00F754F7">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FD07D3" w:rsidRPr="00806A75" w:rsidRDefault="00FD07D3" w:rsidP="00F754F7">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FD07D3" w:rsidRDefault="00FD07D3" w:rsidP="00F754F7">
            <w:pPr>
              <w:autoSpaceDE w:val="0"/>
              <w:autoSpaceDN w:val="0"/>
              <w:adjustRightInd w:val="0"/>
              <w:jc w:val="both"/>
              <w:rPr>
                <w:ins w:id="39"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42" w:author="WinuE" w:date="2009-02-28T00:13:00Z"/>
                <w:rFonts w:ascii="Calibri" w:hAnsi="Calibri"/>
                <w:b/>
                <w:bCs/>
                <w:noProof/>
                <w:color w:val="000000"/>
                <w:sz w:val="22"/>
                <w:szCs w:val="22"/>
                <w:lang w:val="es-CO"/>
              </w:rPr>
            </w:pPr>
          </w:p>
          <w:p w:rsidR="00FD07D3" w:rsidRDefault="00112A1F" w:rsidP="00F754F7">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sidRPr="00112A1F">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57728" o:connectortype="straight"/>
                </w:pict>
              </w:r>
            </w:ins>
          </w:p>
          <w:p w:rsidR="00FD07D3" w:rsidRPr="00806A75" w:rsidRDefault="00FD07D3" w:rsidP="00F754F7">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FD07D3" w:rsidRPr="00443813" w:rsidRDefault="00FD07D3" w:rsidP="00F754F7">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FD07D3" w:rsidTr="00F754F7">
        <w:trPr>
          <w:ins w:id="49" w:author="WinuE" w:date="2009-02-28T00:13:00Z"/>
        </w:trPr>
        <w:tc>
          <w:tcPr>
            <w:tcW w:w="4322" w:type="dxa"/>
          </w:tcPr>
          <w:p w:rsidR="00FD07D3" w:rsidRDefault="00FD07D3" w:rsidP="00F754F7">
            <w:pPr>
              <w:autoSpaceDE w:val="0"/>
              <w:autoSpaceDN w:val="0"/>
              <w:adjustRightInd w:val="0"/>
              <w:jc w:val="both"/>
              <w:rPr>
                <w:ins w:id="5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53" w:author="WinuE" w:date="2009-02-28T00:13:00Z"/>
                <w:rFonts w:ascii="Calibri" w:hAnsi="Calibri"/>
                <w:b/>
                <w:bCs/>
                <w:noProof/>
                <w:color w:val="000000"/>
                <w:sz w:val="22"/>
                <w:szCs w:val="22"/>
                <w:lang w:val="es-CO"/>
              </w:rPr>
            </w:pPr>
          </w:p>
          <w:p w:rsidR="00FD07D3" w:rsidRDefault="00112A1F" w:rsidP="00F754F7">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sidRPr="00112A1F">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58752" o:connectortype="straight"/>
                </w:pict>
              </w:r>
            </w:ins>
          </w:p>
          <w:p w:rsidR="00FD07D3" w:rsidRDefault="00FD07D3" w:rsidP="00F754F7">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FD07D3" w:rsidRPr="00806A75" w:rsidRDefault="00FD07D3" w:rsidP="00F754F7">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FD07D3" w:rsidRDefault="00FD07D3" w:rsidP="00F754F7">
            <w:pPr>
              <w:autoSpaceDE w:val="0"/>
              <w:autoSpaceDN w:val="0"/>
              <w:adjustRightInd w:val="0"/>
              <w:jc w:val="both"/>
              <w:rPr>
                <w:ins w:id="60"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both"/>
              <w:rPr>
                <w:ins w:id="63" w:author="WinuE" w:date="2009-02-28T00:13:00Z"/>
                <w:rFonts w:ascii="Calibri" w:hAnsi="Calibri"/>
                <w:b/>
                <w:bCs/>
                <w:noProof/>
                <w:color w:val="000000"/>
                <w:sz w:val="22"/>
                <w:szCs w:val="22"/>
                <w:lang w:val="es-CO"/>
              </w:rPr>
            </w:pPr>
          </w:p>
          <w:p w:rsidR="00FD07D3" w:rsidRDefault="00112A1F" w:rsidP="00F754F7">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sidRPr="00112A1F">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59776" o:connectortype="straight"/>
                </w:pict>
              </w:r>
            </w:ins>
          </w:p>
          <w:p w:rsidR="00FD07D3" w:rsidRDefault="00FD07D3" w:rsidP="00F754F7">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FD07D3" w:rsidRDefault="00FD07D3" w:rsidP="00F754F7">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FD07D3" w:rsidTr="00F754F7">
        <w:trPr>
          <w:ins w:id="70" w:author="WinuE" w:date="2009-02-28T00:13:00Z"/>
        </w:trPr>
        <w:tc>
          <w:tcPr>
            <w:tcW w:w="8644" w:type="dxa"/>
            <w:gridSpan w:val="2"/>
            <w:vAlign w:val="center"/>
          </w:tcPr>
          <w:p w:rsidR="00FD07D3" w:rsidRDefault="00FD07D3" w:rsidP="00F754F7">
            <w:pPr>
              <w:autoSpaceDE w:val="0"/>
              <w:autoSpaceDN w:val="0"/>
              <w:adjustRightInd w:val="0"/>
              <w:jc w:val="center"/>
              <w:rPr>
                <w:ins w:id="71"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2"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3"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4" w:author="WinuE" w:date="2009-02-28T00:13:00Z"/>
                <w:rFonts w:ascii="Calibri" w:hAnsi="Calibri"/>
                <w:b/>
                <w:bCs/>
                <w:noProof/>
                <w:color w:val="000000"/>
                <w:sz w:val="22"/>
                <w:szCs w:val="22"/>
                <w:lang w:val="es-CO"/>
              </w:rPr>
            </w:pPr>
          </w:p>
          <w:p w:rsidR="00FD07D3" w:rsidRDefault="00FD07D3" w:rsidP="00F754F7">
            <w:pPr>
              <w:autoSpaceDE w:val="0"/>
              <w:autoSpaceDN w:val="0"/>
              <w:adjustRightInd w:val="0"/>
              <w:jc w:val="center"/>
              <w:rPr>
                <w:ins w:id="75" w:author="WinuE" w:date="2009-02-28T00:13:00Z"/>
                <w:rFonts w:ascii="Calibri" w:hAnsi="Calibri"/>
                <w:b/>
                <w:bCs/>
                <w:noProof/>
                <w:color w:val="000000"/>
                <w:sz w:val="22"/>
                <w:szCs w:val="22"/>
                <w:lang w:val="es-CO"/>
              </w:rPr>
            </w:pPr>
          </w:p>
          <w:p w:rsidR="00FD07D3" w:rsidRDefault="00112A1F" w:rsidP="00F754F7">
            <w:pPr>
              <w:jc w:val="center"/>
              <w:rPr>
                <w:ins w:id="76" w:author="WinuE" w:date="2009-02-28T00:13:00Z"/>
                <w:rFonts w:ascii="Calibri" w:hAnsi="Calibri"/>
                <w:noProof/>
                <w:color w:val="000000"/>
                <w:sz w:val="22"/>
                <w:szCs w:val="22"/>
                <w:lang w:val="es-CO"/>
              </w:rPr>
            </w:pPr>
            <w:ins w:id="77" w:author="WinuE" w:date="2009-02-28T00:13:00Z">
              <w:r w:rsidRPr="00112A1F">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0800" o:connectortype="straight"/>
                </w:pict>
              </w:r>
            </w:ins>
          </w:p>
          <w:p w:rsidR="00FD07D3" w:rsidRDefault="00FD07D3" w:rsidP="00F754F7">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FD07D3" w:rsidRPr="00806A75" w:rsidRDefault="00FD07D3" w:rsidP="00F754F7">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FD07D3" w:rsidTr="00F754F7">
        <w:trPr>
          <w:ins w:id="82" w:author="WinuE" w:date="2009-02-28T00:13:00Z"/>
        </w:trPr>
        <w:tc>
          <w:tcPr>
            <w:tcW w:w="8644" w:type="dxa"/>
            <w:gridSpan w:val="2"/>
            <w:vAlign w:val="center"/>
          </w:tcPr>
          <w:p w:rsidR="00FD07D3" w:rsidRPr="00806A75" w:rsidRDefault="00FD07D3" w:rsidP="00F754F7">
            <w:pPr>
              <w:autoSpaceDE w:val="0"/>
              <w:autoSpaceDN w:val="0"/>
              <w:adjustRightInd w:val="0"/>
              <w:jc w:val="center"/>
              <w:rPr>
                <w:ins w:id="83" w:author="WinuE" w:date="2009-02-28T00:13:00Z"/>
                <w:rFonts w:ascii="Calibri" w:hAnsi="Calibri"/>
                <w:b/>
                <w:bCs/>
                <w:noProof/>
                <w:color w:val="000000"/>
                <w:sz w:val="22"/>
                <w:szCs w:val="22"/>
                <w:lang w:val="es-ES"/>
              </w:rPr>
            </w:pPr>
          </w:p>
        </w:tc>
      </w:tr>
    </w:tbl>
    <w:p w:rsidR="00FD07D3" w:rsidRDefault="00FD07D3" w:rsidP="00FD07D3">
      <w:pPr>
        <w:autoSpaceDE w:val="0"/>
        <w:autoSpaceDN w:val="0"/>
        <w:adjustRightInd w:val="0"/>
        <w:jc w:val="both"/>
        <w:rPr>
          <w:ins w:id="84" w:author="WinuE" w:date="2009-02-28T00:13:00Z"/>
          <w:rFonts w:ascii="Calibri" w:hAnsi="Calibri"/>
          <w:b/>
          <w:bCs/>
          <w:noProof/>
          <w:color w:val="000000"/>
          <w:sz w:val="22"/>
          <w:szCs w:val="22"/>
          <w:lang w:val="es-CO"/>
        </w:rPr>
        <w:sectPr w:rsidR="00FD07D3" w:rsidSect="00E51CA4">
          <w:headerReference w:type="default" r:id="rId10"/>
          <w:footerReference w:type="default" r:id="rId11"/>
          <w:pgSz w:w="11906" w:h="16838"/>
          <w:pgMar w:top="1417" w:right="1701" w:bottom="1417" w:left="1701" w:header="708" w:footer="708" w:gutter="0"/>
          <w:cols w:space="708"/>
          <w:titlePg/>
          <w:docGrid w:linePitch="360"/>
        </w:sectPr>
      </w:pPr>
    </w:p>
    <w:p w:rsidR="00FD07D3" w:rsidRPr="00DC7273" w:rsidDel="00E80ABD" w:rsidRDefault="00FD07D3" w:rsidP="00FD07D3">
      <w:pPr>
        <w:rPr>
          <w:del w:id="85" w:author="WinuE" w:date="2009-02-28T00:14:00Z"/>
          <w:rFonts w:ascii="Calibri" w:hAnsi="Calibri"/>
          <w:noProof/>
          <w:color w:val="000000"/>
          <w:sz w:val="22"/>
          <w:szCs w:val="22"/>
          <w:lang w:val="es-CO"/>
        </w:rPr>
      </w:pPr>
    </w:p>
    <w:p w:rsidR="00FD07D3" w:rsidRPr="006E0414" w:rsidRDefault="00FD07D3" w:rsidP="00FD07D3">
      <w:pPr>
        <w:tabs>
          <w:tab w:val="left" w:pos="7250"/>
        </w:tabs>
        <w:rPr>
          <w:rFonts w:ascii="Calibri" w:hAnsi="Calibri"/>
          <w:sz w:val="28"/>
          <w:szCs w:val="22"/>
          <w:lang w:val="es-CO"/>
        </w:rPr>
        <w:sectPr w:rsidR="00FD07D3" w:rsidRPr="006E0414" w:rsidSect="00E51CA4">
          <w:headerReference w:type="default" r:id="rId12"/>
          <w:footerReference w:type="default" r:id="rId13"/>
          <w:type w:val="continuous"/>
          <w:pgSz w:w="11906" w:h="16838"/>
          <w:pgMar w:top="1417" w:right="1701" w:bottom="1417" w:left="1701" w:header="708" w:footer="708" w:gutter="0"/>
          <w:cols w:space="708"/>
          <w:titlePg/>
          <w:docGrid w:linePitch="360"/>
        </w:sectPr>
      </w:pPr>
    </w:p>
    <w:p w:rsidR="00FD07D3" w:rsidRDefault="00FD07D3" w:rsidP="00FD07D3">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FD07D3" w:rsidRDefault="00FD07D3" w:rsidP="00FD07D3">
      <w:pPr>
        <w:rPr>
          <w:rFonts w:ascii="Calibri" w:hAnsi="Calibri"/>
          <w:b/>
          <w:noProof/>
          <w:color w:val="000000"/>
          <w:sz w:val="28"/>
          <w:szCs w:val="22"/>
          <w:lang w:val="es-CO"/>
        </w:rPr>
      </w:pPr>
    </w:p>
    <w:tbl>
      <w:tblPr>
        <w:tblStyle w:val="Sombreadomedio1-nfasis3"/>
        <w:tblW w:w="0" w:type="auto"/>
        <w:tblLook w:val="04A0"/>
      </w:tblPr>
      <w:tblGrid>
        <w:gridCol w:w="1843"/>
        <w:gridCol w:w="1559"/>
        <w:gridCol w:w="4111"/>
        <w:gridCol w:w="3692"/>
        <w:gridCol w:w="2829"/>
      </w:tblGrid>
      <w:tr w:rsidR="00FD07D3" w:rsidRPr="00E51CA4" w:rsidTr="00E51CA4">
        <w:trPr>
          <w:cnfStyle w:val="100000000000"/>
          <w:trHeight w:val="397"/>
        </w:trPr>
        <w:tc>
          <w:tcPr>
            <w:cnfStyle w:val="001000000000"/>
            <w:tcW w:w="1843" w:type="dxa"/>
          </w:tcPr>
          <w:p w:rsidR="00FD07D3" w:rsidRPr="00E51CA4" w:rsidRDefault="00FD07D3" w:rsidP="00F754F7">
            <w:pPr>
              <w:rPr>
                <w:rFonts w:ascii="Calibri" w:hAnsi="Calibri"/>
                <w:b w:val="0"/>
                <w:noProof/>
                <w:sz w:val="20"/>
                <w:szCs w:val="20"/>
              </w:rPr>
            </w:pPr>
            <w:r w:rsidRPr="00E51CA4">
              <w:rPr>
                <w:rFonts w:ascii="Calibri" w:hAnsi="Calibri"/>
                <w:noProof/>
                <w:sz w:val="20"/>
                <w:szCs w:val="20"/>
              </w:rPr>
              <w:t>Version</w:t>
            </w:r>
          </w:p>
        </w:tc>
        <w:tc>
          <w:tcPr>
            <w:tcW w:w="155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Fecha</w:t>
            </w:r>
          </w:p>
        </w:tc>
        <w:tc>
          <w:tcPr>
            <w:tcW w:w="4111"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Secciòn del Documento Modificado</w:t>
            </w:r>
          </w:p>
        </w:tc>
        <w:tc>
          <w:tcPr>
            <w:tcW w:w="3692"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Descripcion de cambios (Corta)</w:t>
            </w:r>
          </w:p>
        </w:tc>
        <w:tc>
          <w:tcPr>
            <w:tcW w:w="2829" w:type="dxa"/>
          </w:tcPr>
          <w:p w:rsidR="00FD07D3" w:rsidRPr="00E51CA4" w:rsidRDefault="00FD07D3" w:rsidP="00F754F7">
            <w:pPr>
              <w:cnfStyle w:val="100000000000"/>
              <w:rPr>
                <w:rFonts w:ascii="Calibri" w:hAnsi="Calibri"/>
                <w:b w:val="0"/>
                <w:noProof/>
                <w:sz w:val="20"/>
                <w:szCs w:val="20"/>
              </w:rPr>
            </w:pPr>
            <w:r w:rsidRPr="00E51CA4">
              <w:rPr>
                <w:rFonts w:ascii="Calibri" w:hAnsi="Calibri"/>
                <w:noProof/>
                <w:sz w:val="20"/>
                <w:szCs w:val="20"/>
              </w:rPr>
              <w:t>Responsables (S)</w:t>
            </w:r>
          </w:p>
        </w:tc>
      </w:tr>
      <w:tr w:rsidR="00FD07D3" w:rsidRPr="00AB4AFB" w:rsidTr="00E51CA4">
        <w:trPr>
          <w:cnfStyle w:val="000000100000"/>
          <w:trHeight w:val="397"/>
        </w:trPr>
        <w:tc>
          <w:tcPr>
            <w:cnfStyle w:val="001000000000"/>
            <w:tcW w:w="1843" w:type="dxa"/>
          </w:tcPr>
          <w:p w:rsidR="00FD07D3" w:rsidRPr="00AB4AFB" w:rsidRDefault="00FD07D3" w:rsidP="00F754F7">
            <w:pPr>
              <w:rPr>
                <w:rFonts w:ascii="Calibri" w:hAnsi="Calibri"/>
                <w:bCs w:val="0"/>
                <w:noProof/>
                <w:color w:val="000000"/>
                <w:sz w:val="20"/>
                <w:szCs w:val="20"/>
              </w:rPr>
            </w:pPr>
            <w:r w:rsidRPr="00AB4AFB">
              <w:rPr>
                <w:rFonts w:ascii="Calibri" w:hAnsi="Calibri"/>
                <w:noProof/>
                <w:color w:val="000000"/>
                <w:sz w:val="20"/>
                <w:szCs w:val="20"/>
              </w:rPr>
              <w:t>SPMP Versión 1.0</w:t>
            </w:r>
          </w:p>
        </w:tc>
        <w:tc>
          <w:tcPr>
            <w:tcW w:w="1559" w:type="dxa"/>
          </w:tcPr>
          <w:p w:rsidR="00FD07D3" w:rsidRPr="00AB4AFB" w:rsidRDefault="00FD07D3" w:rsidP="00F754F7">
            <w:pPr>
              <w:cnfStyle w:val="000000100000"/>
              <w:rPr>
                <w:rFonts w:ascii="Calibri" w:hAnsi="Calibri"/>
                <w:b/>
                <w:noProof/>
                <w:color w:val="000000"/>
                <w:sz w:val="20"/>
                <w:szCs w:val="20"/>
              </w:rPr>
            </w:pPr>
            <w:r>
              <w:rPr>
                <w:rFonts w:ascii="Calibri" w:hAnsi="Calibri"/>
                <w:bCs/>
                <w:noProof/>
                <w:color w:val="000000"/>
                <w:sz w:val="20"/>
                <w:szCs w:val="20"/>
              </w:rPr>
              <w:t>20/02/2009</w:t>
            </w:r>
          </w:p>
        </w:tc>
        <w:tc>
          <w:tcPr>
            <w:tcW w:w="4111"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Integración de todo el documento</w:t>
            </w:r>
          </w:p>
        </w:tc>
        <w:tc>
          <w:tcPr>
            <w:tcW w:w="3692"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Primera versión del spmp sin correciones</w:t>
            </w:r>
          </w:p>
        </w:tc>
        <w:tc>
          <w:tcPr>
            <w:tcW w:w="2829" w:type="dxa"/>
          </w:tcPr>
          <w:p w:rsidR="00FD07D3" w:rsidRPr="00AB4AFB" w:rsidRDefault="00FD07D3" w:rsidP="00F754F7">
            <w:pPr>
              <w:cnfStyle w:val="000000100000"/>
              <w:rPr>
                <w:rFonts w:ascii="Calibri" w:hAnsi="Calibri"/>
                <w:b/>
                <w:noProof/>
                <w:color w:val="000000"/>
                <w:sz w:val="20"/>
                <w:szCs w:val="20"/>
              </w:rPr>
            </w:pPr>
            <w:r w:rsidRPr="00AB4AFB">
              <w:rPr>
                <w:rFonts w:ascii="Calibri" w:hAnsi="Calibri"/>
                <w:bCs/>
                <w:noProof/>
                <w:color w:val="000000"/>
                <w:sz w:val="20"/>
                <w:szCs w:val="20"/>
              </w:rPr>
              <w:t>Todos los miembros del equipo</w:t>
            </w:r>
          </w:p>
        </w:tc>
      </w:tr>
      <w:tr w:rsidR="00FD07D3" w:rsidRPr="00AB4AFB" w:rsidTr="00E51CA4">
        <w:trPr>
          <w:cnfStyle w:val="000000010000"/>
          <w:trHeight w:val="397"/>
        </w:trPr>
        <w:tc>
          <w:tcPr>
            <w:cnfStyle w:val="001000000000"/>
            <w:tcW w:w="1843" w:type="dxa"/>
          </w:tcPr>
          <w:p w:rsidR="00FD07D3" w:rsidRPr="00AB4AFB" w:rsidRDefault="00FD07D3" w:rsidP="00F754F7">
            <w:pPr>
              <w:rPr>
                <w:rFonts w:ascii="Calibri" w:hAnsi="Calibri"/>
                <w:b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22/02/2009</w:t>
            </w:r>
          </w:p>
        </w:tc>
        <w:tc>
          <w:tcPr>
            <w:tcW w:w="4111" w:type="dxa"/>
          </w:tcPr>
          <w:p w:rsidR="00FD07D3" w:rsidRDefault="00FD07D3" w:rsidP="00F754F7">
            <w:pPr>
              <w:cnfStyle w:val="000000010000"/>
              <w:rPr>
                <w:rFonts w:ascii="Calibri" w:hAnsi="Calibri"/>
                <w:noProof/>
                <w:color w:val="000000"/>
                <w:sz w:val="20"/>
                <w:szCs w:val="20"/>
              </w:rPr>
            </w:pPr>
            <w:r>
              <w:rPr>
                <w:rFonts w:ascii="Calibri" w:hAnsi="Calibri"/>
                <w:noProof/>
                <w:color w:val="000000"/>
                <w:sz w:val="20"/>
                <w:szCs w:val="20"/>
              </w:rPr>
              <w:t>Cambios seccion 1.1.5</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seccion 1.1.6</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5.3.5</w:t>
            </w:r>
          </w:p>
          <w:p w:rsidR="00FD07D3"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Cambios sección 2</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Actualicaciòn sección 4.3</w:t>
            </w:r>
          </w:p>
        </w:tc>
        <w:tc>
          <w:tcPr>
            <w:tcW w:w="3692" w:type="dxa"/>
          </w:tcPr>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Actualización del contenido y revision en la redacciòn</w:t>
            </w:r>
          </w:p>
        </w:tc>
        <w:tc>
          <w:tcPr>
            <w:tcW w:w="2829" w:type="dxa"/>
          </w:tcPr>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Carlos</w:t>
            </w:r>
            <w:r>
              <w:rPr>
                <w:rFonts w:ascii="Calibri" w:hAnsi="Calibri"/>
                <w:noProof/>
                <w:color w:val="000000"/>
                <w:sz w:val="20"/>
                <w:szCs w:val="20"/>
              </w:rPr>
              <w:t xml:space="preserve"> </w:t>
            </w:r>
            <w:r w:rsidRPr="00AC3D85">
              <w:rPr>
                <w:rFonts w:ascii="Calibri" w:hAnsi="Calibri"/>
                <w:noProof/>
                <w:color w:val="000000"/>
                <w:sz w:val="20"/>
                <w:szCs w:val="20"/>
              </w:rPr>
              <w:t xml:space="preserve">Jaramillo Ortiz </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Ana María González</w:t>
            </w:r>
          </w:p>
          <w:p w:rsidR="00FD07D3" w:rsidRPr="00AC3D85" w:rsidRDefault="00FD07D3" w:rsidP="00F754F7">
            <w:pPr>
              <w:cnfStyle w:val="000000010000"/>
              <w:rPr>
                <w:rFonts w:ascii="Calibri" w:hAnsi="Calibri"/>
                <w:noProof/>
                <w:color w:val="000000"/>
                <w:sz w:val="20"/>
                <w:szCs w:val="20"/>
              </w:rPr>
            </w:pPr>
            <w:r w:rsidRPr="00AC3D85">
              <w:rPr>
                <w:rFonts w:ascii="Calibri" w:hAnsi="Calibri"/>
                <w:noProof/>
                <w:color w:val="000000"/>
                <w:sz w:val="20"/>
                <w:szCs w:val="20"/>
              </w:rPr>
              <w:t xml:space="preserve">Tatiana Alejandra Oquendo </w:t>
            </w:r>
          </w:p>
          <w:p w:rsidR="00FD07D3" w:rsidRPr="00AC3D85" w:rsidRDefault="00FD07D3" w:rsidP="00F754F7">
            <w:pPr>
              <w:cnfStyle w:val="000000010000"/>
              <w:rPr>
                <w:rFonts w:ascii="Calibri" w:hAnsi="Calibri"/>
                <w:noProof/>
                <w:color w:val="000000"/>
                <w:sz w:val="20"/>
                <w:szCs w:val="20"/>
              </w:rPr>
            </w:pPr>
            <w:r>
              <w:rPr>
                <w:rFonts w:ascii="Calibri" w:hAnsi="Calibri"/>
                <w:noProof/>
                <w:color w:val="000000"/>
                <w:sz w:val="20"/>
                <w:szCs w:val="20"/>
              </w:rPr>
              <w:t xml:space="preserve">Laura </w:t>
            </w:r>
            <w:r w:rsidRPr="00AC3D85">
              <w:rPr>
                <w:rFonts w:ascii="Calibri" w:hAnsi="Calibri"/>
                <w:noProof/>
                <w:color w:val="000000"/>
                <w:sz w:val="20"/>
                <w:szCs w:val="20"/>
              </w:rPr>
              <w:t xml:space="preserve"> Zorro Jimenez</w:t>
            </w:r>
          </w:p>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w:t>
            </w:r>
            <w:r>
              <w:rPr>
                <w:rFonts w:ascii="Calibri" w:hAnsi="Calibri"/>
                <w:noProof/>
                <w:color w:val="000000"/>
                <w:sz w:val="20"/>
                <w:szCs w:val="20"/>
              </w:rPr>
              <w:t>1</w:t>
            </w:r>
          </w:p>
        </w:tc>
        <w:tc>
          <w:tcPr>
            <w:tcW w:w="1559" w:type="dxa"/>
          </w:tcPr>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22/02/2009</w:t>
            </w:r>
          </w:p>
        </w:tc>
        <w:tc>
          <w:tcPr>
            <w:tcW w:w="4111"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5.5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7.5</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7.6</w:t>
            </w:r>
          </w:p>
          <w:p w:rsidR="00FD07D3" w:rsidRPr="00AC3D85" w:rsidRDefault="00FD07D3" w:rsidP="00F754F7">
            <w:pPr>
              <w:cnfStyle w:val="000000100000"/>
              <w:rPr>
                <w:rFonts w:ascii="Calibri" w:hAnsi="Calibri"/>
                <w:noProof/>
                <w:color w:val="000000"/>
                <w:sz w:val="20"/>
                <w:szCs w:val="20"/>
              </w:rPr>
            </w:pPr>
            <w:r>
              <w:rPr>
                <w:rFonts w:ascii="Calibri" w:hAnsi="Calibri"/>
                <w:noProof/>
                <w:color w:val="000000"/>
                <w:sz w:val="20"/>
                <w:szCs w:val="20"/>
              </w:rPr>
              <w:t>Actualizacion sección 8</w:t>
            </w:r>
          </w:p>
        </w:tc>
        <w:tc>
          <w:tcPr>
            <w:tcW w:w="3692"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Creación de de contenido en cada una de las secciones</w:t>
            </w:r>
          </w:p>
        </w:tc>
        <w:tc>
          <w:tcPr>
            <w:tcW w:w="2829" w:type="dxa"/>
          </w:tcPr>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Carlos Jaramillo Ortiz</w:t>
            </w:r>
          </w:p>
          <w:p w:rsidR="00FD07D3" w:rsidRDefault="00FD07D3" w:rsidP="00F754F7">
            <w:pPr>
              <w:cnfStyle w:val="000000100000"/>
              <w:rPr>
                <w:rFonts w:ascii="Calibri" w:hAnsi="Calibri"/>
                <w:noProof/>
                <w:color w:val="000000"/>
                <w:sz w:val="20"/>
                <w:szCs w:val="20"/>
              </w:rPr>
            </w:pPr>
            <w:r>
              <w:rPr>
                <w:rFonts w:ascii="Calibri" w:hAnsi="Calibri"/>
                <w:noProof/>
                <w:color w:val="000000"/>
                <w:sz w:val="20"/>
                <w:szCs w:val="20"/>
              </w:rPr>
              <w:t>Victor Hugo Villalobos</w:t>
            </w:r>
          </w:p>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r w:rsidR="00FD07D3" w:rsidRPr="00AB4AFB" w:rsidTr="00E51CA4">
        <w:trPr>
          <w:cnfStyle w:val="00000010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100000"/>
              <w:rPr>
                <w:rFonts w:ascii="Calibri" w:hAnsi="Calibri"/>
                <w:noProof/>
                <w:color w:val="000000"/>
                <w:sz w:val="20"/>
                <w:szCs w:val="20"/>
              </w:rPr>
            </w:pPr>
          </w:p>
        </w:tc>
        <w:tc>
          <w:tcPr>
            <w:tcW w:w="4111" w:type="dxa"/>
          </w:tcPr>
          <w:p w:rsidR="00FD07D3" w:rsidRPr="00AC3D85" w:rsidRDefault="00FD07D3" w:rsidP="00F754F7">
            <w:pPr>
              <w:cnfStyle w:val="000000100000"/>
              <w:rPr>
                <w:rFonts w:ascii="Calibri" w:hAnsi="Calibri"/>
                <w:noProof/>
                <w:color w:val="000000"/>
                <w:sz w:val="20"/>
                <w:szCs w:val="20"/>
              </w:rPr>
            </w:pPr>
          </w:p>
        </w:tc>
        <w:tc>
          <w:tcPr>
            <w:tcW w:w="3692" w:type="dxa"/>
          </w:tcPr>
          <w:p w:rsidR="00FD07D3" w:rsidRDefault="00FD07D3" w:rsidP="00F754F7">
            <w:pPr>
              <w:cnfStyle w:val="000000100000"/>
              <w:rPr>
                <w:rFonts w:ascii="Calibri" w:hAnsi="Calibri"/>
                <w:noProof/>
                <w:color w:val="000000"/>
                <w:sz w:val="20"/>
                <w:szCs w:val="20"/>
              </w:rPr>
            </w:pPr>
          </w:p>
        </w:tc>
        <w:tc>
          <w:tcPr>
            <w:tcW w:w="2829" w:type="dxa"/>
          </w:tcPr>
          <w:p w:rsidR="00FD07D3" w:rsidRPr="00AC3D85" w:rsidRDefault="00FD07D3" w:rsidP="00F754F7">
            <w:pPr>
              <w:cnfStyle w:val="000000100000"/>
              <w:rPr>
                <w:rFonts w:ascii="Calibri" w:hAnsi="Calibri"/>
                <w:noProof/>
                <w:color w:val="000000"/>
                <w:sz w:val="20"/>
                <w:szCs w:val="20"/>
              </w:rPr>
            </w:pPr>
          </w:p>
        </w:tc>
      </w:tr>
      <w:tr w:rsidR="00FD07D3" w:rsidRPr="00AB4AFB" w:rsidTr="00E51CA4">
        <w:trPr>
          <w:cnfStyle w:val="000000010000"/>
          <w:trHeight w:val="397"/>
        </w:trPr>
        <w:tc>
          <w:tcPr>
            <w:cnfStyle w:val="001000000000"/>
            <w:tcW w:w="1843" w:type="dxa"/>
          </w:tcPr>
          <w:p w:rsidR="00FD07D3" w:rsidRDefault="00FD07D3" w:rsidP="00F754F7">
            <w:pPr>
              <w:rPr>
                <w:rFonts w:ascii="Calibri" w:hAnsi="Calibri"/>
                <w:bCs w:val="0"/>
                <w:noProof/>
                <w:color w:val="000000"/>
                <w:sz w:val="20"/>
                <w:szCs w:val="20"/>
              </w:rPr>
            </w:pPr>
            <w:r>
              <w:rPr>
                <w:rFonts w:ascii="Calibri" w:hAnsi="Calibri"/>
                <w:noProof/>
                <w:color w:val="000000"/>
                <w:sz w:val="20"/>
                <w:szCs w:val="20"/>
              </w:rPr>
              <w:t>SPMP Versión 2</w:t>
            </w:r>
            <w:r w:rsidRPr="00AB4AFB">
              <w:rPr>
                <w:rFonts w:ascii="Calibri" w:hAnsi="Calibri"/>
                <w:noProof/>
                <w:color w:val="000000"/>
                <w:sz w:val="20"/>
                <w:szCs w:val="20"/>
              </w:rPr>
              <w:t>.0</w:t>
            </w:r>
          </w:p>
        </w:tc>
        <w:tc>
          <w:tcPr>
            <w:tcW w:w="1559" w:type="dxa"/>
          </w:tcPr>
          <w:p w:rsidR="00FD07D3" w:rsidRPr="00AC3D85" w:rsidRDefault="00FD07D3" w:rsidP="00F754F7">
            <w:pPr>
              <w:cnfStyle w:val="000000010000"/>
              <w:rPr>
                <w:rFonts w:ascii="Calibri" w:hAnsi="Calibri"/>
                <w:noProof/>
                <w:color w:val="000000"/>
                <w:sz w:val="20"/>
                <w:szCs w:val="20"/>
              </w:rPr>
            </w:pPr>
          </w:p>
        </w:tc>
        <w:tc>
          <w:tcPr>
            <w:tcW w:w="4111" w:type="dxa"/>
          </w:tcPr>
          <w:p w:rsidR="00FD07D3" w:rsidRPr="00AC3D85" w:rsidRDefault="00FD07D3" w:rsidP="00F754F7">
            <w:pPr>
              <w:cnfStyle w:val="000000010000"/>
              <w:rPr>
                <w:rFonts w:ascii="Calibri" w:hAnsi="Calibri"/>
                <w:noProof/>
                <w:color w:val="000000"/>
                <w:sz w:val="20"/>
                <w:szCs w:val="20"/>
              </w:rPr>
            </w:pPr>
          </w:p>
        </w:tc>
        <w:tc>
          <w:tcPr>
            <w:tcW w:w="3692" w:type="dxa"/>
          </w:tcPr>
          <w:p w:rsidR="00FD07D3" w:rsidRDefault="00FD07D3" w:rsidP="00F754F7">
            <w:pPr>
              <w:cnfStyle w:val="000000010000"/>
              <w:rPr>
                <w:rFonts w:ascii="Calibri" w:hAnsi="Calibri"/>
                <w:noProof/>
                <w:color w:val="000000"/>
                <w:sz w:val="20"/>
                <w:szCs w:val="20"/>
              </w:rPr>
            </w:pPr>
          </w:p>
        </w:tc>
        <w:tc>
          <w:tcPr>
            <w:tcW w:w="2829" w:type="dxa"/>
          </w:tcPr>
          <w:p w:rsidR="00FD07D3" w:rsidRPr="00AC3D85" w:rsidRDefault="00FD07D3" w:rsidP="00F754F7">
            <w:pPr>
              <w:cnfStyle w:val="000000010000"/>
              <w:rPr>
                <w:rFonts w:ascii="Calibri" w:hAnsi="Calibri"/>
                <w:noProof/>
                <w:color w:val="000000"/>
                <w:sz w:val="20"/>
                <w:szCs w:val="20"/>
              </w:rPr>
            </w:pPr>
          </w:p>
        </w:tc>
      </w:tr>
    </w:tbl>
    <w:p w:rsidR="00FD07D3" w:rsidRPr="00A43560" w:rsidRDefault="00FD07D3" w:rsidP="00FD07D3">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112A1F"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112A1F" w:rsidRPr="00A43560">
        <w:rPr>
          <w:rFonts w:ascii="Calibri" w:hAnsi="Calibri"/>
          <w:color w:val="000000"/>
          <w:szCs w:val="18"/>
        </w:rPr>
        <w:fldChar w:fldCharType="separate"/>
      </w:r>
      <w:r w:rsidR="00BD0E2E">
        <w:rPr>
          <w:rFonts w:ascii="Calibri" w:hAnsi="Calibri"/>
          <w:noProof/>
          <w:color w:val="000000"/>
          <w:szCs w:val="18"/>
        </w:rPr>
        <w:t>1</w:t>
      </w:r>
      <w:r w:rsidR="00112A1F" w:rsidRPr="00A43560">
        <w:rPr>
          <w:rFonts w:ascii="Calibri" w:hAnsi="Calibri"/>
          <w:color w:val="000000"/>
          <w:szCs w:val="18"/>
        </w:rPr>
        <w:fldChar w:fldCharType="end"/>
      </w:r>
      <w:r w:rsidRPr="00A43560">
        <w:rPr>
          <w:rFonts w:ascii="Calibri" w:hAnsi="Calibri"/>
          <w:color w:val="000000"/>
          <w:szCs w:val="18"/>
        </w:rPr>
        <w:t>. Historial cambios</w:t>
      </w:r>
      <w:bookmarkEnd w:id="86"/>
      <w:bookmarkEnd w:id="87"/>
      <w:bookmarkEnd w:id="88"/>
      <w:bookmarkEnd w:id="89"/>
    </w:p>
    <w:p w:rsidR="00FD07D3" w:rsidRPr="00A43560" w:rsidRDefault="00FD07D3" w:rsidP="00FD07D3">
      <w:pPr>
        <w:rPr>
          <w:rFonts w:ascii="Calibri" w:hAnsi="Calibri"/>
          <w:b/>
          <w:noProof/>
          <w:color w:val="000000"/>
          <w:szCs w:val="22"/>
          <w:lang w:val="es-CO"/>
        </w:rPr>
        <w:sectPr w:rsidR="00FD07D3" w:rsidRPr="00A43560" w:rsidSect="00E51CA4">
          <w:pgSz w:w="16838" w:h="11906" w:orient="landscape"/>
          <w:pgMar w:top="1701" w:right="1418" w:bottom="1701" w:left="1418" w:header="709" w:footer="709" w:gutter="0"/>
          <w:cols w:space="708"/>
          <w:docGrid w:linePitch="360"/>
        </w:sectPr>
      </w:pPr>
    </w:p>
    <w:p w:rsidR="00FD07D3" w:rsidRPr="00C4213E" w:rsidRDefault="00FD07D3" w:rsidP="00FD07D3">
      <w:pPr>
        <w:rPr>
          <w:rFonts w:ascii="Calibri" w:hAnsi="Calibri"/>
          <w:b/>
        </w:rPr>
      </w:pPr>
      <w:r w:rsidRPr="00C4213E">
        <w:rPr>
          <w:rFonts w:ascii="Calibri" w:hAnsi="Calibri"/>
          <w:b/>
          <w:sz w:val="28"/>
        </w:rPr>
        <w:lastRenderedPageBreak/>
        <w:t>PREFACIO</w:t>
      </w: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FD07D3" w:rsidRPr="00DC7273" w:rsidRDefault="00FD07D3" w:rsidP="00FD07D3">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FD07D3" w:rsidRPr="00DC7273" w:rsidRDefault="00FD07D3" w:rsidP="00FD07D3">
      <w:pPr>
        <w:jc w:val="both"/>
        <w:rPr>
          <w:ins w:id="92" w:author="WinuE" w:date="2009-02-27T14:43:00Z"/>
          <w:rFonts w:ascii="Calibri" w:hAnsi="Calibri"/>
          <w:noProof/>
          <w:color w:val="000000"/>
          <w:sz w:val="22"/>
          <w:szCs w:val="22"/>
          <w:lang w:val="es-CO"/>
        </w:rPr>
      </w:pPr>
    </w:p>
    <w:p w:rsidR="00FD07D3" w:rsidRPr="00DC7273" w:rsidRDefault="00FD07D3" w:rsidP="00FD07D3">
      <w:pPr>
        <w:jc w:val="both"/>
        <w:rPr>
          <w:ins w:id="93" w:author="WinuE" w:date="2009-02-27T14:43:00Z"/>
          <w:rFonts w:ascii="Calibri" w:hAnsi="Calibri"/>
          <w:noProof/>
          <w:color w:val="000000"/>
          <w:sz w:val="22"/>
          <w:szCs w:val="22"/>
          <w:lang w:val="es-CO"/>
        </w:rPr>
      </w:pPr>
    </w:p>
    <w:p w:rsidR="00FD07D3" w:rsidRPr="00DC7273" w:rsidRDefault="00FD07D3" w:rsidP="00FD07D3">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FD07D3" w:rsidRPr="00DC7273" w:rsidRDefault="00FD07D3" w:rsidP="00FD07D3">
      <w:pPr>
        <w:jc w:val="both"/>
        <w:rPr>
          <w:ins w:id="96" w:author="WinuE" w:date="2009-02-27T14:43:00Z"/>
          <w:rFonts w:ascii="Calibri" w:hAnsi="Calibri"/>
          <w:noProof/>
          <w:color w:val="000000"/>
          <w:sz w:val="22"/>
          <w:szCs w:val="22"/>
          <w:lang w:val="es-CO"/>
        </w:rPr>
      </w:pPr>
    </w:p>
    <w:p w:rsidR="00FD07D3" w:rsidRPr="00DC7273" w:rsidRDefault="00FD07D3" w:rsidP="00FD07D3">
      <w:pPr>
        <w:jc w:val="both"/>
        <w:rPr>
          <w:ins w:id="97" w:author="WinuE" w:date="2009-02-27T14:43:00Z"/>
          <w:rFonts w:ascii="Calibri" w:hAnsi="Calibri"/>
          <w:noProof/>
          <w:color w:val="000000"/>
          <w:sz w:val="22"/>
          <w:szCs w:val="22"/>
          <w:lang w:val="es-CO"/>
        </w:rPr>
      </w:pPr>
    </w:p>
    <w:p w:rsidR="00FD07D3" w:rsidRPr="00DC7273" w:rsidRDefault="00FD07D3" w:rsidP="00FD07D3">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FD07D3" w:rsidRPr="00DC7273" w:rsidDel="005C0A52" w:rsidRDefault="00FD07D3" w:rsidP="00FD07D3">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FD07D3" w:rsidRPr="00DC7273" w:rsidDel="005C0A52" w:rsidRDefault="00FD07D3" w:rsidP="00FD07D3">
      <w:pPr>
        <w:jc w:val="both"/>
        <w:rPr>
          <w:del w:id="102" w:author="WinuE" w:date="2009-02-27T14:43:00Z"/>
          <w:rFonts w:ascii="Calibri" w:hAnsi="Calibri"/>
          <w:noProof/>
          <w:color w:val="000000"/>
          <w:sz w:val="22"/>
          <w:szCs w:val="22"/>
          <w:lang w:val="es-CO"/>
        </w:rPr>
      </w:pPr>
    </w:p>
    <w:p w:rsidR="00FD07D3" w:rsidRPr="00DC7273" w:rsidDel="005C0A52" w:rsidRDefault="00FD07D3" w:rsidP="00FD07D3">
      <w:pPr>
        <w:jc w:val="both"/>
        <w:rPr>
          <w:del w:id="103" w:author="WinuE" w:date="2009-02-27T14:43:00Z"/>
          <w:rFonts w:ascii="Calibri" w:hAnsi="Calibri"/>
          <w:noProof/>
          <w:color w:val="000000"/>
          <w:sz w:val="22"/>
          <w:szCs w:val="22"/>
          <w:lang w:val="es-CO"/>
        </w:rPr>
      </w:pPr>
    </w:p>
    <w:p w:rsidR="00FD07D3" w:rsidRPr="00DC7273" w:rsidDel="005C0A52" w:rsidRDefault="00FD07D3" w:rsidP="00FD07D3">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FD07D3" w:rsidRPr="00DC7273" w:rsidDel="005C0A52" w:rsidRDefault="00FD07D3" w:rsidP="00FD07D3">
      <w:pPr>
        <w:jc w:val="both"/>
        <w:rPr>
          <w:del w:id="106" w:author="WinuE" w:date="2009-02-27T14:43:00Z"/>
          <w:rFonts w:ascii="Calibri" w:hAnsi="Calibri"/>
          <w:noProof/>
          <w:color w:val="000000"/>
          <w:sz w:val="22"/>
          <w:szCs w:val="22"/>
          <w:lang w:val="es-CO"/>
        </w:rPr>
      </w:pPr>
    </w:p>
    <w:p w:rsidR="00FD07D3" w:rsidRPr="00DC7273" w:rsidDel="005C0A52" w:rsidRDefault="00FD07D3" w:rsidP="00FD07D3">
      <w:pPr>
        <w:jc w:val="both"/>
        <w:rPr>
          <w:del w:id="107" w:author="WinuE" w:date="2009-02-27T14:43:00Z"/>
          <w:rFonts w:ascii="Calibri" w:hAnsi="Calibri"/>
          <w:noProof/>
          <w:color w:val="000000"/>
          <w:sz w:val="22"/>
          <w:szCs w:val="22"/>
          <w:lang w:val="es-CO"/>
        </w:rPr>
      </w:pPr>
    </w:p>
    <w:p w:rsidR="00FD07D3" w:rsidRPr="00DC7273" w:rsidDel="005C0A52" w:rsidRDefault="00FD07D3" w:rsidP="00FD07D3">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FD07D3" w:rsidRPr="00C4213E" w:rsidRDefault="00FD07D3" w:rsidP="00FD07D3">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FD07D3" w:rsidRDefault="00FD07D3" w:rsidP="00FD07D3">
      <w:pPr>
        <w:jc w:val="center"/>
        <w:rPr>
          <w:rFonts w:ascii="Calibri" w:hAnsi="Calibri"/>
          <w:noProof/>
          <w:color w:val="000000"/>
          <w:sz w:val="22"/>
          <w:szCs w:val="22"/>
          <w:lang w:val="es-CO"/>
        </w:rPr>
      </w:pPr>
    </w:p>
    <w:p w:rsidR="00FD07D3" w:rsidRPr="00DC7273" w:rsidRDefault="00FD07D3" w:rsidP="00FD07D3">
      <w:pPr>
        <w:jc w:val="center"/>
        <w:rPr>
          <w:rFonts w:ascii="Calibri" w:hAnsi="Calibri"/>
          <w:noProof/>
          <w:color w:val="000000"/>
          <w:sz w:val="22"/>
          <w:szCs w:val="22"/>
          <w:lang w:val="es-CO"/>
        </w:rPr>
      </w:pPr>
    </w:p>
    <w:p w:rsidR="00727340" w:rsidRPr="00727340" w:rsidRDefault="00112A1F">
      <w:pPr>
        <w:pStyle w:val="TDC1"/>
        <w:tabs>
          <w:tab w:val="right" w:leader="dot" w:pos="8494"/>
        </w:tabs>
        <w:rPr>
          <w:rFonts w:asciiTheme="minorHAnsi" w:eastAsiaTheme="minorEastAsia" w:hAnsiTheme="minorHAnsi" w:cstheme="minorBidi"/>
          <w:noProof/>
          <w:sz w:val="22"/>
          <w:szCs w:val="22"/>
          <w:lang w:val="es-AR" w:eastAsia="es-AR"/>
        </w:rPr>
      </w:pPr>
      <w:r w:rsidRPr="00112A1F">
        <w:rPr>
          <w:rFonts w:asciiTheme="minorHAnsi" w:hAnsiTheme="minorHAnsi"/>
          <w:color w:val="000000"/>
          <w:sz w:val="22"/>
          <w:szCs w:val="22"/>
          <w:rPrChange w:id="110" w:author="WinuE" w:date="2009-02-27T14:43:00Z">
            <w:rPr>
              <w:rFonts w:ascii="Calibri" w:hAnsi="Calibri"/>
              <w:color w:val="000000"/>
              <w:sz w:val="22"/>
              <w:szCs w:val="22"/>
              <w:u w:val="single"/>
            </w:rPr>
          </w:rPrChange>
        </w:rPr>
        <w:fldChar w:fldCharType="begin"/>
      </w:r>
      <w:r w:rsidRPr="00112A1F">
        <w:rPr>
          <w:rFonts w:asciiTheme="minorHAnsi" w:hAnsiTheme="minorHAnsi"/>
          <w:color w:val="000000"/>
          <w:sz w:val="22"/>
          <w:szCs w:val="22"/>
          <w:rPrChange w:id="111" w:author="WinuE" w:date="2009-02-27T14:43:00Z">
            <w:rPr>
              <w:rFonts w:ascii="Calibri" w:hAnsi="Calibri"/>
              <w:color w:val="000000"/>
              <w:sz w:val="22"/>
              <w:szCs w:val="22"/>
            </w:rPr>
          </w:rPrChange>
        </w:rPr>
        <w:instrText xml:space="preserve"> TOC \o "1-3" \h \z \u </w:instrText>
      </w:r>
      <w:r w:rsidRPr="00112A1F">
        <w:rPr>
          <w:rFonts w:asciiTheme="minorHAnsi" w:hAnsiTheme="minorHAnsi"/>
          <w:color w:val="000000"/>
          <w:sz w:val="22"/>
          <w:szCs w:val="22"/>
          <w:rPrChange w:id="112" w:author="WinuE" w:date="2009-02-27T14:43:00Z">
            <w:rPr>
              <w:rFonts w:ascii="Calibri" w:hAnsi="Calibri"/>
              <w:color w:val="000000"/>
              <w:sz w:val="22"/>
              <w:szCs w:val="22"/>
              <w:u w:val="single"/>
            </w:rPr>
          </w:rPrChange>
        </w:rPr>
        <w:fldChar w:fldCharType="separate"/>
      </w:r>
      <w:hyperlink w:anchor="_Toc223598098" w:history="1">
        <w:r w:rsidR="00727340" w:rsidRPr="00727340">
          <w:rPr>
            <w:rStyle w:val="Hipervnculo"/>
            <w:rFonts w:asciiTheme="minorHAnsi" w:hAnsiTheme="minorHAnsi"/>
            <w:noProof/>
            <w:sz w:val="22"/>
            <w:szCs w:val="22"/>
            <w:lang w:val="es-CO"/>
          </w:rPr>
          <w:t>PAGINA DE FIRMAS</w:t>
        </w:r>
        <w:r w:rsidR="00727340" w:rsidRPr="00727340">
          <w:rPr>
            <w:rFonts w:asciiTheme="minorHAnsi" w:hAnsiTheme="minorHAnsi"/>
            <w:noProof/>
            <w:webHidden/>
            <w:sz w:val="22"/>
            <w:szCs w:val="22"/>
          </w:rPr>
          <w:tab/>
        </w:r>
        <w:r w:rsidR="00727340" w:rsidRPr="00727340">
          <w:rPr>
            <w:rFonts w:asciiTheme="minorHAnsi" w:hAnsiTheme="minorHAnsi"/>
            <w:noProof/>
            <w:webHidden/>
            <w:sz w:val="22"/>
            <w:szCs w:val="22"/>
          </w:rPr>
          <w:fldChar w:fldCharType="begin"/>
        </w:r>
        <w:r w:rsidR="00727340" w:rsidRPr="00727340">
          <w:rPr>
            <w:rFonts w:asciiTheme="minorHAnsi" w:hAnsiTheme="minorHAnsi"/>
            <w:noProof/>
            <w:webHidden/>
            <w:sz w:val="22"/>
            <w:szCs w:val="22"/>
          </w:rPr>
          <w:instrText xml:space="preserve"> PAGEREF _Toc223598098 \h </w:instrText>
        </w:r>
        <w:r w:rsidR="00727340" w:rsidRPr="00727340">
          <w:rPr>
            <w:rFonts w:asciiTheme="minorHAnsi" w:hAnsiTheme="minorHAnsi"/>
            <w:noProof/>
            <w:webHidden/>
            <w:sz w:val="22"/>
            <w:szCs w:val="22"/>
          </w:rPr>
        </w:r>
        <w:r w:rsidR="00727340" w:rsidRPr="00727340">
          <w:rPr>
            <w:rFonts w:asciiTheme="minorHAnsi" w:hAnsiTheme="minorHAnsi"/>
            <w:noProof/>
            <w:webHidden/>
            <w:sz w:val="22"/>
            <w:szCs w:val="22"/>
          </w:rPr>
          <w:fldChar w:fldCharType="separate"/>
        </w:r>
        <w:r w:rsidR="00727340" w:rsidRPr="00727340">
          <w:rPr>
            <w:rFonts w:asciiTheme="minorHAnsi" w:hAnsiTheme="minorHAnsi"/>
            <w:noProof/>
            <w:webHidden/>
            <w:sz w:val="22"/>
            <w:szCs w:val="22"/>
          </w:rPr>
          <w:t>2</w:t>
        </w:r>
        <w:r w:rsidR="00727340" w:rsidRPr="00727340">
          <w:rPr>
            <w:rFonts w:asciiTheme="minorHAnsi" w:hAnsiTheme="minorHAnsi"/>
            <w:noProof/>
            <w:webHidden/>
            <w:sz w:val="22"/>
            <w:szCs w:val="22"/>
          </w:rPr>
          <w:fldChar w:fldCharType="end"/>
        </w:r>
      </w:hyperlink>
    </w:p>
    <w:p w:rsidR="00727340" w:rsidRPr="00727340" w:rsidRDefault="00727340">
      <w:pPr>
        <w:pStyle w:val="TDC1"/>
        <w:tabs>
          <w:tab w:val="right" w:leader="dot" w:pos="8494"/>
        </w:tabs>
        <w:rPr>
          <w:rFonts w:asciiTheme="minorHAnsi" w:eastAsiaTheme="minorEastAsia" w:hAnsiTheme="minorHAnsi" w:cstheme="minorBidi"/>
          <w:noProof/>
          <w:sz w:val="22"/>
          <w:szCs w:val="22"/>
          <w:lang w:val="es-AR" w:eastAsia="es-AR"/>
        </w:rPr>
      </w:pPr>
      <w:hyperlink w:anchor="_Toc223598099" w:history="1">
        <w:r w:rsidRPr="00727340">
          <w:rPr>
            <w:rStyle w:val="Hipervnculo"/>
            <w:rFonts w:asciiTheme="minorHAnsi" w:hAnsiTheme="minorHAnsi"/>
            <w:noProof/>
            <w:sz w:val="22"/>
            <w:szCs w:val="22"/>
            <w:lang w:val="es-CO"/>
          </w:rPr>
          <w:t>LISTA DE FIGURAS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_Toc223598099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7</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00" w:history="1">
        <w:r w:rsidRPr="00727340">
          <w:rPr>
            <w:rStyle w:val="Hipervnculo"/>
            <w:rFonts w:asciiTheme="minorHAnsi" w:hAnsiTheme="minorHAnsi"/>
            <w:noProof/>
            <w:sz w:val="22"/>
            <w:szCs w:val="22"/>
            <w:lang w:val="es-CO"/>
          </w:rPr>
          <w:t>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VISION GENERAL DEL PROYECTO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1" w:history="1">
        <w:r w:rsidRPr="00727340">
          <w:rPr>
            <w:rStyle w:val="Hipervnculo"/>
            <w:rFonts w:asciiTheme="minorHAnsi" w:hAnsiTheme="minorHAnsi"/>
            <w:noProof/>
            <w:sz w:val="22"/>
            <w:szCs w:val="22"/>
          </w:rPr>
          <w:t>1.1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RESUMEN DEL PROYECTO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2" w:history="1">
        <w:r w:rsidRPr="00727340">
          <w:rPr>
            <w:rStyle w:val="Hipervnculo"/>
            <w:rFonts w:asciiTheme="minorHAnsi" w:hAnsiTheme="minorHAnsi"/>
            <w:noProof/>
            <w:sz w:val="22"/>
            <w:szCs w:val="22"/>
          </w:rPr>
          <w:t>1.1.1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Propósito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3" w:history="1">
        <w:r w:rsidRPr="00727340">
          <w:rPr>
            <w:rStyle w:val="Hipervnculo"/>
            <w:rFonts w:asciiTheme="minorHAnsi" w:hAnsiTheme="minorHAnsi"/>
            <w:noProof/>
            <w:sz w:val="22"/>
            <w:szCs w:val="22"/>
            <w:lang w:val="es-CO"/>
          </w:rPr>
          <w:t>1.1.2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Alcance</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9</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4" w:history="1">
        <w:r w:rsidRPr="00727340">
          <w:rPr>
            <w:rStyle w:val="Hipervnculo"/>
            <w:rFonts w:asciiTheme="minorHAnsi" w:hAnsiTheme="minorHAnsi"/>
            <w:noProof/>
            <w:sz w:val="22"/>
            <w:szCs w:val="22"/>
            <w:lang w:val="es-CO"/>
          </w:rPr>
          <w:t>1.1.3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Objetivos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10</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5" w:history="1">
        <w:r w:rsidRPr="00727340">
          <w:rPr>
            <w:rStyle w:val="Hipervnculo"/>
            <w:rFonts w:asciiTheme="minorHAnsi" w:hAnsiTheme="minorHAnsi"/>
            <w:noProof/>
            <w:sz w:val="22"/>
            <w:szCs w:val="22"/>
          </w:rPr>
          <w:t>1.1.4</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Suposiciones y Restricciones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11</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6" w:history="1">
        <w:r w:rsidRPr="00727340">
          <w:rPr>
            <w:rStyle w:val="Hipervnculo"/>
            <w:rFonts w:asciiTheme="minorHAnsi" w:hAnsiTheme="minorHAnsi"/>
            <w:noProof/>
            <w:sz w:val="22"/>
            <w:szCs w:val="22"/>
          </w:rPr>
          <w:t>1.1.5</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Entregables del Proyecto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12</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07" w:history="1">
        <w:r w:rsidRPr="00727340">
          <w:rPr>
            <w:rStyle w:val="Hipervnculo"/>
            <w:rFonts w:asciiTheme="minorHAnsi" w:hAnsiTheme="minorHAnsi"/>
            <w:noProof/>
            <w:sz w:val="22"/>
            <w:szCs w:val="22"/>
          </w:rPr>
          <w:t>1.1.6</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Resumen de Calendarización y Presupuesto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13</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08" w:history="1">
        <w:r w:rsidRPr="00727340">
          <w:rPr>
            <w:rStyle w:val="Hipervnculo"/>
            <w:rFonts w:asciiTheme="minorHAnsi" w:hAnsiTheme="minorHAnsi"/>
            <w:noProof/>
            <w:sz w:val="22"/>
            <w:szCs w:val="22"/>
          </w:rPr>
          <w:t>1.2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EVOLUCIÓN DEL PLAN</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_Toc223598108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19</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0" w:history="1">
        <w:r w:rsidRPr="00727340">
          <w:rPr>
            <w:rStyle w:val="Hipervnculo"/>
            <w:rFonts w:asciiTheme="minorHAnsi" w:hAnsiTheme="minorHAnsi"/>
            <w:noProof/>
            <w:sz w:val="22"/>
            <w:szCs w:val="22"/>
            <w:lang w:val="es-CO"/>
          </w:rPr>
          <w:t>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REFERENCIAS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_Toc223598110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20</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11" w:history="1">
        <w:r w:rsidRPr="00727340">
          <w:rPr>
            <w:rStyle w:val="Hipervnculo"/>
            <w:rFonts w:asciiTheme="minorHAnsi" w:hAnsiTheme="minorHAnsi"/>
            <w:noProof/>
            <w:sz w:val="22"/>
            <w:szCs w:val="22"/>
            <w:lang w:val="es-CO"/>
          </w:rPr>
          <w:t>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DEFINICIONES Y ACRONIMOS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_Toc223598111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21</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3" w:history="1">
        <w:r w:rsidRPr="00727340">
          <w:rPr>
            <w:rStyle w:val="Hipervnculo"/>
            <w:rFonts w:asciiTheme="minorHAnsi" w:hAnsiTheme="minorHAnsi"/>
            <w:noProof/>
            <w:sz w:val="22"/>
            <w:szCs w:val="22"/>
            <w:lang w:val="es-CO"/>
          </w:rPr>
          <w:t>4.</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ORGANIZACIÓN DEL PROYECTO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_Toc223598123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4" w:history="1">
        <w:r w:rsidRPr="00727340">
          <w:rPr>
            <w:rStyle w:val="Hipervnculo"/>
            <w:rFonts w:asciiTheme="minorHAnsi" w:hAnsiTheme="minorHAnsi"/>
            <w:noProof/>
            <w:sz w:val="22"/>
            <w:szCs w:val="22"/>
          </w:rPr>
          <w:t>4.1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INTERFACES EXTERNAS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_Toc223598124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6" w:history="1">
        <w:r w:rsidRPr="00727340">
          <w:rPr>
            <w:rStyle w:val="Hipervnculo"/>
            <w:rFonts w:asciiTheme="minorHAnsi" w:hAnsiTheme="minorHAnsi"/>
            <w:noProof/>
            <w:sz w:val="22"/>
            <w:szCs w:val="22"/>
          </w:rPr>
          <w:t>4.2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ESTRUCTURA INTERNA</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_Toc223598126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22</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7" w:history="1">
        <w:r w:rsidRPr="00727340">
          <w:rPr>
            <w:rStyle w:val="Hipervnculo"/>
            <w:rFonts w:asciiTheme="minorHAnsi" w:hAnsiTheme="minorHAnsi"/>
            <w:noProof/>
            <w:sz w:val="22"/>
            <w:szCs w:val="22"/>
          </w:rPr>
          <w:t>4.3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ROLES Y RESPONSABILIDADES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_Toc223598127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24</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28" w:history="1">
        <w:r w:rsidRPr="00727340">
          <w:rPr>
            <w:rStyle w:val="Hipervnculo"/>
            <w:rFonts w:asciiTheme="minorHAnsi" w:hAnsiTheme="minorHAnsi"/>
            <w:noProof/>
            <w:sz w:val="22"/>
            <w:szCs w:val="22"/>
            <w:lang w:val="es-CO"/>
          </w:rPr>
          <w:t>5.</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PROCESOS DE GESTIÓN</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_Toc223598128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29" w:history="1">
        <w:r w:rsidRPr="00727340">
          <w:rPr>
            <w:rStyle w:val="Hipervnculo"/>
            <w:rFonts w:asciiTheme="minorHAnsi" w:hAnsiTheme="minorHAnsi"/>
            <w:noProof/>
            <w:sz w:val="22"/>
            <w:szCs w:val="22"/>
          </w:rPr>
          <w:t>5.1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ARRANQUE</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_Toc223598129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0" w:history="1">
        <w:r w:rsidRPr="00727340">
          <w:rPr>
            <w:rStyle w:val="Hipervnculo"/>
            <w:rFonts w:asciiTheme="minorHAnsi" w:hAnsiTheme="minorHAnsi"/>
            <w:noProof/>
            <w:sz w:val="22"/>
            <w:szCs w:val="22"/>
          </w:rPr>
          <w:t>5.1.1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Estimación</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26</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1" w:history="1">
        <w:r w:rsidRPr="00727340">
          <w:rPr>
            <w:rStyle w:val="Hipervnculo"/>
            <w:rFonts w:asciiTheme="minorHAnsi" w:hAnsiTheme="minorHAnsi"/>
            <w:noProof/>
            <w:sz w:val="22"/>
            <w:szCs w:val="22"/>
          </w:rPr>
          <w:t>5.1.2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Personal</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28</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2" w:history="1">
        <w:r w:rsidRPr="00727340">
          <w:rPr>
            <w:rStyle w:val="Hipervnculo"/>
            <w:rFonts w:asciiTheme="minorHAnsi" w:hAnsiTheme="minorHAnsi"/>
            <w:noProof/>
            <w:sz w:val="22"/>
            <w:szCs w:val="22"/>
          </w:rPr>
          <w:t>5.1.3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Entrenamiento de Personal</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3" w:history="1">
        <w:r w:rsidRPr="00727340">
          <w:rPr>
            <w:rStyle w:val="Hipervnculo"/>
            <w:rFonts w:asciiTheme="minorHAnsi" w:hAnsiTheme="minorHAnsi"/>
            <w:noProof/>
            <w:sz w:val="22"/>
            <w:szCs w:val="22"/>
            <w:lang w:val="es-CO"/>
          </w:rPr>
          <w:t>5.2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TRABAJO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4" w:history="1">
        <w:r w:rsidRPr="00727340">
          <w:rPr>
            <w:rStyle w:val="Hipervnculo"/>
            <w:rFonts w:asciiTheme="minorHAnsi" w:hAnsiTheme="minorHAnsi"/>
            <w:noProof/>
            <w:sz w:val="22"/>
            <w:szCs w:val="22"/>
          </w:rPr>
          <w:t>5.2.1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Actividades de Trabajo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30</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5" w:history="1">
        <w:r w:rsidRPr="00727340">
          <w:rPr>
            <w:rStyle w:val="Hipervnculo"/>
            <w:rFonts w:asciiTheme="minorHAnsi" w:hAnsiTheme="minorHAnsi"/>
            <w:noProof/>
            <w:sz w:val="22"/>
            <w:szCs w:val="22"/>
          </w:rPr>
          <w:t>5.2.2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Cronograma</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6" w:history="1">
        <w:r w:rsidRPr="00727340">
          <w:rPr>
            <w:rStyle w:val="Hipervnculo"/>
            <w:rFonts w:asciiTheme="minorHAnsi" w:hAnsiTheme="minorHAnsi"/>
            <w:noProof/>
            <w:sz w:val="22"/>
            <w:szCs w:val="22"/>
          </w:rPr>
          <w:t>5.2.3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Asignación De Recursos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37" w:history="1">
        <w:r w:rsidRPr="00727340">
          <w:rPr>
            <w:rStyle w:val="Hipervnculo"/>
            <w:rFonts w:asciiTheme="minorHAnsi" w:hAnsiTheme="minorHAnsi"/>
            <w:noProof/>
            <w:sz w:val="22"/>
            <w:szCs w:val="22"/>
          </w:rPr>
          <w:t>5.2.4</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Asignación De Presupuesto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48</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39" w:history="1">
        <w:r w:rsidRPr="00727340">
          <w:rPr>
            <w:rStyle w:val="Hipervnculo"/>
            <w:rFonts w:asciiTheme="minorHAnsi" w:hAnsiTheme="minorHAnsi"/>
            <w:noProof/>
            <w:sz w:val="22"/>
            <w:szCs w:val="22"/>
            <w:lang w:val="es-CO"/>
          </w:rPr>
          <w:t>5.3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CONTROL</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_Toc223598139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1" w:history="1">
        <w:r w:rsidRPr="00727340">
          <w:rPr>
            <w:rStyle w:val="Hipervnculo"/>
            <w:rFonts w:asciiTheme="minorHAnsi" w:hAnsiTheme="minorHAnsi"/>
            <w:noProof/>
            <w:sz w:val="22"/>
            <w:szCs w:val="22"/>
            <w:lang w:val="es-CO"/>
          </w:rPr>
          <w:t>5.3.1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Control de requerimientos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_Toc223598141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3" w:history="1">
        <w:r w:rsidRPr="00727340">
          <w:rPr>
            <w:rStyle w:val="Hipervnculo"/>
            <w:rFonts w:asciiTheme="minorHAnsi" w:hAnsiTheme="minorHAnsi"/>
            <w:noProof/>
            <w:sz w:val="22"/>
            <w:szCs w:val="22"/>
            <w:lang w:val="es-CO"/>
          </w:rPr>
          <w:t>5.3.2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Control de cronograma</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_Toc223598143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5" w:history="1">
        <w:r w:rsidRPr="00727340">
          <w:rPr>
            <w:rStyle w:val="Hipervnculo"/>
            <w:rFonts w:asciiTheme="minorHAnsi" w:hAnsiTheme="minorHAnsi"/>
            <w:noProof/>
            <w:sz w:val="22"/>
            <w:szCs w:val="22"/>
            <w:lang w:val="es-CO"/>
          </w:rPr>
          <w:t>5.3.3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Control de Presupuesto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_Toc223598145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49</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7" w:history="1">
        <w:r w:rsidRPr="00727340">
          <w:rPr>
            <w:rStyle w:val="Hipervnculo"/>
            <w:rFonts w:asciiTheme="minorHAnsi" w:hAnsiTheme="minorHAnsi"/>
            <w:noProof/>
            <w:sz w:val="22"/>
            <w:szCs w:val="22"/>
            <w:lang w:val="es-CO"/>
          </w:rPr>
          <w:t>5.3.4</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Control de Calidad</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_Toc223598147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50</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8" w:history="1">
        <w:r w:rsidRPr="00727340">
          <w:rPr>
            <w:rStyle w:val="Hipervnculo"/>
            <w:rFonts w:asciiTheme="minorHAnsi" w:hAnsiTheme="minorHAnsi"/>
            <w:noProof/>
            <w:sz w:val="22"/>
            <w:szCs w:val="22"/>
            <w:lang w:val="es-CO"/>
          </w:rPr>
          <w:t>5.3.5</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Reportes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_Toc223598148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51</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49" w:history="1">
        <w:r w:rsidRPr="00727340">
          <w:rPr>
            <w:rStyle w:val="Hipervnculo"/>
            <w:rFonts w:asciiTheme="minorHAnsi" w:hAnsiTheme="minorHAnsi"/>
            <w:noProof/>
            <w:sz w:val="22"/>
            <w:szCs w:val="22"/>
            <w:lang w:val="es-CO"/>
          </w:rPr>
          <w:t>5.3.6</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Recolección de Métricas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_Toc223598149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1" w:history="1">
        <w:r w:rsidRPr="00727340">
          <w:rPr>
            <w:rStyle w:val="Hipervnculo"/>
            <w:rFonts w:asciiTheme="minorHAnsi" w:hAnsiTheme="minorHAnsi"/>
            <w:noProof/>
            <w:sz w:val="22"/>
            <w:szCs w:val="22"/>
            <w:lang w:val="es-CO"/>
          </w:rPr>
          <w:t>5.4</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ADMINISTRACIÓN DE RIEGOS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2" w:history="1">
        <w:r w:rsidRPr="00727340">
          <w:rPr>
            <w:rStyle w:val="Hipervnculo"/>
            <w:rFonts w:asciiTheme="minorHAnsi" w:hAnsiTheme="minorHAnsi"/>
            <w:noProof/>
            <w:sz w:val="22"/>
            <w:szCs w:val="22"/>
          </w:rPr>
          <w:t>5.5</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CIERRE</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53</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53" w:history="1">
        <w:r w:rsidRPr="00727340">
          <w:rPr>
            <w:rStyle w:val="Hipervnculo"/>
            <w:rFonts w:asciiTheme="minorHAnsi" w:hAnsiTheme="minorHAnsi"/>
            <w:noProof/>
            <w:sz w:val="22"/>
            <w:szCs w:val="22"/>
            <w:lang w:val="es-CO"/>
          </w:rPr>
          <w:t>6.</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PROCESOS TÉCNICOS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4" w:history="1">
        <w:r w:rsidRPr="00727340">
          <w:rPr>
            <w:rStyle w:val="Hipervnculo"/>
            <w:rFonts w:asciiTheme="minorHAnsi" w:hAnsiTheme="minorHAnsi"/>
            <w:noProof/>
            <w:sz w:val="22"/>
            <w:szCs w:val="22"/>
          </w:rPr>
          <w:t>6.1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MODELO DE CICLO DE VIDA DEL PROCESO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54</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5" w:history="1">
        <w:r w:rsidRPr="00727340">
          <w:rPr>
            <w:rStyle w:val="Hipervnculo"/>
            <w:rFonts w:asciiTheme="minorHAnsi" w:hAnsiTheme="minorHAnsi"/>
            <w:caps/>
            <w:noProof/>
            <w:sz w:val="22"/>
            <w:szCs w:val="22"/>
          </w:rPr>
          <w:t>6.2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caps/>
            <w:noProof/>
            <w:sz w:val="22"/>
            <w:szCs w:val="22"/>
          </w:rPr>
          <w:t>Métodos, Herramientas y Técnicas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6" w:history="1">
        <w:r w:rsidRPr="00727340">
          <w:rPr>
            <w:rStyle w:val="Hipervnculo"/>
            <w:rFonts w:asciiTheme="minorHAnsi" w:hAnsiTheme="minorHAnsi"/>
            <w:noProof/>
            <w:sz w:val="22"/>
            <w:szCs w:val="22"/>
          </w:rPr>
          <w:t>6.2.1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Factores Humanos Influyentes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_Toc223598156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55</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7" w:history="1">
        <w:r w:rsidRPr="00727340">
          <w:rPr>
            <w:rStyle w:val="Hipervnculo"/>
            <w:rFonts w:asciiTheme="minorHAnsi" w:hAnsiTheme="minorHAnsi"/>
            <w:noProof/>
            <w:sz w:val="22"/>
            <w:szCs w:val="22"/>
          </w:rPr>
          <w:t>6.2.2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Herramientas de apoyo automatizadas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56</w:t>
        </w:r>
        <w:r w:rsidRPr="00727340">
          <w:rPr>
            <w:rFonts w:asciiTheme="minorHAnsi" w:hAnsiTheme="minorHAnsi"/>
            <w:noProof/>
            <w:webHidden/>
            <w:sz w:val="22"/>
            <w:szCs w:val="22"/>
          </w:rPr>
          <w:fldChar w:fldCharType="end"/>
        </w:r>
      </w:hyperlink>
    </w:p>
    <w:p w:rsidR="00727340" w:rsidRPr="00727340" w:rsidRDefault="00727340">
      <w:pPr>
        <w:pStyle w:val="TDC3"/>
        <w:tabs>
          <w:tab w:val="left" w:pos="1320"/>
          <w:tab w:val="right" w:leader="dot" w:pos="8494"/>
        </w:tabs>
        <w:rPr>
          <w:rFonts w:asciiTheme="minorHAnsi" w:eastAsiaTheme="minorEastAsia" w:hAnsiTheme="minorHAnsi" w:cstheme="minorBidi"/>
          <w:noProof/>
          <w:sz w:val="22"/>
          <w:szCs w:val="22"/>
          <w:lang w:val="es-AR" w:eastAsia="es-AR"/>
        </w:rPr>
      </w:pPr>
      <w:hyperlink w:anchor="_Toc223598158" w:history="1">
        <w:r w:rsidRPr="00727340">
          <w:rPr>
            <w:rStyle w:val="Hipervnculo"/>
            <w:rFonts w:asciiTheme="minorHAnsi" w:hAnsiTheme="minorHAnsi"/>
            <w:noProof/>
            <w:sz w:val="22"/>
            <w:szCs w:val="22"/>
          </w:rPr>
          <w:t>6.2.3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Entregables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59" w:history="1">
        <w:r w:rsidRPr="00727340">
          <w:rPr>
            <w:rStyle w:val="Hipervnculo"/>
            <w:rFonts w:asciiTheme="minorHAnsi" w:hAnsiTheme="minorHAnsi"/>
            <w:noProof/>
            <w:sz w:val="22"/>
            <w:szCs w:val="22"/>
          </w:rPr>
          <w:t>6.3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INFRAESTRUCTURA</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_Toc223598159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57</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2" w:history="1">
        <w:r w:rsidRPr="00727340">
          <w:rPr>
            <w:rStyle w:val="Hipervnculo"/>
            <w:rFonts w:asciiTheme="minorHAnsi" w:hAnsiTheme="minorHAnsi"/>
            <w:caps/>
            <w:noProof/>
            <w:sz w:val="22"/>
            <w:szCs w:val="22"/>
            <w:lang w:val="es-CO"/>
          </w:rPr>
          <w:t>6.4</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caps/>
            <w:noProof/>
            <w:sz w:val="22"/>
            <w:szCs w:val="22"/>
            <w:lang w:val="es-CO"/>
          </w:rPr>
          <w:t>Plan de Aceptación del Producto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_Toc223598162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58</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63" w:history="1">
        <w:r w:rsidRPr="00727340">
          <w:rPr>
            <w:rStyle w:val="Hipervnculo"/>
            <w:rFonts w:asciiTheme="minorHAnsi" w:hAnsiTheme="minorHAnsi"/>
            <w:noProof/>
            <w:sz w:val="22"/>
            <w:szCs w:val="22"/>
            <w:lang w:val="es-CO"/>
          </w:rPr>
          <w:t>7.</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PLAN DE PROCESOS DE SOPORTE</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_Toc223598163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4" w:history="1">
        <w:r w:rsidRPr="00727340">
          <w:rPr>
            <w:rStyle w:val="Hipervnculo"/>
            <w:rFonts w:asciiTheme="minorHAnsi" w:hAnsiTheme="minorHAnsi"/>
            <w:noProof/>
            <w:sz w:val="22"/>
            <w:szCs w:val="22"/>
          </w:rPr>
          <w:t>7.1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ADMINISTRACIÓN DE LA CONFIGURACIÓN</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_Toc223598164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59</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5" w:history="1">
        <w:r w:rsidRPr="00727340">
          <w:rPr>
            <w:rStyle w:val="Hipervnculo"/>
            <w:rFonts w:asciiTheme="minorHAnsi" w:hAnsiTheme="minorHAnsi"/>
            <w:noProof/>
            <w:sz w:val="22"/>
            <w:szCs w:val="22"/>
          </w:rPr>
          <w:t>7.2</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VERIFICACIÓN Y VALIDACIÓN</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_Toc223598165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7" w:history="1">
        <w:r w:rsidRPr="00727340">
          <w:rPr>
            <w:rStyle w:val="Hipervnculo"/>
            <w:rFonts w:asciiTheme="minorHAnsi" w:hAnsiTheme="minorHAnsi"/>
            <w:noProof/>
            <w:sz w:val="22"/>
            <w:szCs w:val="22"/>
          </w:rPr>
          <w:t>7.3</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DOCUMENTACIÓN</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_Toc223598167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8" w:history="1">
        <w:r w:rsidRPr="00727340">
          <w:rPr>
            <w:rStyle w:val="Hipervnculo"/>
            <w:rFonts w:asciiTheme="minorHAnsi" w:hAnsiTheme="minorHAnsi"/>
            <w:noProof/>
            <w:sz w:val="22"/>
            <w:szCs w:val="22"/>
          </w:rPr>
          <w:t>7.4</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ASEGURAMIENTO DE LA CALIDAD</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_Toc223598168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69" w:history="1">
        <w:r w:rsidRPr="00727340">
          <w:rPr>
            <w:rStyle w:val="Hipervnculo"/>
            <w:rFonts w:asciiTheme="minorHAnsi" w:hAnsiTheme="minorHAnsi"/>
            <w:noProof/>
            <w:sz w:val="22"/>
            <w:szCs w:val="22"/>
          </w:rPr>
          <w:t>7.5</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REVISIONES Y AUDITORIAS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_Toc223598169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0" w:history="1">
        <w:r w:rsidRPr="00727340">
          <w:rPr>
            <w:rStyle w:val="Hipervnculo"/>
            <w:rFonts w:asciiTheme="minorHAnsi" w:hAnsiTheme="minorHAnsi"/>
            <w:noProof/>
            <w:sz w:val="22"/>
            <w:szCs w:val="22"/>
          </w:rPr>
          <w:t>7.6</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RESOLUCIÓN DE PROBLEMAS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_Toc223598170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60</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1" w:history="1">
        <w:r w:rsidRPr="00727340">
          <w:rPr>
            <w:rStyle w:val="Hipervnculo"/>
            <w:rFonts w:asciiTheme="minorHAnsi" w:hAnsiTheme="minorHAnsi"/>
            <w:noProof/>
            <w:sz w:val="22"/>
            <w:szCs w:val="22"/>
          </w:rPr>
          <w:t>7.7</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ADMINISTRACIÓN DE SUBCONTRATOS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_Toc223598171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2" w:history="1">
        <w:r w:rsidRPr="00727340">
          <w:rPr>
            <w:rStyle w:val="Hipervnculo"/>
            <w:rFonts w:asciiTheme="minorHAnsi" w:hAnsiTheme="minorHAnsi"/>
            <w:noProof/>
            <w:sz w:val="22"/>
            <w:szCs w:val="22"/>
          </w:rPr>
          <w:t>7.8</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MEJORAS DEL PROCESO</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_Toc223598172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61</w:t>
        </w:r>
        <w:r w:rsidRPr="00727340">
          <w:rPr>
            <w:rFonts w:asciiTheme="minorHAnsi" w:hAnsiTheme="minorHAnsi"/>
            <w:noProof/>
            <w:webHidden/>
            <w:sz w:val="22"/>
            <w:szCs w:val="22"/>
          </w:rPr>
          <w:fldChar w:fldCharType="end"/>
        </w:r>
      </w:hyperlink>
    </w:p>
    <w:p w:rsidR="00727340" w:rsidRPr="00727340" w:rsidRDefault="00727340">
      <w:pPr>
        <w:pStyle w:val="TDC1"/>
        <w:tabs>
          <w:tab w:val="left" w:pos="480"/>
          <w:tab w:val="right" w:leader="dot" w:pos="8494"/>
        </w:tabs>
        <w:rPr>
          <w:rFonts w:asciiTheme="minorHAnsi" w:eastAsiaTheme="minorEastAsia" w:hAnsiTheme="minorHAnsi" w:cstheme="minorBidi"/>
          <w:noProof/>
          <w:sz w:val="22"/>
          <w:szCs w:val="22"/>
          <w:lang w:val="es-AR" w:eastAsia="es-AR"/>
        </w:rPr>
      </w:pPr>
      <w:hyperlink w:anchor="_Toc223598173" w:history="1">
        <w:r w:rsidRPr="00727340">
          <w:rPr>
            <w:rStyle w:val="Hipervnculo"/>
            <w:rFonts w:asciiTheme="minorHAnsi" w:hAnsiTheme="minorHAnsi"/>
            <w:noProof/>
            <w:sz w:val="22"/>
            <w:szCs w:val="22"/>
            <w:lang w:val="es-CO"/>
          </w:rPr>
          <w:t>8.</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lang w:val="es-CO"/>
          </w:rPr>
          <w:t>ANEXOS</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_Toc223598173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62</w:t>
        </w:r>
        <w:r w:rsidRPr="00727340">
          <w:rPr>
            <w:rFonts w:asciiTheme="minorHAnsi" w:hAnsiTheme="minorHAnsi"/>
            <w:noProof/>
            <w:webHidden/>
            <w:sz w:val="22"/>
            <w:szCs w:val="22"/>
          </w:rPr>
          <w:fldChar w:fldCharType="end"/>
        </w:r>
      </w:hyperlink>
    </w:p>
    <w:p w:rsidR="00727340" w:rsidRDefault="00727340">
      <w:pPr>
        <w:pStyle w:val="TDC2"/>
        <w:tabs>
          <w:tab w:val="left" w:pos="880"/>
          <w:tab w:val="right" w:leader="dot" w:pos="8494"/>
        </w:tabs>
        <w:rPr>
          <w:rFonts w:asciiTheme="minorHAnsi" w:eastAsiaTheme="minorEastAsia" w:hAnsiTheme="minorHAnsi" w:cstheme="minorBidi"/>
          <w:noProof/>
          <w:sz w:val="22"/>
          <w:szCs w:val="22"/>
          <w:lang w:val="es-AR" w:eastAsia="es-AR"/>
        </w:rPr>
      </w:pPr>
      <w:hyperlink w:anchor="_Toc223598174" w:history="1">
        <w:r w:rsidRPr="00727340">
          <w:rPr>
            <w:rStyle w:val="Hipervnculo"/>
            <w:rFonts w:asciiTheme="minorHAnsi" w:hAnsiTheme="minorHAnsi"/>
            <w:noProof/>
            <w:sz w:val="22"/>
            <w:szCs w:val="22"/>
          </w:rPr>
          <w:t>8.1</w:t>
        </w:r>
        <w:r w:rsidRPr="00727340">
          <w:rPr>
            <w:rFonts w:asciiTheme="minorHAnsi" w:eastAsiaTheme="minorEastAsia" w:hAnsiTheme="minorHAnsi" w:cstheme="minorBidi"/>
            <w:noProof/>
            <w:sz w:val="22"/>
            <w:szCs w:val="22"/>
            <w:lang w:val="es-AR" w:eastAsia="es-AR"/>
          </w:rPr>
          <w:tab/>
        </w:r>
        <w:r w:rsidRPr="00727340">
          <w:rPr>
            <w:rStyle w:val="Hipervnculo"/>
            <w:rFonts w:asciiTheme="minorHAnsi" w:hAnsiTheme="minorHAnsi"/>
            <w:noProof/>
            <w:sz w:val="22"/>
            <w:szCs w:val="22"/>
          </w:rPr>
          <w:t>Plan de Administración de la configuración – Anexo[2] TorroiseSVN</w:t>
        </w:r>
        <w:r w:rsidRPr="00727340">
          <w:rPr>
            <w:rFonts w:asciiTheme="minorHAnsi" w:hAnsiTheme="minorHAnsi"/>
            <w:noProof/>
            <w:webHidden/>
            <w:sz w:val="22"/>
            <w:szCs w:val="22"/>
          </w:rPr>
          <w:tab/>
        </w:r>
        <w:r w:rsidRPr="00727340">
          <w:rPr>
            <w:rFonts w:asciiTheme="minorHAnsi" w:hAnsiTheme="minorHAnsi"/>
            <w:noProof/>
            <w:webHidden/>
            <w:sz w:val="22"/>
            <w:szCs w:val="22"/>
          </w:rPr>
          <w:fldChar w:fldCharType="begin"/>
        </w:r>
        <w:r w:rsidRPr="00727340">
          <w:rPr>
            <w:rFonts w:asciiTheme="minorHAnsi" w:hAnsiTheme="minorHAnsi"/>
            <w:noProof/>
            <w:webHidden/>
            <w:sz w:val="22"/>
            <w:szCs w:val="22"/>
          </w:rPr>
          <w:instrText xml:space="preserve"> PAGEREF _Toc223598174 \h </w:instrText>
        </w:r>
        <w:r w:rsidRPr="00727340">
          <w:rPr>
            <w:rFonts w:asciiTheme="minorHAnsi" w:hAnsiTheme="minorHAnsi"/>
            <w:noProof/>
            <w:webHidden/>
            <w:sz w:val="22"/>
            <w:szCs w:val="22"/>
          </w:rPr>
        </w:r>
        <w:r w:rsidRPr="00727340">
          <w:rPr>
            <w:rFonts w:asciiTheme="minorHAnsi" w:hAnsiTheme="minorHAnsi"/>
            <w:noProof/>
            <w:webHidden/>
            <w:sz w:val="22"/>
            <w:szCs w:val="22"/>
          </w:rPr>
          <w:fldChar w:fldCharType="separate"/>
        </w:r>
        <w:r w:rsidRPr="00727340">
          <w:rPr>
            <w:rFonts w:asciiTheme="minorHAnsi" w:hAnsiTheme="minorHAnsi"/>
            <w:noProof/>
            <w:webHidden/>
            <w:sz w:val="22"/>
            <w:szCs w:val="22"/>
          </w:rPr>
          <w:t>63</w:t>
        </w:r>
        <w:r w:rsidRPr="00727340">
          <w:rPr>
            <w:rFonts w:asciiTheme="minorHAnsi" w:hAnsiTheme="minorHAnsi"/>
            <w:noProof/>
            <w:webHidden/>
            <w:sz w:val="22"/>
            <w:szCs w:val="22"/>
          </w:rPr>
          <w:fldChar w:fldCharType="end"/>
        </w:r>
      </w:hyperlink>
    </w:p>
    <w:p w:rsidR="00FD07D3" w:rsidRPr="005C0A52" w:rsidRDefault="00112A1F" w:rsidP="00FD07D3">
      <w:pPr>
        <w:pStyle w:val="Ttulo1"/>
        <w:rPr>
          <w:rFonts w:asciiTheme="minorHAnsi" w:hAnsiTheme="minorHAnsi"/>
          <w:noProof/>
          <w:color w:val="000000"/>
          <w:sz w:val="22"/>
          <w:szCs w:val="22"/>
          <w:lang w:val="es-CO"/>
          <w:rPrChange w:id="113" w:author="WinuE" w:date="2009-02-27T14:43:00Z">
            <w:rPr>
              <w:rFonts w:ascii="Calibri" w:hAnsi="Calibri"/>
              <w:noProof/>
              <w:color w:val="000000"/>
              <w:sz w:val="22"/>
              <w:szCs w:val="22"/>
              <w:lang w:val="es-CO"/>
            </w:rPr>
          </w:rPrChange>
        </w:rPr>
      </w:pPr>
      <w:r w:rsidRPr="00112A1F">
        <w:rPr>
          <w:rFonts w:asciiTheme="minorHAnsi" w:hAnsiTheme="minorHAnsi"/>
          <w:color w:val="000000"/>
          <w:sz w:val="22"/>
          <w:szCs w:val="22"/>
          <w:rPrChange w:id="114" w:author="WinuE" w:date="2009-02-27T14:43:00Z">
            <w:rPr>
              <w:rFonts w:ascii="Calibri" w:hAnsi="Calibri"/>
              <w:b w:val="0"/>
              <w:bCs w:val="0"/>
              <w:color w:val="000000"/>
              <w:kern w:val="0"/>
              <w:sz w:val="22"/>
              <w:szCs w:val="22"/>
              <w:u w:val="single"/>
            </w:rPr>
          </w:rPrChange>
        </w:rPr>
        <w:fldChar w:fldCharType="end"/>
      </w:r>
      <w:r w:rsidRPr="00112A1F">
        <w:rPr>
          <w:rFonts w:asciiTheme="minorHAnsi" w:hAnsiTheme="minorHAnsi"/>
          <w:noProof/>
          <w:color w:val="000000"/>
          <w:sz w:val="22"/>
          <w:szCs w:val="22"/>
          <w:lang w:val="es-CO"/>
          <w:rPrChange w:id="115" w:author="WinuE" w:date="2009-02-27T14:43:00Z">
            <w:rPr>
              <w:rFonts w:ascii="Calibri" w:hAnsi="Calibri"/>
              <w:b w:val="0"/>
              <w:bCs w:val="0"/>
              <w:noProof/>
              <w:color w:val="000000"/>
              <w:kern w:val="0"/>
              <w:sz w:val="22"/>
              <w:szCs w:val="22"/>
              <w:u w:val="single"/>
              <w:lang w:val="es-CO"/>
            </w:rPr>
          </w:rPrChange>
        </w:rPr>
        <w:br w:type="page"/>
      </w:r>
    </w:p>
    <w:p w:rsidR="00FD07D3" w:rsidRPr="00D05224" w:rsidRDefault="00FD07D3" w:rsidP="00FD07D3">
      <w:pPr>
        <w:pStyle w:val="Ttulo1"/>
        <w:rPr>
          <w:rFonts w:ascii="Calibri" w:hAnsi="Calibri"/>
          <w:noProof/>
          <w:color w:val="000000"/>
          <w:sz w:val="28"/>
          <w:szCs w:val="22"/>
          <w:lang w:val="es-CO"/>
        </w:rPr>
      </w:pPr>
      <w:bookmarkStart w:id="116" w:name="_Toc223598099"/>
      <w:commentRangeStart w:id="117"/>
      <w:r w:rsidRPr="00D05224">
        <w:rPr>
          <w:rFonts w:ascii="Calibri" w:hAnsi="Calibri"/>
          <w:noProof/>
          <w:color w:val="000000"/>
          <w:sz w:val="28"/>
          <w:szCs w:val="22"/>
          <w:lang w:val="es-CO"/>
        </w:rPr>
        <w:lastRenderedPageBreak/>
        <w:t>LISTA DE FIGURAS</w:t>
      </w:r>
      <w:commentRangeEnd w:id="117"/>
      <w:r w:rsidRPr="00D05224">
        <w:rPr>
          <w:rStyle w:val="Refdecomentario"/>
          <w:rFonts w:ascii="Calibri" w:hAnsi="Calibri"/>
          <w:b w:val="0"/>
          <w:bCs w:val="0"/>
          <w:color w:val="000000"/>
          <w:kern w:val="0"/>
          <w:sz w:val="28"/>
          <w:szCs w:val="22"/>
        </w:rPr>
        <w:commentReference w:id="117"/>
      </w:r>
      <w:bookmarkEnd w:id="116"/>
    </w:p>
    <w:p w:rsidR="00FD07D3" w:rsidRPr="00DC7273" w:rsidRDefault="00FD07D3" w:rsidP="00FD07D3">
      <w:pPr>
        <w:rPr>
          <w:rFonts w:ascii="Calibri" w:hAnsi="Calibri"/>
          <w:color w:val="000000"/>
          <w:sz w:val="22"/>
          <w:szCs w:val="22"/>
          <w:lang w:val="es-CO"/>
        </w:rPr>
      </w:pPr>
    </w:p>
    <w:p w:rsidR="00FD07D3" w:rsidRDefault="00112A1F" w:rsidP="00FD07D3">
      <w:pPr>
        <w:pStyle w:val="Tabladeilustraciones"/>
        <w:tabs>
          <w:tab w:val="right" w:leader="dot" w:pos="8494"/>
        </w:tabs>
        <w:rPr>
          <w:noProof/>
        </w:rPr>
      </w:pPr>
      <w:del w:id="118" w:author="WinuE" w:date="2009-02-27T18:32:00Z">
        <w:r w:rsidRPr="00DC7273" w:rsidDel="00F45CE7">
          <w:rPr>
            <w:rFonts w:ascii="Calibri" w:hAnsi="Calibri"/>
            <w:noProof/>
            <w:color w:val="000000"/>
            <w:szCs w:val="22"/>
            <w:lang w:val="es-CO"/>
          </w:rPr>
          <w:fldChar w:fldCharType="begin"/>
        </w:r>
        <w:r w:rsidR="00FD07D3"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del w:id="119" w:author="WinuE" w:date="2009-02-27T18:25:00Z">
        <w:r w:rsidR="00FD07D3" w:rsidDel="00F45CE7">
          <w:rPr>
            <w:rFonts w:ascii="Calibri" w:hAnsi="Calibri"/>
            <w:b/>
            <w:bCs/>
            <w:noProof/>
            <w:color w:val="000000"/>
            <w:szCs w:val="22"/>
          </w:rPr>
          <w:delText>N</w:delText>
        </w:r>
      </w:del>
      <w:del w:id="120" w:author="WinuE" w:date="2009-02-27T18:26:00Z">
        <w:r w:rsidR="00FD07D3" w:rsidDel="00F45CE7">
          <w:rPr>
            <w:rFonts w:ascii="Calibri" w:hAnsi="Calibri"/>
            <w:b/>
            <w:bCs/>
            <w:noProof/>
            <w:color w:val="000000"/>
            <w:szCs w:val="22"/>
          </w:rPr>
          <w:delText>o se</w:delText>
        </w:r>
      </w:del>
      <w:del w:id="121" w:author="WinuE" w:date="2009-02-27T18:25:00Z">
        <w:r w:rsidR="00FD07D3" w:rsidDel="00F45CE7">
          <w:rPr>
            <w:rFonts w:ascii="Calibri" w:hAnsi="Calibri"/>
            <w:b/>
            <w:bCs/>
            <w:noProof/>
            <w:color w:val="000000"/>
            <w:szCs w:val="22"/>
          </w:rPr>
          <w:delText xml:space="preserve"> encuentran elementos de tabla de ilustraci</w:delText>
        </w:r>
      </w:del>
      <w:del w:id="122" w:author="WinuE" w:date="2009-02-27T18:26:00Z">
        <w:r w:rsidR="00FD07D3" w:rsidDel="00F45CE7">
          <w:rPr>
            <w:rFonts w:ascii="Calibri" w:hAnsi="Calibri"/>
            <w:b/>
            <w:bCs/>
            <w:noProof/>
            <w:color w:val="000000"/>
            <w:szCs w:val="22"/>
          </w:rPr>
          <w:delText>ones.</w:delText>
        </w:r>
      </w:del>
      <w:del w:id="123" w:author="WinuE" w:date="2009-02-27T18:32:00Z">
        <w:r w:rsidRPr="00DC7273" w:rsidDel="00F45CE7">
          <w:rPr>
            <w:rFonts w:ascii="Calibri" w:hAnsi="Calibri"/>
            <w:noProof/>
            <w:color w:val="000000"/>
            <w:szCs w:val="22"/>
            <w:lang w:val="es-CO"/>
          </w:rPr>
          <w:fldChar w:fldCharType="end"/>
        </w:r>
      </w:del>
      <w:ins w:id="124" w:author="WinuE" w:date="2009-02-27T18:46:00Z">
        <w:r>
          <w:rPr>
            <w:rFonts w:ascii="Calibri" w:hAnsi="Calibri"/>
            <w:noProof/>
            <w:color w:val="000000"/>
            <w:szCs w:val="22"/>
            <w:lang w:val="es-CO"/>
          </w:rPr>
          <w:fldChar w:fldCharType="begin"/>
        </w:r>
        <w:r w:rsidR="00FD07D3">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1. Total Presupuesto Actividades</w:t>
      </w:r>
      <w:r w:rsidRPr="0035405D">
        <w:rPr>
          <w:rFonts w:asciiTheme="minorHAnsi" w:hAnsiTheme="minorHAnsi"/>
          <w:noProof/>
          <w:sz w:val="22"/>
          <w:szCs w:val="22"/>
        </w:rPr>
        <w:tab/>
      </w:r>
      <w:r w:rsidR="00112A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_Toc223547039 \h </w:instrText>
      </w:r>
      <w:r w:rsidR="00112A1F" w:rsidRPr="0035405D">
        <w:rPr>
          <w:rFonts w:asciiTheme="minorHAnsi" w:hAnsiTheme="minorHAnsi"/>
          <w:noProof/>
          <w:sz w:val="22"/>
          <w:szCs w:val="22"/>
        </w:rPr>
      </w:r>
      <w:r w:rsidR="00112A1F"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112A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2. Resumen y Calendarización del presupuesto</w:t>
      </w:r>
      <w:r w:rsidRPr="0035405D">
        <w:rPr>
          <w:rFonts w:asciiTheme="minorHAnsi" w:hAnsiTheme="minorHAnsi"/>
          <w:noProof/>
          <w:sz w:val="22"/>
          <w:szCs w:val="22"/>
        </w:rPr>
        <w:tab/>
      </w:r>
      <w:r w:rsidR="00112A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_Toc223547040 \h </w:instrText>
      </w:r>
      <w:r w:rsidR="00112A1F" w:rsidRPr="0035405D">
        <w:rPr>
          <w:rFonts w:asciiTheme="minorHAnsi" w:hAnsiTheme="minorHAnsi"/>
          <w:noProof/>
          <w:sz w:val="22"/>
          <w:szCs w:val="22"/>
        </w:rPr>
      </w:r>
      <w:r w:rsidR="00112A1F" w:rsidRPr="0035405D">
        <w:rPr>
          <w:rFonts w:asciiTheme="minorHAnsi" w:hAnsiTheme="minorHAnsi"/>
          <w:noProof/>
          <w:sz w:val="22"/>
          <w:szCs w:val="22"/>
        </w:rPr>
        <w:fldChar w:fldCharType="separate"/>
      </w:r>
      <w:r w:rsidRPr="0035405D">
        <w:rPr>
          <w:rFonts w:asciiTheme="minorHAnsi" w:hAnsiTheme="minorHAnsi"/>
          <w:noProof/>
          <w:sz w:val="22"/>
          <w:szCs w:val="22"/>
        </w:rPr>
        <w:t>17</w:t>
      </w:r>
      <w:r w:rsidR="00112A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3. Evolución del plan</w:t>
      </w:r>
      <w:r w:rsidRPr="0035405D">
        <w:rPr>
          <w:rFonts w:asciiTheme="minorHAnsi" w:hAnsiTheme="minorHAnsi"/>
          <w:noProof/>
          <w:sz w:val="22"/>
          <w:szCs w:val="22"/>
        </w:rPr>
        <w:tab/>
      </w:r>
      <w:r w:rsidR="00112A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_Toc223547041 \h </w:instrText>
      </w:r>
      <w:r w:rsidR="00112A1F" w:rsidRPr="0035405D">
        <w:rPr>
          <w:rFonts w:asciiTheme="minorHAnsi" w:hAnsiTheme="minorHAnsi"/>
          <w:noProof/>
          <w:sz w:val="22"/>
          <w:szCs w:val="22"/>
        </w:rPr>
      </w:r>
      <w:r w:rsidR="00112A1F" w:rsidRPr="0035405D">
        <w:rPr>
          <w:rFonts w:asciiTheme="minorHAnsi" w:hAnsiTheme="minorHAnsi"/>
          <w:noProof/>
          <w:sz w:val="22"/>
          <w:szCs w:val="22"/>
        </w:rPr>
        <w:fldChar w:fldCharType="separate"/>
      </w:r>
      <w:r w:rsidRPr="0035405D">
        <w:rPr>
          <w:rFonts w:asciiTheme="minorHAnsi" w:hAnsiTheme="minorHAnsi"/>
          <w:noProof/>
          <w:sz w:val="22"/>
          <w:szCs w:val="22"/>
        </w:rPr>
        <w:t>18</w:t>
      </w:r>
      <w:r w:rsidR="00112A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4. Evolución del plan</w:t>
      </w:r>
      <w:r w:rsidRPr="0035405D">
        <w:rPr>
          <w:rFonts w:asciiTheme="minorHAnsi" w:hAnsiTheme="minorHAnsi"/>
          <w:noProof/>
          <w:sz w:val="22"/>
          <w:szCs w:val="22"/>
        </w:rPr>
        <w:tab/>
      </w:r>
      <w:r w:rsidR="00112A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_Toc223547042 \h </w:instrText>
      </w:r>
      <w:r w:rsidR="00112A1F" w:rsidRPr="0035405D">
        <w:rPr>
          <w:rFonts w:asciiTheme="minorHAnsi" w:hAnsiTheme="minorHAnsi"/>
          <w:noProof/>
          <w:sz w:val="22"/>
          <w:szCs w:val="22"/>
        </w:rPr>
      </w:r>
      <w:r w:rsidR="00112A1F" w:rsidRPr="0035405D">
        <w:rPr>
          <w:rFonts w:asciiTheme="minorHAnsi" w:hAnsiTheme="minorHAnsi"/>
          <w:noProof/>
          <w:sz w:val="22"/>
          <w:szCs w:val="22"/>
        </w:rPr>
        <w:fldChar w:fldCharType="separate"/>
      </w:r>
      <w:r w:rsidRPr="0035405D">
        <w:rPr>
          <w:rFonts w:asciiTheme="minorHAnsi" w:hAnsiTheme="minorHAnsi"/>
          <w:noProof/>
          <w:sz w:val="22"/>
          <w:szCs w:val="22"/>
        </w:rPr>
        <w:t>19</w:t>
      </w:r>
      <w:r w:rsidR="00112A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5</w:t>
      </w:r>
      <w:r w:rsidRPr="0035405D">
        <w:rPr>
          <w:rFonts w:asciiTheme="minorHAnsi" w:hAnsiTheme="minorHAnsi" w:cs="BGKALI+BookAntiqua"/>
          <w:noProof/>
          <w:sz w:val="22"/>
          <w:szCs w:val="22"/>
        </w:rPr>
        <w:t>. Organigrama de la organización</w:t>
      </w:r>
      <w:r w:rsidRPr="0035405D">
        <w:rPr>
          <w:rFonts w:asciiTheme="minorHAnsi" w:hAnsiTheme="minorHAnsi"/>
          <w:noProof/>
          <w:sz w:val="22"/>
          <w:szCs w:val="22"/>
        </w:rPr>
        <w:tab/>
      </w:r>
      <w:r w:rsidR="00112A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_Toc223547043 \h </w:instrText>
      </w:r>
      <w:r w:rsidR="00112A1F" w:rsidRPr="0035405D">
        <w:rPr>
          <w:rFonts w:asciiTheme="minorHAnsi" w:hAnsiTheme="minorHAnsi"/>
          <w:noProof/>
          <w:sz w:val="22"/>
          <w:szCs w:val="22"/>
        </w:rPr>
      </w:r>
      <w:r w:rsidR="00112A1F" w:rsidRPr="0035405D">
        <w:rPr>
          <w:rFonts w:asciiTheme="minorHAnsi" w:hAnsiTheme="minorHAnsi"/>
          <w:noProof/>
          <w:sz w:val="22"/>
          <w:szCs w:val="22"/>
        </w:rPr>
        <w:fldChar w:fldCharType="separate"/>
      </w:r>
      <w:r w:rsidRPr="0035405D">
        <w:rPr>
          <w:rFonts w:asciiTheme="minorHAnsi" w:hAnsiTheme="minorHAnsi"/>
          <w:noProof/>
          <w:sz w:val="22"/>
          <w:szCs w:val="22"/>
        </w:rPr>
        <w:t>22</w:t>
      </w:r>
      <w:r w:rsidR="00112A1F" w:rsidRPr="0035405D">
        <w:rPr>
          <w:rFonts w:asciiTheme="minorHAnsi" w:hAnsiTheme="minorHAnsi"/>
          <w:noProof/>
          <w:sz w:val="22"/>
          <w:szCs w:val="22"/>
        </w:rPr>
        <w:fldChar w:fldCharType="end"/>
      </w:r>
    </w:p>
    <w:p w:rsidR="00FD07D3" w:rsidRPr="0035405D" w:rsidRDefault="00FD07D3"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sz w:val="22"/>
          <w:szCs w:val="22"/>
        </w:rPr>
        <w:t>Ilustración 6. Habilidades por Roles</w:t>
      </w:r>
      <w:r w:rsidRPr="0035405D">
        <w:rPr>
          <w:rFonts w:asciiTheme="minorHAnsi" w:hAnsiTheme="minorHAnsi"/>
          <w:noProof/>
          <w:sz w:val="22"/>
          <w:szCs w:val="22"/>
        </w:rPr>
        <w:tab/>
      </w:r>
      <w:r w:rsidR="00112A1F" w:rsidRPr="0035405D">
        <w:rPr>
          <w:rFonts w:asciiTheme="minorHAnsi" w:hAnsiTheme="minorHAnsi"/>
          <w:noProof/>
          <w:sz w:val="22"/>
          <w:szCs w:val="22"/>
        </w:rPr>
        <w:fldChar w:fldCharType="begin"/>
      </w:r>
      <w:r w:rsidRPr="0035405D">
        <w:rPr>
          <w:rFonts w:asciiTheme="minorHAnsi" w:hAnsiTheme="minorHAnsi"/>
          <w:noProof/>
          <w:sz w:val="22"/>
          <w:szCs w:val="22"/>
        </w:rPr>
        <w:instrText xml:space="preserve"> PAGEREF _Toc223547047 \h </w:instrText>
      </w:r>
      <w:r w:rsidR="00112A1F" w:rsidRPr="0035405D">
        <w:rPr>
          <w:rFonts w:asciiTheme="minorHAnsi" w:hAnsiTheme="minorHAnsi"/>
          <w:noProof/>
          <w:sz w:val="22"/>
          <w:szCs w:val="22"/>
        </w:rPr>
      </w:r>
      <w:r w:rsidR="00112A1F" w:rsidRPr="0035405D">
        <w:rPr>
          <w:rFonts w:asciiTheme="minorHAnsi" w:hAnsiTheme="minorHAnsi"/>
          <w:noProof/>
          <w:sz w:val="22"/>
          <w:szCs w:val="22"/>
        </w:rPr>
        <w:fldChar w:fldCharType="separate"/>
      </w:r>
      <w:r w:rsidRPr="0035405D">
        <w:rPr>
          <w:rFonts w:asciiTheme="minorHAnsi" w:hAnsiTheme="minorHAnsi"/>
          <w:noProof/>
          <w:sz w:val="22"/>
          <w:szCs w:val="22"/>
        </w:rPr>
        <w:t>28</w:t>
      </w:r>
      <w:r w:rsidR="00112A1F" w:rsidRPr="0035405D">
        <w:rPr>
          <w:rFonts w:asciiTheme="minorHAnsi" w:hAnsiTheme="minorHAnsi"/>
          <w:noProof/>
          <w:sz w:val="22"/>
          <w:szCs w:val="22"/>
        </w:rPr>
        <w:fldChar w:fldCharType="end"/>
      </w:r>
    </w:p>
    <w:p w:rsidR="00000000" w:rsidRDefault="00112A1F">
      <w:pPr>
        <w:pStyle w:val="Tabladeilustraciones"/>
        <w:tabs>
          <w:tab w:val="right" w:leader="dot" w:pos="8494"/>
        </w:tabs>
        <w:rPr>
          <w:rFonts w:asciiTheme="minorHAnsi" w:hAnsiTheme="minorHAnsi"/>
          <w:color w:val="000000"/>
          <w:sz w:val="22"/>
          <w:szCs w:val="22"/>
        </w:rPr>
        <w:pPrChange w:id="125" w:author="WinuE" w:date="2009-02-27T18:46:00Z">
          <w:pPr>
            <w:pStyle w:val="Ttulo"/>
            <w:jc w:val="left"/>
          </w:pPr>
        </w:pPrChange>
      </w:pPr>
      <w:ins w:id="126" w:author="WinuE" w:date="2009-02-27T18:46:00Z">
        <w:r>
          <w:rPr>
            <w:rFonts w:ascii="Calibri" w:hAnsi="Calibri"/>
            <w:noProof/>
            <w:color w:val="000000"/>
            <w:szCs w:val="22"/>
            <w:lang w:val="es-CO"/>
          </w:rPr>
          <w:fldChar w:fldCharType="end"/>
        </w:r>
      </w:ins>
      <w:r w:rsidR="00FD07D3" w:rsidRPr="00DC7273">
        <w:rPr>
          <w:rFonts w:ascii="Calibri" w:hAnsi="Calibri"/>
          <w:noProof/>
          <w:color w:val="000000"/>
          <w:szCs w:val="22"/>
          <w:lang w:val="es-CO"/>
        </w:rPr>
        <w:br w:type="page"/>
      </w:r>
      <w:r w:rsidR="00FD07D3" w:rsidRPr="0035405D">
        <w:rPr>
          <w:rFonts w:asciiTheme="minorHAnsi" w:hAnsiTheme="minorHAnsi"/>
          <w:color w:val="000000"/>
          <w:sz w:val="22"/>
          <w:szCs w:val="22"/>
        </w:rPr>
        <w:lastRenderedPageBreak/>
        <w:t>LISTA DE TABLAS</w:t>
      </w:r>
    </w:p>
    <w:p w:rsidR="00FD07D3" w:rsidRPr="0035405D" w:rsidRDefault="00FD07D3" w:rsidP="00FD07D3">
      <w:pPr>
        <w:rPr>
          <w:rFonts w:asciiTheme="minorHAnsi" w:hAnsiTheme="minorHAnsi"/>
          <w:color w:val="000000"/>
          <w:sz w:val="22"/>
          <w:szCs w:val="22"/>
        </w:rPr>
      </w:pPr>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35405D">
        <w:rPr>
          <w:rFonts w:asciiTheme="minorHAnsi" w:hAnsiTheme="minorHAnsi"/>
          <w:noProof/>
          <w:color w:val="000000"/>
          <w:sz w:val="22"/>
          <w:szCs w:val="22"/>
          <w:lang w:val="es-CO"/>
        </w:rPr>
        <w:fldChar w:fldCharType="begin"/>
      </w:r>
      <w:r w:rsidR="00FD07D3" w:rsidRPr="0035405D">
        <w:rPr>
          <w:rFonts w:asciiTheme="minorHAnsi" w:hAnsiTheme="minorHAnsi"/>
          <w:noProof/>
          <w:color w:val="000000"/>
          <w:sz w:val="22"/>
          <w:szCs w:val="22"/>
          <w:lang w:val="es-CO"/>
        </w:rPr>
        <w:instrText xml:space="preserve"> TOC \h \z \c "Tabla" </w:instrText>
      </w:r>
      <w:r w:rsidRPr="0035405D">
        <w:rPr>
          <w:rFonts w:asciiTheme="minorHAnsi" w:hAnsiTheme="minorHAnsi"/>
          <w:noProof/>
          <w:color w:val="000000"/>
          <w:sz w:val="22"/>
          <w:szCs w:val="22"/>
          <w:lang w:val="es-CO"/>
        </w:rPr>
        <w:fldChar w:fldCharType="separate"/>
      </w:r>
      <w:hyperlink w:anchor="_Toc223547023" w:history="1">
        <w:r w:rsidR="00FD07D3" w:rsidRPr="0035405D">
          <w:rPr>
            <w:rStyle w:val="Hipervnculo"/>
            <w:rFonts w:asciiTheme="minorHAnsi" w:hAnsiTheme="minorHAnsi"/>
            <w:noProof/>
            <w:sz w:val="22"/>
            <w:szCs w:val="22"/>
          </w:rPr>
          <w:t>Tabla 1. Historial cambios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4" w:history="1">
        <w:r w:rsidR="00FD07D3" w:rsidRPr="0035405D">
          <w:rPr>
            <w:rStyle w:val="Hipervnculo"/>
            <w:rFonts w:asciiTheme="minorHAnsi" w:hAnsiTheme="minorHAnsi"/>
            <w:noProof/>
            <w:sz w:val="22"/>
            <w:szCs w:val="22"/>
          </w:rPr>
          <w:t>Tabla 2. Entregables del proyecto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12</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5" w:history="1">
        <w:r w:rsidR="00FD07D3" w:rsidRPr="0035405D">
          <w:rPr>
            <w:rStyle w:val="Hipervnculo"/>
            <w:rFonts w:asciiTheme="minorHAnsi" w:hAnsiTheme="minorHAnsi"/>
            <w:noProof/>
            <w:sz w:val="22"/>
            <w:szCs w:val="22"/>
          </w:rPr>
          <w:t>Tabla 3.  Resumen de Calendarización y Presupuesto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16</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6" w:history="1">
        <w:r w:rsidR="00FD07D3" w:rsidRPr="0035405D">
          <w:rPr>
            <w:rStyle w:val="Hipervnculo"/>
            <w:rFonts w:asciiTheme="minorHAnsi" w:hAnsiTheme="minorHAnsi"/>
            <w:noProof/>
            <w:sz w:val="22"/>
            <w:szCs w:val="22"/>
          </w:rPr>
          <w:t>Tabla 4. Responsabilidades por roles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_Toc223547026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24</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7" w:history="1">
        <w:r w:rsidR="00FD07D3" w:rsidRPr="0035405D">
          <w:rPr>
            <w:rStyle w:val="Hipervnculo"/>
            <w:rFonts w:asciiTheme="minorHAnsi" w:hAnsiTheme="minorHAnsi"/>
            <w:noProof/>
            <w:sz w:val="22"/>
            <w:szCs w:val="22"/>
          </w:rPr>
          <w:t>Tabla 5. Archivos del sistema</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_Toc223547027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25</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8" w:history="1">
        <w:r w:rsidR="00FD07D3" w:rsidRPr="0035405D">
          <w:rPr>
            <w:rStyle w:val="Hipervnculo"/>
            <w:rFonts w:asciiTheme="minorHAnsi" w:hAnsiTheme="minorHAnsi"/>
            <w:noProof/>
            <w:sz w:val="22"/>
            <w:szCs w:val="22"/>
          </w:rPr>
          <w:t>Tabla 6. Complejidad de los Componentes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_Toc223547028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26</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29" w:history="1">
        <w:r w:rsidR="00FD07D3" w:rsidRPr="0035405D">
          <w:rPr>
            <w:rStyle w:val="Hipervnculo"/>
            <w:rFonts w:asciiTheme="minorHAnsi" w:hAnsiTheme="minorHAnsi"/>
            <w:noProof/>
            <w:sz w:val="22"/>
            <w:szCs w:val="22"/>
          </w:rPr>
          <w:t>Tabla 7. Plan de entrenamiento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_Toc223547029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29</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0" w:history="1">
        <w:r w:rsidR="00FD07D3" w:rsidRPr="0035405D">
          <w:rPr>
            <w:rStyle w:val="Hipervnculo"/>
            <w:rFonts w:asciiTheme="minorHAnsi" w:hAnsiTheme="minorHAnsi"/>
            <w:noProof/>
            <w:sz w:val="22"/>
            <w:szCs w:val="22"/>
          </w:rPr>
          <w:t>Tabla 8</w:t>
        </w:r>
        <w:r w:rsidR="00FD07D3" w:rsidRPr="0035405D">
          <w:rPr>
            <w:rStyle w:val="Hipervnculo"/>
            <w:rFonts w:asciiTheme="minorHAnsi" w:hAnsiTheme="minorHAnsi"/>
            <w:noProof/>
            <w:sz w:val="22"/>
            <w:szCs w:val="22"/>
            <w:lang w:val="es-CO"/>
          </w:rPr>
          <w:t>. Parámetros del documento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_Toc223547030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1" w:history="1">
        <w:r w:rsidR="00FD07D3" w:rsidRPr="0035405D">
          <w:rPr>
            <w:rStyle w:val="Hipervnculo"/>
            <w:rFonts w:asciiTheme="minorHAnsi" w:hAnsiTheme="minorHAnsi"/>
            <w:noProof/>
            <w:sz w:val="22"/>
            <w:szCs w:val="22"/>
          </w:rPr>
          <w:t>Tabla 9</w:t>
        </w:r>
        <w:r w:rsidR="00FD07D3" w:rsidRPr="0035405D">
          <w:rPr>
            <w:rStyle w:val="Hipervnculo"/>
            <w:rFonts w:asciiTheme="minorHAnsi" w:hAnsiTheme="minorHAnsi"/>
            <w:noProof/>
            <w:sz w:val="22"/>
            <w:szCs w:val="22"/>
            <w:lang w:val="es-CO"/>
          </w:rPr>
          <w:t>. Parámetros de reportes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_Toc223547031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2" w:history="1">
        <w:r w:rsidR="00FD07D3" w:rsidRPr="0035405D">
          <w:rPr>
            <w:rStyle w:val="Hipervnculo"/>
            <w:rFonts w:asciiTheme="minorHAnsi" w:hAnsiTheme="minorHAnsi"/>
            <w:noProof/>
            <w:sz w:val="22"/>
            <w:szCs w:val="22"/>
          </w:rPr>
          <w:t>Tabla 10</w:t>
        </w:r>
        <w:r w:rsidR="00FD07D3" w:rsidRPr="0035405D">
          <w:rPr>
            <w:rStyle w:val="Hipervnculo"/>
            <w:rFonts w:asciiTheme="minorHAnsi" w:hAnsiTheme="minorHAnsi"/>
            <w:noProof/>
            <w:sz w:val="22"/>
            <w:szCs w:val="22"/>
            <w:lang w:val="es-CO"/>
          </w:rPr>
          <w:t>. Parámetros del código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_Toc223547032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31</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3" w:history="1">
        <w:r w:rsidR="00FD07D3" w:rsidRPr="0035405D">
          <w:rPr>
            <w:rStyle w:val="Hipervnculo"/>
            <w:rFonts w:asciiTheme="minorHAnsi" w:hAnsiTheme="minorHAnsi"/>
            <w:noProof/>
            <w:sz w:val="22"/>
            <w:szCs w:val="22"/>
          </w:rPr>
          <w:t xml:space="preserve">Tabla 11. </w:t>
        </w:r>
        <w:r w:rsidR="00FD07D3" w:rsidRPr="0035405D">
          <w:rPr>
            <w:rStyle w:val="Hipervnculo"/>
            <w:rFonts w:asciiTheme="minorHAnsi" w:hAnsiTheme="minorHAnsi"/>
            <w:noProof/>
            <w:sz w:val="22"/>
            <w:szCs w:val="22"/>
            <w:lang w:val="es-CO"/>
          </w:rPr>
          <w:t xml:space="preserve"> Parámetros de procesos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_Toc223547033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32</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4" w:history="1">
        <w:r w:rsidR="00FD07D3" w:rsidRPr="0035405D">
          <w:rPr>
            <w:rStyle w:val="Hipervnculo"/>
            <w:rFonts w:asciiTheme="minorHAnsi" w:hAnsiTheme="minorHAnsi"/>
            <w:noProof/>
            <w:sz w:val="22"/>
            <w:szCs w:val="22"/>
          </w:rPr>
          <w:t xml:space="preserve">Tabla 12. </w:t>
        </w:r>
        <w:r w:rsidR="00FD07D3" w:rsidRPr="0035405D">
          <w:rPr>
            <w:rStyle w:val="Hipervnculo"/>
            <w:rFonts w:asciiTheme="minorHAnsi" w:hAnsiTheme="minorHAnsi"/>
            <w:noProof/>
            <w:sz w:val="22"/>
            <w:szCs w:val="22"/>
            <w:lang w:val="es-CO"/>
          </w:rPr>
          <w:t>Actividades para aceptación del producto</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_Toc223547034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36</w:t>
        </w:r>
        <w:r w:rsidRPr="0035405D">
          <w:rPr>
            <w:rFonts w:asciiTheme="minorHAnsi" w:hAnsiTheme="minorHAnsi"/>
            <w:noProof/>
            <w:webHidden/>
            <w:sz w:val="22"/>
            <w:szCs w:val="22"/>
          </w:rPr>
          <w:fldChar w:fldCharType="end"/>
        </w:r>
      </w:hyperlink>
    </w:p>
    <w:p w:rsidR="00FD07D3" w:rsidRPr="0035405D" w:rsidRDefault="00112A1F" w:rsidP="00FD07D3">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547035" w:history="1">
        <w:r w:rsidR="00FD07D3" w:rsidRPr="0035405D">
          <w:rPr>
            <w:rStyle w:val="Hipervnculo"/>
            <w:rFonts w:asciiTheme="minorHAnsi" w:hAnsiTheme="minorHAnsi"/>
            <w:noProof/>
            <w:sz w:val="22"/>
            <w:szCs w:val="22"/>
          </w:rPr>
          <w:t>Tabla 13. Plan de Resolución de Problemas</w:t>
        </w:r>
        <w:r w:rsidR="00FD07D3" w:rsidRPr="0035405D">
          <w:rPr>
            <w:rFonts w:asciiTheme="minorHAnsi" w:hAnsiTheme="minorHAnsi"/>
            <w:noProof/>
            <w:webHidden/>
            <w:sz w:val="22"/>
            <w:szCs w:val="22"/>
          </w:rPr>
          <w:tab/>
        </w:r>
        <w:r w:rsidRPr="0035405D">
          <w:rPr>
            <w:rFonts w:asciiTheme="minorHAnsi" w:hAnsiTheme="minorHAnsi"/>
            <w:noProof/>
            <w:webHidden/>
            <w:sz w:val="22"/>
            <w:szCs w:val="22"/>
          </w:rPr>
          <w:fldChar w:fldCharType="begin"/>
        </w:r>
        <w:r w:rsidR="00FD07D3" w:rsidRPr="0035405D">
          <w:rPr>
            <w:rFonts w:asciiTheme="minorHAnsi" w:hAnsiTheme="minorHAnsi"/>
            <w:noProof/>
            <w:webHidden/>
            <w:sz w:val="22"/>
            <w:szCs w:val="22"/>
          </w:rPr>
          <w:instrText xml:space="preserve"> PAGEREF _Toc223547035 \h </w:instrText>
        </w:r>
        <w:r w:rsidRPr="0035405D">
          <w:rPr>
            <w:rFonts w:asciiTheme="minorHAnsi" w:hAnsiTheme="minorHAnsi"/>
            <w:noProof/>
            <w:webHidden/>
            <w:sz w:val="22"/>
            <w:szCs w:val="22"/>
          </w:rPr>
        </w:r>
        <w:r w:rsidRPr="0035405D">
          <w:rPr>
            <w:rFonts w:asciiTheme="minorHAnsi" w:hAnsiTheme="minorHAnsi"/>
            <w:noProof/>
            <w:webHidden/>
            <w:sz w:val="22"/>
            <w:szCs w:val="22"/>
          </w:rPr>
          <w:fldChar w:fldCharType="separate"/>
        </w:r>
        <w:r w:rsidR="00FD07D3" w:rsidRPr="0035405D">
          <w:rPr>
            <w:rFonts w:asciiTheme="minorHAnsi" w:hAnsiTheme="minorHAnsi"/>
            <w:noProof/>
            <w:webHidden/>
            <w:sz w:val="22"/>
            <w:szCs w:val="22"/>
          </w:rPr>
          <w:t>38</w:t>
        </w:r>
        <w:r w:rsidRPr="0035405D">
          <w:rPr>
            <w:rFonts w:asciiTheme="minorHAnsi" w:hAnsiTheme="minorHAnsi"/>
            <w:noProof/>
            <w:webHidden/>
            <w:sz w:val="22"/>
            <w:szCs w:val="22"/>
          </w:rPr>
          <w:fldChar w:fldCharType="end"/>
        </w:r>
      </w:hyperlink>
    </w:p>
    <w:p w:rsidR="00FD07D3" w:rsidRPr="00DC7273" w:rsidRDefault="00112A1F" w:rsidP="00FD07D3">
      <w:pPr>
        <w:pStyle w:val="Tabladeilustraciones"/>
        <w:tabs>
          <w:tab w:val="right" w:leader="dot" w:pos="8494"/>
        </w:tabs>
        <w:rPr>
          <w:rFonts w:ascii="Calibri" w:hAnsi="Calibri"/>
          <w:color w:val="000000"/>
          <w:szCs w:val="22"/>
          <w:lang w:val="es-CO"/>
        </w:rPr>
      </w:pPr>
      <w:r w:rsidRPr="0035405D">
        <w:rPr>
          <w:rFonts w:asciiTheme="minorHAnsi" w:hAnsiTheme="minorHAnsi"/>
          <w:noProof/>
          <w:color w:val="000000"/>
          <w:sz w:val="22"/>
          <w:szCs w:val="22"/>
          <w:lang w:val="es-CO"/>
        </w:rPr>
        <w:fldChar w:fldCharType="end"/>
      </w: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Pr="00EF3164" w:rsidRDefault="00FD07D3" w:rsidP="00FD07D3">
      <w:pPr>
        <w:pStyle w:val="Ttulo"/>
        <w:numPr>
          <w:ilvl w:val="0"/>
          <w:numId w:val="24"/>
        </w:numPr>
        <w:jc w:val="left"/>
        <w:rPr>
          <w:rFonts w:ascii="Calibri" w:hAnsi="Calibri"/>
          <w:noProof/>
          <w:color w:val="000000"/>
          <w:sz w:val="28"/>
          <w:szCs w:val="22"/>
          <w:lang w:val="es-CO"/>
        </w:rPr>
      </w:pPr>
      <w:bookmarkStart w:id="127" w:name="_Toc223598100"/>
      <w:r w:rsidRPr="00D05224">
        <w:rPr>
          <w:rFonts w:ascii="Calibri" w:hAnsi="Calibri"/>
          <w:noProof/>
          <w:color w:val="000000"/>
          <w:sz w:val="28"/>
          <w:szCs w:val="22"/>
          <w:lang w:val="es-CO"/>
        </w:rPr>
        <w:lastRenderedPageBreak/>
        <w:t>VISION GENERAL DEL PROYECTO</w:t>
      </w:r>
      <w:bookmarkEnd w:id="127"/>
      <w:r w:rsidR="00112A1F"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112A1F" w:rsidRPr="00EF3164">
        <w:rPr>
          <w:rFonts w:ascii="Calibri" w:hAnsi="Calibri"/>
          <w:color w:val="000000"/>
          <w:sz w:val="28"/>
          <w:szCs w:val="22"/>
        </w:rPr>
        <w:fldChar w:fldCharType="end"/>
      </w:r>
    </w:p>
    <w:p w:rsidR="00FD07D3" w:rsidRPr="00D15BFA" w:rsidRDefault="00FD07D3" w:rsidP="00FD07D3">
      <w:pPr>
        <w:pStyle w:val="Ttulo2"/>
        <w:rPr>
          <w:rFonts w:ascii="Calibri" w:hAnsi="Calibri"/>
          <w:i w:val="0"/>
          <w:color w:val="000000"/>
          <w:sz w:val="26"/>
          <w:szCs w:val="26"/>
        </w:rPr>
      </w:pPr>
      <w:bookmarkStart w:id="128" w:name="_Toc223598101"/>
      <w:r w:rsidRPr="00D15BFA">
        <w:rPr>
          <w:rFonts w:ascii="Calibri" w:hAnsi="Calibri"/>
          <w:i w:val="0"/>
          <w:color w:val="000000"/>
          <w:sz w:val="26"/>
          <w:szCs w:val="26"/>
        </w:rPr>
        <w:t>RESUMEN DEL PROYECTO</w:t>
      </w:r>
      <w:bookmarkEnd w:id="128"/>
      <w:r w:rsidR="00112A1F"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112A1F" w:rsidRPr="00D15BFA">
        <w:rPr>
          <w:rFonts w:ascii="Calibri" w:hAnsi="Calibri"/>
          <w:i w:val="0"/>
          <w:color w:val="000000"/>
          <w:sz w:val="26"/>
          <w:szCs w:val="26"/>
        </w:rPr>
        <w:fldChar w:fldCharType="end"/>
      </w:r>
    </w:p>
    <w:p w:rsidR="00FD07D3" w:rsidRPr="00D15BFA" w:rsidRDefault="00FD07D3" w:rsidP="00FD07D3">
      <w:pPr>
        <w:pStyle w:val="Ttulo3"/>
        <w:rPr>
          <w:rFonts w:ascii="Calibri" w:hAnsi="Calibri"/>
          <w:color w:val="000000"/>
          <w:sz w:val="24"/>
          <w:szCs w:val="22"/>
        </w:rPr>
      </w:pPr>
      <w:bookmarkStart w:id="129" w:name="_Toc223598102"/>
      <w:r w:rsidRPr="00D15BFA">
        <w:rPr>
          <w:rFonts w:ascii="Calibri" w:hAnsi="Calibri"/>
          <w:color w:val="000000"/>
          <w:sz w:val="24"/>
          <w:szCs w:val="22"/>
        </w:rPr>
        <w:t>Propósito</w:t>
      </w:r>
      <w:bookmarkEnd w:id="129"/>
    </w:p>
    <w:p w:rsidR="00FD07D3" w:rsidRPr="00DC7273" w:rsidRDefault="00FD07D3" w:rsidP="00FD07D3">
      <w:pPr>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FD07D3" w:rsidRPr="00DC7273" w:rsidRDefault="00FD07D3" w:rsidP="00FD07D3">
      <w:pPr>
        <w:jc w:val="both"/>
        <w:rPr>
          <w:rFonts w:ascii="Calibri" w:hAnsi="Calibri"/>
          <w:color w:val="000000"/>
          <w:sz w:val="22"/>
          <w:szCs w:val="22"/>
        </w:rPr>
      </w:pP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FD07D3" w:rsidRPr="00DC7273" w:rsidRDefault="00FD07D3" w:rsidP="00FD07D3">
      <w:pPr>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sidR="00557A75">
        <w:rPr>
          <w:rFonts w:ascii="Calibri" w:hAnsi="Calibri"/>
          <w:color w:val="000000"/>
          <w:sz w:val="22"/>
          <w:szCs w:val="22"/>
        </w:rPr>
        <w:t>minimizar la</w:t>
      </w:r>
      <w:r w:rsidRPr="00DC7273">
        <w:rPr>
          <w:rFonts w:ascii="Calibri" w:hAnsi="Calibri"/>
          <w:color w:val="000000"/>
          <w:sz w:val="22"/>
          <w:szCs w:val="22"/>
        </w:rPr>
        <w:t xml:space="preserve"> cantidad de </w:t>
      </w:r>
      <w:r w:rsidR="00557A75">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FD07D3" w:rsidRPr="00DC7273" w:rsidRDefault="00FD07D3" w:rsidP="00FD07D3">
      <w:pPr>
        <w:jc w:val="both"/>
        <w:rPr>
          <w:rFonts w:ascii="Calibri" w:hAnsi="Calibri"/>
          <w:color w:val="000000"/>
          <w:sz w:val="22"/>
          <w:szCs w:val="22"/>
        </w:rPr>
      </w:pPr>
    </w:p>
    <w:p w:rsidR="00FD07D3" w:rsidRPr="006D1AAF" w:rsidRDefault="00FD07D3" w:rsidP="00FD07D3">
      <w:pPr>
        <w:pStyle w:val="Ttulo3"/>
        <w:rPr>
          <w:rFonts w:ascii="Calibri" w:hAnsi="Calibri"/>
          <w:noProof/>
          <w:color w:val="000000"/>
          <w:sz w:val="24"/>
          <w:szCs w:val="22"/>
          <w:lang w:val="es-CO"/>
        </w:rPr>
      </w:pPr>
      <w:bookmarkStart w:id="130" w:name="_Toc223598103"/>
      <w:r w:rsidRPr="006D1AAF">
        <w:rPr>
          <w:rFonts w:ascii="Calibri" w:hAnsi="Calibri"/>
          <w:noProof/>
          <w:color w:val="000000"/>
          <w:sz w:val="24"/>
          <w:szCs w:val="22"/>
          <w:lang w:val="es-CO"/>
        </w:rPr>
        <w:t>Alcance</w:t>
      </w:r>
      <w:bookmarkEnd w:id="130"/>
    </w:p>
    <w:p w:rsidR="00FD07D3" w:rsidRPr="00DC7273" w:rsidRDefault="00FD07D3" w:rsidP="00FD07D3">
      <w:pPr>
        <w:rPr>
          <w:rFonts w:ascii="Calibri" w:hAnsi="Calibri"/>
          <w:b/>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FD07D3" w:rsidRPr="00DC7273" w:rsidRDefault="00FD07D3" w:rsidP="00FD07D3">
      <w:pPr>
        <w:jc w:val="both"/>
        <w:rPr>
          <w:rFonts w:ascii="Calibri" w:hAnsi="Calibri"/>
          <w:noProof/>
          <w:color w:val="000000"/>
          <w:sz w:val="22"/>
          <w:szCs w:val="22"/>
          <w:lang w:val="es-CO"/>
        </w:rPr>
      </w:pPr>
    </w:p>
    <w:p w:rsidR="00FD07D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serán:</w:t>
      </w:r>
    </w:p>
    <w:p w:rsidR="00FD07D3" w:rsidRPr="00DC7273" w:rsidRDefault="00FD07D3" w:rsidP="00FD07D3">
      <w:pPr>
        <w:jc w:val="both"/>
        <w:rPr>
          <w:rFonts w:ascii="Calibri" w:hAnsi="Calibri"/>
          <w:noProof/>
          <w:color w:val="000000"/>
          <w:sz w:val="22"/>
          <w:szCs w:val="22"/>
          <w:lang w:val="es-CO"/>
        </w:rPr>
      </w:pPr>
    </w:p>
    <w:p w:rsidR="00FD07D3" w:rsidRPr="00D5157D"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sidR="000D0460">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sidR="000D0460">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sidR="000D0460">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FD07D3" w:rsidRPr="00DC7273" w:rsidRDefault="00FD07D3" w:rsidP="00FD07D3">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FD07D3" w:rsidRPr="00DC727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FD07D3" w:rsidRDefault="00FD07D3" w:rsidP="00FD07D3">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0D0460" w:rsidRDefault="000D046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0D0460" w:rsidRDefault="000D046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0D0460" w:rsidRDefault="00B80F3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B80F30" w:rsidRPr="00DC7273" w:rsidRDefault="00B80F30" w:rsidP="00FD07D3">
      <w:pPr>
        <w:pStyle w:val="Prrafodelista"/>
        <w:numPr>
          <w:ilvl w:val="0"/>
          <w:numId w:val="2"/>
        </w:numPr>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FD07D3" w:rsidRPr="00DC7273" w:rsidRDefault="00FD07D3" w:rsidP="00FD07D3">
      <w:pPr>
        <w:pStyle w:val="Prrafodelista"/>
        <w:ind w:left="1068"/>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FD07D3" w:rsidRPr="00DC7273" w:rsidRDefault="00B80F30" w:rsidP="00FD07D3">
      <w:pPr>
        <w:jc w:val="both"/>
        <w:rPr>
          <w:rFonts w:ascii="Calibri" w:hAnsi="Calibr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(ver seccion tal…) y los requerimientos especificados por el cliente.</w:t>
      </w:r>
    </w:p>
    <w:p w:rsidR="00FD07D3" w:rsidRPr="006D1AAF" w:rsidRDefault="00FD07D3" w:rsidP="00FD07D3">
      <w:pPr>
        <w:pStyle w:val="Ttulo3"/>
        <w:rPr>
          <w:rFonts w:ascii="Calibri" w:hAnsi="Calibri"/>
          <w:noProof/>
          <w:color w:val="000000"/>
          <w:sz w:val="24"/>
          <w:szCs w:val="22"/>
          <w:lang w:val="es-CO"/>
        </w:rPr>
      </w:pPr>
      <w:bookmarkStart w:id="131" w:name="_Toc223598104"/>
      <w:r w:rsidRPr="006D1AAF">
        <w:rPr>
          <w:rFonts w:ascii="Calibri" w:hAnsi="Calibri"/>
          <w:noProof/>
          <w:color w:val="000000"/>
          <w:sz w:val="24"/>
          <w:szCs w:val="22"/>
          <w:lang w:val="es-CO"/>
        </w:rPr>
        <w:t>Objetivos</w:t>
      </w:r>
      <w:bookmarkEnd w:id="131"/>
    </w:p>
    <w:p w:rsidR="00FD07D3" w:rsidRPr="00DC7273" w:rsidRDefault="00FD07D3" w:rsidP="00FD07D3">
      <w:pPr>
        <w:jc w:val="both"/>
        <w:rPr>
          <w:rFonts w:ascii="Calibri" w:hAnsi="Calibri"/>
          <w:noProof/>
          <w:color w:val="000000"/>
          <w:sz w:val="22"/>
          <w:szCs w:val="22"/>
          <w:lang w:val="es-CO"/>
        </w:rPr>
      </w:pPr>
    </w:p>
    <w:p w:rsidR="00FD07D3" w:rsidRPr="00DC7273" w:rsidRDefault="00FD07D3" w:rsidP="00FD07D3">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FD07D3" w:rsidRPr="00DC7273" w:rsidRDefault="00FD07D3" w:rsidP="00FD07D3">
      <w:pPr>
        <w:jc w:val="both"/>
        <w:rPr>
          <w:rFonts w:ascii="Calibri" w:hAnsi="Calibri"/>
          <w:b/>
          <w:i/>
          <w:noProof/>
          <w:color w:val="000000"/>
          <w:sz w:val="22"/>
          <w:szCs w:val="22"/>
          <w:lang w:val="es-CO"/>
        </w:rPr>
      </w:pPr>
    </w:p>
    <w:p w:rsidR="00FD07D3" w:rsidRDefault="00FD07D3" w:rsidP="00FD07D3">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FD07D3" w:rsidRPr="00DC7273" w:rsidRDefault="00FD07D3" w:rsidP="00FD07D3">
      <w:pPr>
        <w:jc w:val="both"/>
        <w:rPr>
          <w:rFonts w:ascii="Calibri" w:hAnsi="Calibri"/>
          <w:b/>
          <w:i/>
          <w:noProof/>
          <w:color w:val="000000"/>
          <w:sz w:val="22"/>
          <w:szCs w:val="22"/>
          <w:lang w:val="es-CO"/>
        </w:rPr>
      </w:pPr>
    </w:p>
    <w:p w:rsidR="00FD07D3" w:rsidRPr="00D5157D"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FD07D3" w:rsidRDefault="00FD07D3" w:rsidP="00FD07D3">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E93E0F" w:rsidRPr="00DC7273" w:rsidRDefault="00E93E0F" w:rsidP="00FD07D3">
      <w:pPr>
        <w:pStyle w:val="Prrafodelista"/>
        <w:numPr>
          <w:ilvl w:val="0"/>
          <w:numId w:val="3"/>
        </w:numPr>
        <w:jc w:val="both"/>
        <w:rPr>
          <w:rFonts w:ascii="Calibri" w:hAnsi="Calibri"/>
          <w:noProof/>
          <w:color w:val="000000"/>
          <w:sz w:val="22"/>
          <w:szCs w:val="22"/>
          <w:lang w:val="es-CO"/>
        </w:rPr>
      </w:pPr>
      <w:r>
        <w:rPr>
          <w:rFonts w:ascii="Calibri" w:hAnsi="Calibri"/>
          <w:noProof/>
          <w:color w:val="000000"/>
          <w:sz w:val="22"/>
          <w:szCs w:val="22"/>
          <w:lang w:val="es-CO"/>
        </w:rPr>
        <w:t xml:space="preserve">Apoyar el desarrollo del proyecto usando herramientas de </w:t>
      </w:r>
      <w:r w:rsidR="00653E30">
        <w:rPr>
          <w:rFonts w:ascii="Calibri" w:hAnsi="Calibri"/>
          <w:noProof/>
          <w:color w:val="000000"/>
          <w:sz w:val="22"/>
          <w:szCs w:val="22"/>
          <w:lang w:val="es-CO"/>
        </w:rPr>
        <w:t>soporte</w:t>
      </w:r>
      <w:r>
        <w:rPr>
          <w:rFonts w:ascii="Calibri" w:hAnsi="Calibri"/>
          <w:noProof/>
          <w:color w:val="000000"/>
          <w:sz w:val="22"/>
          <w:szCs w:val="22"/>
          <w:lang w:val="es-CO"/>
        </w:rPr>
        <w:t xml:space="preserve"> automatizadas (</w:t>
      </w:r>
      <w:r>
        <w:rPr>
          <w:rFonts w:ascii="Calibri" w:hAnsi="Calibri"/>
          <w:i/>
          <w:noProof/>
          <w:color w:val="000000"/>
          <w:sz w:val="22"/>
          <w:szCs w:val="22"/>
          <w:lang w:val="es-CO"/>
        </w:rPr>
        <w:t>CASE</w:t>
      </w:r>
      <w:r>
        <w:rPr>
          <w:rFonts w:ascii="Calibri" w:hAnsi="Calibri"/>
          <w:noProof/>
          <w:color w:val="000000"/>
          <w:sz w:val="22"/>
          <w:szCs w:val="22"/>
          <w:lang w:val="es-CO"/>
        </w:rPr>
        <w:t>) para</w:t>
      </w:r>
      <w:r w:rsidR="00653E30">
        <w:rPr>
          <w:rFonts w:ascii="Calibri" w:hAnsi="Calibri"/>
          <w:noProof/>
          <w:color w:val="000000"/>
          <w:sz w:val="22"/>
          <w:szCs w:val="22"/>
          <w:lang w:val="es-CO"/>
        </w:rPr>
        <w:t xml:space="preserve"> promover la ampliación del conocimiento y mejorar la productividad de los productos entregados en cada etapa.</w:t>
      </w:r>
    </w:p>
    <w:p w:rsidR="00FD07D3" w:rsidRPr="00DC7273" w:rsidRDefault="00FD07D3" w:rsidP="00FD07D3">
      <w:pPr>
        <w:ind w:left="6"/>
        <w:jc w:val="both"/>
        <w:rPr>
          <w:rFonts w:ascii="Calibri" w:hAnsi="Calibri"/>
          <w:noProof/>
          <w:color w:val="000000"/>
          <w:sz w:val="22"/>
          <w:szCs w:val="22"/>
          <w:lang w:val="es-CO"/>
        </w:rPr>
      </w:pPr>
    </w:p>
    <w:p w:rsidR="00FD07D3" w:rsidRDefault="00FD07D3" w:rsidP="00FD07D3">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FD07D3" w:rsidRPr="00DC7273" w:rsidRDefault="00FD07D3" w:rsidP="00FD07D3">
      <w:pPr>
        <w:ind w:left="6"/>
        <w:jc w:val="both"/>
        <w:rPr>
          <w:rFonts w:ascii="Calibri" w:hAnsi="Calibri"/>
          <w:b/>
          <w:i/>
          <w:noProof/>
          <w:color w:val="000000"/>
          <w:sz w:val="22"/>
          <w:szCs w:val="22"/>
          <w:lang w:val="es-CO"/>
        </w:rPr>
      </w:pP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Complemetar los conocimientos adquiridos en clase de Ingeniería de Software con la evolución del proyecto, para hacer un empalme y aplicación de conceptos en el trabajo.</w:t>
      </w:r>
    </w:p>
    <w:p w:rsidR="00FD07D3" w:rsidRPr="00D5157D"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FD07D3" w:rsidRPr="00DC7273" w:rsidRDefault="00FD07D3" w:rsidP="00FD07D3">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FD07D3" w:rsidRPr="00DC7273" w:rsidRDefault="00FD07D3" w:rsidP="00FD07D3">
      <w:pPr>
        <w:pStyle w:val="Prrafodelista"/>
        <w:spacing w:after="120"/>
        <w:ind w:left="0"/>
        <w:jc w:val="center"/>
        <w:rPr>
          <w:rFonts w:ascii="Calibri" w:hAnsi="Calibri" w:cs="Arial"/>
          <w:color w:val="000000"/>
          <w:sz w:val="22"/>
          <w:szCs w:val="22"/>
          <w:lang w:val="es-CO"/>
        </w:rPr>
      </w:pPr>
    </w:p>
    <w:p w:rsidR="00FD07D3" w:rsidRDefault="00FD07D3" w:rsidP="00FD07D3">
      <w:pPr>
        <w:rPr>
          <w:lang w:val="es-CO"/>
        </w:rPr>
      </w:pPr>
    </w:p>
    <w:p w:rsidR="00FD07D3" w:rsidRPr="00EE36D5" w:rsidRDefault="00FD07D3" w:rsidP="00FD07D3">
      <w:pPr>
        <w:pStyle w:val="Ttulo3"/>
        <w:rPr>
          <w:rFonts w:ascii="Calibri" w:hAnsi="Calibri"/>
          <w:color w:val="000000"/>
          <w:sz w:val="24"/>
          <w:szCs w:val="22"/>
        </w:rPr>
      </w:pPr>
      <w:bookmarkStart w:id="132" w:name="_Toc223598105"/>
      <w:r w:rsidRPr="00EE36D5">
        <w:rPr>
          <w:rFonts w:ascii="Calibri" w:hAnsi="Calibri"/>
          <w:color w:val="000000"/>
          <w:sz w:val="24"/>
          <w:szCs w:val="22"/>
        </w:rPr>
        <w:t>Suposiciones y Restricciones</w:t>
      </w:r>
      <w:bookmarkEnd w:id="132"/>
    </w:p>
    <w:p w:rsidR="00FD07D3" w:rsidRPr="00DC7273" w:rsidRDefault="00FD07D3" w:rsidP="00FD07D3">
      <w:pPr>
        <w:rPr>
          <w:rFonts w:ascii="Calibri" w:hAnsi="Calibri"/>
          <w:color w:val="000000"/>
          <w:sz w:val="22"/>
          <w:szCs w:val="22"/>
        </w:rPr>
      </w:pPr>
    </w:p>
    <w:p w:rsidR="00FD07D3" w:rsidRDefault="00FD07D3" w:rsidP="00FD07D3">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FD07D3" w:rsidRPr="00DC7273" w:rsidRDefault="00FD07D3" w:rsidP="00FD07D3">
      <w:pPr>
        <w:pStyle w:val="Prrafodelista"/>
        <w:rPr>
          <w:rFonts w:ascii="Calibri" w:hAnsi="Calibri"/>
          <w:b/>
          <w:i/>
          <w:color w:val="000000"/>
          <w:sz w:val="22"/>
          <w:szCs w:val="22"/>
        </w:rPr>
      </w:pPr>
    </w:p>
    <w:p w:rsidR="00FD07D3" w:rsidRPr="00D5157D" w:rsidRDefault="00FD07D3" w:rsidP="00FD07D3">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sidR="00E472FF">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FD07D3" w:rsidRPr="00D5157D"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FD07D3" w:rsidRDefault="00FD07D3" w:rsidP="00FD07D3">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E472FF" w:rsidRDefault="00E472FF" w:rsidP="00FD07D3">
      <w:pPr>
        <w:pStyle w:val="Prrafodelista"/>
        <w:numPr>
          <w:ilvl w:val="1"/>
          <w:numId w:val="6"/>
        </w:numPr>
        <w:jc w:val="both"/>
        <w:rPr>
          <w:rFonts w:ascii="Calibri" w:hAnsi="Calibri"/>
          <w:color w:val="000000" w:themeColor="text1"/>
          <w:sz w:val="22"/>
          <w:szCs w:val="22"/>
        </w:rPr>
      </w:pPr>
      <w:r>
        <w:rPr>
          <w:rFonts w:ascii="Calibri" w:hAnsi="Calibri"/>
          <w:color w:val="000000" w:themeColor="text1"/>
          <w:sz w:val="22"/>
          <w:szCs w:val="22"/>
        </w:rPr>
        <w:t>Lector de CD y quemador(opcional).</w:t>
      </w:r>
    </w:p>
    <w:p w:rsidR="00FD07D3" w:rsidRPr="00D5157D" w:rsidRDefault="00FD07D3" w:rsidP="00FD07D3">
      <w:pPr>
        <w:pStyle w:val="Prrafodelista"/>
        <w:ind w:left="1788"/>
        <w:jc w:val="both"/>
        <w:rPr>
          <w:rFonts w:ascii="Calibri" w:hAnsi="Calibri"/>
          <w:color w:val="000000" w:themeColor="text1"/>
          <w:sz w:val="22"/>
          <w:szCs w:val="22"/>
        </w:rPr>
      </w:pP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w:t>
      </w:r>
      <w:r w:rsidR="00DD11B5">
        <w:rPr>
          <w:rFonts w:ascii="Calibri" w:hAnsi="Calibri"/>
          <w:color w:val="000000"/>
          <w:sz w:val="22"/>
          <w:szCs w:val="22"/>
        </w:rPr>
        <w:t>te en unas fechas específicas (v</w:t>
      </w:r>
      <w:r w:rsidRPr="00DC7273">
        <w:rPr>
          <w:rFonts w:ascii="Calibri" w:hAnsi="Calibri"/>
          <w:color w:val="000000"/>
          <w:sz w:val="22"/>
          <w:szCs w:val="22"/>
        </w:rPr>
        <w:t xml:space="preserve">er </w:t>
      </w:r>
      <w:r w:rsidR="00DD11B5">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sidR="00DD11B5">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FD07D3" w:rsidRPr="00DC7273" w:rsidRDefault="00FD07D3" w:rsidP="00FD07D3">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 xml:space="preserve">Se </w:t>
      </w:r>
      <w:r w:rsidR="0045716F">
        <w:rPr>
          <w:rFonts w:ascii="Calibri" w:hAnsi="Calibri"/>
          <w:color w:val="000000"/>
          <w:sz w:val="22"/>
          <w:szCs w:val="22"/>
        </w:rPr>
        <w:t>manejará</w:t>
      </w:r>
      <w:r w:rsidRPr="00DC7273">
        <w:rPr>
          <w:rFonts w:ascii="Calibri" w:hAnsi="Calibri"/>
          <w:color w:val="000000"/>
          <w:sz w:val="22"/>
          <w:szCs w:val="22"/>
        </w:rPr>
        <w:t xml:space="preserve"> un horario</w:t>
      </w:r>
      <w:r w:rsidR="0045716F">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FD07D3" w:rsidRPr="00DC7273" w:rsidRDefault="00FD07D3" w:rsidP="00FD07D3">
      <w:pPr>
        <w:pStyle w:val="Prrafodelista"/>
        <w:jc w:val="both"/>
        <w:rPr>
          <w:rFonts w:ascii="Calibri" w:hAnsi="Calibri" w:cs="Arial"/>
          <w:i/>
          <w:color w:val="000000"/>
          <w:sz w:val="22"/>
          <w:szCs w:val="22"/>
        </w:rPr>
      </w:pPr>
    </w:p>
    <w:p w:rsidR="00FD07D3" w:rsidRDefault="00FD07D3" w:rsidP="00FD07D3">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FD07D3" w:rsidRPr="00DC7273" w:rsidRDefault="00FD07D3" w:rsidP="00FD07D3">
      <w:pPr>
        <w:pStyle w:val="Prrafodelista"/>
        <w:ind w:left="0"/>
        <w:jc w:val="both"/>
        <w:rPr>
          <w:rFonts w:ascii="Calibri" w:hAnsi="Calibri" w:cs="Arial"/>
          <w:b/>
          <w:i/>
          <w:color w:val="000000"/>
          <w:sz w:val="22"/>
          <w:szCs w:val="22"/>
        </w:rPr>
      </w:pP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FD07D3" w:rsidRPr="00DC7273" w:rsidRDefault="00FD07D3" w:rsidP="00FD07D3">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FD07D3" w:rsidRPr="00DC727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Default="00FD07D3" w:rsidP="00FD07D3">
      <w:pPr>
        <w:pStyle w:val="Prrafodelista"/>
        <w:ind w:left="1080"/>
        <w:jc w:val="both"/>
        <w:rPr>
          <w:rFonts w:ascii="Calibri" w:hAnsi="Calibri" w:cs="Arial"/>
          <w:color w:val="000000"/>
          <w:sz w:val="22"/>
          <w:szCs w:val="22"/>
        </w:rPr>
      </w:pPr>
    </w:p>
    <w:p w:rsidR="00FD07D3" w:rsidRPr="007D2CA2" w:rsidRDefault="00FD07D3" w:rsidP="00FD07D3">
      <w:pPr>
        <w:pStyle w:val="Ttulo3"/>
        <w:rPr>
          <w:rFonts w:ascii="Calibri" w:hAnsi="Calibri"/>
          <w:color w:val="000000"/>
          <w:sz w:val="24"/>
          <w:szCs w:val="22"/>
        </w:rPr>
      </w:pPr>
      <w:bookmarkStart w:id="133" w:name="_Toc223598106"/>
      <w:r w:rsidRPr="007D2CA2">
        <w:rPr>
          <w:rFonts w:ascii="Calibri" w:hAnsi="Calibri"/>
          <w:color w:val="000000"/>
          <w:sz w:val="24"/>
          <w:szCs w:val="22"/>
        </w:rPr>
        <w:lastRenderedPageBreak/>
        <w:t>Entregables del Proyecto</w:t>
      </w:r>
      <w:bookmarkEnd w:id="133"/>
    </w:p>
    <w:p w:rsidR="00FD07D3" w:rsidRDefault="00FD07D3" w:rsidP="00FD07D3">
      <w:pPr>
        <w:rPr>
          <w:rFonts w:ascii="Calibri" w:hAnsi="Calibri"/>
          <w:color w:val="000000"/>
          <w:sz w:val="22"/>
          <w:szCs w:val="22"/>
        </w:rPr>
      </w:pPr>
    </w:p>
    <w:p w:rsidR="00FD07D3" w:rsidRPr="009F5FEB" w:rsidRDefault="00FD07D3" w:rsidP="00FD07D3">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FD07D3" w:rsidRDefault="00FD07D3" w:rsidP="00FD07D3">
      <w:pPr>
        <w:rPr>
          <w:rFonts w:ascii="Calibri" w:hAnsi="Calibri"/>
          <w:color w:val="000000"/>
          <w:sz w:val="22"/>
          <w:szCs w:val="22"/>
        </w:rPr>
      </w:pPr>
    </w:p>
    <w:p w:rsidR="00FD07D3" w:rsidRDefault="00FD07D3" w:rsidP="00FD07D3">
      <w:pPr>
        <w:rPr>
          <w:rFonts w:ascii="Calibri" w:hAnsi="Calibri"/>
          <w:color w:val="000000"/>
          <w:sz w:val="22"/>
          <w:szCs w:val="22"/>
        </w:rPr>
      </w:pPr>
    </w:p>
    <w:p w:rsidR="00FD07D3" w:rsidRPr="00DC7273" w:rsidRDefault="00FD07D3" w:rsidP="00FD07D3">
      <w:pPr>
        <w:rPr>
          <w:rFonts w:ascii="Calibri" w:hAnsi="Calibri"/>
          <w:color w:val="000000"/>
          <w:sz w:val="22"/>
          <w:szCs w:val="22"/>
        </w:rPr>
      </w:pPr>
    </w:p>
    <w:tbl>
      <w:tblPr>
        <w:tblStyle w:val="Sombreadomedio1-nfasis3"/>
        <w:tblW w:w="8505" w:type="dxa"/>
        <w:tblLook w:val="04A0"/>
      </w:tblPr>
      <w:tblGrid>
        <w:gridCol w:w="2259"/>
        <w:gridCol w:w="1979"/>
        <w:gridCol w:w="1549"/>
        <w:gridCol w:w="1552"/>
        <w:gridCol w:w="1166"/>
      </w:tblGrid>
      <w:tr w:rsidR="00FD07D3" w:rsidRPr="00E51CA4" w:rsidTr="00E51CA4">
        <w:trPr>
          <w:cnfStyle w:val="100000000000"/>
          <w:trHeight w:val="397"/>
        </w:trPr>
        <w:tc>
          <w:tcPr>
            <w:cnfStyle w:val="001000000000"/>
            <w:tcW w:w="2268" w:type="dxa"/>
          </w:tcPr>
          <w:p w:rsidR="00FD07D3" w:rsidRPr="00E51CA4" w:rsidRDefault="00FD07D3" w:rsidP="00F754F7">
            <w:pPr>
              <w:rPr>
                <w:rFonts w:ascii="Calibri" w:hAnsi="Calibri"/>
                <w:b w:val="0"/>
                <w:bCs w:val="0"/>
                <w:sz w:val="20"/>
                <w:szCs w:val="18"/>
                <w:lang w:val="es-ES"/>
              </w:rPr>
            </w:pPr>
            <w:r w:rsidRPr="00E51CA4">
              <w:rPr>
                <w:rFonts w:ascii="Calibri" w:hAnsi="Calibri"/>
                <w:sz w:val="20"/>
                <w:szCs w:val="18"/>
                <w:lang w:val="es-ES"/>
              </w:rPr>
              <w:t>Entregable/ Producto</w:t>
            </w:r>
          </w:p>
        </w:tc>
        <w:tc>
          <w:tcPr>
            <w:tcW w:w="1985"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Descripción general</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Fecha de entrega</w:t>
            </w:r>
          </w:p>
        </w:tc>
        <w:tc>
          <w:tcPr>
            <w:tcW w:w="1559"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Medio de entrega</w:t>
            </w:r>
          </w:p>
        </w:tc>
        <w:tc>
          <w:tcPr>
            <w:tcW w:w="1134" w:type="dxa"/>
          </w:tcPr>
          <w:p w:rsidR="00FD07D3" w:rsidRPr="00E51CA4" w:rsidRDefault="00FD07D3" w:rsidP="00F754F7">
            <w:pPr>
              <w:cnfStyle w:val="100000000000"/>
              <w:rPr>
                <w:rFonts w:ascii="Calibri" w:hAnsi="Calibri"/>
                <w:b w:val="0"/>
                <w:bCs w:val="0"/>
                <w:sz w:val="20"/>
                <w:szCs w:val="18"/>
                <w:lang w:val="es-ES"/>
              </w:rPr>
            </w:pPr>
            <w:r w:rsidRPr="00E51CA4">
              <w:rPr>
                <w:rFonts w:ascii="Calibri" w:hAnsi="Calibri"/>
                <w:sz w:val="20"/>
                <w:szCs w:val="18"/>
                <w:lang w:val="es-ES"/>
              </w:rPr>
              <w:t xml:space="preserve">Lugar </w:t>
            </w: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SPMP</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p>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FD07D3" w:rsidRPr="00A43560" w:rsidTr="00E51CA4">
        <w:trPr>
          <w:cnfStyle w:val="00000001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SRS</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 (casos de uso implementados)</w:t>
            </w:r>
          </w:p>
          <w:p w:rsidR="00FD07D3" w:rsidRPr="00A43560" w:rsidRDefault="00FD07D3" w:rsidP="00F754F7">
            <w:pPr>
              <w:cnfStyle w:val="000000010000"/>
              <w:rPr>
                <w:rFonts w:ascii="Calibri" w:hAnsi="Calibri"/>
                <w:color w:val="000000" w:themeColor="text1"/>
                <w:sz w:val="20"/>
                <w:szCs w:val="18"/>
                <w:lang w:val="es-ES"/>
              </w:rPr>
            </w:pP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r w:rsidR="00FD07D3" w:rsidRPr="00A43560" w:rsidTr="00E51CA4">
        <w:trPr>
          <w:cnfStyle w:val="000000100000"/>
        </w:trPr>
        <w:tc>
          <w:tcPr>
            <w:cnfStyle w:val="001000000000"/>
            <w:tcW w:w="2268" w:type="dxa"/>
          </w:tcPr>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SDD</w:t>
            </w:r>
          </w:p>
          <w:p w:rsidR="00FD07D3" w:rsidRPr="00A43560" w:rsidRDefault="00FD07D3" w:rsidP="00F754F7">
            <w:pPr>
              <w:rPr>
                <w:rFonts w:ascii="Calibri" w:hAnsi="Calibri"/>
                <w:b w:val="0"/>
                <w:bCs w:val="0"/>
                <w:color w:val="000000"/>
                <w:sz w:val="20"/>
                <w:szCs w:val="18"/>
                <w:lang w:val="es-ES"/>
              </w:rPr>
            </w:pPr>
            <w:r w:rsidRPr="00A43560">
              <w:rPr>
                <w:rFonts w:ascii="Calibri" w:hAnsi="Calibri"/>
                <w:color w:val="000000"/>
                <w:sz w:val="20"/>
                <w:szCs w:val="18"/>
                <w:lang w:val="es-ES"/>
              </w:rPr>
              <w:t>Presentación</w:t>
            </w:r>
          </w:p>
        </w:tc>
        <w:tc>
          <w:tcPr>
            <w:tcW w:w="1985"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FD07D3" w:rsidRPr="00A43560" w:rsidRDefault="00FD07D3" w:rsidP="00F754F7">
            <w:pPr>
              <w:cnfStyle w:val="000000100000"/>
              <w:rPr>
                <w:rFonts w:ascii="Calibri" w:hAnsi="Calibri"/>
                <w:color w:val="000000" w:themeColor="text1"/>
                <w:sz w:val="20"/>
                <w:szCs w:val="18"/>
                <w:lang w:val="es-ES"/>
              </w:rPr>
            </w:pP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FD07D3" w:rsidRPr="00A43560" w:rsidRDefault="00FD07D3" w:rsidP="00F754F7">
            <w:pPr>
              <w:cnfStyle w:val="00000010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100000"/>
              <w:rPr>
                <w:rFonts w:ascii="Calibri" w:hAnsi="Calibri"/>
                <w:color w:val="000000" w:themeColor="text1"/>
                <w:sz w:val="20"/>
                <w:szCs w:val="18"/>
                <w:lang w:val="es-ES"/>
              </w:rPr>
            </w:pPr>
          </w:p>
        </w:tc>
      </w:tr>
      <w:tr w:rsidR="00FD07D3" w:rsidRPr="00A43560" w:rsidTr="00E51CA4">
        <w:trPr>
          <w:cnfStyle w:val="000000010000"/>
          <w:trHeight w:val="643"/>
        </w:trPr>
        <w:tc>
          <w:tcPr>
            <w:cnfStyle w:val="001000000000"/>
            <w:tcW w:w="2268" w:type="dxa"/>
          </w:tcPr>
          <w:p w:rsidR="00FD07D3" w:rsidRPr="00A43560" w:rsidRDefault="00FD07D3" w:rsidP="00F754F7">
            <w:pPr>
              <w:autoSpaceDE w:val="0"/>
              <w:autoSpaceDN w:val="0"/>
              <w:adjustRightInd w:val="0"/>
              <w:rPr>
                <w:rFonts w:ascii="Calibri" w:hAnsi="Calibri" w:cs="Arial,Bold"/>
                <w:b w:val="0"/>
                <w:color w:val="000000"/>
                <w:sz w:val="20"/>
                <w:szCs w:val="18"/>
                <w:lang w:val="es-ES" w:eastAsia="es-CO"/>
              </w:rPr>
            </w:pPr>
            <w:r w:rsidRPr="00A43560">
              <w:rPr>
                <w:rFonts w:ascii="Calibri" w:hAnsi="Calibri" w:cs="Arial,Bold"/>
                <w:color w:val="000000"/>
                <w:sz w:val="20"/>
                <w:szCs w:val="18"/>
                <w:lang w:val="es-ES" w:eastAsia="es-CO"/>
              </w:rPr>
              <w:t>Implementación.</w:t>
            </w:r>
          </w:p>
          <w:p w:rsidR="00FD07D3" w:rsidRPr="00A43560" w:rsidRDefault="00FD07D3" w:rsidP="00F754F7">
            <w:pPr>
              <w:autoSpaceDE w:val="0"/>
              <w:autoSpaceDN w:val="0"/>
              <w:adjustRightInd w:val="0"/>
              <w:rPr>
                <w:rFonts w:ascii="Calibri" w:hAnsi="Calibri" w:cs="Arial,Bold"/>
                <w:b w:val="0"/>
                <w:bCs w:val="0"/>
                <w:color w:val="000000"/>
                <w:sz w:val="20"/>
                <w:szCs w:val="18"/>
                <w:lang w:val="es-ES" w:eastAsia="es-CO"/>
              </w:rPr>
            </w:pPr>
            <w:r w:rsidRPr="00A43560">
              <w:rPr>
                <w:rFonts w:ascii="Calibri" w:hAnsi="Calibri" w:cs="Arial,Bold"/>
                <w:color w:val="000000"/>
                <w:sz w:val="20"/>
                <w:szCs w:val="18"/>
                <w:lang w:val="es-ES" w:eastAsia="es-CO"/>
              </w:rPr>
              <w:t>Plan de Pruebas Manuales</w:t>
            </w:r>
          </w:p>
          <w:p w:rsidR="00FD07D3" w:rsidRPr="00A43560" w:rsidRDefault="00FD07D3" w:rsidP="00F754F7">
            <w:pPr>
              <w:rPr>
                <w:rFonts w:ascii="Calibri" w:hAnsi="Calibri"/>
                <w:b w:val="0"/>
                <w:bCs w:val="0"/>
                <w:color w:val="000000"/>
                <w:sz w:val="20"/>
                <w:szCs w:val="18"/>
                <w:lang w:val="es-ES"/>
              </w:rPr>
            </w:pPr>
            <w:r w:rsidRPr="00A43560">
              <w:rPr>
                <w:rFonts w:ascii="Calibri" w:hAnsi="Calibri" w:cs="Arial,Bold"/>
                <w:color w:val="000000"/>
                <w:sz w:val="20"/>
                <w:szCs w:val="18"/>
                <w:lang w:val="es-ES" w:eastAsia="es-CO"/>
              </w:rPr>
              <w:t>Métricas resultantes de Pruebas</w:t>
            </w:r>
          </w:p>
        </w:tc>
        <w:tc>
          <w:tcPr>
            <w:tcW w:w="1985"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FD07D3" w:rsidRPr="00A43560" w:rsidRDefault="00FD07D3" w:rsidP="00F754F7">
            <w:pPr>
              <w:cnfStyle w:val="000000010000"/>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FD07D3" w:rsidRPr="00A43560" w:rsidRDefault="00FD07D3" w:rsidP="00F754F7">
            <w:pPr>
              <w:cnfStyle w:val="000000010000"/>
              <w:rPr>
                <w:rFonts w:ascii="Calibri" w:hAnsi="Calibri"/>
                <w:color w:val="000000" w:themeColor="text1"/>
                <w:sz w:val="20"/>
                <w:szCs w:val="18"/>
                <w:lang w:val="es-ES"/>
              </w:rPr>
            </w:pPr>
          </w:p>
        </w:tc>
      </w:tr>
    </w:tbl>
    <w:p w:rsidR="00FD07D3" w:rsidRPr="00E80ABD" w:rsidRDefault="00FD07D3" w:rsidP="00FD07D3">
      <w:pPr>
        <w:pStyle w:val="Epgrafe"/>
        <w:jc w:val="center"/>
        <w:rPr>
          <w:rFonts w:asciiTheme="minorHAnsi" w:hAnsiTheme="minorHAnsi"/>
          <w:color w:val="000000"/>
          <w:sz w:val="22"/>
          <w:szCs w:val="22"/>
        </w:rPr>
      </w:pPr>
      <w:bookmarkStart w:id="134" w:name="_Toc223523736"/>
      <w:bookmarkStart w:id="135" w:name="_Toc223546650"/>
      <w:bookmarkStart w:id="136" w:name="_Toc223547024"/>
      <w:bookmarkStart w:id="137" w:name="_Toc223547037"/>
      <w:r w:rsidRPr="00E80ABD">
        <w:rPr>
          <w:rFonts w:asciiTheme="minorHAnsi" w:hAnsiTheme="minorHAnsi"/>
          <w:sz w:val="22"/>
          <w:szCs w:val="22"/>
        </w:rPr>
        <w:t xml:space="preserve">Tabla </w:t>
      </w:r>
      <w:r w:rsidR="00112A1F"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12A1F" w:rsidRPr="00E80ABD">
        <w:rPr>
          <w:rFonts w:asciiTheme="minorHAnsi" w:hAnsiTheme="minorHAnsi"/>
          <w:sz w:val="22"/>
          <w:szCs w:val="22"/>
        </w:rPr>
        <w:fldChar w:fldCharType="separate"/>
      </w:r>
      <w:r w:rsidR="00BD0E2E">
        <w:rPr>
          <w:rFonts w:asciiTheme="minorHAnsi" w:hAnsiTheme="minorHAnsi"/>
          <w:noProof/>
          <w:sz w:val="22"/>
          <w:szCs w:val="22"/>
        </w:rPr>
        <w:t>2</w:t>
      </w:r>
      <w:r w:rsidR="00112A1F" w:rsidRPr="00E80ABD">
        <w:rPr>
          <w:rFonts w:asciiTheme="minorHAnsi" w:hAnsiTheme="minorHAnsi"/>
          <w:sz w:val="22"/>
          <w:szCs w:val="22"/>
        </w:rPr>
        <w:fldChar w:fldCharType="end"/>
      </w:r>
      <w:r w:rsidRPr="00E80ABD">
        <w:rPr>
          <w:rFonts w:asciiTheme="minorHAnsi" w:hAnsiTheme="minorHAnsi"/>
          <w:color w:val="000000"/>
          <w:sz w:val="22"/>
          <w:szCs w:val="22"/>
        </w:rPr>
        <w:t>. Entregables del proyecto</w:t>
      </w:r>
      <w:bookmarkEnd w:id="134"/>
      <w:bookmarkEnd w:id="135"/>
      <w:bookmarkEnd w:id="136"/>
      <w:bookmarkEnd w:id="137"/>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pStyle w:val="Ttulo3"/>
        <w:rPr>
          <w:rFonts w:ascii="Calibri" w:hAnsi="Calibri"/>
          <w:color w:val="000000"/>
          <w:sz w:val="24"/>
          <w:szCs w:val="22"/>
        </w:rPr>
        <w:sectPr w:rsidR="00FD07D3" w:rsidSect="00E51CA4">
          <w:pgSz w:w="11906" w:h="16838"/>
          <w:pgMar w:top="1417" w:right="1701" w:bottom="1417" w:left="1701" w:header="708" w:footer="708" w:gutter="0"/>
          <w:cols w:space="708"/>
          <w:docGrid w:linePitch="360"/>
        </w:sectPr>
      </w:pPr>
    </w:p>
    <w:p w:rsidR="00FD07D3" w:rsidRDefault="00FD07D3" w:rsidP="00FD07D3">
      <w:pPr>
        <w:pStyle w:val="Ttulo3"/>
        <w:rPr>
          <w:rFonts w:ascii="Calibri" w:hAnsi="Calibri"/>
          <w:color w:val="000000"/>
          <w:sz w:val="24"/>
          <w:szCs w:val="22"/>
        </w:rPr>
      </w:pPr>
      <w:bookmarkStart w:id="138" w:name="_Toc223598107"/>
      <w:r w:rsidRPr="007D2CA2">
        <w:rPr>
          <w:rFonts w:ascii="Calibri" w:hAnsi="Calibri"/>
          <w:color w:val="000000"/>
          <w:sz w:val="24"/>
          <w:szCs w:val="22"/>
        </w:rPr>
        <w:lastRenderedPageBreak/>
        <w:t>Resumen de Calendarización y Presupuesto</w:t>
      </w:r>
      <w:bookmarkEnd w:id="138"/>
    </w:p>
    <w:p w:rsidR="00FD07D3" w:rsidRPr="00CB7CD0" w:rsidRDefault="00FD07D3" w:rsidP="00FD07D3"/>
    <w:p w:rsidR="00FD07D3" w:rsidRPr="00CB7CD0" w:rsidRDefault="00FD07D3" w:rsidP="00FD07D3">
      <w:pPr>
        <w:jc w:val="both"/>
        <w:rPr>
          <w:ins w:id="139"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FD07D3" w:rsidRPr="00DC7273" w:rsidRDefault="00FD07D3" w:rsidP="00FD07D3">
      <w:pPr>
        <w:jc w:val="both"/>
        <w:rPr>
          <w:rFonts w:ascii="Calibri" w:hAnsi="Calibri"/>
          <w:color w:val="000000"/>
          <w:sz w:val="22"/>
          <w:szCs w:val="22"/>
        </w:rPr>
      </w:pPr>
    </w:p>
    <w:tbl>
      <w:tblPr>
        <w:tblStyle w:val="Cuadrculamedia3-nfasis3"/>
        <w:tblW w:w="10352" w:type="dxa"/>
        <w:jc w:val="center"/>
        <w:tblLook w:val="04A0"/>
      </w:tblPr>
      <w:tblGrid>
        <w:gridCol w:w="2144"/>
        <w:gridCol w:w="4608"/>
        <w:gridCol w:w="1720"/>
        <w:gridCol w:w="1880"/>
      </w:tblGrid>
      <w:tr w:rsidR="00FD07D3" w:rsidRPr="004A6479" w:rsidTr="00E51CA4">
        <w:trPr>
          <w:cnfStyle w:val="100000000000"/>
          <w:trHeight w:val="1230"/>
          <w:jc w:val="center"/>
        </w:trPr>
        <w:tc>
          <w:tcPr>
            <w:cnfStyle w:val="001000000000"/>
            <w:tcW w:w="2144" w:type="dxa"/>
            <w:hideMark/>
          </w:tcPr>
          <w:p w:rsidR="00FD07D3" w:rsidRPr="004A6479" w:rsidRDefault="00FD07D3" w:rsidP="00F754F7">
            <w:pPr>
              <w:ind w:left="55"/>
              <w:jc w:val="center"/>
              <w:rPr>
                <w:rFonts w:ascii="Calibri" w:hAnsi="Calibri"/>
                <w:b w:val="0"/>
                <w:sz w:val="20"/>
                <w:szCs w:val="20"/>
                <w:lang w:val="es-CO" w:eastAsia="es-CO"/>
              </w:rPr>
            </w:pPr>
            <w:r w:rsidRPr="004A6479">
              <w:rPr>
                <w:rFonts w:ascii="Calibri" w:hAnsi="Calibri"/>
                <w:sz w:val="20"/>
                <w:szCs w:val="20"/>
                <w:lang w:val="es-CO" w:eastAsia="es-CO"/>
              </w:rPr>
              <w:t>Entregas Según Etapas</w:t>
            </w:r>
          </w:p>
        </w:tc>
        <w:tc>
          <w:tcPr>
            <w:tcW w:w="4608"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Actividades</w:t>
            </w:r>
          </w:p>
        </w:tc>
        <w:tc>
          <w:tcPr>
            <w:tcW w:w="172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Duración (horas)</w:t>
            </w:r>
          </w:p>
        </w:tc>
        <w:tc>
          <w:tcPr>
            <w:tcW w:w="1880" w:type="dxa"/>
            <w:hideMark/>
          </w:tcPr>
          <w:p w:rsidR="00FD07D3" w:rsidRPr="004A6479" w:rsidRDefault="00FD07D3" w:rsidP="00F754F7">
            <w:pPr>
              <w:jc w:val="center"/>
              <w:cnfStyle w:val="100000000000"/>
              <w:rPr>
                <w:rFonts w:ascii="Calibri" w:hAnsi="Calibri"/>
                <w:b w:val="0"/>
                <w:sz w:val="20"/>
                <w:szCs w:val="20"/>
                <w:lang w:val="es-CO" w:eastAsia="es-CO"/>
              </w:rPr>
            </w:pPr>
            <w:r w:rsidRPr="004A6479">
              <w:rPr>
                <w:rFonts w:ascii="Calibri" w:hAnsi="Calibri"/>
                <w:sz w:val="20"/>
                <w:szCs w:val="20"/>
                <w:lang w:val="es-CO" w:eastAsia="es-CO"/>
              </w:rPr>
              <w:t>Presupuesto estimado (pesos Colombianos)</w:t>
            </w:r>
          </w:p>
        </w:tc>
      </w:tr>
      <w:tr w:rsidR="00FD07D3" w:rsidRPr="004A6479" w:rsidTr="00E51CA4">
        <w:trPr>
          <w:cnfStyle w:val="000000100000"/>
          <w:trHeight w:val="73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Primera etapa</w:t>
            </w: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0,75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254.250</w:t>
            </w:r>
          </w:p>
        </w:tc>
      </w:tr>
      <w:tr w:rsidR="00FD07D3" w:rsidRPr="004A6479" w:rsidTr="00E51CA4">
        <w:trPr>
          <w:cnfStyle w:val="000000100000"/>
          <w:trHeight w:val="1280"/>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24</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8.136.000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44,25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15.000.750</w:t>
            </w:r>
          </w:p>
        </w:tc>
      </w:tr>
      <w:tr w:rsidR="00FD07D3" w:rsidRPr="004A6479" w:rsidTr="00E51CA4">
        <w:trPr>
          <w:trHeight w:val="1134"/>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Segunda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1002"/>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15.255.000</w:t>
            </w:r>
          </w:p>
        </w:tc>
      </w:tr>
      <w:tr w:rsidR="00FD07D3" w:rsidRPr="004A6479" w:rsidTr="00E51CA4">
        <w:trPr>
          <w:cnfStyle w:val="000000100000"/>
          <w:trHeight w:val="1452"/>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t>Tercera etapa</w:t>
            </w: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cnfStyle w:val="000000100000"/>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15</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5.085.000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cnfStyle w:val="000000100000"/>
          <w:trHeight w:val="947"/>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100000"/>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w:t>
            </w:r>
          </w:p>
        </w:tc>
      </w:tr>
      <w:tr w:rsidR="00FD07D3" w:rsidRPr="004A6479" w:rsidTr="00E51CA4">
        <w:trPr>
          <w:trHeight w:val="49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hideMark/>
          </w:tcPr>
          <w:p w:rsidR="00FD07D3" w:rsidRPr="004A6479" w:rsidRDefault="00FD07D3" w:rsidP="00F754F7">
            <w:pPr>
              <w:jc w:val="both"/>
              <w:cnfStyle w:val="0000001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48</w:t>
            </w:r>
          </w:p>
        </w:tc>
        <w:tc>
          <w:tcPr>
            <w:tcW w:w="1880" w:type="dxa"/>
            <w:noWrap/>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16.272.000</w:t>
            </w:r>
          </w:p>
        </w:tc>
      </w:tr>
      <w:tr w:rsidR="00FD07D3" w:rsidRPr="004A6479" w:rsidTr="00E51CA4">
        <w:trPr>
          <w:trHeight w:val="1755"/>
          <w:jc w:val="center"/>
        </w:trPr>
        <w:tc>
          <w:tcPr>
            <w:cnfStyle w:val="001000000000"/>
            <w:tcW w:w="2144" w:type="dxa"/>
            <w:vMerge w:val="restart"/>
            <w:hideMark/>
          </w:tcPr>
          <w:p w:rsidR="00FD07D3" w:rsidRPr="004A6479" w:rsidRDefault="00FD07D3" w:rsidP="00F754F7">
            <w:pPr>
              <w:jc w:val="center"/>
              <w:rPr>
                <w:rFonts w:ascii="Calibri" w:hAnsi="Calibri"/>
                <w:b w:val="0"/>
                <w:bCs w:val="0"/>
                <w:sz w:val="20"/>
                <w:szCs w:val="20"/>
                <w:lang w:val="es-CO" w:eastAsia="es-CO"/>
              </w:rPr>
            </w:pPr>
            <w:r w:rsidRPr="004A6479">
              <w:rPr>
                <w:rFonts w:ascii="Calibri" w:hAnsi="Calibri"/>
                <w:sz w:val="20"/>
                <w:szCs w:val="20"/>
                <w:lang w:val="es-CO" w:eastAsia="es-CO"/>
              </w:rPr>
              <w:lastRenderedPageBreak/>
              <w:t>Cuarta etapa</w:t>
            </w: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97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5</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1.695.000</w:t>
            </w:r>
          </w:p>
        </w:tc>
      </w:tr>
      <w:tr w:rsidR="00FD07D3" w:rsidRPr="004A6479" w:rsidTr="00E51CA4">
        <w:trPr>
          <w:cnfStyle w:val="000000100000"/>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8</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2.712.000</w:t>
            </w:r>
          </w:p>
        </w:tc>
      </w:tr>
      <w:tr w:rsidR="00FD07D3" w:rsidRPr="004A6479" w:rsidTr="00E51CA4">
        <w:trPr>
          <w:cnfStyle w:val="000000100000"/>
          <w:trHeight w:val="1271"/>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20</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6.780.000</w:t>
            </w:r>
          </w:p>
        </w:tc>
      </w:tr>
      <w:tr w:rsidR="00FD07D3" w:rsidRPr="004A6479" w:rsidTr="00E51CA4">
        <w:trPr>
          <w:trHeight w:val="73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000000"/>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w:t>
            </w:r>
          </w:p>
        </w:tc>
        <w:tc>
          <w:tcPr>
            <w:tcW w:w="188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339.000</w:t>
            </w:r>
          </w:p>
        </w:tc>
      </w:tr>
      <w:tr w:rsidR="00FD07D3" w:rsidRPr="004A6479" w:rsidTr="00E51CA4">
        <w:trPr>
          <w:cnfStyle w:val="000000100000"/>
          <w:trHeight w:val="12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cnfStyle w:val="000000100000"/>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3</w:t>
            </w:r>
          </w:p>
        </w:tc>
        <w:tc>
          <w:tcPr>
            <w:tcW w:w="1880" w:type="dxa"/>
            <w:hideMark/>
          </w:tcPr>
          <w:p w:rsidR="00FD07D3" w:rsidRPr="004A6479" w:rsidRDefault="00FD07D3" w:rsidP="00F754F7">
            <w:pPr>
              <w:jc w:val="right"/>
              <w:cnfStyle w:val="000000100000"/>
              <w:rPr>
                <w:rFonts w:ascii="Calibri" w:hAnsi="Calibri"/>
                <w:sz w:val="20"/>
                <w:szCs w:val="20"/>
                <w:lang w:val="es-CO" w:eastAsia="es-CO"/>
              </w:rPr>
            </w:pPr>
            <w:r w:rsidRPr="004A6479">
              <w:rPr>
                <w:rFonts w:ascii="Calibri" w:hAnsi="Calibri"/>
                <w:sz w:val="20"/>
                <w:szCs w:val="20"/>
                <w:lang w:val="es-CO" w:eastAsia="es-CO"/>
              </w:rPr>
              <w:t>1.017.000</w:t>
            </w:r>
          </w:p>
        </w:tc>
      </w:tr>
      <w:tr w:rsidR="00FD07D3" w:rsidRPr="004A6479" w:rsidTr="00E51CA4">
        <w:trPr>
          <w:trHeight w:val="315"/>
          <w:jc w:val="center"/>
        </w:trPr>
        <w:tc>
          <w:tcPr>
            <w:cnfStyle w:val="001000000000"/>
            <w:tcW w:w="2144" w:type="dxa"/>
            <w:vMerge/>
            <w:hideMark/>
          </w:tcPr>
          <w:p w:rsidR="00FD07D3" w:rsidRPr="004A6479" w:rsidRDefault="00FD07D3" w:rsidP="00F754F7">
            <w:pPr>
              <w:rPr>
                <w:rFonts w:ascii="Calibri" w:hAnsi="Calibri"/>
                <w:b w:val="0"/>
                <w:bCs w:val="0"/>
                <w:sz w:val="20"/>
                <w:szCs w:val="20"/>
                <w:lang w:val="es-CO" w:eastAsia="es-CO"/>
              </w:rPr>
            </w:pPr>
          </w:p>
        </w:tc>
        <w:tc>
          <w:tcPr>
            <w:tcW w:w="4608" w:type="dxa"/>
            <w:hideMark/>
          </w:tcPr>
          <w:p w:rsidR="00FD07D3" w:rsidRPr="004A6479" w:rsidRDefault="00FD07D3" w:rsidP="00F754F7">
            <w:pPr>
              <w:jc w:val="both"/>
              <w:cnfStyle w:val="000000000000"/>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40</w:t>
            </w:r>
          </w:p>
        </w:tc>
        <w:tc>
          <w:tcPr>
            <w:tcW w:w="1880" w:type="dxa"/>
            <w:noWrap/>
            <w:hideMark/>
          </w:tcPr>
          <w:p w:rsidR="00FD07D3" w:rsidRPr="004A6479" w:rsidRDefault="00FD07D3" w:rsidP="00F754F7">
            <w:pPr>
              <w:jc w:val="right"/>
              <w:cnfStyle w:val="000000000000"/>
              <w:rPr>
                <w:rFonts w:ascii="Calibri" w:hAnsi="Calibri"/>
                <w:sz w:val="20"/>
                <w:szCs w:val="20"/>
                <w:lang w:val="es-CO" w:eastAsia="es-CO"/>
              </w:rPr>
            </w:pPr>
            <w:r w:rsidRPr="004A6479">
              <w:rPr>
                <w:rFonts w:ascii="Calibri" w:hAnsi="Calibri"/>
                <w:sz w:val="20"/>
                <w:szCs w:val="20"/>
                <w:lang w:val="es-CO" w:eastAsia="es-CO"/>
              </w:rPr>
              <w:t>13.560.000</w:t>
            </w:r>
          </w:p>
        </w:tc>
      </w:tr>
      <w:tr w:rsidR="00FD07D3" w:rsidRPr="004A6479" w:rsidTr="00E51CA4">
        <w:trPr>
          <w:cnfStyle w:val="000000100000"/>
          <w:trHeight w:val="315"/>
          <w:jc w:val="center"/>
        </w:trPr>
        <w:tc>
          <w:tcPr>
            <w:cnfStyle w:val="001000000000"/>
            <w:tcW w:w="2144" w:type="dxa"/>
            <w:noWrap/>
            <w:hideMark/>
          </w:tcPr>
          <w:p w:rsidR="00FD07D3" w:rsidRPr="004A6479" w:rsidRDefault="00FD07D3" w:rsidP="00F754F7">
            <w:pPr>
              <w:rPr>
                <w:rFonts w:ascii="Calibri" w:hAnsi="Calibri"/>
                <w:sz w:val="20"/>
                <w:szCs w:val="20"/>
                <w:lang w:val="es-CO" w:eastAsia="es-CO"/>
              </w:rPr>
            </w:pPr>
            <w:r w:rsidRPr="004A6479">
              <w:rPr>
                <w:rFonts w:ascii="Calibri" w:hAnsi="Calibri"/>
                <w:sz w:val="20"/>
                <w:szCs w:val="20"/>
                <w:lang w:val="es-CO" w:eastAsia="es-CO"/>
              </w:rPr>
              <w:t> </w:t>
            </w:r>
          </w:p>
        </w:tc>
        <w:tc>
          <w:tcPr>
            <w:tcW w:w="4608" w:type="dxa"/>
            <w:noWrap/>
            <w:hideMark/>
          </w:tcPr>
          <w:p w:rsidR="00FD07D3" w:rsidRPr="004A6479" w:rsidRDefault="00FD07D3" w:rsidP="00F754F7">
            <w:pPr>
              <w:cnfStyle w:val="000000100000"/>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177,25</w:t>
            </w:r>
          </w:p>
        </w:tc>
        <w:tc>
          <w:tcPr>
            <w:tcW w:w="1880" w:type="dxa"/>
            <w:noWrap/>
            <w:hideMark/>
          </w:tcPr>
          <w:p w:rsidR="00FD07D3" w:rsidRPr="004A6479" w:rsidRDefault="00FD07D3" w:rsidP="00F754F7">
            <w:pPr>
              <w:jc w:val="right"/>
              <w:cnfStyle w:val="000000100000"/>
              <w:rPr>
                <w:rFonts w:ascii="Calibri" w:hAnsi="Calibri"/>
                <w:sz w:val="22"/>
                <w:szCs w:val="22"/>
                <w:lang w:val="es-CO" w:eastAsia="es-CO"/>
              </w:rPr>
            </w:pPr>
            <w:r w:rsidRPr="004A6479">
              <w:rPr>
                <w:rFonts w:ascii="Calibri" w:hAnsi="Calibri"/>
                <w:sz w:val="22"/>
                <w:szCs w:val="22"/>
                <w:lang w:val="es-CO" w:eastAsia="es-CO"/>
              </w:rPr>
              <w:t>60.087.750</w:t>
            </w:r>
          </w:p>
        </w:tc>
      </w:tr>
    </w:tbl>
    <w:p w:rsidR="00FD07D3" w:rsidRDefault="00FD07D3" w:rsidP="00FD07D3">
      <w:pPr>
        <w:pStyle w:val="Epgrafe"/>
        <w:jc w:val="center"/>
      </w:pPr>
    </w:p>
    <w:p w:rsidR="00FD07D3" w:rsidRPr="00584072" w:rsidRDefault="00FD07D3" w:rsidP="00FD07D3">
      <w:pPr>
        <w:pStyle w:val="Epgrafe"/>
        <w:jc w:val="center"/>
        <w:rPr>
          <w:rFonts w:asciiTheme="minorHAnsi" w:hAnsiTheme="minorHAnsi"/>
        </w:rPr>
      </w:pPr>
      <w:bookmarkStart w:id="140" w:name="_Toc223523737"/>
      <w:bookmarkStart w:id="141" w:name="_Toc223546651"/>
      <w:bookmarkStart w:id="142" w:name="_Toc223547025"/>
      <w:bookmarkStart w:id="143" w:name="_Toc223547038"/>
      <w:r w:rsidRPr="00584072">
        <w:rPr>
          <w:rFonts w:asciiTheme="minorHAnsi" w:hAnsiTheme="minorHAnsi"/>
        </w:rPr>
        <w:t xml:space="preserve">Tabla </w:t>
      </w:r>
      <w:r w:rsidR="00112A1F" w:rsidRPr="00584072">
        <w:rPr>
          <w:rFonts w:asciiTheme="minorHAnsi" w:hAnsiTheme="minorHAnsi"/>
        </w:rPr>
        <w:fldChar w:fldCharType="begin"/>
      </w:r>
      <w:r w:rsidRPr="00584072">
        <w:rPr>
          <w:rFonts w:asciiTheme="minorHAnsi" w:hAnsiTheme="minorHAnsi"/>
        </w:rPr>
        <w:instrText xml:space="preserve"> SEQ Tabla \* ARABIC </w:instrText>
      </w:r>
      <w:r w:rsidR="00112A1F" w:rsidRPr="00584072">
        <w:rPr>
          <w:rFonts w:asciiTheme="minorHAnsi" w:hAnsiTheme="minorHAnsi"/>
        </w:rPr>
        <w:fldChar w:fldCharType="separate"/>
      </w:r>
      <w:r w:rsidR="00BD0E2E">
        <w:rPr>
          <w:rFonts w:asciiTheme="minorHAnsi" w:hAnsiTheme="minorHAnsi"/>
          <w:noProof/>
        </w:rPr>
        <w:t>3</w:t>
      </w:r>
      <w:r w:rsidR="00112A1F" w:rsidRPr="00584072">
        <w:rPr>
          <w:rFonts w:asciiTheme="minorHAnsi" w:hAnsiTheme="minorHAnsi"/>
        </w:rPr>
        <w:fldChar w:fldCharType="end"/>
      </w:r>
      <w:r w:rsidRPr="00584072">
        <w:rPr>
          <w:rFonts w:asciiTheme="minorHAnsi" w:hAnsiTheme="minorHAnsi"/>
        </w:rPr>
        <w:t>.  Resumen de Calendarización y Presupuesto</w:t>
      </w:r>
      <w:bookmarkEnd w:id="140"/>
      <w:bookmarkEnd w:id="141"/>
      <w:bookmarkEnd w:id="142"/>
      <w:bookmarkEnd w:id="143"/>
    </w:p>
    <w:p w:rsidR="00FD07D3" w:rsidRDefault="00FD07D3" w:rsidP="00FD07D3"/>
    <w:p w:rsidR="00FD07D3" w:rsidRDefault="00FD07D3" w:rsidP="00FD07D3">
      <w:pPr>
        <w:pStyle w:val="Epgrafe"/>
        <w:jc w:val="cente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Epgrafe"/>
        <w:jc w:val="center"/>
      </w:pPr>
      <w:r>
        <w:rPr>
          <w:noProof/>
          <w:lang w:val="es-AR" w:eastAsia="es-AR"/>
        </w:rPr>
        <w:lastRenderedPageBreak/>
        <w:drawing>
          <wp:inline distT="0" distB="0" distL="0" distR="0">
            <wp:extent cx="4072269" cy="882502"/>
            <wp:effectExtent l="0" t="38100" r="0" b="0"/>
            <wp:docPr id="11"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D07D3" w:rsidRPr="00E93E0F" w:rsidRDefault="00FD07D3" w:rsidP="00E93E0F">
      <w:pPr>
        <w:pStyle w:val="Epgrafe"/>
        <w:jc w:val="center"/>
        <w:rPr>
          <w:rFonts w:asciiTheme="minorHAnsi" w:hAnsiTheme="minorHAnsi"/>
        </w:rPr>
      </w:pPr>
      <w:bookmarkStart w:id="144" w:name="_Toc223547039"/>
      <w:r w:rsidRPr="00E93E0F">
        <w:rPr>
          <w:rFonts w:asciiTheme="minorHAnsi" w:hAnsiTheme="minorHAnsi"/>
        </w:rPr>
        <w:t xml:space="preserve">Ilustración </w:t>
      </w:r>
      <w:r w:rsidR="00112A1F" w:rsidRPr="00E93E0F">
        <w:rPr>
          <w:rFonts w:asciiTheme="minorHAnsi" w:hAnsiTheme="minorHAnsi"/>
        </w:rPr>
        <w:fldChar w:fldCharType="begin"/>
      </w:r>
      <w:r w:rsidRPr="00E93E0F">
        <w:rPr>
          <w:rFonts w:asciiTheme="minorHAnsi" w:hAnsiTheme="minorHAnsi"/>
        </w:rPr>
        <w:instrText xml:space="preserve"> SEQ Ilustración \* ARABIC </w:instrText>
      </w:r>
      <w:r w:rsidR="00112A1F" w:rsidRPr="00E93E0F">
        <w:rPr>
          <w:rFonts w:asciiTheme="minorHAnsi" w:hAnsiTheme="minorHAnsi"/>
        </w:rPr>
        <w:fldChar w:fldCharType="separate"/>
      </w:r>
      <w:r w:rsidR="00F2131B">
        <w:rPr>
          <w:rFonts w:asciiTheme="minorHAnsi" w:hAnsiTheme="minorHAnsi"/>
          <w:noProof/>
        </w:rPr>
        <w:t>1</w:t>
      </w:r>
      <w:r w:rsidR="00112A1F" w:rsidRPr="00E93E0F">
        <w:rPr>
          <w:rFonts w:asciiTheme="minorHAnsi" w:hAnsiTheme="minorHAnsi"/>
        </w:rPr>
        <w:fldChar w:fldCharType="end"/>
      </w:r>
      <w:r w:rsidR="00112A1F" w:rsidRPr="00112A1F">
        <w:rPr>
          <w:rFonts w:asciiTheme="minorHAnsi" w:hAnsiTheme="minorHAnsi"/>
          <w:rPrChange w:id="145" w:author="WinuE" w:date="2009-02-27T18:47:00Z">
            <w:rPr>
              <w:rFonts w:asciiTheme="minorHAnsi" w:hAnsiTheme="minorHAnsi"/>
              <w:color w:val="0000FF"/>
              <w:kern w:val="28"/>
              <w:sz w:val="32"/>
              <w:szCs w:val="32"/>
              <w:u w:val="single"/>
            </w:rPr>
          </w:rPrChange>
        </w:rPr>
        <w:t>. Total Presupuesto Actividades</w:t>
      </w:r>
      <w:bookmarkEnd w:id="144"/>
    </w:p>
    <w:p w:rsidR="00FD07D3" w:rsidRPr="00E80ABD" w:rsidRDefault="00FD07D3" w:rsidP="00FD07D3">
      <w:pPr>
        <w:jc w:val="center"/>
        <w:rPr>
          <w:rFonts w:asciiTheme="minorHAnsi" w:hAnsiTheme="minorHAnsi"/>
          <w:b/>
          <w:sz w:val="22"/>
          <w:szCs w:val="22"/>
        </w:rPr>
      </w:pPr>
    </w:p>
    <w:p w:rsidR="00FD07D3" w:rsidRDefault="00FD07D3" w:rsidP="00FD07D3"/>
    <w:p w:rsidR="00FD07D3" w:rsidRDefault="00FD07D3" w:rsidP="00FD07D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00000" w:rsidRDefault="00FD07D3">
      <w:pPr>
        <w:pStyle w:val="Prrafodelista"/>
        <w:numPr>
          <w:ilvl w:val="0"/>
          <w:numId w:val="25"/>
        </w:numPr>
        <w:jc w:val="both"/>
        <w:rPr>
          <w:rFonts w:ascii="Calibri" w:hAnsi="Calibri"/>
          <w:sz w:val="22"/>
        </w:rPr>
        <w:pPrChange w:id="146" w:author="WinuE" w:date="2009-02-27T17:59:00Z">
          <w:pPr>
            <w:pStyle w:val="Prrafodelista"/>
            <w:numPr>
              <w:numId w:val="25"/>
            </w:numPr>
            <w:ind w:left="720" w:hanging="360"/>
          </w:pPr>
        </w:pPrChange>
      </w:pPr>
      <w:r>
        <w:rPr>
          <w:rFonts w:ascii="Calibri" w:hAnsi="Calibri"/>
          <w:sz w:val="22"/>
        </w:rPr>
        <w:t>Una hora de trabajo por cada integrante es de $45.000*</w:t>
      </w:r>
    </w:p>
    <w:p w:rsidR="00000000" w:rsidRDefault="00FD07D3">
      <w:pPr>
        <w:pStyle w:val="Prrafodelista"/>
        <w:numPr>
          <w:ilvl w:val="0"/>
          <w:numId w:val="25"/>
        </w:numPr>
        <w:jc w:val="both"/>
        <w:rPr>
          <w:rFonts w:ascii="Calibri" w:hAnsi="Calibri"/>
          <w:sz w:val="22"/>
        </w:rPr>
        <w:pPrChange w:id="147" w:author="WinuE" w:date="2009-02-27T17:59:00Z">
          <w:pPr>
            <w:pStyle w:val="Prrafodelista"/>
            <w:numPr>
              <w:numId w:val="25"/>
            </w:numPr>
            <w:ind w:left="720" w:hanging="360"/>
          </w:pPr>
        </w:pPrChange>
      </w:pPr>
      <w:r>
        <w:rPr>
          <w:rFonts w:ascii="Calibri" w:hAnsi="Calibri"/>
          <w:sz w:val="22"/>
        </w:rPr>
        <w:t>Auxilio de alimentación por integrante es de $6.500*</w:t>
      </w:r>
    </w:p>
    <w:p w:rsidR="00FD07D3" w:rsidRDefault="00FD07D3" w:rsidP="00FD07D3">
      <w:pPr>
        <w:pStyle w:val="Prrafodelista"/>
        <w:numPr>
          <w:ilvl w:val="0"/>
          <w:numId w:val="25"/>
        </w:numPr>
        <w:jc w:val="both"/>
        <w:rPr>
          <w:rFonts w:ascii="Calibri" w:hAnsi="Calibri"/>
          <w:sz w:val="22"/>
        </w:rPr>
      </w:pPr>
      <w:r>
        <w:rPr>
          <w:rFonts w:ascii="Calibri" w:hAnsi="Calibri"/>
          <w:sz w:val="22"/>
        </w:rPr>
        <w:t>Auxilio de transporte por integrante es de $5.000*</w:t>
      </w:r>
    </w:p>
    <w:p w:rsidR="00000000" w:rsidRDefault="00FD07D3">
      <w:pPr>
        <w:jc w:val="both"/>
        <w:rPr>
          <w:rFonts w:ascii="Calibri" w:hAnsi="Calibri"/>
          <w:sz w:val="22"/>
        </w:rPr>
        <w:pPrChange w:id="148" w:author="WinuE" w:date="2009-02-27T17:59:00Z">
          <w:pPr/>
        </w:pPrChange>
      </w:pPr>
      <w:r>
        <w:rPr>
          <w:rFonts w:ascii="Calibri" w:hAnsi="Calibri"/>
          <w:sz w:val="22"/>
        </w:rPr>
        <w:t>Por lo que una hora de trabajo de un integrante es de $56.500*.</w:t>
      </w:r>
    </w:p>
    <w:p w:rsidR="00FD07D3" w:rsidRDefault="00FD07D3" w:rsidP="00FD07D3">
      <w:pPr>
        <w:jc w:val="both"/>
        <w:rPr>
          <w:rFonts w:ascii="Calibri" w:hAnsi="Calibr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000000" w:rsidRDefault="006E3EF7">
      <w:pPr>
        <w:jc w:val="both"/>
        <w:pPrChange w:id="149" w:author="WinuE" w:date="2009-02-27T17:59:00Z">
          <w:pPr/>
        </w:pPrChange>
      </w:pPr>
    </w:p>
    <w:p w:rsidR="00000000" w:rsidRDefault="00FD07D3">
      <w:pPr>
        <w:jc w:val="both"/>
        <w:rPr>
          <w:rFonts w:ascii="Calibri" w:hAnsi="Calibri"/>
          <w:i/>
          <w:sz w:val="22"/>
        </w:rPr>
        <w:pPrChange w:id="150" w:author="WinuE" w:date="2009-02-27T17:59:00Z">
          <w:pPr/>
        </w:pPrChange>
      </w:pPr>
      <w:r w:rsidRPr="00030AF3">
        <w:rPr>
          <w:rFonts w:ascii="Calibri" w:hAnsi="Calibri"/>
          <w:sz w:val="22"/>
        </w:rPr>
        <w:t>*</w:t>
      </w:r>
      <w:r w:rsidRPr="00030AF3">
        <w:rPr>
          <w:rFonts w:ascii="Calibri" w:hAnsi="Calibri"/>
          <w:i/>
          <w:sz w:val="22"/>
        </w:rPr>
        <w:t>calculado en pesos colombianos</w:t>
      </w:r>
    </w:p>
    <w:p w:rsidR="00FD07D3" w:rsidRDefault="00FD07D3" w:rsidP="00FD07D3"/>
    <w:p w:rsidR="00FD07D3" w:rsidRDefault="00FD07D3" w:rsidP="00FD07D3">
      <w:r w:rsidRPr="00CF16F2">
        <w:rPr>
          <w:noProof/>
          <w:lang w:val="es-AR" w:eastAsia="es-AR"/>
        </w:rPr>
        <w:drawing>
          <wp:inline distT="0" distB="0" distL="0" distR="0">
            <wp:extent cx="5431465" cy="2923954"/>
            <wp:effectExtent l="76200" t="0" r="93035" b="0"/>
            <wp:docPr id="1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FD07D3" w:rsidRPr="0068536E" w:rsidRDefault="00FD07D3" w:rsidP="00FD07D3">
      <w:pPr>
        <w:pStyle w:val="Epgrafe"/>
        <w:jc w:val="center"/>
        <w:rPr>
          <w:rFonts w:asciiTheme="minorHAnsi" w:hAnsiTheme="minorHAnsi"/>
        </w:rPr>
      </w:pPr>
      <w:bookmarkStart w:id="151" w:name="_Toc223547040"/>
      <w:r w:rsidRPr="0068536E">
        <w:rPr>
          <w:rFonts w:asciiTheme="minorHAnsi" w:hAnsiTheme="minorHAnsi"/>
        </w:rPr>
        <w:t xml:space="preserve">Ilustración </w:t>
      </w:r>
      <w:r w:rsidR="00112A1F" w:rsidRPr="0068536E">
        <w:rPr>
          <w:rFonts w:asciiTheme="minorHAnsi" w:hAnsiTheme="minorHAnsi"/>
        </w:rPr>
        <w:fldChar w:fldCharType="begin"/>
      </w:r>
      <w:r w:rsidRPr="0068536E">
        <w:rPr>
          <w:rFonts w:asciiTheme="minorHAnsi" w:hAnsiTheme="minorHAnsi"/>
        </w:rPr>
        <w:instrText xml:space="preserve"> SEQ Ilustración \* ARABIC </w:instrText>
      </w:r>
      <w:r w:rsidR="00112A1F" w:rsidRPr="0068536E">
        <w:rPr>
          <w:rFonts w:asciiTheme="minorHAnsi" w:hAnsiTheme="minorHAnsi"/>
        </w:rPr>
        <w:fldChar w:fldCharType="separate"/>
      </w:r>
      <w:r w:rsidR="00F2131B">
        <w:rPr>
          <w:rFonts w:asciiTheme="minorHAnsi" w:hAnsiTheme="minorHAnsi"/>
          <w:noProof/>
        </w:rPr>
        <w:t>2</w:t>
      </w:r>
      <w:r w:rsidR="00112A1F" w:rsidRPr="0068536E">
        <w:rPr>
          <w:rFonts w:asciiTheme="minorHAnsi" w:hAnsiTheme="minorHAnsi"/>
        </w:rPr>
        <w:fldChar w:fldCharType="end"/>
      </w:r>
      <w:r w:rsidRPr="0068536E">
        <w:rPr>
          <w:rFonts w:asciiTheme="minorHAnsi" w:hAnsiTheme="minorHAnsi"/>
        </w:rPr>
        <w:t>. Resumen y Calendarización del presupuesto</w:t>
      </w:r>
      <w:bookmarkEnd w:id="151"/>
    </w:p>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Default="00FD07D3" w:rsidP="00FD07D3"/>
    <w:p w:rsidR="00FD07D3" w:rsidRPr="00B9345B" w:rsidRDefault="00FD07D3" w:rsidP="00FD07D3"/>
    <w:p w:rsidR="00FD07D3" w:rsidRDefault="00FD07D3" w:rsidP="00FD07D3">
      <w:pPr>
        <w:rPr>
          <w:rFonts w:ascii="Calibri" w:hAnsi="Calibri"/>
          <w:b/>
          <w:bCs/>
          <w:iCs/>
          <w:color w:val="000000"/>
          <w:sz w:val="26"/>
          <w:szCs w:val="26"/>
        </w:rPr>
      </w:pPr>
      <w:r>
        <w:rPr>
          <w:rFonts w:ascii="Calibri" w:hAnsi="Calibri"/>
          <w:i/>
          <w:color w:val="000000"/>
          <w:sz w:val="26"/>
          <w:szCs w:val="26"/>
        </w:rPr>
        <w:br w:type="page"/>
      </w:r>
    </w:p>
    <w:p w:rsidR="00FD07D3" w:rsidRPr="007D2CA2" w:rsidRDefault="00FD07D3" w:rsidP="00FD07D3">
      <w:pPr>
        <w:pStyle w:val="Ttulo2"/>
        <w:rPr>
          <w:rFonts w:ascii="Calibri" w:hAnsi="Calibri"/>
          <w:i w:val="0"/>
          <w:color w:val="000000"/>
          <w:sz w:val="26"/>
          <w:szCs w:val="26"/>
        </w:rPr>
      </w:pPr>
      <w:bookmarkStart w:id="152" w:name="_Toc223598108"/>
      <w:r w:rsidRPr="007D2CA2">
        <w:rPr>
          <w:rFonts w:ascii="Calibri" w:hAnsi="Calibri"/>
          <w:i w:val="0"/>
          <w:color w:val="000000"/>
          <w:sz w:val="26"/>
          <w:szCs w:val="26"/>
        </w:rPr>
        <w:lastRenderedPageBreak/>
        <w:t>EVOLUCIÓN DEL PLAN</w:t>
      </w:r>
      <w:bookmarkEnd w:id="152"/>
      <w:r w:rsidR="00112A1F"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112A1F" w:rsidRPr="007D2CA2">
        <w:rPr>
          <w:rFonts w:ascii="Calibri" w:hAnsi="Calibri"/>
          <w:i w:val="0"/>
          <w:color w:val="000000"/>
          <w:sz w:val="26"/>
          <w:szCs w:val="26"/>
        </w:rPr>
        <w:fldChar w:fldCharType="end"/>
      </w:r>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el cual se ve también en la </w:t>
      </w:r>
      <w:commentRangeStart w:id="153"/>
      <w:r>
        <w:rPr>
          <w:rFonts w:ascii="Calibri" w:hAnsi="Calibri"/>
          <w:color w:val="000000"/>
          <w:sz w:val="22"/>
          <w:szCs w:val="22"/>
        </w:rPr>
        <w:t>Gráfica 2:</w:t>
      </w:r>
      <w:commentRangeEnd w:id="153"/>
      <w:r>
        <w:rPr>
          <w:rStyle w:val="Refdecomentario"/>
        </w:rPr>
        <w:commentReference w:id="153"/>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FD07D3" w:rsidRDefault="00FD07D3" w:rsidP="00FD07D3">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sidRPr="00227806">
        <w:rPr>
          <w:rFonts w:ascii="Calibri" w:hAnsi="Calibri"/>
          <w:noProof/>
          <w:color w:val="000000"/>
          <w:sz w:val="22"/>
          <w:szCs w:val="22"/>
          <w:lang w:val="es-AR" w:eastAsia="es-AR"/>
        </w:rPr>
        <w:drawing>
          <wp:inline distT="0" distB="0" distL="0" distR="0">
            <wp:extent cx="5400040" cy="1078133"/>
            <wp:effectExtent l="38100" t="0" r="4826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D07D3" w:rsidRPr="006C64A2" w:rsidRDefault="00FD07D3" w:rsidP="00FD07D3">
      <w:pPr>
        <w:pStyle w:val="Epgrafe"/>
        <w:jc w:val="center"/>
        <w:rPr>
          <w:rFonts w:asciiTheme="minorHAnsi" w:hAnsiTheme="minorHAnsi"/>
          <w:rPrChange w:id="154" w:author="WinuE" w:date="2009-02-27T18:47:00Z">
            <w:rPr/>
          </w:rPrChange>
        </w:rPr>
      </w:pPr>
      <w:bookmarkStart w:id="155" w:name="_Toc223547041"/>
      <w:r w:rsidRPr="006C64A2">
        <w:rPr>
          <w:rFonts w:asciiTheme="minorHAnsi" w:hAnsiTheme="minorHAnsi"/>
        </w:rPr>
        <w:t xml:space="preserve">Ilustración </w:t>
      </w:r>
      <w:r w:rsidR="00112A1F" w:rsidRPr="006C64A2">
        <w:rPr>
          <w:rFonts w:asciiTheme="minorHAnsi" w:hAnsiTheme="minorHAnsi"/>
        </w:rPr>
        <w:fldChar w:fldCharType="begin"/>
      </w:r>
      <w:r w:rsidRPr="006C64A2">
        <w:rPr>
          <w:rFonts w:asciiTheme="minorHAnsi" w:hAnsiTheme="minorHAnsi"/>
        </w:rPr>
        <w:instrText xml:space="preserve"> SEQ Ilustración \* ARABIC </w:instrText>
      </w:r>
      <w:r w:rsidR="00112A1F" w:rsidRPr="006C64A2">
        <w:rPr>
          <w:rFonts w:asciiTheme="minorHAnsi" w:hAnsiTheme="minorHAnsi"/>
        </w:rPr>
        <w:fldChar w:fldCharType="separate"/>
      </w:r>
      <w:r w:rsidR="00F2131B">
        <w:rPr>
          <w:rFonts w:asciiTheme="minorHAnsi" w:hAnsiTheme="minorHAnsi"/>
          <w:noProof/>
        </w:rPr>
        <w:t>3</w:t>
      </w:r>
      <w:r w:rsidR="00112A1F" w:rsidRPr="006C64A2">
        <w:rPr>
          <w:rFonts w:asciiTheme="minorHAnsi" w:hAnsiTheme="minorHAnsi"/>
        </w:rPr>
        <w:fldChar w:fldCharType="end"/>
      </w:r>
      <w:r w:rsidR="00112A1F" w:rsidRPr="00112A1F">
        <w:rPr>
          <w:rFonts w:asciiTheme="minorHAnsi" w:hAnsiTheme="minorHAnsi"/>
          <w:rPrChange w:id="156" w:author="WinuE" w:date="2009-02-27T18:47:00Z">
            <w:rPr>
              <w:b w:val="0"/>
              <w:bCs w:val="0"/>
              <w:color w:val="0000FF"/>
              <w:sz w:val="24"/>
              <w:szCs w:val="24"/>
              <w:u w:val="single"/>
            </w:rPr>
          </w:rPrChange>
        </w:rPr>
        <w:t>. Evolución del plan</w:t>
      </w:r>
      <w:bookmarkEnd w:id="155"/>
    </w:p>
    <w:p w:rsidR="00FD07D3" w:rsidRDefault="00FD07D3" w:rsidP="00FD07D3">
      <w:pPr>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 la herramienta Tortoise SVN (Ver </w:t>
      </w:r>
      <w:del w:id="157" w:author="WinuE" w:date="2009-02-27T18:00:00Z">
        <w:r w:rsidDel="00602C5F">
          <w:rPr>
            <w:rFonts w:ascii="Calibri" w:hAnsi="Calibri"/>
            <w:color w:val="000000"/>
            <w:sz w:val="22"/>
            <w:szCs w:val="22"/>
          </w:rPr>
          <w:delText>Anexo</w:delText>
        </w:r>
      </w:del>
      <w:ins w:id="158" w:author="WinuE" w:date="2009-02-27T18:00:00Z">
        <w:r>
          <w:rPr>
            <w:rFonts w:ascii="Calibri" w:hAnsi="Calibri"/>
            <w:color w:val="000000"/>
            <w:sz w:val="22"/>
            <w:szCs w:val="22"/>
          </w:rPr>
          <w:t>Anexo [</w:t>
        </w:r>
      </w:ins>
      <w:ins w:id="159" w:author="WinuE" w:date="2009-02-27T18:18:00Z">
        <w:r>
          <w:rPr>
            <w:rFonts w:ascii="Calibri" w:hAnsi="Calibri"/>
            <w:color w:val="000000"/>
            <w:sz w:val="22"/>
            <w:szCs w:val="22"/>
          </w:rPr>
          <w:t>2</w:t>
        </w:r>
      </w:ins>
      <w:ins w:id="160" w:author="WinuE" w:date="2009-02-27T18:00:00Z">
        <w:r>
          <w:rPr>
            <w:rFonts w:ascii="Calibri" w:hAnsi="Calibri"/>
            <w:color w:val="000000"/>
            <w:sz w:val="22"/>
            <w:szCs w:val="22"/>
          </w:rPr>
          <w:t>]</w:t>
        </w:r>
      </w:ins>
      <w:del w:id="161" w:author="WinuE" w:date="2009-02-27T18:00:00Z">
        <w:r w:rsidDel="00602C5F">
          <w:rPr>
            <w:rFonts w:ascii="Calibri" w:hAnsi="Calibri"/>
            <w:color w:val="000000"/>
            <w:sz w:val="22"/>
            <w:szCs w:val="22"/>
          </w:rPr>
          <w:delText xml:space="preserve"> sección 8.1</w:delText>
        </w:r>
      </w:del>
      <w:r>
        <w:rPr>
          <w:rFonts w:ascii="Calibri" w:hAnsi="Calibri"/>
          <w:color w:val="000000"/>
          <w:sz w:val="22"/>
          <w:szCs w:val="22"/>
        </w:rPr>
        <w:t>, Descripción de Tortoise y Características).</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r>
        <w:rPr>
          <w:rFonts w:ascii="Calibri" w:hAnsi="Calibri"/>
          <w:noProof/>
          <w:color w:val="000000"/>
          <w:sz w:val="22"/>
          <w:szCs w:val="22"/>
          <w:lang w:val="es-AR" w:eastAsia="es-AR"/>
        </w:rPr>
        <w:lastRenderedPageBreak/>
        <w:drawing>
          <wp:inline distT="0" distB="0" distL="0" distR="0">
            <wp:extent cx="5400040" cy="3150235"/>
            <wp:effectExtent l="0" t="57150" r="0" b="88265"/>
            <wp:docPr id="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FD07D3" w:rsidRPr="0028636F" w:rsidRDefault="00FD07D3" w:rsidP="00FD07D3">
      <w:pPr>
        <w:pStyle w:val="Epgrafe"/>
        <w:jc w:val="center"/>
        <w:rPr>
          <w:rFonts w:asciiTheme="minorHAnsi" w:hAnsiTheme="minorHAnsi"/>
        </w:rPr>
      </w:pPr>
      <w:bookmarkStart w:id="162" w:name="_Toc223547042"/>
      <w:r w:rsidRPr="0028636F">
        <w:rPr>
          <w:rFonts w:asciiTheme="minorHAnsi" w:hAnsiTheme="minorHAnsi"/>
        </w:rPr>
        <w:t xml:space="preserve">Ilustración </w:t>
      </w:r>
      <w:r w:rsidR="00112A1F" w:rsidRPr="0028636F">
        <w:rPr>
          <w:rFonts w:asciiTheme="minorHAnsi" w:hAnsiTheme="minorHAnsi"/>
        </w:rPr>
        <w:fldChar w:fldCharType="begin"/>
      </w:r>
      <w:r w:rsidRPr="0028636F">
        <w:rPr>
          <w:rFonts w:asciiTheme="minorHAnsi" w:hAnsiTheme="minorHAnsi"/>
        </w:rPr>
        <w:instrText xml:space="preserve"> SEQ Ilustración \* ARABIC </w:instrText>
      </w:r>
      <w:r w:rsidR="00112A1F" w:rsidRPr="0028636F">
        <w:rPr>
          <w:rFonts w:asciiTheme="minorHAnsi" w:hAnsiTheme="minorHAnsi"/>
        </w:rPr>
        <w:fldChar w:fldCharType="separate"/>
      </w:r>
      <w:r w:rsidR="00F2131B">
        <w:rPr>
          <w:rFonts w:asciiTheme="minorHAnsi" w:hAnsiTheme="minorHAnsi"/>
          <w:noProof/>
        </w:rPr>
        <w:t>4</w:t>
      </w:r>
      <w:r w:rsidR="00112A1F" w:rsidRPr="0028636F">
        <w:rPr>
          <w:rFonts w:asciiTheme="minorHAnsi" w:hAnsiTheme="minorHAnsi"/>
        </w:rPr>
        <w:fldChar w:fldCharType="end"/>
      </w:r>
      <w:r w:rsidRPr="0028636F">
        <w:rPr>
          <w:rFonts w:asciiTheme="minorHAnsi" w:hAnsiTheme="minorHAnsi"/>
        </w:rPr>
        <w:t>. Evolución del plan</w:t>
      </w:r>
      <w:bookmarkEnd w:id="162"/>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Default="00FD07D3" w:rsidP="00FD07D3">
      <w:pPr>
        <w:jc w:val="both"/>
        <w:rPr>
          <w:rFonts w:ascii="Calibri" w:hAnsi="Calibri"/>
          <w:color w:val="000000"/>
          <w:sz w:val="22"/>
          <w:szCs w:val="22"/>
        </w:rPr>
      </w:pPr>
    </w:p>
    <w:p w:rsidR="00FD07D3" w:rsidRPr="005F3B60" w:rsidRDefault="00FD07D3" w:rsidP="00FD07D3">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FD07D3" w:rsidRDefault="00FD07D3" w:rsidP="00FD07D3">
      <w:pPr>
        <w:jc w:val="both"/>
        <w:rPr>
          <w:rFonts w:ascii="Calibri" w:hAnsi="Calibri"/>
          <w:color w:val="000000"/>
          <w:sz w:val="22"/>
          <w:szCs w:val="22"/>
        </w:rPr>
      </w:pPr>
    </w:p>
    <w:p w:rsidR="00FD07D3" w:rsidRPr="00DC7273" w:rsidDel="00B16137" w:rsidRDefault="00FD07D3" w:rsidP="00FD07D3">
      <w:pPr>
        <w:jc w:val="both"/>
        <w:rPr>
          <w:del w:id="163" w:author="WinuE" w:date="2009-02-27T14:26:00Z"/>
          <w:rFonts w:ascii="Calibri" w:hAnsi="Calibri"/>
          <w:color w:val="000000"/>
          <w:sz w:val="22"/>
          <w:szCs w:val="22"/>
        </w:rPr>
      </w:pPr>
      <w:bookmarkStart w:id="164" w:name="_Toc223509143"/>
      <w:bookmarkStart w:id="165" w:name="_Toc223596287"/>
      <w:bookmarkStart w:id="166" w:name="_Toc223597281"/>
      <w:bookmarkStart w:id="167" w:name="_Toc223597611"/>
      <w:bookmarkStart w:id="168" w:name="_Toc223597778"/>
      <w:bookmarkStart w:id="169" w:name="_Toc223597897"/>
      <w:bookmarkStart w:id="170" w:name="_Toc223597982"/>
      <w:bookmarkStart w:id="171" w:name="_Toc223598109"/>
      <w:bookmarkEnd w:id="164"/>
      <w:bookmarkEnd w:id="165"/>
      <w:bookmarkEnd w:id="166"/>
      <w:bookmarkEnd w:id="167"/>
      <w:bookmarkEnd w:id="168"/>
      <w:bookmarkEnd w:id="169"/>
      <w:bookmarkEnd w:id="170"/>
      <w:bookmarkEnd w:id="171"/>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72" w:name="_Toc223598110"/>
      <w:r w:rsidRPr="007D2CA2">
        <w:rPr>
          <w:rFonts w:ascii="Calibri" w:hAnsi="Calibri"/>
          <w:noProof/>
          <w:color w:val="000000"/>
          <w:sz w:val="28"/>
          <w:szCs w:val="22"/>
          <w:lang w:val="es-CO"/>
        </w:rPr>
        <w:t>REFERENCIAS</w:t>
      </w:r>
      <w:bookmarkEnd w:id="172"/>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FD07D3" w:rsidRPr="00957739" w:rsidRDefault="00FD07D3" w:rsidP="00FD07D3">
      <w:pPr>
        <w:jc w:val="both"/>
        <w:rPr>
          <w:rFonts w:asciiTheme="minorHAnsi" w:hAnsiTheme="minorHAnsi"/>
          <w:color w:val="000000" w:themeColor="text1"/>
          <w:sz w:val="22"/>
          <w:szCs w:val="22"/>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FD07D3" w:rsidRPr="00957739" w:rsidRDefault="00FD07D3" w:rsidP="00FD07D3">
      <w:pPr>
        <w:jc w:val="both"/>
        <w:rPr>
          <w:rFonts w:asciiTheme="minorHAnsi" w:hAnsiTheme="minorHAnsi"/>
          <w:color w:val="000000" w:themeColor="text1"/>
          <w:sz w:val="22"/>
          <w:szCs w:val="22"/>
          <w:lang w:val="es-CO"/>
        </w:rPr>
      </w:pPr>
    </w:p>
    <w:p w:rsidR="00FD07D3" w:rsidRPr="00957739" w:rsidRDefault="00FD07D3" w:rsidP="00FD07D3">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FD07D3" w:rsidRPr="00957739" w:rsidRDefault="00FD07D3" w:rsidP="00FD07D3">
      <w:pPr>
        <w:jc w:val="both"/>
        <w:rPr>
          <w:rFonts w:asciiTheme="minorHAnsi" w:hAnsiTheme="minorHAnsi"/>
          <w:color w:val="000000" w:themeColor="text1"/>
          <w:sz w:val="22"/>
          <w:szCs w:val="22"/>
          <w:lang w:val="es-CO"/>
        </w:rPr>
      </w:pPr>
    </w:p>
    <w:p w:rsidR="00FD07D3" w:rsidRPr="00602C5F" w:rsidRDefault="00112A1F" w:rsidP="00FD07D3">
      <w:pPr>
        <w:ind w:left="431" w:hanging="431"/>
        <w:jc w:val="both"/>
        <w:rPr>
          <w:rFonts w:asciiTheme="minorHAnsi" w:hAnsiTheme="minorHAnsi"/>
          <w:color w:val="000000" w:themeColor="text1"/>
          <w:sz w:val="22"/>
          <w:szCs w:val="22"/>
          <w:lang w:val="es-CO"/>
        </w:rPr>
      </w:pPr>
      <w:r w:rsidRPr="00112A1F">
        <w:rPr>
          <w:rFonts w:asciiTheme="minorHAnsi" w:hAnsiTheme="minorHAnsi"/>
          <w:color w:val="000000" w:themeColor="text1"/>
          <w:sz w:val="22"/>
          <w:szCs w:val="22"/>
          <w:lang w:val="es-CO"/>
          <w:rPrChange w:id="173" w:author="WinuE" w:date="2009-02-27T18:01:00Z">
            <w:rPr>
              <w:rFonts w:asciiTheme="minorHAnsi" w:hAnsiTheme="minorHAnsi"/>
              <w:color w:val="000000" w:themeColor="text1"/>
              <w:sz w:val="22"/>
              <w:szCs w:val="22"/>
              <w:u w:val="single"/>
              <w:lang w:val="es-CO"/>
            </w:rPr>
          </w:rPrChange>
        </w:rPr>
        <w:lastRenderedPageBreak/>
        <w:t>[7]</w:t>
      </w:r>
      <w:r w:rsidRPr="00112A1F">
        <w:rPr>
          <w:rFonts w:asciiTheme="minorHAnsi" w:hAnsiTheme="minorHAnsi"/>
          <w:color w:val="000000" w:themeColor="text1"/>
          <w:sz w:val="22"/>
          <w:szCs w:val="22"/>
          <w:lang w:val="es-CO"/>
          <w:rPrChange w:id="174"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112A1F">
        <w:rPr>
          <w:rFonts w:asciiTheme="minorHAnsi" w:hAnsiTheme="minorHAnsi"/>
          <w:sz w:val="22"/>
          <w:szCs w:val="22"/>
          <w:rPrChange w:id="175" w:author="WinuE" w:date="2009-02-27T18:01:00Z">
            <w:rPr>
              <w:color w:val="0000FF"/>
              <w:u w:val="single"/>
            </w:rPr>
          </w:rPrChange>
        </w:rPr>
        <w:fldChar w:fldCharType="begin"/>
      </w:r>
      <w:r w:rsidRPr="00112A1F">
        <w:rPr>
          <w:rFonts w:asciiTheme="minorHAnsi" w:hAnsiTheme="minorHAnsi"/>
          <w:sz w:val="22"/>
          <w:szCs w:val="22"/>
          <w:rPrChange w:id="176" w:author="WinuE" w:date="2009-02-27T18:01:00Z">
            <w:rPr>
              <w:color w:val="0000FF"/>
              <w:u w:val="single"/>
            </w:rPr>
          </w:rPrChange>
        </w:rPr>
        <w:instrText>HYPERLINK "http://sophia.javeriana.edu.co/~metorres/"</w:instrText>
      </w:r>
      <w:r w:rsidRPr="00112A1F">
        <w:rPr>
          <w:rFonts w:asciiTheme="minorHAnsi" w:hAnsiTheme="minorHAnsi"/>
          <w:sz w:val="22"/>
          <w:szCs w:val="22"/>
          <w:rPrChange w:id="177" w:author="WinuE" w:date="2009-02-27T18:01:00Z">
            <w:rPr>
              <w:color w:val="0000FF"/>
              <w:u w:val="single"/>
            </w:rPr>
          </w:rPrChange>
        </w:rPr>
        <w:fldChar w:fldCharType="separate"/>
      </w:r>
      <w:r w:rsidR="00FD07D3">
        <w:rPr>
          <w:rStyle w:val="Hipervnculo"/>
          <w:rFonts w:asciiTheme="minorHAnsi" w:eastAsia="Arial Unicode MS" w:hAnsiTheme="minorHAnsi" w:cs="Arial Unicode MS"/>
          <w:color w:val="000000" w:themeColor="text1"/>
          <w:sz w:val="22"/>
          <w:szCs w:val="22"/>
          <w:u w:val="none"/>
          <w:lang w:val="es-CO"/>
        </w:rPr>
        <w:t>http://sophia.javeriana.edu.co/~metorres/</w:t>
      </w:r>
      <w:r w:rsidRPr="00112A1F">
        <w:rPr>
          <w:rFonts w:asciiTheme="minorHAnsi" w:hAnsiTheme="minorHAnsi"/>
          <w:sz w:val="22"/>
          <w:szCs w:val="22"/>
          <w:rPrChange w:id="178" w:author="WinuE" w:date="2009-02-27T18:01:00Z">
            <w:rPr>
              <w:color w:val="0000FF"/>
              <w:u w:val="single"/>
            </w:rPr>
          </w:rPrChange>
        </w:rPr>
        <w:fldChar w:fldCharType="end"/>
      </w:r>
    </w:p>
    <w:p w:rsidR="00FD07D3" w:rsidRPr="00602C5F" w:rsidRDefault="00FD07D3" w:rsidP="00FD07D3">
      <w:pPr>
        <w:rPr>
          <w:rFonts w:asciiTheme="minorHAnsi" w:hAnsiTheme="minorHAnsi" w:cs="Arial"/>
          <w:color w:val="000000"/>
          <w:sz w:val="22"/>
          <w:szCs w:val="22"/>
          <w:lang w:val="es-CO"/>
          <w:rPrChange w:id="179" w:author="WinuE" w:date="2009-02-27T18:01:00Z">
            <w:rPr>
              <w:rFonts w:ascii="Calibri" w:hAnsi="Calibri" w:cs="Arial"/>
              <w:color w:val="000000"/>
              <w:sz w:val="22"/>
              <w:szCs w:val="22"/>
              <w:lang w:val="es-CO"/>
            </w:rPr>
          </w:rPrChange>
        </w:rPr>
      </w:pPr>
    </w:p>
    <w:p w:rsidR="00FD07D3" w:rsidRPr="00602C5F" w:rsidRDefault="00FD07D3" w:rsidP="00FD07D3">
      <w:pPr>
        <w:jc w:val="both"/>
        <w:rPr>
          <w:rFonts w:asciiTheme="minorHAnsi" w:hAnsiTheme="minorHAnsi" w:cs="Arial"/>
          <w:color w:val="000000"/>
          <w:sz w:val="22"/>
          <w:szCs w:val="22"/>
          <w:lang w:val="es-CO"/>
          <w:rPrChange w:id="180" w:author="WinuE" w:date="2009-02-27T18:01:00Z">
            <w:rPr>
              <w:rFonts w:ascii="Calibri" w:hAnsi="Calibri" w:cs="Arial"/>
              <w:color w:val="000000"/>
              <w:sz w:val="22"/>
              <w:szCs w:val="22"/>
              <w:lang w:val="es-CO"/>
            </w:rPr>
          </w:rPrChange>
        </w:rPr>
      </w:pPr>
    </w:p>
    <w:p w:rsidR="00FD07D3" w:rsidRPr="00602C5F" w:rsidDel="00602C5F" w:rsidRDefault="00112A1F" w:rsidP="00FD07D3">
      <w:pPr>
        <w:pStyle w:val="Default"/>
        <w:ind w:left="705" w:hanging="705"/>
        <w:jc w:val="both"/>
        <w:rPr>
          <w:del w:id="181" w:author="WinuE" w:date="2009-02-27T18:01:00Z"/>
          <w:rFonts w:asciiTheme="minorHAnsi" w:hAnsiTheme="minorHAnsi" w:cs="Arial"/>
          <w:color w:val="auto"/>
          <w:sz w:val="22"/>
          <w:szCs w:val="22"/>
          <w:lang w:val="en-US"/>
          <w:rPrChange w:id="182" w:author="WinuE" w:date="2009-02-27T18:01:00Z">
            <w:rPr>
              <w:del w:id="183" w:author="WinuE" w:date="2009-02-27T18:01:00Z"/>
              <w:rFonts w:ascii="Arial" w:hAnsi="Arial" w:cs="Arial"/>
              <w:color w:val="auto"/>
              <w:sz w:val="22"/>
              <w:szCs w:val="22"/>
              <w:lang w:val="en-US"/>
            </w:rPr>
          </w:rPrChange>
        </w:rPr>
      </w:pPr>
      <w:r w:rsidRPr="00112A1F">
        <w:rPr>
          <w:rFonts w:asciiTheme="minorHAnsi" w:hAnsiTheme="minorHAnsi"/>
          <w:sz w:val="22"/>
          <w:szCs w:val="22"/>
          <w:lang w:val="en-US"/>
          <w:rPrChange w:id="184" w:author="WinuE" w:date="2009-02-27T18:01:00Z">
            <w:rPr>
              <w:rFonts w:asciiTheme="minorHAnsi" w:hAnsiTheme="minorHAnsi"/>
              <w:color w:val="0000FF"/>
              <w:sz w:val="22"/>
              <w:szCs w:val="22"/>
              <w:u w:val="single"/>
              <w:lang w:val="en-US"/>
            </w:rPr>
          </w:rPrChange>
        </w:rPr>
        <w:t xml:space="preserve">[8]    </w:t>
      </w:r>
      <w:r w:rsidRPr="00112A1F">
        <w:rPr>
          <w:rFonts w:asciiTheme="minorHAnsi" w:hAnsiTheme="minorHAnsi" w:cs="Arial"/>
          <w:sz w:val="22"/>
          <w:szCs w:val="22"/>
          <w:lang w:val="en-US"/>
          <w:rPrChange w:id="185" w:author="WinuE" w:date="2009-02-27T18:01:00Z">
            <w:rPr>
              <w:rFonts w:ascii="Arial" w:hAnsi="Arial" w:cs="Arial"/>
              <w:color w:val="0000FF"/>
              <w:sz w:val="22"/>
              <w:szCs w:val="22"/>
              <w:u w:val="single"/>
              <w:lang w:val="en-US"/>
            </w:rPr>
          </w:rPrChange>
        </w:rPr>
        <w:t>IEEE Computer Society. IEEE STANDARD FOR SOFTWARE PROJECT</w:t>
      </w:r>
      <w:ins w:id="186" w:author="WinuE" w:date="2009-02-27T18:01:00Z">
        <w:r w:rsidR="00FD07D3">
          <w:rPr>
            <w:rFonts w:asciiTheme="minorHAnsi" w:hAnsiTheme="minorHAnsi" w:cs="Arial"/>
            <w:color w:val="auto"/>
            <w:sz w:val="22"/>
            <w:szCs w:val="22"/>
            <w:lang w:val="en-US"/>
          </w:rPr>
          <w:t xml:space="preserve"> </w:t>
        </w:r>
      </w:ins>
    </w:p>
    <w:p w:rsidR="00FD07D3" w:rsidRPr="00602C5F" w:rsidDel="00602C5F" w:rsidRDefault="00112A1F" w:rsidP="00FD07D3">
      <w:pPr>
        <w:pStyle w:val="Default"/>
        <w:ind w:left="705" w:hanging="705"/>
        <w:jc w:val="both"/>
        <w:rPr>
          <w:del w:id="187" w:author="WinuE" w:date="2009-02-27T18:01:00Z"/>
          <w:rFonts w:asciiTheme="minorHAnsi" w:hAnsiTheme="minorHAnsi" w:cs="Arial"/>
          <w:color w:val="auto"/>
          <w:sz w:val="22"/>
          <w:szCs w:val="22"/>
          <w:lang w:val="en-US"/>
          <w:rPrChange w:id="188" w:author="WinuE" w:date="2009-02-27T18:01:00Z">
            <w:rPr>
              <w:del w:id="189" w:author="WinuE" w:date="2009-02-27T18:01:00Z"/>
              <w:rFonts w:ascii="Arial" w:hAnsi="Arial" w:cs="Arial"/>
              <w:color w:val="auto"/>
              <w:sz w:val="22"/>
              <w:szCs w:val="22"/>
              <w:lang w:val="en-US"/>
            </w:rPr>
          </w:rPrChange>
        </w:rPr>
      </w:pPr>
      <w:del w:id="190" w:author="WinuE" w:date="2009-02-27T18:01:00Z">
        <w:r w:rsidRPr="00112A1F">
          <w:rPr>
            <w:rFonts w:asciiTheme="minorHAnsi" w:hAnsiTheme="minorHAnsi" w:cs="Arial"/>
            <w:sz w:val="22"/>
            <w:szCs w:val="22"/>
            <w:lang w:val="en-US"/>
            <w:rPrChange w:id="191" w:author="WinuE" w:date="2009-02-27T18:01:00Z">
              <w:rPr>
                <w:rFonts w:ascii="Arial" w:hAnsi="Arial" w:cs="Arial"/>
                <w:color w:val="0000FF"/>
                <w:sz w:val="22"/>
                <w:szCs w:val="22"/>
                <w:u w:val="single"/>
                <w:lang w:val="en-US"/>
              </w:rPr>
            </w:rPrChange>
          </w:rPr>
          <w:delText xml:space="preserve">       </w:delText>
        </w:r>
      </w:del>
      <w:r w:rsidRPr="00112A1F">
        <w:rPr>
          <w:rFonts w:asciiTheme="minorHAnsi" w:hAnsiTheme="minorHAnsi" w:cs="Arial"/>
          <w:sz w:val="22"/>
          <w:szCs w:val="22"/>
          <w:lang w:val="en-US"/>
          <w:rPrChange w:id="192" w:author="WinuE" w:date="2009-02-27T18:01:00Z">
            <w:rPr>
              <w:rFonts w:ascii="Arial" w:hAnsi="Arial" w:cs="Arial"/>
              <w:color w:val="0000FF"/>
              <w:sz w:val="22"/>
              <w:szCs w:val="22"/>
              <w:u w:val="single"/>
              <w:lang w:val="en-US"/>
            </w:rPr>
          </w:rPrChange>
        </w:rPr>
        <w:t>MANAGEMENT PLANS (SPMP). IEEE Std 1058-1998. The Institute of Electrical</w:t>
      </w:r>
    </w:p>
    <w:p w:rsidR="00FD07D3" w:rsidRPr="00602C5F" w:rsidRDefault="00112A1F" w:rsidP="00FD07D3">
      <w:pPr>
        <w:pStyle w:val="Default"/>
        <w:ind w:left="705" w:hanging="705"/>
        <w:jc w:val="both"/>
        <w:rPr>
          <w:rFonts w:asciiTheme="minorHAnsi" w:hAnsiTheme="minorHAnsi"/>
          <w:sz w:val="22"/>
          <w:szCs w:val="22"/>
          <w:lang w:val="es-CO" w:eastAsia="es-ES"/>
        </w:rPr>
      </w:pPr>
      <w:del w:id="193" w:author="WinuE" w:date="2009-02-27T18:01:00Z">
        <w:r w:rsidRPr="00112A1F">
          <w:rPr>
            <w:rFonts w:asciiTheme="minorHAnsi" w:hAnsiTheme="minorHAnsi" w:cs="Arial"/>
            <w:color w:val="auto"/>
            <w:sz w:val="22"/>
            <w:szCs w:val="22"/>
            <w:lang w:val="en-US"/>
            <w:rPrChange w:id="194" w:author="WinuE" w:date="2009-02-27T18:01:00Z">
              <w:rPr>
                <w:rFonts w:ascii="Arial" w:hAnsi="Arial" w:cs="Arial"/>
                <w:color w:val="auto"/>
                <w:sz w:val="22"/>
                <w:szCs w:val="22"/>
                <w:u w:val="single"/>
                <w:lang w:val="en-US" w:eastAsia="es-ES"/>
              </w:rPr>
            </w:rPrChange>
          </w:rPr>
          <w:delText xml:space="preserve">       </w:delText>
        </w:r>
      </w:del>
      <w:ins w:id="195" w:author="WinuE" w:date="2009-02-27T18:01:00Z">
        <w:r w:rsidR="00FD07D3">
          <w:rPr>
            <w:rFonts w:asciiTheme="minorHAnsi" w:hAnsiTheme="minorHAnsi" w:cs="Arial"/>
            <w:color w:val="auto"/>
            <w:sz w:val="22"/>
            <w:szCs w:val="22"/>
            <w:lang w:val="en-US"/>
          </w:rPr>
          <w:t xml:space="preserve"> </w:t>
        </w:r>
      </w:ins>
      <w:r w:rsidRPr="00112A1F">
        <w:rPr>
          <w:rFonts w:asciiTheme="minorHAnsi" w:hAnsiTheme="minorHAnsi" w:cs="Arial"/>
          <w:color w:val="auto"/>
          <w:sz w:val="22"/>
          <w:szCs w:val="22"/>
          <w:lang w:val="en-US"/>
          <w:rPrChange w:id="196" w:author="WinuE" w:date="2009-02-27T18:01:00Z">
            <w:rPr>
              <w:rFonts w:ascii="Arial" w:hAnsi="Arial" w:cs="Arial"/>
              <w:color w:val="auto"/>
              <w:sz w:val="22"/>
              <w:szCs w:val="22"/>
              <w:u w:val="single"/>
              <w:lang w:val="en-US" w:eastAsia="es-ES"/>
            </w:rPr>
          </w:rPrChange>
        </w:rPr>
        <w:t xml:space="preserve">and Electronics Engineers, Inc. </w:t>
      </w:r>
      <w:r w:rsidRPr="00112A1F">
        <w:rPr>
          <w:rFonts w:asciiTheme="minorHAnsi" w:hAnsiTheme="minorHAnsi" w:cs="Arial"/>
          <w:color w:val="auto"/>
          <w:sz w:val="22"/>
          <w:szCs w:val="22"/>
          <w:lang w:val="es-CO"/>
          <w:rPrChange w:id="197" w:author="WinuE" w:date="2009-02-27T18:01:00Z">
            <w:rPr>
              <w:rFonts w:ascii="Arial" w:hAnsi="Arial" w:cs="Arial"/>
              <w:color w:val="auto"/>
              <w:sz w:val="22"/>
              <w:szCs w:val="22"/>
              <w:u w:val="single"/>
              <w:lang w:val="es-CO" w:eastAsia="es-ES"/>
            </w:rPr>
          </w:rPrChange>
        </w:rPr>
        <w:t xml:space="preserve">Aprobado en Diciembre 8 de 1998. </w:t>
      </w: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Default="00FD07D3" w:rsidP="00FD07D3">
      <w:pPr>
        <w:rPr>
          <w:rFonts w:ascii="Calibri" w:hAnsi="Calibri" w:cs="Arial"/>
          <w:color w:val="000000"/>
          <w:sz w:val="22"/>
          <w:szCs w:val="22"/>
          <w:lang w:val="es-CO"/>
        </w:rPr>
      </w:pPr>
    </w:p>
    <w:p w:rsidR="00FD07D3" w:rsidRPr="007D2CA2" w:rsidRDefault="00FD07D3" w:rsidP="00FD07D3">
      <w:pPr>
        <w:pStyle w:val="Ttulo1"/>
        <w:numPr>
          <w:ilvl w:val="0"/>
          <w:numId w:val="1"/>
        </w:numPr>
        <w:spacing w:before="0" w:after="240"/>
        <w:ind w:left="431" w:hanging="431"/>
        <w:rPr>
          <w:rFonts w:ascii="Calibri" w:hAnsi="Calibri"/>
          <w:noProof/>
          <w:color w:val="000000"/>
          <w:sz w:val="28"/>
          <w:szCs w:val="22"/>
          <w:lang w:val="es-CO"/>
        </w:rPr>
      </w:pPr>
      <w:bookmarkStart w:id="198" w:name="_Toc223598111"/>
      <w:r w:rsidRPr="007D2CA2">
        <w:rPr>
          <w:rFonts w:ascii="Calibri" w:hAnsi="Calibri"/>
          <w:noProof/>
          <w:color w:val="000000"/>
          <w:sz w:val="28"/>
          <w:szCs w:val="22"/>
          <w:lang w:val="es-CO"/>
        </w:rPr>
        <w:t>DEFINICIONES Y ACRONIMOS</w:t>
      </w:r>
      <w:bookmarkEnd w:id="198"/>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A</w:t>
            </w:r>
          </w:p>
        </w:tc>
      </w:tr>
      <w:tr w:rsidR="00FD07D3" w:rsidRPr="006F1D6C" w:rsidTr="00F754F7">
        <w:tc>
          <w:tcPr>
            <w:tcW w:w="8644" w:type="dxa"/>
          </w:tcPr>
          <w:p w:rsidR="00FD07D3" w:rsidRPr="006F1D6C" w:rsidRDefault="00FD07D3" w:rsidP="00F754F7">
            <w:pPr>
              <w:rPr>
                <w:rFonts w:ascii="Calibri" w:hAnsi="Calibri"/>
                <w:b/>
                <w:bCs/>
                <w:sz w:val="22"/>
                <w:lang w:val="es-CO"/>
              </w:rPr>
            </w:pP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B</w:t>
            </w:r>
          </w:p>
        </w:tc>
      </w:tr>
      <w:tr w:rsidR="00FD07D3" w:rsidRPr="006F1D6C" w:rsidTr="00F754F7">
        <w:tc>
          <w:tcPr>
            <w:tcW w:w="8644" w:type="dxa"/>
          </w:tcPr>
          <w:p w:rsidR="00E93E0F" w:rsidRPr="00E0484B" w:rsidRDefault="00E93E0F" w:rsidP="00F754F7">
            <w:pPr>
              <w:rPr>
                <w:rFonts w:ascii="Calibri" w:hAnsi="Calibri"/>
                <w:b/>
                <w:bCs/>
                <w:sz w:val="28"/>
                <w:szCs w:val="28"/>
                <w:lang w:val="es-CO"/>
              </w:rPr>
            </w:pPr>
          </w:p>
        </w:tc>
      </w:tr>
      <w:tr w:rsidR="00E93E0F" w:rsidRPr="006F1D6C" w:rsidTr="00F754F7">
        <w:tc>
          <w:tcPr>
            <w:tcW w:w="8644" w:type="dxa"/>
            <w:shd w:val="clear" w:color="auto" w:fill="BFBFBF" w:themeFill="background1" w:themeFillShade="BF"/>
          </w:tcPr>
          <w:p w:rsidR="00E93E0F" w:rsidRDefault="00E93E0F" w:rsidP="00F754F7">
            <w:pPr>
              <w:rPr>
                <w:rFonts w:ascii="Calibri" w:hAnsi="Calibri"/>
                <w:b/>
                <w:bCs/>
                <w:sz w:val="28"/>
                <w:szCs w:val="28"/>
                <w:lang w:val="es-CO"/>
              </w:rPr>
            </w:pPr>
            <w:r>
              <w:rPr>
                <w:rFonts w:ascii="Calibri" w:hAnsi="Calibri"/>
                <w:b/>
                <w:bCs/>
                <w:sz w:val="28"/>
                <w:szCs w:val="28"/>
                <w:lang w:val="es-CO"/>
              </w:rPr>
              <w:t>C</w:t>
            </w:r>
          </w:p>
        </w:tc>
      </w:tr>
      <w:tr w:rsidR="00E93E0F" w:rsidRPr="006F1D6C" w:rsidTr="00F754F7">
        <w:tc>
          <w:tcPr>
            <w:tcW w:w="8644" w:type="dxa"/>
            <w:shd w:val="clear" w:color="auto" w:fill="BFBFBF" w:themeFill="background1" w:themeFillShade="BF"/>
          </w:tcPr>
          <w:p w:rsidR="00E93E0F" w:rsidRPr="00E93E0F" w:rsidRDefault="00E93E0F" w:rsidP="00E93E0F">
            <w:pPr>
              <w:pStyle w:val="Prrafodelista"/>
              <w:numPr>
                <w:ilvl w:val="0"/>
                <w:numId w:val="59"/>
              </w:numPr>
              <w:rPr>
                <w:rFonts w:ascii="Calibri" w:hAnsi="Calibri"/>
                <w:b/>
                <w:bCs/>
                <w:sz w:val="28"/>
                <w:szCs w:val="28"/>
                <w:lang w:val="es-CO"/>
              </w:rPr>
            </w:pPr>
            <w:r>
              <w:rPr>
                <w:rFonts w:ascii="Calibri" w:hAnsi="Calibri"/>
                <w:b/>
                <w:bCs/>
                <w:sz w:val="22"/>
                <w:szCs w:val="22"/>
                <w:lang w:val="es-CO"/>
              </w:rPr>
              <w:t>CASE:</w:t>
            </w:r>
            <w:r>
              <w:rPr>
                <w:rFonts w:ascii="Calibri" w:hAnsi="Calibri"/>
                <w:bCs/>
                <w:sz w:val="22"/>
                <w:szCs w:val="22"/>
                <w:lang w:val="es-CO"/>
              </w:rPr>
              <w:t xml:space="preserve"> Computer Aided Software Engineering</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E</w:t>
            </w:r>
          </w:p>
        </w:tc>
      </w:tr>
      <w:tr w:rsidR="00FD07D3" w:rsidRPr="00970A90" w:rsidTr="00F754F7">
        <w:tc>
          <w:tcPr>
            <w:tcW w:w="8644" w:type="dxa"/>
          </w:tcPr>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FD07D3" w:rsidRPr="0093035F"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FD07D3" w:rsidRPr="00970A90" w:rsidRDefault="00FD07D3" w:rsidP="00F754F7">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F</w:t>
            </w:r>
          </w:p>
        </w:tc>
      </w:tr>
      <w:tr w:rsidR="00FD07D3" w:rsidRPr="00F83D77" w:rsidTr="00F754F7">
        <w:tc>
          <w:tcPr>
            <w:tcW w:w="8644" w:type="dxa"/>
            <w:shd w:val="clear" w:color="auto" w:fill="FFFFFF" w:themeFill="background1"/>
          </w:tcPr>
          <w:p w:rsidR="00FD07D3" w:rsidRPr="00E96924" w:rsidRDefault="00FD07D3" w:rsidP="00F754F7">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Pr="00970A90">
              <w:rPr>
                <w:rFonts w:ascii="Calibri" w:hAnsi="Calibri"/>
                <w:bCs/>
                <w:iCs/>
                <w:sz w:val="22"/>
                <w:szCs w:val="28"/>
              </w:rPr>
              <w:t>File Type Referenced</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G</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Pr>
                <w:rFonts w:ascii="Calibri" w:hAnsi="Calibri"/>
                <w:b/>
                <w:bCs/>
                <w:sz w:val="28"/>
                <w:szCs w:val="28"/>
                <w:lang w:val="es-CO"/>
              </w:rPr>
              <w:t>I</w:t>
            </w:r>
          </w:p>
        </w:tc>
      </w:tr>
      <w:tr w:rsidR="00FD07D3" w:rsidRPr="006F1D6C" w:rsidTr="00F754F7">
        <w:tc>
          <w:tcPr>
            <w:tcW w:w="8644" w:type="dxa"/>
          </w:tcPr>
          <w:p w:rsidR="00FD07D3" w:rsidRPr="00E96924" w:rsidRDefault="00FD07D3" w:rsidP="00F754F7">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D07D3" w:rsidRPr="006F1D6C" w:rsidTr="00F754F7">
        <w:tc>
          <w:tcPr>
            <w:tcW w:w="8644" w:type="dxa"/>
            <w:shd w:val="clear" w:color="auto" w:fill="BFBFBF" w:themeFill="background1" w:themeFillShade="BF"/>
          </w:tcPr>
          <w:p w:rsidR="00FD07D3" w:rsidRPr="00E0484B" w:rsidRDefault="00FD07D3" w:rsidP="00F754F7">
            <w:pPr>
              <w:rPr>
                <w:rFonts w:ascii="Calibri" w:hAnsi="Calibri"/>
                <w:b/>
                <w:bCs/>
                <w:sz w:val="28"/>
                <w:szCs w:val="28"/>
                <w:lang w:val="es-CO"/>
              </w:rPr>
            </w:pPr>
            <w:r w:rsidRPr="00E0484B">
              <w:rPr>
                <w:rFonts w:ascii="Calibri" w:hAnsi="Calibri"/>
                <w:b/>
                <w:bCs/>
                <w:sz w:val="28"/>
                <w:szCs w:val="28"/>
                <w:lang w:val="es-CO"/>
              </w:rPr>
              <w:t>S</w:t>
            </w:r>
          </w:p>
        </w:tc>
      </w:tr>
      <w:tr w:rsidR="00FD07D3" w:rsidRPr="006F1D6C" w:rsidTr="00F754F7">
        <w:tc>
          <w:tcPr>
            <w:tcW w:w="8644" w:type="dxa"/>
          </w:tcPr>
          <w:p w:rsidR="00FD07D3" w:rsidRPr="00513156" w:rsidRDefault="00FD07D3" w:rsidP="00F754F7">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D07D3" w:rsidRPr="00513156" w:rsidRDefault="00FD07D3" w:rsidP="00F754F7">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D07D3" w:rsidRPr="00E86FD1" w:rsidRDefault="00FD07D3" w:rsidP="00F754F7">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D07D3" w:rsidRPr="006F1D6C" w:rsidRDefault="00FD07D3" w:rsidP="00F754F7">
            <w:pPr>
              <w:numPr>
                <w:ilvl w:val="0"/>
                <w:numId w:val="26"/>
              </w:numPr>
              <w:rPr>
                <w:rFonts w:ascii="Calibri" w:hAnsi="Calibri"/>
                <w:b/>
                <w:bCs/>
                <w:sz w:val="22"/>
              </w:rPr>
            </w:pPr>
            <w:r>
              <w:rPr>
                <w:rFonts w:ascii="Calibri" w:hAnsi="Calibri"/>
                <w:b/>
                <w:bCs/>
                <w:sz w:val="22"/>
              </w:rPr>
              <w:t xml:space="preserve">SVN: </w:t>
            </w:r>
            <w:ins w:id="199" w:author="WinuE" w:date="2009-02-27T18:02:00Z">
              <w:r w:rsidR="00112A1F" w:rsidRPr="00112A1F">
                <w:rPr>
                  <w:rFonts w:ascii="Calibri" w:hAnsi="Calibri"/>
                  <w:bCs/>
                  <w:sz w:val="22"/>
                  <w:rPrChange w:id="200" w:author="WinuE" w:date="2009-02-27T18:02:00Z">
                    <w:rPr>
                      <w:rFonts w:ascii="Calibri" w:hAnsi="Calibri"/>
                      <w:bCs/>
                      <w:color w:val="0000FF"/>
                      <w:sz w:val="22"/>
                      <w:u w:val="single"/>
                    </w:rPr>
                  </w:rPrChange>
                </w:rPr>
                <w:t>Subversi</w:t>
              </w:r>
              <w:r>
                <w:rPr>
                  <w:rFonts w:ascii="Calibri" w:hAnsi="Calibri"/>
                  <w:bCs/>
                  <w:sz w:val="22"/>
                </w:rPr>
                <w:t>on</w:t>
              </w:r>
            </w:ins>
          </w:p>
        </w:tc>
      </w:tr>
    </w:tbl>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RDefault="00FD07D3" w:rsidP="00FD07D3">
      <w:pPr>
        <w:rPr>
          <w:rFonts w:ascii="Calibri" w:hAnsi="Calibri" w:cs="Arial"/>
          <w:i/>
          <w:color w:val="000000"/>
          <w:sz w:val="22"/>
          <w:szCs w:val="22"/>
          <w:lang w:val="es-CO"/>
        </w:rPr>
      </w:pPr>
    </w:p>
    <w:p w:rsidR="00FD07D3" w:rsidDel="00B16137" w:rsidRDefault="00FD07D3" w:rsidP="00FD07D3">
      <w:pPr>
        <w:rPr>
          <w:del w:id="201" w:author="WinuE" w:date="2009-02-27T14:26:00Z"/>
          <w:rFonts w:ascii="Calibri" w:hAnsi="Calibri" w:cs="Arial"/>
          <w:i/>
          <w:color w:val="000000"/>
          <w:sz w:val="22"/>
          <w:szCs w:val="22"/>
          <w:lang w:val="es-CO"/>
        </w:rPr>
      </w:pPr>
      <w:bookmarkStart w:id="202" w:name="_Toc223509146"/>
      <w:bookmarkStart w:id="203" w:name="_Toc223596290"/>
      <w:bookmarkStart w:id="204" w:name="_Toc223597284"/>
      <w:bookmarkStart w:id="205" w:name="_Toc223597614"/>
      <w:bookmarkStart w:id="206" w:name="_Toc223597781"/>
      <w:bookmarkStart w:id="207" w:name="_Toc223597900"/>
      <w:bookmarkStart w:id="208" w:name="_Toc223597985"/>
      <w:bookmarkStart w:id="209" w:name="_Toc223598112"/>
      <w:bookmarkEnd w:id="202"/>
      <w:bookmarkEnd w:id="203"/>
      <w:bookmarkEnd w:id="204"/>
      <w:bookmarkEnd w:id="205"/>
      <w:bookmarkEnd w:id="206"/>
      <w:bookmarkEnd w:id="207"/>
      <w:bookmarkEnd w:id="208"/>
      <w:bookmarkEnd w:id="209"/>
    </w:p>
    <w:p w:rsidR="00FD07D3" w:rsidDel="00B16137" w:rsidRDefault="00FD07D3" w:rsidP="00FD07D3">
      <w:pPr>
        <w:rPr>
          <w:del w:id="210" w:author="WinuE" w:date="2009-02-27T14:26:00Z"/>
          <w:rFonts w:ascii="Calibri" w:hAnsi="Calibri" w:cs="Arial"/>
          <w:i/>
          <w:color w:val="000000"/>
          <w:sz w:val="22"/>
          <w:szCs w:val="22"/>
          <w:lang w:val="es-CO"/>
        </w:rPr>
      </w:pPr>
      <w:bookmarkStart w:id="211" w:name="_Toc223509147"/>
      <w:bookmarkStart w:id="212" w:name="_Toc223596291"/>
      <w:bookmarkStart w:id="213" w:name="_Toc223597285"/>
      <w:bookmarkStart w:id="214" w:name="_Toc223597615"/>
      <w:bookmarkStart w:id="215" w:name="_Toc223597782"/>
      <w:bookmarkStart w:id="216" w:name="_Toc223597901"/>
      <w:bookmarkStart w:id="217" w:name="_Toc223597986"/>
      <w:bookmarkStart w:id="218" w:name="_Toc223598113"/>
      <w:bookmarkEnd w:id="211"/>
      <w:bookmarkEnd w:id="212"/>
      <w:bookmarkEnd w:id="213"/>
      <w:bookmarkEnd w:id="214"/>
      <w:bookmarkEnd w:id="215"/>
      <w:bookmarkEnd w:id="216"/>
      <w:bookmarkEnd w:id="217"/>
      <w:bookmarkEnd w:id="218"/>
    </w:p>
    <w:p w:rsidR="00FD07D3" w:rsidDel="00B16137" w:rsidRDefault="00FD07D3" w:rsidP="00FD07D3">
      <w:pPr>
        <w:rPr>
          <w:del w:id="219" w:author="WinuE" w:date="2009-02-27T14:26:00Z"/>
          <w:rFonts w:ascii="Calibri" w:hAnsi="Calibri" w:cs="Arial"/>
          <w:i/>
          <w:color w:val="000000"/>
          <w:sz w:val="22"/>
          <w:szCs w:val="22"/>
          <w:lang w:val="es-CO"/>
        </w:rPr>
      </w:pPr>
      <w:bookmarkStart w:id="220" w:name="_Toc223509148"/>
      <w:bookmarkStart w:id="221" w:name="_Toc223596292"/>
      <w:bookmarkStart w:id="222" w:name="_Toc223597286"/>
      <w:bookmarkStart w:id="223" w:name="_Toc223597616"/>
      <w:bookmarkStart w:id="224" w:name="_Toc223597783"/>
      <w:bookmarkStart w:id="225" w:name="_Toc223597902"/>
      <w:bookmarkStart w:id="226" w:name="_Toc223597987"/>
      <w:bookmarkStart w:id="227" w:name="_Toc223598114"/>
      <w:bookmarkEnd w:id="220"/>
      <w:bookmarkEnd w:id="221"/>
      <w:bookmarkEnd w:id="222"/>
      <w:bookmarkEnd w:id="223"/>
      <w:bookmarkEnd w:id="224"/>
      <w:bookmarkEnd w:id="225"/>
      <w:bookmarkEnd w:id="226"/>
      <w:bookmarkEnd w:id="227"/>
    </w:p>
    <w:p w:rsidR="00FD07D3" w:rsidDel="00B16137" w:rsidRDefault="00FD07D3" w:rsidP="00FD07D3">
      <w:pPr>
        <w:rPr>
          <w:del w:id="228" w:author="WinuE" w:date="2009-02-27T14:26:00Z"/>
          <w:rFonts w:ascii="Calibri" w:hAnsi="Calibri" w:cs="Arial"/>
          <w:i/>
          <w:color w:val="000000"/>
          <w:sz w:val="22"/>
          <w:szCs w:val="22"/>
          <w:lang w:val="es-CO"/>
        </w:rPr>
      </w:pPr>
      <w:bookmarkStart w:id="229" w:name="_Toc223509149"/>
      <w:bookmarkStart w:id="230" w:name="_Toc223596293"/>
      <w:bookmarkStart w:id="231" w:name="_Toc223597287"/>
      <w:bookmarkStart w:id="232" w:name="_Toc223597617"/>
      <w:bookmarkStart w:id="233" w:name="_Toc223597784"/>
      <w:bookmarkStart w:id="234" w:name="_Toc223597903"/>
      <w:bookmarkStart w:id="235" w:name="_Toc223597988"/>
      <w:bookmarkStart w:id="236" w:name="_Toc223598115"/>
      <w:bookmarkEnd w:id="229"/>
      <w:bookmarkEnd w:id="230"/>
      <w:bookmarkEnd w:id="231"/>
      <w:bookmarkEnd w:id="232"/>
      <w:bookmarkEnd w:id="233"/>
      <w:bookmarkEnd w:id="234"/>
      <w:bookmarkEnd w:id="235"/>
      <w:bookmarkEnd w:id="236"/>
    </w:p>
    <w:p w:rsidR="00FD07D3" w:rsidDel="00B16137" w:rsidRDefault="00FD07D3" w:rsidP="00FD07D3">
      <w:pPr>
        <w:rPr>
          <w:del w:id="237" w:author="WinuE" w:date="2009-02-27T14:26:00Z"/>
          <w:rFonts w:ascii="Calibri" w:hAnsi="Calibri" w:cs="Arial"/>
          <w:i/>
          <w:color w:val="000000"/>
          <w:sz w:val="22"/>
          <w:szCs w:val="22"/>
          <w:lang w:val="es-CO"/>
        </w:rPr>
      </w:pPr>
      <w:bookmarkStart w:id="238" w:name="_Toc223509150"/>
      <w:bookmarkStart w:id="239" w:name="_Toc223596294"/>
      <w:bookmarkStart w:id="240" w:name="_Toc223597288"/>
      <w:bookmarkStart w:id="241" w:name="_Toc223597618"/>
      <w:bookmarkStart w:id="242" w:name="_Toc223597785"/>
      <w:bookmarkStart w:id="243" w:name="_Toc223597904"/>
      <w:bookmarkStart w:id="244" w:name="_Toc223597989"/>
      <w:bookmarkStart w:id="245" w:name="_Toc223598116"/>
      <w:bookmarkEnd w:id="238"/>
      <w:bookmarkEnd w:id="239"/>
      <w:bookmarkEnd w:id="240"/>
      <w:bookmarkEnd w:id="241"/>
      <w:bookmarkEnd w:id="242"/>
      <w:bookmarkEnd w:id="243"/>
      <w:bookmarkEnd w:id="244"/>
      <w:bookmarkEnd w:id="245"/>
    </w:p>
    <w:p w:rsidR="00FD07D3" w:rsidDel="00B16137" w:rsidRDefault="00FD07D3" w:rsidP="00FD07D3">
      <w:pPr>
        <w:rPr>
          <w:del w:id="246" w:author="WinuE" w:date="2009-02-27T14:26:00Z"/>
          <w:rFonts w:ascii="Calibri" w:hAnsi="Calibri" w:cs="Arial"/>
          <w:i/>
          <w:color w:val="000000"/>
          <w:sz w:val="22"/>
          <w:szCs w:val="22"/>
          <w:lang w:val="es-CO"/>
        </w:rPr>
      </w:pPr>
      <w:bookmarkStart w:id="247" w:name="_Toc223509151"/>
      <w:bookmarkStart w:id="248" w:name="_Toc223596295"/>
      <w:bookmarkStart w:id="249" w:name="_Toc223597289"/>
      <w:bookmarkStart w:id="250" w:name="_Toc223597619"/>
      <w:bookmarkStart w:id="251" w:name="_Toc223597786"/>
      <w:bookmarkStart w:id="252" w:name="_Toc223597905"/>
      <w:bookmarkStart w:id="253" w:name="_Toc223597990"/>
      <w:bookmarkStart w:id="254" w:name="_Toc223598117"/>
      <w:bookmarkEnd w:id="247"/>
      <w:bookmarkEnd w:id="248"/>
      <w:bookmarkEnd w:id="249"/>
      <w:bookmarkEnd w:id="250"/>
      <w:bookmarkEnd w:id="251"/>
      <w:bookmarkEnd w:id="252"/>
      <w:bookmarkEnd w:id="253"/>
      <w:bookmarkEnd w:id="254"/>
    </w:p>
    <w:p w:rsidR="00FD07D3" w:rsidDel="00B16137" w:rsidRDefault="00FD07D3" w:rsidP="00FD07D3">
      <w:pPr>
        <w:rPr>
          <w:del w:id="255" w:author="WinuE" w:date="2009-02-27T14:26:00Z"/>
          <w:rFonts w:ascii="Calibri" w:hAnsi="Calibri" w:cs="Arial"/>
          <w:i/>
          <w:color w:val="000000"/>
          <w:sz w:val="22"/>
          <w:szCs w:val="22"/>
          <w:lang w:val="es-CO"/>
        </w:rPr>
      </w:pPr>
      <w:bookmarkStart w:id="256" w:name="_Toc223509152"/>
      <w:bookmarkStart w:id="257" w:name="_Toc223596296"/>
      <w:bookmarkStart w:id="258" w:name="_Toc223597290"/>
      <w:bookmarkStart w:id="259" w:name="_Toc223597620"/>
      <w:bookmarkStart w:id="260" w:name="_Toc223597787"/>
      <w:bookmarkStart w:id="261" w:name="_Toc223597906"/>
      <w:bookmarkStart w:id="262" w:name="_Toc223597991"/>
      <w:bookmarkStart w:id="263" w:name="_Toc223598118"/>
      <w:bookmarkEnd w:id="256"/>
      <w:bookmarkEnd w:id="257"/>
      <w:bookmarkEnd w:id="258"/>
      <w:bookmarkEnd w:id="259"/>
      <w:bookmarkEnd w:id="260"/>
      <w:bookmarkEnd w:id="261"/>
      <w:bookmarkEnd w:id="262"/>
      <w:bookmarkEnd w:id="263"/>
    </w:p>
    <w:p w:rsidR="00FD07D3" w:rsidDel="00B16137" w:rsidRDefault="00FD07D3" w:rsidP="00FD07D3">
      <w:pPr>
        <w:rPr>
          <w:del w:id="264" w:author="WinuE" w:date="2009-02-27T14:26:00Z"/>
          <w:rFonts w:ascii="Calibri" w:hAnsi="Calibri" w:cs="Arial"/>
          <w:i/>
          <w:color w:val="000000"/>
          <w:sz w:val="22"/>
          <w:szCs w:val="22"/>
          <w:lang w:val="es-CO"/>
        </w:rPr>
      </w:pPr>
      <w:bookmarkStart w:id="265" w:name="_Toc223509153"/>
      <w:bookmarkStart w:id="266" w:name="_Toc223596297"/>
      <w:bookmarkStart w:id="267" w:name="_Toc223597291"/>
      <w:bookmarkStart w:id="268" w:name="_Toc223597621"/>
      <w:bookmarkStart w:id="269" w:name="_Toc223597788"/>
      <w:bookmarkStart w:id="270" w:name="_Toc223597907"/>
      <w:bookmarkStart w:id="271" w:name="_Toc223597992"/>
      <w:bookmarkStart w:id="272" w:name="_Toc223598119"/>
      <w:bookmarkEnd w:id="265"/>
      <w:bookmarkEnd w:id="266"/>
      <w:bookmarkEnd w:id="267"/>
      <w:bookmarkEnd w:id="268"/>
      <w:bookmarkEnd w:id="269"/>
      <w:bookmarkEnd w:id="270"/>
      <w:bookmarkEnd w:id="271"/>
      <w:bookmarkEnd w:id="272"/>
    </w:p>
    <w:p w:rsidR="00FD07D3" w:rsidDel="00B16137" w:rsidRDefault="00FD07D3" w:rsidP="00FD07D3">
      <w:pPr>
        <w:rPr>
          <w:del w:id="273" w:author="WinuE" w:date="2009-02-27T14:26:00Z"/>
          <w:rFonts w:ascii="Calibri" w:hAnsi="Calibri" w:cs="Arial"/>
          <w:i/>
          <w:color w:val="000000"/>
          <w:sz w:val="22"/>
          <w:szCs w:val="22"/>
          <w:lang w:val="es-CO"/>
        </w:rPr>
      </w:pPr>
      <w:bookmarkStart w:id="274" w:name="_Toc223509154"/>
      <w:bookmarkStart w:id="275" w:name="_Toc223596298"/>
      <w:bookmarkStart w:id="276" w:name="_Toc223597292"/>
      <w:bookmarkStart w:id="277" w:name="_Toc223597622"/>
      <w:bookmarkStart w:id="278" w:name="_Toc223597789"/>
      <w:bookmarkStart w:id="279" w:name="_Toc223597908"/>
      <w:bookmarkStart w:id="280" w:name="_Toc223597993"/>
      <w:bookmarkStart w:id="281" w:name="_Toc223598120"/>
      <w:bookmarkEnd w:id="274"/>
      <w:bookmarkEnd w:id="275"/>
      <w:bookmarkEnd w:id="276"/>
      <w:bookmarkEnd w:id="277"/>
      <w:bookmarkEnd w:id="278"/>
      <w:bookmarkEnd w:id="279"/>
      <w:bookmarkEnd w:id="280"/>
      <w:bookmarkEnd w:id="281"/>
    </w:p>
    <w:p w:rsidR="00FD07D3" w:rsidDel="00B16137" w:rsidRDefault="00FD07D3" w:rsidP="00FD07D3">
      <w:pPr>
        <w:rPr>
          <w:del w:id="282" w:author="WinuE" w:date="2009-02-27T14:26:00Z"/>
          <w:rFonts w:ascii="Calibri" w:hAnsi="Calibri" w:cs="Arial"/>
          <w:i/>
          <w:color w:val="000000"/>
          <w:sz w:val="22"/>
          <w:szCs w:val="22"/>
          <w:lang w:val="es-CO"/>
        </w:rPr>
      </w:pPr>
      <w:bookmarkStart w:id="283" w:name="_Toc223509155"/>
      <w:bookmarkStart w:id="284" w:name="_Toc223596299"/>
      <w:bookmarkStart w:id="285" w:name="_Toc223597293"/>
      <w:bookmarkStart w:id="286" w:name="_Toc223597623"/>
      <w:bookmarkStart w:id="287" w:name="_Toc223597790"/>
      <w:bookmarkStart w:id="288" w:name="_Toc223597909"/>
      <w:bookmarkStart w:id="289" w:name="_Toc223597994"/>
      <w:bookmarkStart w:id="290" w:name="_Toc223598121"/>
      <w:bookmarkEnd w:id="283"/>
      <w:bookmarkEnd w:id="284"/>
      <w:bookmarkEnd w:id="285"/>
      <w:bookmarkEnd w:id="286"/>
      <w:bookmarkEnd w:id="287"/>
      <w:bookmarkEnd w:id="288"/>
      <w:bookmarkEnd w:id="289"/>
      <w:bookmarkEnd w:id="290"/>
    </w:p>
    <w:p w:rsidR="00FD07D3" w:rsidDel="00B16137" w:rsidRDefault="00FD07D3" w:rsidP="00FD07D3">
      <w:pPr>
        <w:rPr>
          <w:del w:id="291" w:author="WinuE" w:date="2009-02-27T14:26:00Z"/>
          <w:rFonts w:ascii="Calibri" w:hAnsi="Calibri" w:cs="Arial"/>
          <w:i/>
          <w:color w:val="000000"/>
          <w:sz w:val="22"/>
          <w:szCs w:val="22"/>
          <w:lang w:val="es-CO"/>
        </w:rPr>
      </w:pPr>
      <w:bookmarkStart w:id="292" w:name="_Toc223509156"/>
      <w:bookmarkStart w:id="293" w:name="_Toc223596300"/>
      <w:bookmarkStart w:id="294" w:name="_Toc223597294"/>
      <w:bookmarkStart w:id="295" w:name="_Toc223597624"/>
      <w:bookmarkStart w:id="296" w:name="_Toc223597791"/>
      <w:bookmarkStart w:id="297" w:name="_Toc223597910"/>
      <w:bookmarkStart w:id="298" w:name="_Toc223597995"/>
      <w:bookmarkStart w:id="299" w:name="_Toc223598122"/>
      <w:bookmarkEnd w:id="292"/>
      <w:bookmarkEnd w:id="293"/>
      <w:bookmarkEnd w:id="294"/>
      <w:bookmarkEnd w:id="295"/>
      <w:bookmarkEnd w:id="296"/>
      <w:bookmarkEnd w:id="297"/>
      <w:bookmarkEnd w:id="298"/>
      <w:bookmarkEnd w:id="299"/>
    </w:p>
    <w:p w:rsidR="00FD07D3" w:rsidRPr="00C4213E" w:rsidRDefault="00FD07D3" w:rsidP="00FD07D3">
      <w:pPr>
        <w:pStyle w:val="Ttulo1"/>
        <w:numPr>
          <w:ilvl w:val="0"/>
          <w:numId w:val="1"/>
        </w:numPr>
        <w:spacing w:before="0" w:after="0"/>
        <w:ind w:left="431" w:hanging="431"/>
        <w:rPr>
          <w:rFonts w:asciiTheme="minorHAnsi" w:hAnsiTheme="minorHAnsi"/>
          <w:noProof/>
          <w:color w:val="000000"/>
          <w:sz w:val="28"/>
          <w:szCs w:val="22"/>
          <w:lang w:val="es-CO"/>
        </w:rPr>
      </w:pPr>
      <w:bookmarkStart w:id="300" w:name="_Toc223598123"/>
      <w:r w:rsidRPr="00C4213E">
        <w:rPr>
          <w:rFonts w:asciiTheme="minorHAnsi" w:hAnsiTheme="minorHAnsi"/>
          <w:noProof/>
          <w:color w:val="000000"/>
          <w:sz w:val="28"/>
          <w:szCs w:val="22"/>
          <w:lang w:val="es-CO"/>
        </w:rPr>
        <w:t>ORGANIZACIÓN DEL PROYECTO</w:t>
      </w:r>
      <w:bookmarkEnd w:id="300"/>
    </w:p>
    <w:p w:rsidR="00FD07D3" w:rsidRPr="00E73837" w:rsidRDefault="00FD07D3" w:rsidP="00FD07D3">
      <w:pPr>
        <w:pStyle w:val="Ttulo2"/>
        <w:rPr>
          <w:rFonts w:ascii="Calibri" w:hAnsi="Calibri"/>
          <w:i w:val="0"/>
          <w:color w:val="000000"/>
          <w:sz w:val="26"/>
          <w:szCs w:val="26"/>
        </w:rPr>
      </w:pPr>
      <w:bookmarkStart w:id="301" w:name="_Toc223598124"/>
      <w:r w:rsidRPr="00E73837">
        <w:rPr>
          <w:rFonts w:ascii="Calibri" w:hAnsi="Calibri"/>
          <w:i w:val="0"/>
          <w:color w:val="000000"/>
          <w:sz w:val="26"/>
          <w:szCs w:val="26"/>
        </w:rPr>
        <w:t>INTERFACES EXTERNAS</w:t>
      </w:r>
      <w:bookmarkEnd w:id="301"/>
    </w:p>
    <w:p w:rsidR="00FD07D3" w:rsidRPr="00DC7273" w:rsidRDefault="00FD07D3" w:rsidP="00FD07D3">
      <w:pPr>
        <w:rPr>
          <w:rFonts w:ascii="Calibri" w:hAnsi="Calibri"/>
          <w:color w:val="000000"/>
          <w:sz w:val="22"/>
          <w:szCs w:val="22"/>
          <w:lang w:val="es-CO"/>
        </w:rPr>
      </w:pPr>
    </w:p>
    <w:p w:rsidR="00FD07D3" w:rsidRDefault="00FD07D3" w:rsidP="00FD07D3">
      <w:pPr>
        <w:rPr>
          <w:rFonts w:ascii="Calibri" w:hAnsi="Calibri"/>
          <w:sz w:val="22"/>
          <w:szCs w:val="22"/>
        </w:rPr>
      </w:pPr>
      <w:r>
        <w:rPr>
          <w:rFonts w:ascii="Calibri" w:hAnsi="Calibri"/>
          <w:sz w:val="22"/>
          <w:szCs w:val="22"/>
        </w:rPr>
        <w:t>Dentro de las interfaces externas del proyecto se encuentran:</w:t>
      </w:r>
    </w:p>
    <w:p w:rsidR="00FD07D3" w:rsidRDefault="00FD07D3" w:rsidP="00FD07D3">
      <w:pPr>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FD07D3" w:rsidRDefault="00FD07D3" w:rsidP="00FD07D3">
      <w:pPr>
        <w:ind w:left="708"/>
        <w:jc w:val="both"/>
        <w:rPr>
          <w:rFonts w:ascii="Calibri" w:hAnsi="Calibri"/>
          <w:sz w:val="22"/>
          <w:szCs w:val="22"/>
        </w:rPr>
      </w:pPr>
    </w:p>
    <w:p w:rsidR="00FD07D3" w:rsidRPr="00883F6D" w:rsidRDefault="00FD07D3" w:rsidP="00FD07D3">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FD07D3" w:rsidRPr="00E73837" w:rsidDel="00602C5F" w:rsidRDefault="00FD07D3" w:rsidP="00FD07D3">
      <w:pPr>
        <w:jc w:val="both"/>
        <w:rPr>
          <w:del w:id="302" w:author="WinuE" w:date="2009-02-27T18:04:00Z"/>
          <w:rFonts w:ascii="Calibri" w:hAnsi="Calibri" w:cs="Arial"/>
          <w:color w:val="000000"/>
          <w:sz w:val="26"/>
          <w:szCs w:val="26"/>
          <w:lang w:val="es-CO"/>
        </w:rPr>
      </w:pPr>
      <w:bookmarkStart w:id="303" w:name="_Toc223596303"/>
      <w:bookmarkStart w:id="304" w:name="_Toc223597297"/>
      <w:bookmarkStart w:id="305" w:name="_Toc223597627"/>
      <w:bookmarkStart w:id="306" w:name="_Toc223597794"/>
      <w:bookmarkStart w:id="307" w:name="_Toc223597913"/>
      <w:bookmarkStart w:id="308" w:name="_Toc223597998"/>
      <w:bookmarkStart w:id="309" w:name="_Toc223598125"/>
      <w:bookmarkEnd w:id="303"/>
      <w:bookmarkEnd w:id="304"/>
      <w:bookmarkEnd w:id="305"/>
      <w:bookmarkEnd w:id="306"/>
      <w:bookmarkEnd w:id="307"/>
      <w:bookmarkEnd w:id="308"/>
      <w:bookmarkEnd w:id="309"/>
    </w:p>
    <w:p w:rsidR="00FD07D3" w:rsidRPr="00E73837" w:rsidRDefault="00FD07D3" w:rsidP="00FD07D3">
      <w:pPr>
        <w:pStyle w:val="Ttulo2"/>
        <w:rPr>
          <w:rFonts w:ascii="Calibri" w:hAnsi="Calibri"/>
          <w:i w:val="0"/>
          <w:color w:val="000000"/>
          <w:sz w:val="26"/>
          <w:szCs w:val="26"/>
        </w:rPr>
      </w:pPr>
      <w:bookmarkStart w:id="310" w:name="_Toc223598126"/>
      <w:r w:rsidRPr="00E73837">
        <w:rPr>
          <w:rFonts w:ascii="Calibri" w:hAnsi="Calibri"/>
          <w:i w:val="0"/>
          <w:color w:val="000000"/>
          <w:sz w:val="26"/>
          <w:szCs w:val="26"/>
        </w:rPr>
        <w:t>ESTRUCTURA INTERNA</w:t>
      </w:r>
      <w:bookmarkEnd w:id="310"/>
    </w:p>
    <w:p w:rsidR="00FD07D3" w:rsidRDefault="00FD07D3" w:rsidP="00FD07D3">
      <w:pPr>
        <w:rPr>
          <w:rFonts w:ascii="Calibri" w:hAnsi="Calibri" w:cs="BGKALI+BookAntiqua"/>
          <w:color w:val="000000"/>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FD07D3" w:rsidRDefault="00FD07D3" w:rsidP="00FD07D3">
      <w:pPr>
        <w:tabs>
          <w:tab w:val="left" w:pos="360"/>
        </w:tabs>
        <w:jc w:val="both"/>
        <w:rPr>
          <w:rFonts w:ascii="Calibri" w:hAnsi="Calibri"/>
          <w:sz w:val="22"/>
          <w:szCs w:val="22"/>
        </w:rPr>
      </w:pPr>
    </w:p>
    <w:p w:rsidR="00FD07D3" w:rsidRDefault="00FD07D3" w:rsidP="00FD07D3">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FD07D3" w:rsidRDefault="00FD07D3" w:rsidP="00FD07D3">
      <w:pPr>
        <w:tabs>
          <w:tab w:val="left" w:pos="360"/>
        </w:tabs>
        <w:jc w:val="both"/>
        <w:rPr>
          <w:rFonts w:ascii="Calibri" w:hAnsi="Calibri"/>
          <w:sz w:val="22"/>
          <w:szCs w:val="22"/>
        </w:rPr>
      </w:pPr>
    </w:p>
    <w:p w:rsidR="00FD07D3" w:rsidRPr="00F10AE2" w:rsidRDefault="00FD07D3" w:rsidP="00FD07D3">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FD07D3" w:rsidRPr="003B316A" w:rsidRDefault="00FD07D3" w:rsidP="00FD07D3">
      <w:pPr>
        <w:rPr>
          <w:rFonts w:ascii="Calibri" w:hAnsi="Calibri" w:cs="BGKALI+BookAntiqua"/>
          <w:color w:val="000000"/>
          <w:sz w:val="22"/>
          <w:szCs w:val="22"/>
        </w:rPr>
      </w:pPr>
    </w:p>
    <w:p w:rsidR="00FD07D3" w:rsidRDefault="00FD07D3" w:rsidP="00FD07D3">
      <w:pPr>
        <w:rPr>
          <w:ins w:id="311" w:author="WinuE" w:date="2009-02-27T18:04:00Z"/>
          <w:rFonts w:ascii="Calibri" w:hAnsi="Calibri" w:cs="BGKALI+BookAntiqua"/>
          <w:color w:val="000000"/>
          <w:sz w:val="22"/>
          <w:szCs w:val="22"/>
        </w:rPr>
      </w:pPr>
      <w:r>
        <w:rPr>
          <w:rFonts w:ascii="Calibri" w:hAnsi="Calibri"/>
          <w:b/>
          <w:noProof/>
          <w:lang w:val="es-AR" w:eastAsia="es-AR"/>
        </w:rPr>
        <w:drawing>
          <wp:inline distT="0" distB="0" distL="0" distR="0">
            <wp:extent cx="5400040" cy="2119283"/>
            <wp:effectExtent l="76200" t="0" r="67310" b="1431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00000" w:rsidRDefault="00FD07D3">
      <w:pPr>
        <w:pStyle w:val="Epgrafe"/>
        <w:jc w:val="center"/>
        <w:rPr>
          <w:rFonts w:asciiTheme="minorHAnsi" w:hAnsiTheme="minorHAnsi" w:cs="BGKALI+BookAntiqua"/>
          <w:rPrChange w:id="312" w:author="WinuE" w:date="2009-02-27T18:05:00Z">
            <w:rPr>
              <w:rFonts w:ascii="Calibri" w:hAnsi="Calibri" w:cs="BGKALI+BookAntiqua"/>
              <w:color w:val="000000"/>
              <w:sz w:val="22"/>
              <w:szCs w:val="22"/>
            </w:rPr>
          </w:rPrChange>
        </w:rPr>
        <w:pPrChange w:id="313" w:author="WinuE" w:date="2009-02-27T18:04:00Z">
          <w:pPr/>
        </w:pPrChange>
      </w:pPr>
      <w:bookmarkStart w:id="314" w:name="_Toc223547043"/>
      <w:r w:rsidRPr="0028636F">
        <w:rPr>
          <w:rFonts w:asciiTheme="minorHAnsi" w:hAnsiTheme="minorHAnsi"/>
        </w:rPr>
        <w:lastRenderedPageBreak/>
        <w:t xml:space="preserve">Ilustración </w:t>
      </w:r>
      <w:r w:rsidR="00112A1F" w:rsidRPr="0028636F">
        <w:rPr>
          <w:rFonts w:asciiTheme="minorHAnsi" w:hAnsiTheme="minorHAnsi"/>
        </w:rPr>
        <w:fldChar w:fldCharType="begin"/>
      </w:r>
      <w:r w:rsidRPr="0028636F">
        <w:rPr>
          <w:rFonts w:asciiTheme="minorHAnsi" w:hAnsiTheme="minorHAnsi"/>
        </w:rPr>
        <w:instrText xml:space="preserve"> SEQ Ilustración \* ARABIC </w:instrText>
      </w:r>
      <w:r w:rsidR="00112A1F" w:rsidRPr="0028636F">
        <w:rPr>
          <w:rFonts w:asciiTheme="minorHAnsi" w:hAnsiTheme="minorHAnsi"/>
        </w:rPr>
        <w:fldChar w:fldCharType="separate"/>
      </w:r>
      <w:r w:rsidR="00F2131B">
        <w:rPr>
          <w:rFonts w:asciiTheme="minorHAnsi" w:hAnsiTheme="minorHAnsi"/>
          <w:noProof/>
        </w:rPr>
        <w:t>5</w:t>
      </w:r>
      <w:r w:rsidR="00112A1F" w:rsidRPr="0028636F">
        <w:rPr>
          <w:rFonts w:asciiTheme="minorHAnsi" w:hAnsiTheme="minorHAnsi"/>
        </w:rPr>
        <w:fldChar w:fldCharType="end"/>
      </w:r>
      <w:ins w:id="315" w:author="WinuE" w:date="2009-02-27T18:04:00Z">
        <w:r w:rsidR="00112A1F" w:rsidRPr="00112A1F">
          <w:rPr>
            <w:rFonts w:asciiTheme="minorHAnsi" w:hAnsiTheme="minorHAnsi" w:cs="BGKALI+BookAntiqua"/>
            <w:rPrChange w:id="316" w:author="WinuE" w:date="2009-02-27T18:05:00Z">
              <w:rPr>
                <w:rFonts w:ascii="Calibri" w:hAnsi="Calibri" w:cs="BGKALI+BookAntiqua"/>
                <w:b/>
                <w:bCs/>
                <w:color w:val="0000FF"/>
                <w:sz w:val="22"/>
                <w:szCs w:val="22"/>
                <w:u w:val="single"/>
              </w:rPr>
            </w:rPrChange>
          </w:rPr>
          <w:t>. Organigrama de la organización</w:t>
        </w:r>
      </w:ins>
      <w:bookmarkEnd w:id="314"/>
    </w:p>
    <w:p w:rsidR="00FD07D3" w:rsidRDefault="00FD07D3" w:rsidP="00FD07D3">
      <w:pPr>
        <w:rPr>
          <w:ins w:id="317" w:author="WinuE" w:date="2009-02-27T18:04:00Z"/>
        </w:rPr>
      </w:pPr>
    </w:p>
    <w:p w:rsidR="00FD07D3" w:rsidRDefault="00FD07D3" w:rsidP="00FD07D3">
      <w:pPr>
        <w:rPr>
          <w:rPrChange w:id="318" w:author="Unknown">
            <w:rPr>
              <w:rFonts w:ascii="Calibri" w:hAnsi="Calibri"/>
              <w:b/>
              <w:bCs/>
              <w:iCs/>
              <w:color w:val="000000"/>
              <w:sz w:val="26"/>
              <w:szCs w:val="26"/>
            </w:rPr>
          </w:rPrChange>
        </w:rPr>
        <w:sectPr w:rsidR="00FD07D3" w:rsidSect="00E51CA4">
          <w:pgSz w:w="11906" w:h="16838"/>
          <w:pgMar w:top="1417" w:right="1701" w:bottom="1417" w:left="1701" w:header="708" w:footer="708" w:gutter="0"/>
          <w:cols w:space="708"/>
          <w:docGrid w:linePitch="360"/>
        </w:sectPr>
      </w:pPr>
    </w:p>
    <w:p w:rsidR="00FD07D3" w:rsidRPr="00D71BAF" w:rsidRDefault="00FD07D3" w:rsidP="00FD07D3">
      <w:pPr>
        <w:pStyle w:val="Ttulo2"/>
        <w:rPr>
          <w:rFonts w:ascii="Calibri" w:hAnsi="Calibri"/>
          <w:i w:val="0"/>
          <w:color w:val="000000"/>
          <w:sz w:val="26"/>
          <w:szCs w:val="26"/>
        </w:rPr>
      </w:pPr>
      <w:bookmarkStart w:id="319" w:name="_Toc223598127"/>
      <w:r w:rsidRPr="000C11DE">
        <w:rPr>
          <w:rFonts w:ascii="Calibri" w:hAnsi="Calibri"/>
          <w:i w:val="0"/>
          <w:color w:val="000000"/>
          <w:sz w:val="26"/>
          <w:szCs w:val="26"/>
        </w:rPr>
        <w:lastRenderedPageBreak/>
        <w:t>ROLES Y RESPONSABILIDADES</w:t>
      </w:r>
      <w:bookmarkEnd w:id="319"/>
    </w:p>
    <w:tbl>
      <w:tblPr>
        <w:tblStyle w:val="Sombreadomedio1-nfasis3"/>
        <w:tblW w:w="12616" w:type="dxa"/>
        <w:tblLayout w:type="fixed"/>
        <w:tblLook w:val="00A0"/>
      </w:tblPr>
      <w:tblGrid>
        <w:gridCol w:w="2694"/>
        <w:gridCol w:w="7371"/>
        <w:gridCol w:w="2551"/>
      </w:tblGrid>
      <w:tr w:rsidR="00FD07D3" w:rsidRPr="001B1B12" w:rsidTr="00E51CA4">
        <w:trPr>
          <w:cnfStyle w:val="100000000000"/>
          <w:trHeight w:val="567"/>
        </w:trPr>
        <w:tc>
          <w:tcPr>
            <w:cnfStyle w:val="001000000000"/>
            <w:tcW w:w="2694" w:type="dxa"/>
            <w:hideMark/>
          </w:tcPr>
          <w:p w:rsidR="00FD07D3" w:rsidRPr="001B1B12" w:rsidRDefault="00FD07D3" w:rsidP="001B1B12">
            <w:pPr>
              <w:jc w:val="center"/>
              <w:rPr>
                <w:rFonts w:asciiTheme="minorHAnsi" w:eastAsia="Calibri" w:hAnsiTheme="minorHAnsi"/>
                <w:noProof/>
              </w:rPr>
            </w:pPr>
            <w:bookmarkStart w:id="320" w:name="_Toc223509161"/>
            <w:r w:rsidRPr="001B1B12">
              <w:rPr>
                <w:rFonts w:asciiTheme="minorHAnsi" w:hAnsiTheme="minorHAnsi"/>
                <w:noProof/>
              </w:rPr>
              <w:t>ROL</w:t>
            </w:r>
            <w:bookmarkEnd w:id="320"/>
          </w:p>
        </w:tc>
        <w:tc>
          <w:tcPr>
            <w:cnfStyle w:val="000010000000"/>
            <w:tcW w:w="7371" w:type="dxa"/>
            <w:hideMark/>
          </w:tcPr>
          <w:p w:rsidR="00FD07D3" w:rsidRPr="001B1B12" w:rsidRDefault="00FD07D3" w:rsidP="001B1B12">
            <w:pPr>
              <w:jc w:val="center"/>
              <w:rPr>
                <w:rFonts w:asciiTheme="minorHAnsi" w:eastAsia="Calibri" w:hAnsiTheme="minorHAnsi"/>
                <w:noProof/>
              </w:rPr>
            </w:pPr>
            <w:bookmarkStart w:id="321" w:name="_Toc223509162"/>
            <w:r w:rsidRPr="001B1B12">
              <w:rPr>
                <w:rFonts w:asciiTheme="minorHAnsi" w:hAnsiTheme="minorHAnsi"/>
                <w:noProof/>
              </w:rPr>
              <w:t>RESPONSABILIDADES</w:t>
            </w:r>
            <w:bookmarkEnd w:id="321"/>
          </w:p>
        </w:tc>
        <w:tc>
          <w:tcPr>
            <w:tcW w:w="2551" w:type="dxa"/>
            <w:hideMark/>
          </w:tcPr>
          <w:p w:rsidR="00FD07D3" w:rsidRPr="001B1B12" w:rsidRDefault="00FD07D3" w:rsidP="001B1B12">
            <w:pPr>
              <w:jc w:val="center"/>
              <w:cnfStyle w:val="100000000000"/>
              <w:rPr>
                <w:rFonts w:asciiTheme="minorHAnsi" w:eastAsia="Calibri" w:hAnsiTheme="minorHAnsi"/>
                <w:noProof/>
              </w:rPr>
            </w:pPr>
            <w:bookmarkStart w:id="322" w:name="_Toc223509163"/>
            <w:r w:rsidRPr="001B1B12">
              <w:rPr>
                <w:rFonts w:asciiTheme="minorHAnsi" w:hAnsiTheme="minorHAnsi"/>
                <w:noProof/>
              </w:rPr>
              <w:t>INTEGRANTE</w:t>
            </w:r>
            <w:bookmarkEnd w:id="322"/>
          </w:p>
        </w:tc>
      </w:tr>
      <w:tr w:rsidR="00FD07D3" w:rsidRPr="001D2595" w:rsidTr="00E51CA4">
        <w:trPr>
          <w:cnfStyle w:val="000000100000"/>
          <w:trHeight w:val="3724"/>
        </w:trPr>
        <w:tc>
          <w:tcPr>
            <w:cnfStyle w:val="001000000000"/>
            <w:tcW w:w="2694" w:type="dxa"/>
            <w:hideMark/>
          </w:tcPr>
          <w:p w:rsidR="00FD07D3" w:rsidRPr="001B1B12" w:rsidRDefault="00FD07D3" w:rsidP="001B1B12">
            <w:pPr>
              <w:rPr>
                <w:rFonts w:asciiTheme="minorHAnsi" w:eastAsia="Calibri" w:hAnsiTheme="minorHAnsi"/>
                <w:noProof/>
              </w:rPr>
            </w:pPr>
            <w:bookmarkStart w:id="323" w:name="_Toc223509164"/>
            <w:r w:rsidRPr="001B1B12">
              <w:rPr>
                <w:rFonts w:asciiTheme="minorHAnsi" w:hAnsiTheme="minorHAnsi"/>
                <w:noProof/>
              </w:rPr>
              <w:t>DIRECTOR DE PROYECTO</w:t>
            </w:r>
            <w:bookmarkEnd w:id="323"/>
          </w:p>
        </w:tc>
        <w:tc>
          <w:tcPr>
            <w:cnfStyle w:val="000010000000"/>
            <w:tcW w:w="7371" w:type="dxa"/>
            <w:hideMark/>
          </w:tcPr>
          <w:p w:rsidR="00FD07D3" w:rsidRPr="0068145E" w:rsidRDefault="00FD07D3" w:rsidP="00F754F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FD07D3" w:rsidRPr="0068145E" w:rsidRDefault="00FD07D3" w:rsidP="00F754F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FD07D3" w:rsidRPr="0068145E" w:rsidRDefault="00FD07D3" w:rsidP="00F754F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Pr="0068145E">
              <w:rPr>
                <w:rFonts w:asciiTheme="minorHAnsi" w:hAnsiTheme="minorHAnsi"/>
                <w:sz w:val="20"/>
                <w:szCs w:val="20"/>
                <w:lang w:val="es-ES"/>
              </w:rPr>
              <w:t>estado.</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4" w:name="_Toc223509165"/>
            <w:r w:rsidRPr="003E629C">
              <w:rPr>
                <w:rFonts w:asciiTheme="minorHAnsi" w:hAnsiTheme="minorHAnsi"/>
                <w:noProof/>
                <w:sz w:val="20"/>
                <w:szCs w:val="20"/>
              </w:rPr>
              <w:t>Ana María Gonzalez Urueta</w:t>
            </w:r>
            <w:bookmarkEnd w:id="324"/>
          </w:p>
        </w:tc>
      </w:tr>
      <w:tr w:rsidR="00FD07D3" w:rsidRPr="001D2595" w:rsidTr="00E51CA4">
        <w:trPr>
          <w:cnfStyle w:val="000000010000"/>
          <w:trHeight w:val="1492"/>
        </w:trPr>
        <w:tc>
          <w:tcPr>
            <w:cnfStyle w:val="001000000000"/>
            <w:tcW w:w="2694" w:type="dxa"/>
            <w:hideMark/>
          </w:tcPr>
          <w:p w:rsidR="00FD07D3" w:rsidRPr="001B1B12" w:rsidRDefault="00FD07D3" w:rsidP="001B1B12">
            <w:pPr>
              <w:rPr>
                <w:rFonts w:asciiTheme="minorHAnsi" w:eastAsia="Calibri" w:hAnsiTheme="minorHAnsi"/>
                <w:noProof/>
              </w:rPr>
            </w:pPr>
            <w:bookmarkStart w:id="325" w:name="_Toc223509166"/>
            <w:r w:rsidRPr="001B1B12">
              <w:rPr>
                <w:rFonts w:asciiTheme="minorHAnsi" w:hAnsiTheme="minorHAnsi"/>
                <w:noProof/>
              </w:rPr>
              <w:t>DIRECTOR DE DESARROLLO</w:t>
            </w:r>
            <w:bookmarkEnd w:id="325"/>
          </w:p>
        </w:tc>
        <w:tc>
          <w:tcPr>
            <w:cnfStyle w:val="000010000000"/>
            <w:tcW w:w="7371" w:type="dxa"/>
            <w:hideMark/>
          </w:tcPr>
          <w:p w:rsidR="00FD07D3" w:rsidRPr="004403E9" w:rsidRDefault="00FD07D3" w:rsidP="00F754F7">
            <w:pPr>
              <w:pStyle w:val="Sinespaciado"/>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FD07D3" w:rsidRPr="004403E9" w:rsidRDefault="00FD07D3" w:rsidP="00F754F7">
            <w:pPr>
              <w:pStyle w:val="Sinespaciado"/>
              <w:numPr>
                <w:ilvl w:val="0"/>
                <w:numId w:val="16"/>
              </w:numPr>
              <w:rPr>
                <w:rFonts w:asciiTheme="minorHAnsi" w:hAnsiTheme="minorHAnsi"/>
                <w:sz w:val="20"/>
                <w:szCs w:val="20"/>
              </w:rPr>
            </w:pPr>
            <w:r w:rsidRPr="00C057E6">
              <w:rPr>
                <w:rFonts w:asciiTheme="minorHAnsi" w:hAnsiTheme="minorHAnsi"/>
                <w:sz w:val="20"/>
                <w:szCs w:val="20"/>
                <w:lang w:val="es-ES"/>
              </w:rPr>
              <w:t>Interpretar los problemas que se presenten en el código.</w:t>
            </w:r>
          </w:p>
          <w:p w:rsidR="00FD07D3" w:rsidRPr="00C057E6" w:rsidRDefault="00FD07D3" w:rsidP="00F754F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FD07D3" w:rsidRPr="00476E5D" w:rsidRDefault="00FD07D3" w:rsidP="00F754F7">
            <w:pPr>
              <w:pStyle w:val="Sinespaciado"/>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FD07D3" w:rsidRPr="00C057E6" w:rsidRDefault="00FD07D3" w:rsidP="00F754F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26" w:name="_Toc223509167"/>
            <w:r w:rsidRPr="003E629C">
              <w:rPr>
                <w:rFonts w:asciiTheme="minorHAnsi" w:hAnsiTheme="minorHAnsi"/>
                <w:noProof/>
                <w:sz w:val="20"/>
                <w:szCs w:val="20"/>
              </w:rPr>
              <w:t>Víctor Hugo Villalobos Rodríguez</w:t>
            </w:r>
            <w:bookmarkEnd w:id="326"/>
          </w:p>
        </w:tc>
      </w:tr>
      <w:tr w:rsidR="00FD07D3" w:rsidRPr="001D2595" w:rsidTr="00E51CA4">
        <w:trPr>
          <w:cnfStyle w:val="000000100000"/>
          <w:trHeight w:val="140"/>
        </w:trPr>
        <w:tc>
          <w:tcPr>
            <w:cnfStyle w:val="001000000000"/>
            <w:tcW w:w="2694" w:type="dxa"/>
            <w:hideMark/>
          </w:tcPr>
          <w:p w:rsidR="00FD07D3" w:rsidRPr="001B1B12" w:rsidRDefault="00FD07D3" w:rsidP="001B1B12">
            <w:pPr>
              <w:rPr>
                <w:rFonts w:asciiTheme="minorHAnsi" w:eastAsia="Calibri" w:hAnsiTheme="minorHAnsi"/>
                <w:noProof/>
              </w:rPr>
            </w:pPr>
            <w:bookmarkStart w:id="327" w:name="_Toc223509168"/>
            <w:r w:rsidRPr="001B1B12">
              <w:rPr>
                <w:rFonts w:asciiTheme="minorHAnsi" w:hAnsiTheme="minorHAnsi"/>
                <w:noProof/>
              </w:rPr>
              <w:t>ADMINISTRADOR DE CONFIGURACIONES Y DOCUMENTACIÓN</w:t>
            </w:r>
            <w:bookmarkEnd w:id="327"/>
          </w:p>
        </w:tc>
        <w:tc>
          <w:tcPr>
            <w:cnfStyle w:val="000010000000"/>
            <w:tcW w:w="7371" w:type="dxa"/>
            <w:hideMark/>
          </w:tcPr>
          <w:p w:rsidR="00FD07D3" w:rsidRPr="004403E9" w:rsidRDefault="00FD07D3" w:rsidP="00F754F7">
            <w:pPr>
              <w:pStyle w:val="Sinespaciado"/>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Almacenar.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Recuperar.</w:t>
            </w:r>
          </w:p>
          <w:p w:rsidR="00FD07D3" w:rsidRPr="00476E5D" w:rsidRDefault="00FD07D3" w:rsidP="00F754F7">
            <w:pPr>
              <w:pStyle w:val="Sinespaciado"/>
              <w:numPr>
                <w:ilvl w:val="1"/>
                <w:numId w:val="17"/>
              </w:numPr>
              <w:rPr>
                <w:rFonts w:asciiTheme="minorHAnsi" w:hAnsiTheme="minorHAnsi"/>
                <w:sz w:val="20"/>
                <w:szCs w:val="20"/>
              </w:rPr>
            </w:pPr>
            <w:r w:rsidRPr="00476E5D">
              <w:rPr>
                <w:rFonts w:asciiTheme="minorHAnsi" w:hAnsiTheme="minorHAnsi"/>
                <w:sz w:val="20"/>
                <w:szCs w:val="20"/>
              </w:rPr>
              <w:t>Mantener.</w:t>
            </w:r>
          </w:p>
          <w:p w:rsidR="00FD07D3" w:rsidRPr="00C057E6" w:rsidRDefault="00FD07D3" w:rsidP="00F754F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rPr>
              <w:t>Genera los documentos</w:t>
            </w:r>
            <w:r w:rsidRPr="00C057E6">
              <w:rPr>
                <w:rFonts w:asciiTheme="minorHAnsi" w:hAnsiTheme="minorHAnsi"/>
                <w:sz w:val="20"/>
                <w:szCs w:val="20"/>
                <w:lang w:val="es-ES"/>
              </w:rPr>
              <w:t xml:space="preserve"> finales de cada fase del proyecto.</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FD07D3" w:rsidRPr="00C057E6" w:rsidRDefault="00FD07D3" w:rsidP="00F754F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FD07D3" w:rsidRPr="00C057E6" w:rsidRDefault="00FD07D3" w:rsidP="00F754F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28" w:name="_Toc223509169"/>
            <w:r w:rsidRPr="003E629C">
              <w:rPr>
                <w:rFonts w:asciiTheme="minorHAnsi" w:hAnsiTheme="minorHAnsi"/>
                <w:noProof/>
                <w:sz w:val="20"/>
                <w:szCs w:val="20"/>
              </w:rPr>
              <w:lastRenderedPageBreak/>
              <w:t>Carlos Fernando Jaramillo Ortiz</w:t>
            </w:r>
            <w:bookmarkEnd w:id="328"/>
          </w:p>
        </w:tc>
      </w:tr>
      <w:tr w:rsidR="00FD07D3" w:rsidRPr="001D2595" w:rsidTr="00E51CA4">
        <w:trPr>
          <w:cnfStyle w:val="000000010000"/>
          <w:trHeight w:val="698"/>
        </w:trPr>
        <w:tc>
          <w:tcPr>
            <w:cnfStyle w:val="001000000000"/>
            <w:tcW w:w="2694" w:type="dxa"/>
            <w:hideMark/>
          </w:tcPr>
          <w:p w:rsidR="00FD07D3" w:rsidRPr="001B1B12" w:rsidRDefault="00FD07D3" w:rsidP="001B1B12">
            <w:pPr>
              <w:rPr>
                <w:rFonts w:asciiTheme="minorHAnsi" w:eastAsia="Calibri" w:hAnsiTheme="minorHAnsi"/>
                <w:noProof/>
              </w:rPr>
            </w:pPr>
            <w:bookmarkStart w:id="329" w:name="_Toc223509170"/>
            <w:r w:rsidRPr="001B1B12">
              <w:rPr>
                <w:rFonts w:asciiTheme="minorHAnsi" w:hAnsiTheme="minorHAnsi"/>
                <w:noProof/>
              </w:rPr>
              <w:lastRenderedPageBreak/>
              <w:t>DIRECTOR DE CALIDAD Y MANEJO DE RIESGOS</w:t>
            </w:r>
            <w:bookmarkEnd w:id="329"/>
          </w:p>
        </w:tc>
        <w:tc>
          <w:tcPr>
            <w:cnfStyle w:val="000010000000"/>
            <w:tcW w:w="7371" w:type="dxa"/>
          </w:tcPr>
          <w:p w:rsidR="00FD07D3" w:rsidRPr="0068145E" w:rsidRDefault="00FD07D3" w:rsidP="00F754F7">
            <w:pPr>
              <w:ind w:left="-15"/>
              <w:rPr>
                <w:rFonts w:ascii="Calibri" w:hAnsi="Calibri"/>
                <w:b/>
                <w:bCs/>
                <w:sz w:val="20"/>
                <w:szCs w:val="20"/>
                <w:lang w:val="es-MX"/>
              </w:rPr>
            </w:pP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FD07D3" w:rsidRPr="00C057E6" w:rsidRDefault="00FD07D3" w:rsidP="00F754F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FD07D3" w:rsidRPr="00C057E6" w:rsidRDefault="00FD07D3" w:rsidP="00F754F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30" w:name="_Toc223509171"/>
            <w:r w:rsidRPr="003E629C">
              <w:rPr>
                <w:rFonts w:asciiTheme="minorHAnsi" w:hAnsiTheme="minorHAnsi"/>
                <w:noProof/>
                <w:sz w:val="20"/>
                <w:szCs w:val="20"/>
              </w:rPr>
              <w:t>Tatiana Alejandra Oquendo Garzón</w:t>
            </w:r>
            <w:bookmarkEnd w:id="330"/>
          </w:p>
        </w:tc>
      </w:tr>
      <w:tr w:rsidR="00FD07D3" w:rsidRPr="001D2595" w:rsidTr="00E51CA4">
        <w:trPr>
          <w:cnfStyle w:val="000000100000"/>
          <w:trHeight w:val="775"/>
        </w:trPr>
        <w:tc>
          <w:tcPr>
            <w:cnfStyle w:val="001000000000"/>
            <w:tcW w:w="2694" w:type="dxa"/>
            <w:hideMark/>
          </w:tcPr>
          <w:p w:rsidR="00FD07D3" w:rsidRPr="001B1B12" w:rsidRDefault="00FD07D3" w:rsidP="001B1B12">
            <w:pPr>
              <w:rPr>
                <w:rFonts w:asciiTheme="minorHAnsi" w:eastAsia="Calibri" w:hAnsiTheme="minorHAnsi"/>
                <w:noProof/>
              </w:rPr>
            </w:pPr>
            <w:bookmarkStart w:id="331" w:name="_Toc223509172"/>
            <w:r w:rsidRPr="001B1B12">
              <w:rPr>
                <w:rFonts w:asciiTheme="minorHAnsi" w:hAnsiTheme="minorHAnsi"/>
                <w:noProof/>
              </w:rPr>
              <w:t>ANALISTA DE REQUERIMIENTOS</w:t>
            </w:r>
            <w:bookmarkEnd w:id="331"/>
          </w:p>
        </w:tc>
        <w:tc>
          <w:tcPr>
            <w:cnfStyle w:val="000010000000"/>
            <w:tcW w:w="7371" w:type="dxa"/>
            <w:hideMark/>
          </w:tcPr>
          <w:p w:rsidR="00FD07D3" w:rsidRPr="0068145E" w:rsidRDefault="00FD07D3" w:rsidP="00F754F7">
            <w:pPr>
              <w:pStyle w:val="Prrafodelista"/>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FD07D3" w:rsidRPr="00476E5D" w:rsidRDefault="00FD07D3" w:rsidP="00F754F7">
            <w:pPr>
              <w:pStyle w:val="Prrafodelista"/>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FD07D3" w:rsidRPr="00C057E6" w:rsidRDefault="00FD07D3" w:rsidP="00F754F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FD07D3" w:rsidRPr="003E629C" w:rsidRDefault="00FD07D3" w:rsidP="003E629C">
            <w:pPr>
              <w:jc w:val="center"/>
              <w:cnfStyle w:val="000000100000"/>
              <w:rPr>
                <w:rFonts w:asciiTheme="minorHAnsi" w:eastAsia="Calibri" w:hAnsiTheme="minorHAnsi"/>
                <w:b/>
                <w:bCs/>
                <w:i/>
                <w:noProof/>
                <w:sz w:val="20"/>
                <w:szCs w:val="20"/>
              </w:rPr>
            </w:pPr>
            <w:bookmarkStart w:id="332" w:name="_Toc223509173"/>
            <w:r w:rsidRPr="003E629C">
              <w:rPr>
                <w:rFonts w:asciiTheme="minorHAnsi" w:hAnsiTheme="minorHAnsi"/>
                <w:noProof/>
                <w:sz w:val="20"/>
                <w:szCs w:val="20"/>
              </w:rPr>
              <w:t>María Ximena Narváez Barrera</w:t>
            </w:r>
            <w:bookmarkEnd w:id="332"/>
          </w:p>
        </w:tc>
      </w:tr>
      <w:tr w:rsidR="00FD07D3" w:rsidRPr="001D2595" w:rsidTr="00E51CA4">
        <w:trPr>
          <w:cnfStyle w:val="000000010000"/>
          <w:trHeight w:val="1721"/>
        </w:trPr>
        <w:tc>
          <w:tcPr>
            <w:cnfStyle w:val="001000000000"/>
            <w:tcW w:w="2694" w:type="dxa"/>
            <w:hideMark/>
          </w:tcPr>
          <w:p w:rsidR="00FD07D3" w:rsidRPr="001B1B12" w:rsidRDefault="00FD07D3" w:rsidP="001B1B12">
            <w:pPr>
              <w:rPr>
                <w:rFonts w:asciiTheme="minorHAnsi" w:eastAsia="Calibri" w:hAnsiTheme="minorHAnsi"/>
                <w:noProof/>
              </w:rPr>
            </w:pPr>
            <w:bookmarkStart w:id="333" w:name="_Toc223509174"/>
            <w:r w:rsidRPr="001B1B12">
              <w:rPr>
                <w:rFonts w:asciiTheme="minorHAnsi" w:hAnsiTheme="minorHAnsi"/>
                <w:noProof/>
              </w:rPr>
              <w:t>ARQUITECTO</w:t>
            </w:r>
            <w:bookmarkEnd w:id="333"/>
          </w:p>
        </w:tc>
        <w:tc>
          <w:tcPr>
            <w:cnfStyle w:val="000010000000"/>
            <w:tcW w:w="7371" w:type="dxa"/>
            <w:hideMark/>
          </w:tcPr>
          <w:p w:rsidR="00FD07D3" w:rsidRPr="00C057E6" w:rsidRDefault="00FD07D3" w:rsidP="00F754F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FD07D3" w:rsidRPr="00C057E6" w:rsidRDefault="00FD07D3" w:rsidP="00F754F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FD07D3" w:rsidRPr="003E629C" w:rsidRDefault="00FD07D3" w:rsidP="003E629C">
            <w:pPr>
              <w:jc w:val="center"/>
              <w:cnfStyle w:val="000000010000"/>
              <w:rPr>
                <w:rFonts w:asciiTheme="minorHAnsi" w:eastAsia="Calibri" w:hAnsiTheme="minorHAnsi"/>
                <w:b/>
                <w:bCs/>
                <w:i/>
                <w:noProof/>
                <w:sz w:val="20"/>
                <w:szCs w:val="20"/>
              </w:rPr>
            </w:pPr>
            <w:bookmarkStart w:id="334" w:name="_Toc223509175"/>
            <w:r w:rsidRPr="003E629C">
              <w:rPr>
                <w:rFonts w:asciiTheme="minorHAnsi" w:hAnsiTheme="minorHAnsi"/>
                <w:noProof/>
                <w:sz w:val="20"/>
                <w:szCs w:val="20"/>
              </w:rPr>
              <w:t>Laura Catalina Zorro Jiménez</w:t>
            </w:r>
            <w:bookmarkEnd w:id="334"/>
          </w:p>
        </w:tc>
      </w:tr>
    </w:tbl>
    <w:p w:rsidR="00FD07D3" w:rsidRPr="00E80ABD" w:rsidRDefault="00FD07D3" w:rsidP="00FD07D3">
      <w:pPr>
        <w:pStyle w:val="Epgrafe"/>
        <w:jc w:val="center"/>
        <w:rPr>
          <w:rFonts w:asciiTheme="minorHAnsi" w:hAnsiTheme="minorHAnsi"/>
          <w:b w:val="0"/>
          <w:color w:val="000000"/>
          <w:sz w:val="22"/>
          <w:szCs w:val="22"/>
        </w:rPr>
        <w:sectPr w:rsidR="00FD07D3" w:rsidRPr="00E80ABD" w:rsidSect="00E51CA4">
          <w:pgSz w:w="16838" w:h="11906" w:orient="landscape"/>
          <w:pgMar w:top="1701" w:right="1418" w:bottom="1701" w:left="1418" w:header="709" w:footer="709" w:gutter="0"/>
          <w:cols w:space="708"/>
          <w:docGrid w:linePitch="360"/>
        </w:sectPr>
      </w:pPr>
      <w:bookmarkStart w:id="335" w:name="_Toc223546657"/>
      <w:bookmarkStart w:id="336" w:name="_Toc223547026"/>
      <w:bookmarkStart w:id="337" w:name="_Toc223547044"/>
      <w:r w:rsidRPr="00E80ABD">
        <w:rPr>
          <w:rFonts w:asciiTheme="minorHAnsi" w:hAnsiTheme="minorHAnsi"/>
          <w:sz w:val="22"/>
          <w:szCs w:val="22"/>
        </w:rPr>
        <w:t xml:space="preserve">Tabla </w:t>
      </w:r>
      <w:r w:rsidR="00112A1F"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112A1F" w:rsidRPr="00E80ABD">
        <w:rPr>
          <w:rFonts w:asciiTheme="minorHAnsi" w:hAnsiTheme="minorHAnsi"/>
          <w:sz w:val="22"/>
          <w:szCs w:val="22"/>
        </w:rPr>
        <w:fldChar w:fldCharType="separate"/>
      </w:r>
      <w:r w:rsidR="00BD0E2E">
        <w:rPr>
          <w:rFonts w:asciiTheme="minorHAnsi" w:hAnsiTheme="minorHAnsi"/>
          <w:noProof/>
          <w:sz w:val="22"/>
          <w:szCs w:val="22"/>
        </w:rPr>
        <w:t>4</w:t>
      </w:r>
      <w:r w:rsidR="00112A1F" w:rsidRPr="00E80ABD">
        <w:rPr>
          <w:rFonts w:asciiTheme="minorHAnsi" w:hAnsiTheme="minorHAnsi"/>
          <w:sz w:val="22"/>
          <w:szCs w:val="22"/>
        </w:rPr>
        <w:fldChar w:fldCharType="end"/>
      </w:r>
      <w:r w:rsidRPr="00E80ABD">
        <w:rPr>
          <w:rFonts w:asciiTheme="minorHAnsi" w:hAnsiTheme="minorHAnsi"/>
          <w:color w:val="000000"/>
          <w:sz w:val="22"/>
          <w:szCs w:val="22"/>
        </w:rPr>
        <w:t>. Responsabilidades por roles</w:t>
      </w:r>
      <w:bookmarkEnd w:id="335"/>
      <w:bookmarkEnd w:id="336"/>
      <w:bookmarkEnd w:id="337"/>
    </w:p>
    <w:p w:rsidR="00FD07D3" w:rsidRPr="00EE6188" w:rsidRDefault="00FD07D3" w:rsidP="00FD07D3">
      <w:pPr>
        <w:pStyle w:val="Ttulo1"/>
        <w:numPr>
          <w:ilvl w:val="0"/>
          <w:numId w:val="1"/>
        </w:numPr>
        <w:rPr>
          <w:rFonts w:asciiTheme="minorHAnsi" w:hAnsiTheme="minorHAnsi"/>
          <w:color w:val="000000"/>
          <w:sz w:val="28"/>
          <w:szCs w:val="22"/>
          <w:lang w:val="es-CO"/>
        </w:rPr>
      </w:pPr>
      <w:bookmarkStart w:id="338" w:name="_Toc223598128"/>
      <w:r w:rsidRPr="00EE6188">
        <w:rPr>
          <w:rFonts w:asciiTheme="minorHAnsi" w:hAnsiTheme="minorHAnsi"/>
          <w:noProof/>
          <w:color w:val="000000"/>
          <w:sz w:val="28"/>
          <w:szCs w:val="22"/>
          <w:lang w:val="es-CO"/>
        </w:rPr>
        <w:lastRenderedPageBreak/>
        <w:t>PLAN DE PROCESOS DE GESTIÓN</w:t>
      </w:r>
      <w:bookmarkEnd w:id="338"/>
    </w:p>
    <w:p w:rsidR="00FD07D3" w:rsidRPr="00EE6188" w:rsidRDefault="00FD07D3" w:rsidP="00FD07D3">
      <w:pPr>
        <w:pStyle w:val="Ttulo2"/>
        <w:rPr>
          <w:rFonts w:asciiTheme="minorHAnsi" w:hAnsiTheme="minorHAnsi"/>
          <w:i w:val="0"/>
          <w:color w:val="000000"/>
          <w:sz w:val="26"/>
          <w:szCs w:val="26"/>
        </w:rPr>
      </w:pPr>
      <w:bookmarkStart w:id="339" w:name="_Toc223598129"/>
      <w:r w:rsidRPr="00EE6188">
        <w:rPr>
          <w:rFonts w:asciiTheme="minorHAnsi" w:hAnsiTheme="minorHAnsi"/>
          <w:i w:val="0"/>
          <w:color w:val="000000"/>
          <w:sz w:val="26"/>
          <w:szCs w:val="26"/>
        </w:rPr>
        <w:t>PLAN DE ARRANQUE</w:t>
      </w:r>
      <w:bookmarkEnd w:id="339"/>
    </w:p>
    <w:p w:rsidR="00FD07D3" w:rsidRDefault="00FD07D3" w:rsidP="00FD07D3">
      <w:pPr>
        <w:pStyle w:val="Ttulo3"/>
        <w:rPr>
          <w:rFonts w:asciiTheme="minorHAnsi" w:hAnsiTheme="minorHAnsi"/>
          <w:color w:val="000000"/>
          <w:sz w:val="24"/>
          <w:szCs w:val="22"/>
        </w:rPr>
      </w:pPr>
      <w:bookmarkStart w:id="340" w:name="_Toc223598130"/>
      <w:r w:rsidRPr="00EE6188">
        <w:rPr>
          <w:rFonts w:asciiTheme="minorHAnsi" w:hAnsiTheme="minorHAnsi"/>
          <w:color w:val="000000"/>
          <w:sz w:val="24"/>
          <w:szCs w:val="22"/>
        </w:rPr>
        <w:t>Plan de Estimación</w:t>
      </w:r>
      <w:bookmarkEnd w:id="340"/>
    </w:p>
    <w:p w:rsidR="00FD07D3" w:rsidRPr="00681B5C" w:rsidRDefault="00FD07D3" w:rsidP="00FD07D3">
      <w:pPr>
        <w:jc w:val="both"/>
      </w:pPr>
    </w:p>
    <w:p w:rsidR="00FD07D3" w:rsidRDefault="00FD07D3" w:rsidP="00FD07D3">
      <w:pPr>
        <w:ind w:left="708"/>
        <w:jc w:val="both"/>
        <w:rPr>
          <w:rFonts w:asciiTheme="minorHAnsi" w:hAnsiTheme="minorHAnsi"/>
          <w:sz w:val="22"/>
        </w:rPr>
      </w:pPr>
      <w:r>
        <w:rPr>
          <w:rFonts w:asciiTheme="minorHAnsi" w:hAnsiTheme="minorHAnsi"/>
          <w:sz w:val="22"/>
        </w:rPr>
        <w:t xml:space="preserve">Se utilizará la herramienta Microsoft 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FD07D3" w:rsidRDefault="00FD07D3" w:rsidP="00FD07D3">
      <w:pPr>
        <w:ind w:left="708"/>
        <w:jc w:val="both"/>
        <w:rPr>
          <w:ins w:id="341" w:author="WinuE" w:date="2009-02-27T18:20:00Z"/>
          <w:rFonts w:asciiTheme="minorHAnsi" w:hAnsiTheme="minorHAnsi"/>
          <w:sz w:val="22"/>
        </w:rPr>
      </w:pPr>
    </w:p>
    <w:tbl>
      <w:tblPr>
        <w:tblStyle w:val="Sombreadomedio1-nfasis3"/>
        <w:tblW w:w="7996" w:type="dxa"/>
        <w:jc w:val="center"/>
        <w:tblLook w:val="04A0"/>
      </w:tblPr>
      <w:tblGrid>
        <w:gridCol w:w="2262"/>
        <w:gridCol w:w="2171"/>
        <w:gridCol w:w="1857"/>
        <w:gridCol w:w="1706"/>
      </w:tblGrid>
      <w:tr w:rsidR="00FD07D3" w:rsidRPr="00AE53C8" w:rsidTr="0028636F">
        <w:trPr>
          <w:cnfStyle w:val="100000000000"/>
          <w:trHeight w:val="282"/>
          <w:jc w:val="center"/>
        </w:trPr>
        <w:tc>
          <w:tcPr>
            <w:cnfStyle w:val="001000000000"/>
            <w:tcW w:w="7996" w:type="dxa"/>
            <w:gridSpan w:val="4"/>
          </w:tcPr>
          <w:p w:rsidR="00FD07D3" w:rsidRPr="00A96716" w:rsidRDefault="00FD07D3" w:rsidP="00F754F7">
            <w:pPr>
              <w:jc w:val="center"/>
              <w:rPr>
                <w:rFonts w:asciiTheme="minorHAnsi" w:hAnsiTheme="minorHAnsi"/>
                <w:b w:val="0"/>
                <w:lang w:val="es-ES"/>
              </w:rPr>
            </w:pPr>
            <w:r>
              <w:rPr>
                <w:rFonts w:asciiTheme="minorHAnsi" w:hAnsiTheme="minorHAnsi"/>
                <w:lang w:val="es-ES"/>
              </w:rPr>
              <w:t>Archivos del sistema</w:t>
            </w:r>
          </w:p>
        </w:tc>
      </w:tr>
      <w:tr w:rsidR="00E51CA4" w:rsidRPr="00AE53C8" w:rsidTr="0028636F">
        <w:trPr>
          <w:cnfStyle w:val="000000100000"/>
          <w:trHeight w:val="564"/>
          <w:jc w:val="center"/>
        </w:trPr>
        <w:tc>
          <w:tcPr>
            <w:cnfStyle w:val="001000000000"/>
            <w:tcW w:w="2262" w:type="dxa"/>
          </w:tcPr>
          <w:p w:rsidR="00E51CA4" w:rsidRPr="00AE53C8" w:rsidRDefault="00E51CA4" w:rsidP="00557A75">
            <w:pPr>
              <w:jc w:val="both"/>
              <w:rPr>
                <w:rFonts w:asciiTheme="minorHAnsi" w:hAnsiTheme="minorHAnsi"/>
                <w:b w:val="0"/>
                <w:lang w:val="es-ES"/>
              </w:rPr>
            </w:pPr>
            <w:r w:rsidRPr="00AE53C8">
              <w:rPr>
                <w:rFonts w:asciiTheme="minorHAnsi" w:hAnsiTheme="minorHAnsi"/>
                <w:lang w:val="es-ES"/>
              </w:rPr>
              <w:t>Usuario</w:t>
            </w:r>
          </w:p>
        </w:tc>
        <w:tc>
          <w:tcPr>
            <w:tcW w:w="2171"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Juego</w:t>
            </w:r>
          </w:p>
        </w:tc>
        <w:tc>
          <w:tcPr>
            <w:tcW w:w="1857" w:type="dxa"/>
          </w:tcPr>
          <w:p w:rsidR="00E51CA4" w:rsidRPr="00AE53C8" w:rsidRDefault="00E51CA4" w:rsidP="00557A75">
            <w:pPr>
              <w:jc w:val="both"/>
              <w:cnfStyle w:val="000000100000"/>
              <w:rPr>
                <w:rFonts w:asciiTheme="minorHAnsi" w:hAnsiTheme="minorHAnsi"/>
                <w:b/>
                <w:lang w:val="es-ES"/>
              </w:rPr>
            </w:pPr>
            <w:r>
              <w:rPr>
                <w:rFonts w:asciiTheme="minorHAnsi" w:hAnsiTheme="minorHAnsi"/>
                <w:b/>
                <w:lang w:val="es-ES"/>
              </w:rPr>
              <w:t>Estadísticas de Jugador</w:t>
            </w:r>
          </w:p>
        </w:tc>
        <w:tc>
          <w:tcPr>
            <w:tcW w:w="1706" w:type="dxa"/>
          </w:tcPr>
          <w:p w:rsidR="00E51CA4" w:rsidRPr="00AE53C8" w:rsidRDefault="00E51CA4" w:rsidP="00557A75">
            <w:pPr>
              <w:jc w:val="both"/>
              <w:cnfStyle w:val="000000100000"/>
              <w:rPr>
                <w:rFonts w:asciiTheme="minorHAnsi" w:hAnsiTheme="minorHAnsi"/>
                <w:b/>
                <w:lang w:val="es-ES"/>
              </w:rPr>
            </w:pPr>
          </w:p>
        </w:tc>
      </w:tr>
      <w:tr w:rsidR="00FD07D3" w:rsidRPr="00AE53C8" w:rsidTr="0028636F">
        <w:trPr>
          <w:cnfStyle w:val="000000010000"/>
          <w:trHeight w:val="2092"/>
          <w:jc w:val="center"/>
        </w:trPr>
        <w:tc>
          <w:tcPr>
            <w:cnfStyle w:val="001000000000"/>
            <w:tcW w:w="2262" w:type="dxa"/>
          </w:tcPr>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Nombres (N</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Apellidos (A</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Email (E</w:t>
            </w:r>
            <w:r>
              <w:rPr>
                <w:rFonts w:ascii="Calibri" w:hAnsi="Calibri" w:cs="Calibri"/>
                <w:lang w:val="es-ES"/>
              </w:rPr>
              <w:t>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Calibri" w:hAnsi="Calibri" w:cs="Calibri"/>
                <w:lang w:val="es-ES"/>
              </w:rPr>
            </w:pPr>
            <w:r w:rsidRPr="00AE53C8">
              <w:rPr>
                <w:rFonts w:ascii="Calibri" w:hAnsi="Calibri" w:cs="Calibri"/>
                <w:lang w:val="es-ES"/>
              </w:rPr>
              <w:t>ID (I</w:t>
            </w:r>
            <w:r>
              <w:rPr>
                <w:rFonts w:ascii="Calibri" w:hAnsi="Calibri" w:cs="Calibri"/>
                <w:lang w:val="es-ES"/>
              </w:rPr>
              <w:t>DU</w:t>
            </w:r>
            <w:r w:rsidRPr="00AE53C8">
              <w:rPr>
                <w:rFonts w:ascii="Calibri" w:hAnsi="Calibri" w:cs="Calibri"/>
                <w:lang w:val="es-ES"/>
              </w:rPr>
              <w:t>)</w:t>
            </w:r>
          </w:p>
          <w:p w:rsidR="00FD07D3" w:rsidRPr="00AE53C8" w:rsidRDefault="00FD07D3" w:rsidP="00F754F7">
            <w:pPr>
              <w:pStyle w:val="Prrafodelista"/>
              <w:numPr>
                <w:ilvl w:val="0"/>
                <w:numId w:val="36"/>
              </w:numPr>
              <w:tabs>
                <w:tab w:val="left" w:pos="143"/>
              </w:tabs>
              <w:ind w:left="1" w:firstLine="0"/>
              <w:jc w:val="both"/>
              <w:rPr>
                <w:rFonts w:asciiTheme="minorHAnsi" w:hAnsiTheme="minorHAnsi"/>
                <w:lang w:val="es-ES"/>
              </w:rPr>
            </w:pPr>
            <w:r w:rsidRPr="00AE53C8">
              <w:rPr>
                <w:rFonts w:ascii="Calibri" w:hAnsi="Calibri" w:cs="Calibri"/>
                <w:lang w:val="es-ES"/>
              </w:rPr>
              <w:t xml:space="preserve">Contraseña </w:t>
            </w:r>
            <w:r>
              <w:rPr>
                <w:rFonts w:ascii="Calibri" w:hAnsi="Calibri" w:cs="Calibri"/>
                <w:lang w:val="es-ES"/>
              </w:rPr>
              <w:t>(</w:t>
            </w:r>
            <w:r w:rsidRPr="00AE53C8">
              <w:rPr>
                <w:rFonts w:ascii="Calibri" w:hAnsi="Calibri" w:cs="Calibri"/>
                <w:lang w:val="es-ES"/>
              </w:rPr>
              <w:t>C</w:t>
            </w:r>
            <w:r>
              <w:rPr>
                <w:rFonts w:ascii="Calibri" w:hAnsi="Calibri" w:cs="Calibri"/>
                <w:lang w:val="es-ES"/>
              </w:rPr>
              <w:t>U</w:t>
            </w:r>
            <w:r w:rsidRPr="00AE53C8">
              <w:rPr>
                <w:rFonts w:asciiTheme="minorHAnsi" w:hAnsiTheme="minorHAnsi"/>
                <w:lang w:val="es-ES"/>
              </w:rPr>
              <w:t>)</w:t>
            </w:r>
          </w:p>
        </w:tc>
        <w:tc>
          <w:tcPr>
            <w:tcW w:w="2171"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Modalidad (MJ)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Fecha (FJ)</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Jugadores(IDUJ)</w:t>
            </w:r>
          </w:p>
          <w:p w:rsidR="00FD07D3" w:rsidRPr="00AE53C8"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Puntajes (PJ)</w:t>
            </w:r>
          </w:p>
        </w:tc>
        <w:tc>
          <w:tcPr>
            <w:tcW w:w="1857" w:type="dxa"/>
          </w:tcPr>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ID (IDU)</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Ganadas (PG)</w:t>
            </w:r>
          </w:p>
          <w:p w:rsidR="00FD07D3"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Perdidas (PP)</w:t>
            </w:r>
          </w:p>
          <w:p w:rsidR="00FD07D3" w:rsidRPr="0035477E" w:rsidRDefault="00FD07D3" w:rsidP="00F754F7">
            <w:pPr>
              <w:pStyle w:val="Prrafodelista"/>
              <w:numPr>
                <w:ilvl w:val="0"/>
                <w:numId w:val="36"/>
              </w:numPr>
              <w:tabs>
                <w:tab w:val="left" w:pos="175"/>
              </w:tabs>
              <w:ind w:left="0" w:firstLine="0"/>
              <w:jc w:val="both"/>
              <w:cnfStyle w:val="000000010000"/>
              <w:rPr>
                <w:rFonts w:asciiTheme="minorHAnsi" w:hAnsiTheme="minorHAnsi"/>
                <w:lang w:val="es-ES"/>
              </w:rPr>
            </w:pPr>
            <w:r>
              <w:rPr>
                <w:rFonts w:asciiTheme="minorHAnsi" w:hAnsiTheme="minorHAnsi"/>
                <w:lang w:val="es-ES"/>
              </w:rPr>
              <w:t>Partidas Empatadas(PE)</w:t>
            </w:r>
          </w:p>
        </w:tc>
        <w:tc>
          <w:tcPr>
            <w:tcW w:w="1706" w:type="dxa"/>
          </w:tcPr>
          <w:p w:rsidR="00FD07D3" w:rsidRPr="00AE53C8" w:rsidRDefault="00FD07D3" w:rsidP="00F754F7">
            <w:pPr>
              <w:jc w:val="both"/>
              <w:cnfStyle w:val="000000010000"/>
              <w:rPr>
                <w:rFonts w:asciiTheme="minorHAnsi" w:hAnsiTheme="minorHAnsi"/>
                <w:lang w:val="es-ES"/>
              </w:rPr>
            </w:pPr>
          </w:p>
        </w:tc>
      </w:tr>
    </w:tbl>
    <w:p w:rsidR="00FD07D3" w:rsidRPr="0028636F" w:rsidRDefault="00FD07D3" w:rsidP="00FD07D3">
      <w:pPr>
        <w:pStyle w:val="Epgrafe"/>
        <w:jc w:val="center"/>
        <w:rPr>
          <w:ins w:id="342" w:author="WinuE" w:date="2009-02-27T18:20:00Z"/>
          <w:rFonts w:asciiTheme="minorHAnsi" w:hAnsiTheme="minorHAnsi"/>
        </w:rPr>
      </w:pPr>
      <w:bookmarkStart w:id="343" w:name="_Toc223546658"/>
      <w:bookmarkStart w:id="344" w:name="_Toc223547027"/>
      <w:bookmarkStart w:id="345" w:name="_Toc223547045"/>
      <w:r w:rsidRPr="0028636F">
        <w:rPr>
          <w:rFonts w:asciiTheme="minorHAnsi" w:hAnsiTheme="minorHAnsi"/>
        </w:rPr>
        <w:t xml:space="preserve">Tabla </w:t>
      </w:r>
      <w:r w:rsidR="00112A1F" w:rsidRPr="0028636F">
        <w:rPr>
          <w:rFonts w:asciiTheme="minorHAnsi" w:hAnsiTheme="minorHAnsi"/>
        </w:rPr>
        <w:fldChar w:fldCharType="begin"/>
      </w:r>
      <w:r w:rsidRPr="0028636F">
        <w:rPr>
          <w:rFonts w:asciiTheme="minorHAnsi" w:hAnsiTheme="minorHAnsi"/>
        </w:rPr>
        <w:instrText xml:space="preserve"> SEQ Tabla \* ARABIC </w:instrText>
      </w:r>
      <w:r w:rsidR="00112A1F" w:rsidRPr="0028636F">
        <w:rPr>
          <w:rFonts w:asciiTheme="minorHAnsi" w:hAnsiTheme="minorHAnsi"/>
        </w:rPr>
        <w:fldChar w:fldCharType="separate"/>
      </w:r>
      <w:r w:rsidR="00BD0E2E">
        <w:rPr>
          <w:rFonts w:asciiTheme="minorHAnsi" w:hAnsiTheme="minorHAnsi"/>
          <w:noProof/>
        </w:rPr>
        <w:t>5</w:t>
      </w:r>
      <w:r w:rsidR="00112A1F" w:rsidRPr="0028636F">
        <w:rPr>
          <w:rFonts w:asciiTheme="minorHAnsi" w:hAnsiTheme="minorHAnsi"/>
        </w:rPr>
        <w:fldChar w:fldCharType="end"/>
      </w:r>
      <w:r w:rsidRPr="0028636F">
        <w:rPr>
          <w:rFonts w:asciiTheme="minorHAnsi" w:hAnsiTheme="minorHAnsi"/>
        </w:rPr>
        <w:t>. Archivos del sistema</w:t>
      </w:r>
      <w:bookmarkEnd w:id="343"/>
      <w:bookmarkEnd w:id="344"/>
      <w:bookmarkEnd w:id="345"/>
    </w:p>
    <w:p w:rsidR="00FD07D3" w:rsidRDefault="00FD07D3" w:rsidP="00FD07D3">
      <w:pPr>
        <w:ind w:left="708"/>
        <w:jc w:val="both"/>
        <w:rPr>
          <w:rFonts w:asciiTheme="minorHAnsi" w:hAnsiTheme="minorHAnsi"/>
          <w:sz w:val="22"/>
        </w:rPr>
      </w:pPr>
    </w:p>
    <w:p w:rsidR="00FD07D3" w:rsidRDefault="00FD07D3" w:rsidP="00FD07D3">
      <w:pPr>
        <w:ind w:left="708"/>
        <w:jc w:val="both"/>
        <w:rPr>
          <w:rFonts w:asciiTheme="minorHAnsi" w:hAnsiTheme="minorHAnsi"/>
          <w:sz w:val="22"/>
        </w:rPr>
        <w:sectPr w:rsidR="00FD07D3" w:rsidSect="00E51CA4">
          <w:pgSz w:w="11906" w:h="16838"/>
          <w:pgMar w:top="1417" w:right="1701" w:bottom="1417" w:left="1701" w:header="708" w:footer="708" w:gutter="0"/>
          <w:cols w:space="708"/>
          <w:docGrid w:linePitch="360"/>
        </w:sectPr>
      </w:pPr>
    </w:p>
    <w:p w:rsidR="00FD07D3" w:rsidRDefault="00FD07D3" w:rsidP="00FD07D3">
      <w:pPr>
        <w:ind w:left="708"/>
        <w:jc w:val="both"/>
        <w:rPr>
          <w:rFonts w:asciiTheme="minorHAnsi" w:hAnsiTheme="minorHAnsi"/>
          <w:sz w:val="22"/>
        </w:rPr>
      </w:pPr>
      <w:r>
        <w:rPr>
          <w:rFonts w:asciiTheme="minorHAnsi" w:hAnsiTheme="minorHAnsi"/>
          <w:sz w:val="22"/>
        </w:rPr>
        <w:lastRenderedPageBreak/>
        <w:t>Para calcular los PF del sistema es necesario hallar la complejidad de cada componente:</w:t>
      </w:r>
    </w:p>
    <w:p w:rsidR="00FD07D3" w:rsidRDefault="00FD07D3" w:rsidP="00FD07D3">
      <w:pPr>
        <w:ind w:left="708"/>
        <w:jc w:val="both"/>
        <w:rPr>
          <w:rFonts w:asciiTheme="minorHAnsi" w:hAnsiTheme="minorHAnsi"/>
          <w:sz w:val="22"/>
        </w:rPr>
      </w:pPr>
    </w:p>
    <w:tbl>
      <w:tblPr>
        <w:tblStyle w:val="Sombreadomedio1-nfasis3"/>
        <w:tblW w:w="0" w:type="auto"/>
        <w:tblLook w:val="04A0"/>
      </w:tblPr>
      <w:tblGrid>
        <w:gridCol w:w="1379"/>
        <w:gridCol w:w="2268"/>
        <w:gridCol w:w="2970"/>
        <w:gridCol w:w="2088"/>
        <w:gridCol w:w="1594"/>
        <w:gridCol w:w="1924"/>
      </w:tblGrid>
      <w:tr w:rsidR="00FD07D3" w:rsidRPr="00A96716" w:rsidTr="00E51CA4">
        <w:trPr>
          <w:cnfStyle w:val="100000000000"/>
          <w:trHeight w:val="339"/>
        </w:trPr>
        <w:tc>
          <w:tcPr>
            <w:cnfStyle w:val="001000000000"/>
            <w:tcW w:w="12223" w:type="dxa"/>
            <w:gridSpan w:val="6"/>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 xml:space="preserve">Complejidad de </w:t>
            </w:r>
            <w:r>
              <w:rPr>
                <w:rFonts w:asciiTheme="minorHAnsi" w:hAnsiTheme="minorHAnsi"/>
                <w:lang w:val="es-ES"/>
              </w:rPr>
              <w:t>los</w:t>
            </w:r>
            <w:r w:rsidRPr="00A96716">
              <w:rPr>
                <w:rFonts w:asciiTheme="minorHAnsi" w:hAnsiTheme="minorHAnsi"/>
                <w:lang w:val="es-ES"/>
              </w:rPr>
              <w:t xml:space="preserve"> Componente</w:t>
            </w:r>
            <w:r>
              <w:rPr>
                <w:rFonts w:asciiTheme="minorHAnsi" w:hAnsiTheme="minorHAnsi"/>
                <w:lang w:val="es-ES"/>
              </w:rPr>
              <w:t>s</w:t>
            </w:r>
          </w:p>
        </w:tc>
      </w:tr>
      <w:tr w:rsidR="00FD07D3" w:rsidRPr="00A96716" w:rsidTr="00E51CA4">
        <w:trPr>
          <w:cnfStyle w:val="000000100000"/>
          <w:trHeight w:val="678"/>
        </w:trPr>
        <w:tc>
          <w:tcPr>
            <w:cnfStyle w:val="001000000000"/>
            <w:tcW w:w="1379" w:type="dxa"/>
          </w:tcPr>
          <w:p w:rsidR="00FD07D3" w:rsidRPr="00A96716" w:rsidRDefault="00FD07D3" w:rsidP="00F754F7">
            <w:pPr>
              <w:jc w:val="center"/>
              <w:rPr>
                <w:rFonts w:asciiTheme="minorHAnsi" w:hAnsiTheme="minorHAnsi"/>
                <w:b w:val="0"/>
                <w:lang w:val="es-ES"/>
              </w:rPr>
            </w:pPr>
            <w:r w:rsidRPr="00A96716">
              <w:rPr>
                <w:rFonts w:asciiTheme="minorHAnsi" w:hAnsiTheme="minorHAnsi"/>
                <w:lang w:val="es-ES"/>
              </w:rPr>
              <w:t>Tipo de componente</w:t>
            </w:r>
          </w:p>
        </w:tc>
        <w:tc>
          <w:tcPr>
            <w:tcW w:w="226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Nombre del componente</w:t>
            </w:r>
          </w:p>
        </w:tc>
        <w:tc>
          <w:tcPr>
            <w:tcW w:w="2970"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Elementos de datos</w:t>
            </w:r>
          </w:p>
        </w:tc>
        <w:tc>
          <w:tcPr>
            <w:tcW w:w="2088"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N</w:t>
            </w:r>
            <w:r>
              <w:rPr>
                <w:rFonts w:asciiTheme="minorHAnsi" w:hAnsiTheme="minorHAnsi"/>
                <w:b/>
                <w:lang w:val="es-ES"/>
              </w:rPr>
              <w:t>úm</w:t>
            </w:r>
            <w:r w:rsidRPr="00A96716">
              <w:rPr>
                <w:rFonts w:asciiTheme="minorHAnsi" w:hAnsiTheme="minorHAnsi"/>
                <w:b/>
                <w:lang w:val="es-ES"/>
              </w:rPr>
              <w:t>ero de elementos</w:t>
            </w:r>
          </w:p>
        </w:tc>
        <w:tc>
          <w:tcPr>
            <w:tcW w:w="159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FTR’s Asociados</w:t>
            </w:r>
          </w:p>
        </w:tc>
        <w:tc>
          <w:tcPr>
            <w:tcW w:w="1924" w:type="dxa"/>
          </w:tcPr>
          <w:p w:rsidR="00FD07D3" w:rsidRPr="00A96716" w:rsidRDefault="00FD07D3" w:rsidP="00F754F7">
            <w:pPr>
              <w:jc w:val="center"/>
              <w:cnfStyle w:val="000000100000"/>
              <w:rPr>
                <w:rFonts w:asciiTheme="minorHAnsi" w:hAnsiTheme="minorHAnsi"/>
                <w:b/>
                <w:lang w:val="es-ES"/>
              </w:rPr>
            </w:pPr>
            <w:r w:rsidRPr="00A96716">
              <w:rPr>
                <w:rFonts w:asciiTheme="minorHAnsi" w:hAnsiTheme="minorHAnsi"/>
                <w:b/>
                <w:lang w:val="es-ES"/>
              </w:rPr>
              <w:t>Complejidad</w:t>
            </w: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r>
              <w:rPr>
                <w:rFonts w:asciiTheme="minorHAnsi" w:hAnsiTheme="minorHAnsi"/>
                <w:lang w:val="es-ES"/>
              </w:rPr>
              <w:t>EI</w:t>
            </w:r>
          </w:p>
        </w:tc>
        <w:tc>
          <w:tcPr>
            <w:tcW w:w="2268"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Agregar Usuario</w:t>
            </w:r>
          </w:p>
        </w:tc>
        <w:tc>
          <w:tcPr>
            <w:tcW w:w="2970" w:type="dxa"/>
          </w:tcPr>
          <w:p w:rsidR="00FD07D3" w:rsidRPr="00A96716" w:rsidRDefault="00FD07D3" w:rsidP="00F754F7">
            <w:pPr>
              <w:jc w:val="both"/>
              <w:cnfStyle w:val="000000010000"/>
              <w:rPr>
                <w:rFonts w:asciiTheme="minorHAnsi" w:hAnsiTheme="minorHAnsi"/>
                <w:lang w:val="es-ES"/>
              </w:rPr>
            </w:pPr>
            <w:r>
              <w:rPr>
                <w:rFonts w:asciiTheme="minorHAnsi" w:hAnsiTheme="minorHAnsi"/>
                <w:lang w:val="es-ES"/>
              </w:rPr>
              <w:t>NU, AU, EU, IDU, CU</w:t>
            </w:r>
          </w:p>
        </w:tc>
        <w:tc>
          <w:tcPr>
            <w:tcW w:w="2088"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5</w:t>
            </w:r>
          </w:p>
        </w:tc>
        <w:tc>
          <w:tcPr>
            <w:tcW w:w="159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1</w:t>
            </w:r>
          </w:p>
        </w:tc>
        <w:tc>
          <w:tcPr>
            <w:tcW w:w="1924" w:type="dxa"/>
          </w:tcPr>
          <w:p w:rsidR="00FD07D3" w:rsidRPr="00A96716" w:rsidRDefault="00FD07D3" w:rsidP="00F754F7">
            <w:pPr>
              <w:jc w:val="center"/>
              <w:cnfStyle w:val="000000010000"/>
              <w:rPr>
                <w:rFonts w:asciiTheme="minorHAnsi" w:hAnsiTheme="minorHAnsi"/>
                <w:lang w:val="es-ES"/>
              </w:rPr>
            </w:pPr>
            <w:r>
              <w:rPr>
                <w:rFonts w:asciiTheme="minorHAnsi" w:hAnsiTheme="minorHAnsi"/>
                <w:lang w:val="es-ES"/>
              </w:rPr>
              <w:t>Low</w:t>
            </w: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jc w:val="center"/>
              <w:cnfStyle w:val="000000100000"/>
              <w:rPr>
                <w:rFonts w:asciiTheme="minorHAnsi" w:hAnsiTheme="minorHAnsi"/>
                <w:lang w:val="es-ES"/>
              </w:rPr>
            </w:pPr>
          </w:p>
        </w:tc>
        <w:tc>
          <w:tcPr>
            <w:tcW w:w="1594" w:type="dxa"/>
          </w:tcPr>
          <w:p w:rsidR="00FD07D3" w:rsidRPr="00A96716" w:rsidRDefault="00FD07D3" w:rsidP="00F754F7">
            <w:pPr>
              <w:jc w:val="center"/>
              <w:cnfStyle w:val="000000100000"/>
              <w:rPr>
                <w:rFonts w:asciiTheme="minorHAnsi" w:hAnsiTheme="minorHAnsi"/>
                <w:lang w:val="es-ES"/>
              </w:rPr>
            </w:pPr>
          </w:p>
        </w:tc>
        <w:tc>
          <w:tcPr>
            <w:tcW w:w="1924" w:type="dxa"/>
          </w:tcPr>
          <w:p w:rsidR="00FD07D3" w:rsidRPr="00A96716" w:rsidRDefault="00FD07D3" w:rsidP="00F754F7">
            <w:pPr>
              <w:jc w:val="center"/>
              <w:cnfStyle w:val="000000100000"/>
              <w:rPr>
                <w:rFonts w:asciiTheme="minorHAnsi" w:hAnsiTheme="minorHAnsi"/>
                <w:lang w:val="es-ES"/>
              </w:rPr>
            </w:pPr>
          </w:p>
        </w:tc>
      </w:tr>
      <w:tr w:rsidR="00FD07D3" w:rsidRPr="00A96716" w:rsidTr="00E51CA4">
        <w:trPr>
          <w:cnfStyle w:val="00000001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010000"/>
              <w:rPr>
                <w:rFonts w:asciiTheme="minorHAnsi" w:hAnsiTheme="minorHAnsi"/>
                <w:lang w:val="es-ES"/>
              </w:rPr>
            </w:pPr>
          </w:p>
        </w:tc>
        <w:tc>
          <w:tcPr>
            <w:tcW w:w="2970" w:type="dxa"/>
          </w:tcPr>
          <w:p w:rsidR="00FD07D3" w:rsidRPr="00A96716" w:rsidRDefault="00FD07D3" w:rsidP="00F754F7">
            <w:pPr>
              <w:jc w:val="both"/>
              <w:cnfStyle w:val="000000010000"/>
              <w:rPr>
                <w:rFonts w:asciiTheme="minorHAnsi" w:hAnsiTheme="minorHAnsi"/>
                <w:lang w:val="es-ES"/>
              </w:rPr>
            </w:pPr>
          </w:p>
        </w:tc>
        <w:tc>
          <w:tcPr>
            <w:tcW w:w="2088" w:type="dxa"/>
          </w:tcPr>
          <w:p w:rsidR="00FD07D3" w:rsidRPr="00A96716" w:rsidRDefault="00FD07D3" w:rsidP="00F754F7">
            <w:pPr>
              <w:jc w:val="center"/>
              <w:cnfStyle w:val="000000010000"/>
              <w:rPr>
                <w:rFonts w:asciiTheme="minorHAnsi" w:hAnsiTheme="minorHAnsi"/>
                <w:lang w:val="es-ES"/>
              </w:rPr>
            </w:pPr>
          </w:p>
        </w:tc>
        <w:tc>
          <w:tcPr>
            <w:tcW w:w="1594" w:type="dxa"/>
          </w:tcPr>
          <w:p w:rsidR="00FD07D3" w:rsidRPr="00A96716" w:rsidRDefault="00FD07D3" w:rsidP="00F754F7">
            <w:pPr>
              <w:jc w:val="center"/>
              <w:cnfStyle w:val="000000010000"/>
              <w:rPr>
                <w:rFonts w:asciiTheme="minorHAnsi" w:hAnsiTheme="minorHAnsi"/>
                <w:lang w:val="es-ES"/>
              </w:rPr>
            </w:pPr>
          </w:p>
        </w:tc>
        <w:tc>
          <w:tcPr>
            <w:tcW w:w="1924" w:type="dxa"/>
          </w:tcPr>
          <w:p w:rsidR="00FD07D3" w:rsidRPr="00A96716" w:rsidRDefault="00FD07D3" w:rsidP="00F754F7">
            <w:pPr>
              <w:jc w:val="center"/>
              <w:cnfStyle w:val="000000010000"/>
              <w:rPr>
                <w:rFonts w:asciiTheme="minorHAnsi" w:hAnsiTheme="minorHAnsi"/>
                <w:lang w:val="es-ES"/>
              </w:rPr>
            </w:pPr>
          </w:p>
        </w:tc>
      </w:tr>
      <w:tr w:rsidR="00FD07D3" w:rsidRPr="00A96716" w:rsidTr="00E51CA4">
        <w:trPr>
          <w:cnfStyle w:val="000000100000"/>
          <w:trHeight w:val="339"/>
        </w:trPr>
        <w:tc>
          <w:tcPr>
            <w:cnfStyle w:val="001000000000"/>
            <w:tcW w:w="1379" w:type="dxa"/>
          </w:tcPr>
          <w:p w:rsidR="00FD07D3" w:rsidRPr="00A96716" w:rsidRDefault="00FD07D3" w:rsidP="00F754F7">
            <w:pPr>
              <w:jc w:val="both"/>
              <w:rPr>
                <w:rFonts w:asciiTheme="minorHAnsi" w:hAnsiTheme="minorHAnsi"/>
                <w:lang w:val="es-ES"/>
              </w:rPr>
            </w:pPr>
          </w:p>
        </w:tc>
        <w:tc>
          <w:tcPr>
            <w:tcW w:w="2268" w:type="dxa"/>
          </w:tcPr>
          <w:p w:rsidR="00FD07D3" w:rsidRPr="00A96716" w:rsidRDefault="00FD07D3" w:rsidP="00F754F7">
            <w:pPr>
              <w:jc w:val="both"/>
              <w:cnfStyle w:val="000000100000"/>
              <w:rPr>
                <w:rFonts w:asciiTheme="minorHAnsi" w:hAnsiTheme="minorHAnsi"/>
                <w:lang w:val="es-ES"/>
              </w:rPr>
            </w:pPr>
          </w:p>
        </w:tc>
        <w:tc>
          <w:tcPr>
            <w:tcW w:w="2970" w:type="dxa"/>
          </w:tcPr>
          <w:p w:rsidR="00FD07D3" w:rsidRPr="00A96716" w:rsidRDefault="00FD07D3" w:rsidP="00F754F7">
            <w:pPr>
              <w:jc w:val="both"/>
              <w:cnfStyle w:val="000000100000"/>
              <w:rPr>
                <w:rFonts w:asciiTheme="minorHAnsi" w:hAnsiTheme="minorHAnsi"/>
                <w:lang w:val="es-ES"/>
              </w:rPr>
            </w:pPr>
          </w:p>
        </w:tc>
        <w:tc>
          <w:tcPr>
            <w:tcW w:w="2088" w:type="dxa"/>
          </w:tcPr>
          <w:p w:rsidR="00FD07D3" w:rsidRPr="00A96716" w:rsidRDefault="00FD07D3" w:rsidP="00F754F7">
            <w:pPr>
              <w:keepNext/>
              <w:jc w:val="center"/>
              <w:cnfStyle w:val="000000100000"/>
              <w:rPr>
                <w:rFonts w:asciiTheme="minorHAnsi" w:hAnsiTheme="minorHAnsi"/>
                <w:lang w:val="es-ES"/>
              </w:rPr>
            </w:pPr>
          </w:p>
        </w:tc>
        <w:tc>
          <w:tcPr>
            <w:tcW w:w="1594" w:type="dxa"/>
          </w:tcPr>
          <w:p w:rsidR="00FD07D3" w:rsidRPr="00A96716" w:rsidRDefault="00FD07D3" w:rsidP="00F754F7">
            <w:pPr>
              <w:keepNext/>
              <w:jc w:val="center"/>
              <w:cnfStyle w:val="000000100000"/>
              <w:rPr>
                <w:rFonts w:asciiTheme="minorHAnsi" w:hAnsiTheme="minorHAnsi"/>
                <w:lang w:val="es-ES"/>
              </w:rPr>
            </w:pPr>
          </w:p>
        </w:tc>
        <w:tc>
          <w:tcPr>
            <w:tcW w:w="1924" w:type="dxa"/>
          </w:tcPr>
          <w:p w:rsidR="00FD07D3" w:rsidRPr="00A96716" w:rsidRDefault="00FD07D3" w:rsidP="00F754F7">
            <w:pPr>
              <w:keepNext/>
              <w:jc w:val="center"/>
              <w:cnfStyle w:val="000000100000"/>
              <w:rPr>
                <w:rFonts w:asciiTheme="minorHAnsi" w:hAnsiTheme="minorHAnsi"/>
                <w:lang w:val="es-ES"/>
              </w:rPr>
            </w:pPr>
          </w:p>
        </w:tc>
      </w:tr>
    </w:tbl>
    <w:p w:rsidR="00FD07D3" w:rsidRDefault="00FD07D3" w:rsidP="00FD07D3">
      <w:pPr>
        <w:pStyle w:val="Epgrafe"/>
        <w:jc w:val="center"/>
        <w:rPr>
          <w:rFonts w:asciiTheme="minorHAnsi" w:hAnsiTheme="minorHAnsi"/>
          <w:sz w:val="22"/>
          <w:szCs w:val="22"/>
        </w:rPr>
        <w:sectPr w:rsidR="00FD07D3" w:rsidSect="00E51CA4">
          <w:pgSz w:w="16838" w:h="11906" w:orient="landscape"/>
          <w:pgMar w:top="1701" w:right="1418" w:bottom="1701" w:left="1418" w:header="709" w:footer="709" w:gutter="0"/>
          <w:cols w:space="708"/>
          <w:docGrid w:linePitch="360"/>
        </w:sectPr>
      </w:pPr>
      <w:bookmarkStart w:id="346" w:name="_Toc223546659"/>
      <w:bookmarkStart w:id="347" w:name="_Toc223547028"/>
      <w:bookmarkStart w:id="348" w:name="_Toc223547046"/>
      <w:r w:rsidRPr="00A96716">
        <w:rPr>
          <w:rFonts w:asciiTheme="minorHAnsi" w:hAnsiTheme="minorHAnsi"/>
          <w:sz w:val="22"/>
          <w:szCs w:val="22"/>
        </w:rPr>
        <w:t xml:space="preserve">Tabla </w:t>
      </w:r>
      <w:r w:rsidR="00112A1F"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112A1F" w:rsidRPr="00A96716">
        <w:rPr>
          <w:rFonts w:asciiTheme="minorHAnsi" w:hAnsiTheme="minorHAnsi"/>
          <w:sz w:val="22"/>
          <w:szCs w:val="22"/>
        </w:rPr>
        <w:fldChar w:fldCharType="separate"/>
      </w:r>
      <w:r w:rsidR="00BD0E2E">
        <w:rPr>
          <w:rFonts w:asciiTheme="minorHAnsi" w:hAnsiTheme="minorHAnsi"/>
          <w:noProof/>
          <w:sz w:val="22"/>
          <w:szCs w:val="22"/>
        </w:rPr>
        <w:t>6</w:t>
      </w:r>
      <w:r w:rsidR="00112A1F"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346"/>
      <w:bookmarkEnd w:id="347"/>
      <w:bookmarkEnd w:id="348"/>
    </w:p>
    <w:p w:rsidR="00FD07D3" w:rsidRPr="00A96716" w:rsidRDefault="00FD07D3" w:rsidP="00FD07D3">
      <w:pPr>
        <w:pStyle w:val="Epgrafe"/>
        <w:jc w:val="center"/>
        <w:rPr>
          <w:rFonts w:asciiTheme="minorHAnsi" w:hAnsiTheme="minorHAnsi"/>
          <w:sz w:val="22"/>
          <w:szCs w:val="22"/>
        </w:rPr>
      </w:pPr>
    </w:p>
    <w:p w:rsidR="00FD07D3" w:rsidRDefault="00FD07D3" w:rsidP="00FD07D3">
      <w:pPr>
        <w:ind w:left="708"/>
        <w:jc w:val="both"/>
        <w:rPr>
          <w:rFonts w:asciiTheme="minorHAnsi" w:hAnsiTheme="minorHAnsi"/>
          <w:sz w:val="22"/>
        </w:rPr>
      </w:pPr>
    </w:p>
    <w:p w:rsidR="00FD07D3" w:rsidRDefault="00FD07D3" w:rsidP="00FD07D3">
      <w:pPr>
        <w:pStyle w:val="Ttulo3"/>
        <w:rPr>
          <w:rFonts w:asciiTheme="minorHAnsi" w:hAnsiTheme="minorHAnsi"/>
          <w:color w:val="000000"/>
          <w:sz w:val="24"/>
          <w:szCs w:val="22"/>
        </w:rPr>
      </w:pPr>
      <w:bookmarkStart w:id="349" w:name="_Toc223598131"/>
      <w:r w:rsidRPr="00EE6188">
        <w:rPr>
          <w:rFonts w:asciiTheme="minorHAnsi" w:hAnsiTheme="minorHAnsi"/>
          <w:color w:val="000000"/>
          <w:sz w:val="24"/>
          <w:szCs w:val="22"/>
        </w:rPr>
        <w:t>Plan de Personal</w:t>
      </w:r>
      <w:bookmarkEnd w:id="349"/>
      <w:r w:rsidRPr="00EE6188">
        <w:rPr>
          <w:rFonts w:asciiTheme="minorHAnsi" w:hAnsiTheme="minorHAnsi"/>
          <w:color w:val="000000"/>
          <w:sz w:val="24"/>
          <w:szCs w:val="22"/>
        </w:rPr>
        <w:t xml:space="preserve"> </w:t>
      </w:r>
    </w:p>
    <w:p w:rsidR="00FD07D3" w:rsidRPr="0031673D" w:rsidRDefault="00FD07D3" w:rsidP="00FD07D3"/>
    <w:p w:rsidR="00FD07D3" w:rsidRDefault="00FD07D3" w:rsidP="00FD07D3">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FD07D3" w:rsidRDefault="00FD07D3" w:rsidP="00FD07D3">
      <w:pPr>
        <w:rPr>
          <w:rFonts w:asciiTheme="minorHAnsi" w:hAnsiTheme="minorHAnsi"/>
          <w:sz w:val="22"/>
        </w:rPr>
      </w:pPr>
    </w:p>
    <w:p w:rsidR="00FD07D3" w:rsidRPr="0031673D" w:rsidRDefault="00FD07D3" w:rsidP="00FD07D3">
      <w:pPr>
        <w:rPr>
          <w:rFonts w:asciiTheme="minorHAnsi" w:hAnsiTheme="minorHAnsi"/>
          <w:sz w:val="22"/>
        </w:rPr>
        <w:sectPr w:rsidR="00FD07D3" w:rsidRPr="0031673D" w:rsidSect="00E51CA4">
          <w:pgSz w:w="11906" w:h="16838"/>
          <w:pgMar w:top="1417" w:right="1701" w:bottom="1417" w:left="1701" w:header="708" w:footer="708" w:gutter="0"/>
          <w:cols w:space="708"/>
          <w:docGrid w:linePitch="360"/>
        </w:sectPr>
      </w:pPr>
    </w:p>
    <w:p w:rsidR="00FD07D3" w:rsidRDefault="00FD07D3" w:rsidP="00FD07D3"/>
    <w:p w:rsidR="00FD07D3" w:rsidRDefault="00FD07D3" w:rsidP="00FD07D3">
      <w:r>
        <w:rPr>
          <w:noProof/>
          <w:lang w:val="es-AR" w:eastAsia="es-AR"/>
        </w:rPr>
        <w:drawing>
          <wp:inline distT="0" distB="0" distL="0" distR="0">
            <wp:extent cx="9186531" cy="3976577"/>
            <wp:effectExtent l="19050" t="0" r="0"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FD07D3" w:rsidRDefault="00FD07D3" w:rsidP="00FD07D3"/>
    <w:p w:rsidR="00FD07D3" w:rsidRPr="008E58FD" w:rsidRDefault="00FD07D3" w:rsidP="00FD07D3">
      <w:pPr>
        <w:pStyle w:val="Epgrafe"/>
        <w:jc w:val="center"/>
        <w:rPr>
          <w:rFonts w:asciiTheme="minorHAnsi" w:hAnsiTheme="minorHAnsi"/>
          <w:b w:val="0"/>
          <w:sz w:val="22"/>
          <w:szCs w:val="22"/>
        </w:rPr>
        <w:sectPr w:rsidR="00FD07D3" w:rsidRPr="008E58FD" w:rsidSect="00E51CA4">
          <w:pgSz w:w="16838" w:h="11906" w:orient="landscape"/>
          <w:pgMar w:top="1701" w:right="1418" w:bottom="1701" w:left="1418" w:header="709" w:footer="709" w:gutter="0"/>
          <w:cols w:space="708"/>
          <w:docGrid w:linePitch="360"/>
        </w:sectPr>
      </w:pPr>
      <w:del w:id="350" w:author="WinuE" w:date="2009-02-27T18:03:00Z">
        <w:r w:rsidRPr="007632D3" w:rsidDel="00602C5F">
          <w:rPr>
            <w:rFonts w:asciiTheme="minorHAnsi" w:hAnsiTheme="minorHAnsi"/>
            <w:sz w:val="22"/>
          </w:rPr>
          <w:delText>Tabla 9</w:delText>
        </w:r>
      </w:del>
      <w:bookmarkStart w:id="351" w:name="_Toc223547047"/>
      <w:r w:rsidRPr="008E58FD">
        <w:rPr>
          <w:rFonts w:asciiTheme="minorHAnsi" w:hAnsiTheme="minorHAnsi"/>
          <w:sz w:val="22"/>
          <w:szCs w:val="22"/>
        </w:rPr>
        <w:t xml:space="preserve">Ilustración </w:t>
      </w:r>
      <w:r w:rsidR="00112A1F" w:rsidRPr="008E58FD">
        <w:rPr>
          <w:rFonts w:asciiTheme="minorHAnsi" w:hAnsiTheme="minorHAnsi"/>
          <w:sz w:val="22"/>
          <w:szCs w:val="22"/>
        </w:rPr>
        <w:fldChar w:fldCharType="begin"/>
      </w:r>
      <w:r w:rsidRPr="008E58FD">
        <w:rPr>
          <w:rFonts w:asciiTheme="minorHAnsi" w:hAnsiTheme="minorHAnsi"/>
          <w:sz w:val="22"/>
          <w:szCs w:val="22"/>
        </w:rPr>
        <w:instrText xml:space="preserve"> SEQ Ilustración \* ARABIC </w:instrText>
      </w:r>
      <w:r w:rsidR="00112A1F" w:rsidRPr="008E58FD">
        <w:rPr>
          <w:rFonts w:asciiTheme="minorHAnsi" w:hAnsiTheme="minorHAnsi"/>
          <w:sz w:val="22"/>
          <w:szCs w:val="22"/>
        </w:rPr>
        <w:fldChar w:fldCharType="separate"/>
      </w:r>
      <w:r w:rsidR="00F2131B">
        <w:rPr>
          <w:rFonts w:asciiTheme="minorHAnsi" w:hAnsiTheme="minorHAnsi"/>
          <w:noProof/>
          <w:sz w:val="22"/>
          <w:szCs w:val="22"/>
        </w:rPr>
        <w:t>6</w:t>
      </w:r>
      <w:r w:rsidR="00112A1F"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351"/>
    </w:p>
    <w:p w:rsidR="00FD07D3" w:rsidRDefault="00FD07D3" w:rsidP="00FD07D3">
      <w:pPr>
        <w:pStyle w:val="Ttulo3"/>
        <w:rPr>
          <w:rFonts w:asciiTheme="minorHAnsi" w:hAnsiTheme="minorHAnsi"/>
          <w:color w:val="000000"/>
          <w:sz w:val="24"/>
          <w:szCs w:val="24"/>
        </w:rPr>
      </w:pPr>
      <w:bookmarkStart w:id="352" w:name="_Toc223598132"/>
      <w:r w:rsidRPr="00813EA7">
        <w:rPr>
          <w:rFonts w:asciiTheme="minorHAnsi" w:hAnsiTheme="minorHAnsi"/>
          <w:color w:val="000000"/>
          <w:sz w:val="24"/>
          <w:szCs w:val="24"/>
        </w:rPr>
        <w:lastRenderedPageBreak/>
        <w:t>Plan de Entrenamiento de Personal</w:t>
      </w:r>
      <w:bookmarkEnd w:id="352"/>
    </w:p>
    <w:p w:rsidR="00FD07D3" w:rsidRPr="00EE6188" w:rsidRDefault="00FD07D3" w:rsidP="00FD07D3"/>
    <w:p w:rsidR="00FD07D3" w:rsidRDefault="00FD07D3" w:rsidP="00FD07D3">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353"/>
      <w:r>
        <w:rPr>
          <w:rFonts w:asciiTheme="minorHAnsi" w:hAnsiTheme="minorHAnsi"/>
          <w:sz w:val="22"/>
        </w:rPr>
        <w:t>actividades</w:t>
      </w:r>
      <w:commentRangeEnd w:id="353"/>
      <w:r>
        <w:rPr>
          <w:rStyle w:val="Refdecomentario"/>
        </w:rPr>
        <w:commentReference w:id="353"/>
      </w:r>
      <w:r>
        <w:rPr>
          <w:rFonts w:asciiTheme="minorHAnsi" w:hAnsiTheme="minorHAnsi"/>
          <w:sz w:val="22"/>
        </w:rPr>
        <w:t xml:space="preserve"> y en caso de ser necesario, por temas que no se entiendan en el desarrollo del proyecto, se harán reuniones extra para explicar temas.</w:t>
      </w:r>
    </w:p>
    <w:p w:rsidR="00FD07D3" w:rsidRDefault="00FD07D3" w:rsidP="00FD07D3">
      <w:pPr>
        <w:ind w:left="708"/>
        <w:rPr>
          <w:rFonts w:asciiTheme="minorHAnsi" w:hAnsiTheme="minorHAnsi"/>
          <w:sz w:val="22"/>
        </w:rPr>
      </w:pPr>
    </w:p>
    <w:p w:rsidR="00FD07D3" w:rsidRPr="006F6EAD" w:rsidRDefault="00FD07D3" w:rsidP="00FD07D3">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FD07D3" w:rsidRPr="00753007" w:rsidTr="00F754F7">
        <w:trPr>
          <w:cnfStyle w:val="000000100000"/>
          <w:trHeight w:val="385"/>
        </w:trPr>
        <w:tc>
          <w:tcPr>
            <w:cnfStyle w:val="000010000000"/>
            <w:tcW w:w="1818"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FD07D3" w:rsidRPr="00753007" w:rsidRDefault="00FD07D3" w:rsidP="00F754F7">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FD07D3" w:rsidRPr="00753007" w:rsidRDefault="00FD07D3" w:rsidP="00F754F7">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FD07D3" w:rsidRPr="00753007" w:rsidTr="00F754F7">
        <w:trPr>
          <w:cnfStyle w:val="000000010000"/>
          <w:trHeight w:val="402"/>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FD07D3" w:rsidRPr="00753007" w:rsidTr="00F754F7">
        <w:trPr>
          <w:cnfStyle w:val="000000100000"/>
          <w:trHeight w:val="134"/>
        </w:trPr>
        <w:tc>
          <w:tcPr>
            <w:cnfStyle w:val="000010000000"/>
            <w:tcW w:w="1818" w:type="dxa"/>
            <w:vMerge w:val="restart"/>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Laura Catalina Zorro Jiménez</w:t>
            </w:r>
          </w:p>
        </w:tc>
      </w:tr>
      <w:tr w:rsidR="00FD07D3" w:rsidRPr="00753007" w:rsidTr="00F754F7">
        <w:trPr>
          <w:cnfStyle w:val="000000010000"/>
          <w:trHeight w:val="13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FD07D3" w:rsidRPr="00753007" w:rsidTr="00F754F7">
        <w:trPr>
          <w:cnfStyle w:val="000000100000"/>
          <w:trHeight w:val="142"/>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3131" w:type="dxa"/>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FD07D3" w:rsidRPr="00753007" w:rsidRDefault="00FD07D3" w:rsidP="00F754F7">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FD07D3" w:rsidRPr="00753007" w:rsidTr="00F754F7">
        <w:trPr>
          <w:cnfStyle w:val="000000010000"/>
          <w:trHeight w:val="385"/>
        </w:trPr>
        <w:tc>
          <w:tcPr>
            <w:cnfStyle w:val="000010000000"/>
            <w:tcW w:w="1818" w:type="dxa"/>
          </w:tcPr>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FD07D3" w:rsidRPr="00753007" w:rsidTr="00F754F7">
        <w:trPr>
          <w:cnfStyle w:val="000000100000"/>
          <w:trHeight w:val="343"/>
        </w:trPr>
        <w:tc>
          <w:tcPr>
            <w:cnfStyle w:val="000010000000"/>
            <w:tcW w:w="1818" w:type="dxa"/>
            <w:vMerge w:val="restart"/>
          </w:tcPr>
          <w:p w:rsidR="00FD07D3" w:rsidRPr="00753007" w:rsidRDefault="00FD07D3" w:rsidP="00F754F7">
            <w:pPr>
              <w:ind w:left="680"/>
              <w:jc w:val="both"/>
              <w:rPr>
                <w:rFonts w:asciiTheme="minorHAnsi" w:hAnsiTheme="minorHAnsi"/>
                <w:b/>
                <w:sz w:val="22"/>
                <w:szCs w:val="22"/>
              </w:rPr>
            </w:pPr>
          </w:p>
          <w:p w:rsidR="00FD07D3" w:rsidRPr="00753007" w:rsidRDefault="00FD07D3" w:rsidP="00F754F7">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FD07D3" w:rsidRPr="00753007" w:rsidRDefault="00FD07D3" w:rsidP="00F754F7">
            <w:pPr>
              <w:jc w:val="both"/>
              <w:cnfStyle w:val="000000100000"/>
              <w:rPr>
                <w:rFonts w:asciiTheme="minorHAnsi" w:hAnsiTheme="minorHAnsi"/>
                <w:sz w:val="22"/>
                <w:szCs w:val="22"/>
              </w:rPr>
            </w:pPr>
            <w:r w:rsidRPr="00753007">
              <w:rPr>
                <w:rFonts w:asciiTheme="minorHAnsi" w:hAnsiTheme="minorHAnsi"/>
                <w:sz w:val="22"/>
                <w:szCs w:val="22"/>
              </w:rPr>
              <w:t>5 Computa</w:t>
            </w:r>
            <w:r>
              <w:rPr>
                <w:rFonts w:asciiTheme="minorHAnsi" w:hAnsiTheme="minorHAnsi"/>
                <w:sz w:val="22"/>
                <w:szCs w:val="22"/>
              </w:rPr>
              <w:t>do</w:t>
            </w:r>
            <w:r w:rsidRPr="00753007">
              <w:rPr>
                <w:rFonts w:asciiTheme="minorHAnsi" w:hAnsiTheme="minorHAnsi"/>
                <w:sz w:val="22"/>
                <w:szCs w:val="22"/>
              </w:rPr>
              <w:t xml:space="preserve">res personales </w:t>
            </w:r>
          </w:p>
        </w:tc>
      </w:tr>
      <w:tr w:rsidR="00FD07D3" w:rsidRPr="00753007" w:rsidTr="00F754F7">
        <w:trPr>
          <w:cnfStyle w:val="000000010000"/>
          <w:trHeight w:val="284"/>
        </w:trPr>
        <w:tc>
          <w:tcPr>
            <w:cnfStyle w:val="000010000000"/>
            <w:tcW w:w="1818" w:type="dxa"/>
            <w:vMerge/>
          </w:tcPr>
          <w:p w:rsidR="00FD07D3" w:rsidRPr="00753007" w:rsidRDefault="00FD07D3" w:rsidP="00F754F7">
            <w:pPr>
              <w:ind w:left="680"/>
              <w:jc w:val="both"/>
              <w:rPr>
                <w:rFonts w:asciiTheme="minorHAnsi" w:hAnsiTheme="minorHAnsi"/>
                <w:b/>
                <w:sz w:val="22"/>
                <w:szCs w:val="22"/>
              </w:rPr>
            </w:pPr>
          </w:p>
        </w:tc>
        <w:tc>
          <w:tcPr>
            <w:tcW w:w="6647" w:type="dxa"/>
            <w:gridSpan w:val="3"/>
            <w:shd w:val="clear" w:color="auto" w:fill="auto"/>
          </w:tcPr>
          <w:p w:rsidR="00FD07D3" w:rsidRPr="00753007" w:rsidRDefault="00FD07D3" w:rsidP="00F754F7">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FD07D3" w:rsidRPr="00753007" w:rsidTr="00F754F7">
        <w:trPr>
          <w:cnfStyle w:val="000000100000"/>
          <w:trHeight w:val="285"/>
        </w:trPr>
        <w:tc>
          <w:tcPr>
            <w:cnfStyle w:val="000010000000"/>
            <w:tcW w:w="1818" w:type="dxa"/>
            <w:vMerge/>
          </w:tcPr>
          <w:p w:rsidR="00FD07D3" w:rsidRPr="00753007" w:rsidRDefault="00FD07D3" w:rsidP="00F754F7">
            <w:pPr>
              <w:ind w:left="680"/>
              <w:jc w:val="both"/>
              <w:rPr>
                <w:rFonts w:asciiTheme="minorHAnsi" w:hAnsiTheme="minorHAnsi"/>
                <w:sz w:val="22"/>
                <w:szCs w:val="22"/>
              </w:rPr>
            </w:pPr>
          </w:p>
        </w:tc>
        <w:tc>
          <w:tcPr>
            <w:tcW w:w="6647" w:type="dxa"/>
            <w:gridSpan w:val="3"/>
            <w:shd w:val="clear" w:color="auto" w:fill="auto"/>
          </w:tcPr>
          <w:p w:rsidR="00FD07D3" w:rsidRPr="00753007" w:rsidRDefault="00FD07D3" w:rsidP="00F754F7">
            <w:pPr>
              <w:keepNext/>
              <w:jc w:val="both"/>
              <w:cnfStyle w:val="000000100000"/>
              <w:rPr>
                <w:rFonts w:asciiTheme="minorHAnsi" w:hAnsiTheme="minorHAnsi"/>
                <w:sz w:val="22"/>
                <w:szCs w:val="22"/>
              </w:rPr>
            </w:pPr>
          </w:p>
        </w:tc>
      </w:tr>
    </w:tbl>
    <w:p w:rsidR="00000000" w:rsidRDefault="00FD07D3">
      <w:pPr>
        <w:pStyle w:val="Epgrafe"/>
        <w:jc w:val="center"/>
        <w:rPr>
          <w:rFonts w:asciiTheme="minorHAnsi" w:hAnsiTheme="minorHAnsi"/>
          <w:color w:val="000000"/>
          <w:sz w:val="22"/>
          <w:szCs w:val="22"/>
          <w:rPrChange w:id="354" w:author="WinuE" w:date="2009-02-27T18:06:00Z">
            <w:rPr>
              <w:rFonts w:ascii="Calibri" w:hAnsi="Calibri"/>
              <w:color w:val="000000"/>
              <w:sz w:val="22"/>
              <w:szCs w:val="22"/>
            </w:rPr>
          </w:rPrChange>
        </w:rPr>
        <w:pPrChange w:id="355" w:author="WinuE" w:date="2009-02-27T18:06:00Z">
          <w:pPr>
            <w:jc w:val="both"/>
          </w:pPr>
        </w:pPrChange>
      </w:pPr>
      <w:bookmarkStart w:id="356" w:name="_Toc223547029"/>
      <w:bookmarkStart w:id="357" w:name="_Toc223547048"/>
      <w:r w:rsidRPr="008E58FD">
        <w:rPr>
          <w:rFonts w:asciiTheme="minorHAnsi" w:hAnsiTheme="minorHAnsi"/>
          <w:sz w:val="22"/>
          <w:szCs w:val="22"/>
        </w:rPr>
        <w:t xml:space="preserve">Tabla </w:t>
      </w:r>
      <w:r w:rsidR="00112A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12A1F" w:rsidRPr="008E58FD">
        <w:rPr>
          <w:rFonts w:asciiTheme="minorHAnsi" w:hAnsiTheme="minorHAnsi"/>
          <w:sz w:val="22"/>
          <w:szCs w:val="22"/>
        </w:rPr>
        <w:fldChar w:fldCharType="separate"/>
      </w:r>
      <w:r w:rsidR="00BD0E2E">
        <w:rPr>
          <w:rFonts w:asciiTheme="minorHAnsi" w:hAnsiTheme="minorHAnsi"/>
          <w:noProof/>
          <w:sz w:val="22"/>
          <w:szCs w:val="22"/>
        </w:rPr>
        <w:t>7</w:t>
      </w:r>
      <w:r w:rsidR="00112A1F" w:rsidRPr="008E58FD">
        <w:rPr>
          <w:rFonts w:asciiTheme="minorHAnsi" w:hAnsiTheme="minorHAnsi"/>
          <w:sz w:val="22"/>
          <w:szCs w:val="22"/>
        </w:rPr>
        <w:fldChar w:fldCharType="end"/>
      </w:r>
      <w:r w:rsidRPr="008E58FD">
        <w:rPr>
          <w:rFonts w:asciiTheme="minorHAnsi" w:hAnsiTheme="minorHAnsi"/>
          <w:sz w:val="22"/>
          <w:szCs w:val="22"/>
        </w:rPr>
        <w:t xml:space="preserve">. </w:t>
      </w:r>
      <w:ins w:id="358" w:author="WinuE" w:date="2009-02-27T18:06:00Z">
        <w:r w:rsidR="00112A1F" w:rsidRPr="00112A1F">
          <w:rPr>
            <w:rFonts w:asciiTheme="minorHAnsi" w:hAnsiTheme="minorHAnsi"/>
            <w:color w:val="000000"/>
            <w:sz w:val="22"/>
            <w:szCs w:val="22"/>
            <w:rPrChange w:id="359" w:author="WinuE" w:date="2009-02-27T18:06:00Z">
              <w:rPr>
                <w:rFonts w:ascii="Calibri" w:hAnsi="Calibri"/>
                <w:color w:val="000000"/>
                <w:sz w:val="22"/>
                <w:szCs w:val="22"/>
                <w:u w:val="single"/>
              </w:rPr>
            </w:rPrChange>
          </w:rPr>
          <w:t>Plan de entrenamiento</w:t>
        </w:r>
      </w:ins>
      <w:bookmarkEnd w:id="356"/>
      <w:bookmarkEnd w:id="357"/>
    </w:p>
    <w:p w:rsidR="00FD07D3" w:rsidRPr="0041692C" w:rsidRDefault="00FD07D3" w:rsidP="00FD07D3">
      <w:pPr>
        <w:pStyle w:val="Ttulo2"/>
        <w:rPr>
          <w:rFonts w:ascii="Calibri" w:hAnsi="Calibri"/>
          <w:bCs w:val="0"/>
          <w:i w:val="0"/>
          <w:iCs w:val="0"/>
          <w:noProof/>
          <w:color w:val="000000"/>
          <w:sz w:val="26"/>
          <w:szCs w:val="26"/>
          <w:lang w:val="es-CO"/>
        </w:rPr>
      </w:pPr>
      <w:bookmarkStart w:id="360" w:name="_Toc223598133"/>
      <w:r w:rsidRPr="0041692C">
        <w:rPr>
          <w:rFonts w:ascii="Calibri" w:hAnsi="Calibri"/>
          <w:bCs w:val="0"/>
          <w:i w:val="0"/>
          <w:iCs w:val="0"/>
          <w:noProof/>
          <w:color w:val="000000"/>
          <w:sz w:val="26"/>
          <w:szCs w:val="26"/>
          <w:lang w:val="es-CO"/>
        </w:rPr>
        <w:t>PLAN DE TRABAJO</w:t>
      </w:r>
      <w:bookmarkEnd w:id="360"/>
    </w:p>
    <w:p w:rsidR="00FD07D3" w:rsidRDefault="00FD07D3" w:rsidP="00FD07D3">
      <w:pPr>
        <w:pStyle w:val="Ttulo3"/>
        <w:rPr>
          <w:rFonts w:ascii="Calibri" w:hAnsi="Calibri"/>
          <w:color w:val="000000"/>
          <w:sz w:val="24"/>
          <w:szCs w:val="24"/>
        </w:rPr>
      </w:pPr>
      <w:bookmarkStart w:id="361" w:name="_Toc223598134"/>
      <w:r w:rsidRPr="0041692C">
        <w:rPr>
          <w:rFonts w:ascii="Calibri" w:hAnsi="Calibri"/>
          <w:color w:val="000000"/>
          <w:sz w:val="24"/>
          <w:szCs w:val="24"/>
        </w:rPr>
        <w:t>Actividades de Trabajo</w:t>
      </w:r>
      <w:bookmarkEnd w:id="361"/>
    </w:p>
    <w:p w:rsidR="00F754F7" w:rsidRDefault="00F754F7" w:rsidP="00F754F7"/>
    <w:p w:rsidR="00F754F7" w:rsidRDefault="00F754F7" w:rsidP="00F754F7">
      <w:pPr>
        <w:jc w:val="both"/>
        <w:rPr>
          <w:rFonts w:ascii="Calibri" w:hAnsi="Calibri"/>
        </w:rPr>
      </w:pPr>
      <w:r>
        <w:rPr>
          <w:rFonts w:ascii="Calibri" w:hAnsi="Calibri"/>
        </w:rPr>
        <w:t xml:space="preserve">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w:t>
      </w:r>
      <w:r w:rsidRPr="009F4E7A">
        <w:rPr>
          <w:rFonts w:ascii="Calibri" w:hAnsi="Calibri"/>
          <w:highlight w:val="yellow"/>
        </w:rPr>
        <w:t>En síntesis una etapa esa compuesta por procesos con actividades y tareas.</w:t>
      </w:r>
    </w:p>
    <w:p w:rsidR="00F754F7" w:rsidRDefault="00F754F7" w:rsidP="00F754F7">
      <w:pPr>
        <w:jc w:val="both"/>
        <w:rPr>
          <w:rFonts w:ascii="Calibri" w:hAnsi="Calibri"/>
        </w:rPr>
      </w:pPr>
      <w:r>
        <w:rPr>
          <w:rFonts w:ascii="Calibri" w:hAnsi="Calibri"/>
          <w:noProof/>
          <w:lang w:val="es-AR" w:eastAsia="es-AR"/>
        </w:rPr>
        <w:drawing>
          <wp:inline distT="0" distB="0" distL="0" distR="0">
            <wp:extent cx="5486400" cy="1095375"/>
            <wp:effectExtent l="38100" t="0" r="5715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F754F7" w:rsidRPr="004427AC" w:rsidRDefault="00F754F7" w:rsidP="00F754F7">
      <w:pPr>
        <w:pStyle w:val="Epgrafe"/>
        <w:jc w:val="center"/>
        <w:rPr>
          <w:sz w:val="18"/>
        </w:rPr>
      </w:pPr>
      <w:r w:rsidRPr="004427AC">
        <w:rPr>
          <w:sz w:val="18"/>
        </w:rPr>
        <w:t>Ilustración: Contenido de las etapas del proyecto</w:t>
      </w:r>
    </w:p>
    <w:p w:rsidR="00F754F7" w:rsidRDefault="00F754F7" w:rsidP="00F754F7"/>
    <w:p w:rsidR="00F754F7" w:rsidRDefault="00F754F7" w:rsidP="00F754F7">
      <w:pPr>
        <w:jc w:val="center"/>
      </w:pPr>
      <w:r>
        <w:rPr>
          <w:noProof/>
          <w:lang w:val="es-AR" w:eastAsia="es-AR"/>
        </w:rPr>
        <w:lastRenderedPageBreak/>
        <w:drawing>
          <wp:inline distT="0" distB="0" distL="0" distR="0">
            <wp:extent cx="4676775" cy="3829050"/>
            <wp:effectExtent l="19050" t="0" r="9525" b="0"/>
            <wp:docPr id="3"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4"/>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F754F7" w:rsidRPr="00AB4753" w:rsidRDefault="00F754F7" w:rsidP="00F754F7">
      <w:pPr>
        <w:jc w:val="center"/>
        <w:rPr>
          <w:b/>
          <w:sz w:val="18"/>
        </w:rPr>
      </w:pPr>
      <w:r w:rsidRPr="00AB4753">
        <w:rPr>
          <w:b/>
          <w:sz w:val="18"/>
        </w:rPr>
        <w:t>Ilustración: Etapas y procesos</w:t>
      </w:r>
    </w:p>
    <w:p w:rsidR="00F754F7" w:rsidRDefault="00F754F7" w:rsidP="00F754F7">
      <w:pPr>
        <w:tabs>
          <w:tab w:val="left" w:pos="6075"/>
        </w:tabs>
        <w:ind w:left="720"/>
        <w:jc w:val="both"/>
        <w:rPr>
          <w:rFonts w:ascii="Calibri" w:hAnsi="Calibri"/>
          <w:i/>
          <w:color w:val="0070C0"/>
        </w:rPr>
      </w:pPr>
    </w:p>
    <w:p w:rsidR="00F754F7" w:rsidRPr="00657E57" w:rsidRDefault="00F754F7" w:rsidP="00F754F7">
      <w:pPr>
        <w:jc w:val="both"/>
        <w:rPr>
          <w:rFonts w:ascii="Calibri" w:hAnsi="Calibri"/>
        </w:rPr>
      </w:pPr>
      <w:r>
        <w:rPr>
          <w:rFonts w:ascii="Calibri" w:hAnsi="Calibri"/>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Primera etapa</w:t>
      </w:r>
    </w:p>
    <w:p w:rsidR="00F754F7" w:rsidRDefault="00F754F7" w:rsidP="00F754F7">
      <w:pPr>
        <w:jc w:val="both"/>
        <w:rPr>
          <w:rFonts w:ascii="Calibri" w:hAnsi="Calibri"/>
          <w:b/>
        </w:rPr>
      </w:pPr>
    </w:p>
    <w:tbl>
      <w:tblPr>
        <w:tblW w:w="0" w:type="auto"/>
        <w:jc w:val="center"/>
        <w:tblLook w:val="04A0"/>
      </w:tblPr>
      <w:tblGrid>
        <w:gridCol w:w="2104"/>
        <w:gridCol w:w="48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EC6CFC" w:rsidTr="00F754F7">
        <w:trPr>
          <w:trHeight w:val="281"/>
          <w:jc w:val="center"/>
        </w:trPr>
        <w:tc>
          <w:tcPr>
            <w:tcW w:w="2104" w:type="dxa"/>
          </w:tcPr>
          <w:p w:rsidR="00F754F7" w:rsidRDefault="00F754F7" w:rsidP="00F754F7">
            <w:pPr>
              <w:jc w:val="center"/>
              <w:rPr>
                <w:rFonts w:ascii="Calibri" w:hAnsi="Calibri"/>
                <w:b/>
                <w:bCs/>
              </w:rPr>
            </w:pPr>
          </w:p>
          <w:p w:rsidR="00F754F7" w:rsidRPr="00EC6CFC" w:rsidRDefault="00F754F7" w:rsidP="00F754F7">
            <w:pPr>
              <w:jc w:val="center"/>
              <w:rPr>
                <w:rFonts w:ascii="Calibri" w:hAnsi="Calibri"/>
                <w:b/>
                <w:bCs/>
              </w:rPr>
            </w:pPr>
            <w:r w:rsidRPr="00B854EC">
              <w:rPr>
                <w:rFonts w:ascii="Calibri" w:hAnsi="Calibri"/>
                <w:b/>
                <w:bCs/>
              </w:rPr>
              <w:t>Conformación de grupo</w:t>
            </w:r>
          </w:p>
        </w:tc>
        <w:tc>
          <w:tcPr>
            <w:tcW w:w="4808" w:type="dxa"/>
          </w:tcPr>
          <w:p w:rsidR="00F754F7" w:rsidRPr="00FA1AE8" w:rsidRDefault="00F754F7" w:rsidP="00F754F7">
            <w:pPr>
              <w:pStyle w:val="Prrafodelista"/>
              <w:numPr>
                <w:ilvl w:val="0"/>
                <w:numId w:val="40"/>
              </w:numPr>
              <w:contextualSpacing/>
              <w:rPr>
                <w:rFonts w:ascii="Calibri" w:hAnsi="Calibri"/>
              </w:rPr>
            </w:pPr>
            <w:r w:rsidRPr="00FA1AE8">
              <w:rPr>
                <w:rFonts w:ascii="Calibri" w:hAnsi="Calibri"/>
              </w:rPr>
              <w:t>Formalización del grupo</w:t>
            </w:r>
          </w:p>
          <w:p w:rsidR="00F754F7" w:rsidRDefault="00F754F7" w:rsidP="00F754F7">
            <w:pPr>
              <w:pStyle w:val="Prrafodelista"/>
              <w:numPr>
                <w:ilvl w:val="0"/>
                <w:numId w:val="40"/>
              </w:numPr>
              <w:contextualSpacing/>
              <w:rPr>
                <w:rFonts w:ascii="Calibri" w:hAnsi="Calibri"/>
              </w:rPr>
            </w:pPr>
            <w:r w:rsidRPr="00FA1AE8">
              <w:rPr>
                <w:rFonts w:ascii="Calibri" w:hAnsi="Calibri"/>
              </w:rPr>
              <w:t>Asignación de roles</w:t>
            </w:r>
          </w:p>
          <w:p w:rsidR="00F754F7" w:rsidRDefault="00F754F7" w:rsidP="00F754F7">
            <w:pPr>
              <w:pStyle w:val="Prrafodelista"/>
              <w:numPr>
                <w:ilvl w:val="0"/>
                <w:numId w:val="40"/>
              </w:numPr>
              <w:contextualSpacing/>
              <w:rPr>
                <w:rFonts w:asciiTheme="minorHAnsi" w:hAnsiTheme="minorHAnsi"/>
              </w:rPr>
            </w:pPr>
            <w:r>
              <w:rPr>
                <w:rFonts w:asciiTheme="minorHAnsi" w:hAnsiTheme="minorHAnsi"/>
              </w:rPr>
              <w:t>Selección de ciclo de vida</w:t>
            </w:r>
          </w:p>
          <w:p w:rsidR="00F754F7" w:rsidRPr="00AE0D3B" w:rsidRDefault="00F754F7" w:rsidP="00F754F7">
            <w:pPr>
              <w:pStyle w:val="Prrafodelista"/>
              <w:numPr>
                <w:ilvl w:val="0"/>
                <w:numId w:val="40"/>
              </w:numPr>
              <w:contextualSpacing/>
              <w:rPr>
                <w:rFonts w:asciiTheme="minorHAnsi" w:hAnsiTheme="minorHAnsi"/>
              </w:rPr>
            </w:pPr>
            <w:r w:rsidRPr="00482C1E">
              <w:rPr>
                <w:rFonts w:asciiTheme="minorHAnsi" w:hAnsiTheme="minorHAnsi"/>
                <w:highlight w:val="yellow"/>
              </w:rPr>
              <w:t>Kick off</w:t>
            </w:r>
            <w:r>
              <w:rPr>
                <w:rFonts w:asciiTheme="minorHAnsi" w:hAnsiTheme="minorHAnsi"/>
              </w:rPr>
              <w:t xml:space="preserve"> va ahí? O al final de primera entrega?</w:t>
            </w:r>
          </w:p>
        </w:tc>
      </w:tr>
      <w:tr w:rsidR="00F754F7" w:rsidRPr="00844E46" w:rsidTr="00F754F7">
        <w:trPr>
          <w:trHeight w:val="873"/>
          <w:jc w:val="center"/>
        </w:trPr>
        <w:tc>
          <w:tcPr>
            <w:tcW w:w="2104"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DB58CB">
              <w:rPr>
                <w:rFonts w:ascii="Calibri" w:hAnsi="Calibri"/>
                <w:b/>
                <w:bCs/>
              </w:rPr>
              <w:t>Primera</w:t>
            </w:r>
          </w:p>
          <w:p w:rsidR="00F754F7" w:rsidRPr="00DB58CB" w:rsidRDefault="00F754F7" w:rsidP="00F754F7">
            <w:pPr>
              <w:jc w:val="center"/>
              <w:rPr>
                <w:rFonts w:ascii="Calibri" w:hAnsi="Calibri"/>
                <w:b/>
                <w:bCs/>
              </w:rPr>
            </w:pPr>
            <w:r w:rsidRPr="00DB58CB">
              <w:rPr>
                <w:rFonts w:ascii="Calibri" w:hAnsi="Calibri"/>
                <w:b/>
                <w:bCs/>
              </w:rPr>
              <w:t xml:space="preserve"> Entrega</w:t>
            </w:r>
          </w:p>
        </w:tc>
        <w:tc>
          <w:tcPr>
            <w:tcW w:w="4808" w:type="dxa"/>
          </w:tcPr>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Theme="minorHAnsi" w:hAnsiTheme="minorHAnsi"/>
              </w:rPr>
              <w:t>Investigación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Construcción del SPMP</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Juego supertriunf</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 xml:space="preserve">Realización de </w:t>
            </w:r>
            <w:r>
              <w:rPr>
                <w:rFonts w:ascii="Arial" w:hAnsi="Arial" w:cs="Arial"/>
                <w:color w:val="000000" w:themeColor="text1" w:themeShade="80"/>
                <w:sz w:val="20"/>
                <w:szCs w:val="20"/>
              </w:rPr>
              <w:t>primeros casos de u</w:t>
            </w:r>
            <w:r w:rsidRPr="005836AC">
              <w:rPr>
                <w:rFonts w:ascii="Arial" w:hAnsi="Arial" w:cs="Arial"/>
                <w:color w:val="000000" w:themeColor="text1" w:themeShade="80"/>
                <w:sz w:val="20"/>
                <w:szCs w:val="20"/>
              </w:rPr>
              <w:t>so</w:t>
            </w:r>
          </w:p>
          <w:p w:rsidR="00F754F7" w:rsidRPr="008E1526"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8E1526">
              <w:rPr>
                <w:rFonts w:ascii="Calibri" w:hAnsi="Calibri"/>
              </w:rPr>
              <w:t>Revisión  del director del proyecto</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Presentación al cliente</w:t>
            </w:r>
          </w:p>
          <w:p w:rsidR="00F754F7"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sidRPr="005836AC">
              <w:rPr>
                <w:rFonts w:ascii="Arial" w:hAnsi="Arial" w:cs="Arial"/>
                <w:color w:val="000000" w:themeColor="text1" w:themeShade="80"/>
                <w:sz w:val="20"/>
                <w:szCs w:val="20"/>
              </w:rPr>
              <w:t>Firma de</w:t>
            </w:r>
            <w:r>
              <w:rPr>
                <w:rFonts w:ascii="Arial" w:hAnsi="Arial" w:cs="Arial"/>
                <w:color w:val="000000" w:themeColor="text1" w:themeShade="80"/>
                <w:sz w:val="20"/>
                <w:szCs w:val="20"/>
              </w:rPr>
              <w:t xml:space="preserve"> responsabilidades</w:t>
            </w:r>
          </w:p>
          <w:p w:rsidR="00F754F7" w:rsidRPr="005836AC" w:rsidRDefault="00F754F7" w:rsidP="00F754F7">
            <w:pPr>
              <w:pStyle w:val="Prrafodelista"/>
              <w:keepNext/>
              <w:numPr>
                <w:ilvl w:val="0"/>
                <w:numId w:val="46"/>
              </w:numPr>
              <w:tabs>
                <w:tab w:val="left" w:pos="0"/>
              </w:tabs>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Presentación de la primera etapa</w:t>
            </w:r>
          </w:p>
        </w:tc>
      </w:tr>
    </w:tbl>
    <w:p w:rsidR="00F754F7" w:rsidRPr="004427AC" w:rsidRDefault="00F754F7" w:rsidP="00F754F7">
      <w:pPr>
        <w:pStyle w:val="Epgrafe"/>
        <w:jc w:val="center"/>
        <w:rPr>
          <w:sz w:val="18"/>
        </w:rPr>
      </w:pPr>
      <w:bookmarkStart w:id="362" w:name="_Toc175389752"/>
      <w:r w:rsidRPr="004427AC">
        <w:rPr>
          <w:sz w:val="18"/>
        </w:rPr>
        <w:t>Tabla 1: Procesos y actividades</w:t>
      </w:r>
      <w:bookmarkEnd w:id="362"/>
      <w:r w:rsidRPr="004427AC">
        <w:rPr>
          <w:sz w:val="18"/>
        </w:rPr>
        <w:t xml:space="preserve"> de la primera etapa</w:t>
      </w:r>
    </w:p>
    <w:p w:rsidR="00F754F7" w:rsidRDefault="00F754F7" w:rsidP="00F754F7">
      <w:pPr>
        <w:jc w:val="both"/>
        <w:rPr>
          <w:rFonts w:ascii="Calibri" w:hAnsi="Calibri"/>
          <w:b/>
        </w:rPr>
      </w:pPr>
    </w:p>
    <w:p w:rsidR="00F754F7" w:rsidRDefault="00F754F7" w:rsidP="00F754F7">
      <w:pPr>
        <w:jc w:val="both"/>
        <w:rPr>
          <w:rFonts w:ascii="Calibri" w:hAnsi="Calibri"/>
          <w:b/>
        </w:rPr>
      </w:pPr>
      <w:r>
        <w:rPr>
          <w:rFonts w:ascii="Calibri" w:hAnsi="Calibri"/>
          <w:b/>
        </w:rPr>
        <w:t>Segunda  etapa</w:t>
      </w:r>
    </w:p>
    <w:p w:rsidR="00F754F7" w:rsidRDefault="00F754F7" w:rsidP="00F754F7">
      <w:pPr>
        <w:jc w:val="both"/>
        <w:rPr>
          <w:rFonts w:ascii="Calibri" w:hAnsi="Calibri"/>
          <w:b/>
        </w:rPr>
      </w:pPr>
    </w:p>
    <w:tbl>
      <w:tblPr>
        <w:tblW w:w="0" w:type="auto"/>
        <w:jc w:val="center"/>
        <w:tblLook w:val="04A0"/>
      </w:tblPr>
      <w:tblGrid>
        <w:gridCol w:w="2104"/>
        <w:gridCol w:w="4891"/>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4891"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jc w:val="center"/>
              <w:rPr>
                <w:rFonts w:ascii="Calibri" w:hAnsi="Calibri"/>
                <w:b/>
                <w:bCs/>
              </w:rPr>
            </w:pPr>
            <w:r w:rsidRPr="00DB58CB">
              <w:rPr>
                <w:rFonts w:ascii="Calibri" w:hAnsi="Calibri"/>
                <w:b/>
                <w:bCs/>
              </w:rPr>
              <w:t>Segunda</w:t>
            </w:r>
          </w:p>
          <w:p w:rsidR="00F754F7" w:rsidRPr="00DB58CB" w:rsidRDefault="00F754F7" w:rsidP="00F754F7">
            <w:pPr>
              <w:jc w:val="center"/>
              <w:rPr>
                <w:rFonts w:ascii="Calibri" w:hAnsi="Calibri"/>
                <w:b/>
                <w:bCs/>
              </w:rPr>
            </w:pPr>
            <w:r w:rsidRPr="00DB58CB">
              <w:rPr>
                <w:rFonts w:ascii="Calibri" w:hAnsi="Calibri"/>
                <w:b/>
                <w:bCs/>
              </w:rPr>
              <w:t>Entrega</w:t>
            </w:r>
          </w:p>
        </w:tc>
        <w:tc>
          <w:tcPr>
            <w:tcW w:w="4891" w:type="dxa"/>
          </w:tcPr>
          <w:p w:rsidR="00F754F7" w:rsidRPr="00FA1AE8" w:rsidRDefault="00F754F7" w:rsidP="00F754F7">
            <w:pPr>
              <w:pStyle w:val="Prrafodelista"/>
              <w:numPr>
                <w:ilvl w:val="0"/>
                <w:numId w:val="41"/>
              </w:numPr>
              <w:contextualSpacing/>
              <w:rPr>
                <w:rFonts w:ascii="Calibri" w:hAnsi="Calibri"/>
              </w:rPr>
            </w:pPr>
            <w:r w:rsidRPr="00FA1AE8">
              <w:rPr>
                <w:rFonts w:ascii="Calibri" w:hAnsi="Calibri"/>
              </w:rPr>
              <w:t xml:space="preserve"> </w:t>
            </w:r>
            <w:r>
              <w:rPr>
                <w:rFonts w:ascii="Calibri" w:hAnsi="Calibri"/>
              </w:rPr>
              <w:t>Investigación de SRS</w:t>
            </w:r>
          </w:p>
          <w:p w:rsidR="00F754F7" w:rsidRPr="00FA1AE8" w:rsidRDefault="00F754F7" w:rsidP="00F754F7">
            <w:pPr>
              <w:pStyle w:val="Prrafodelista"/>
              <w:numPr>
                <w:ilvl w:val="0"/>
                <w:numId w:val="41"/>
              </w:numPr>
              <w:contextualSpacing/>
              <w:rPr>
                <w:rFonts w:ascii="Calibri" w:hAnsi="Calibri"/>
              </w:rPr>
            </w:pPr>
            <w:r>
              <w:rPr>
                <w:rFonts w:ascii="Calibri" w:hAnsi="Calibri"/>
              </w:rPr>
              <w:t>Construcción de SRS</w:t>
            </w:r>
          </w:p>
          <w:p w:rsidR="00F754F7" w:rsidRDefault="00F754F7" w:rsidP="00F754F7">
            <w:pPr>
              <w:pStyle w:val="Prrafodelista"/>
              <w:numPr>
                <w:ilvl w:val="0"/>
                <w:numId w:val="41"/>
              </w:numPr>
              <w:contextualSpacing/>
              <w:rPr>
                <w:rFonts w:ascii="Calibri" w:hAnsi="Calibri"/>
              </w:rPr>
            </w:pPr>
            <w:r>
              <w:rPr>
                <w:rFonts w:ascii="Calibri" w:hAnsi="Calibri"/>
              </w:rPr>
              <w:t>Construcción de prototipo</w:t>
            </w:r>
          </w:p>
          <w:p w:rsidR="00F754F7" w:rsidRPr="008E1526" w:rsidRDefault="00F754F7" w:rsidP="00F754F7">
            <w:pPr>
              <w:pStyle w:val="Prrafodelista"/>
              <w:numPr>
                <w:ilvl w:val="0"/>
                <w:numId w:val="41"/>
              </w:numPr>
              <w:contextualSpacing/>
              <w:rPr>
                <w:rFonts w:ascii="Calibri" w:hAnsi="Calibri"/>
              </w:rPr>
            </w:pPr>
            <w:r w:rsidRPr="008E1526">
              <w:rPr>
                <w:rFonts w:ascii="Calibri" w:hAnsi="Calibri"/>
              </w:rPr>
              <w:t>Revisión  del director del proyecto</w:t>
            </w:r>
          </w:p>
          <w:p w:rsidR="00F754F7" w:rsidRDefault="00F754F7" w:rsidP="00F754F7">
            <w:pPr>
              <w:pStyle w:val="Prrafodelista"/>
              <w:numPr>
                <w:ilvl w:val="0"/>
                <w:numId w:val="41"/>
              </w:numPr>
              <w:contextualSpacing/>
              <w:rPr>
                <w:rFonts w:ascii="Calibri" w:hAnsi="Calibri"/>
              </w:rPr>
            </w:pPr>
            <w:r>
              <w:rPr>
                <w:rFonts w:ascii="Calibri" w:hAnsi="Calibri"/>
              </w:rPr>
              <w:t>Presentación al cliente</w:t>
            </w:r>
          </w:p>
          <w:p w:rsidR="00F754F7" w:rsidRPr="00B43C9C" w:rsidRDefault="00F754F7" w:rsidP="00F754F7">
            <w:pPr>
              <w:pStyle w:val="Prrafodelista"/>
              <w:numPr>
                <w:ilvl w:val="0"/>
                <w:numId w:val="41"/>
              </w:numPr>
              <w:contextualSpacing/>
              <w:rPr>
                <w:rFonts w:ascii="Calibri" w:hAnsi="Calibri"/>
                <w:i/>
                <w:color w:val="0070C0"/>
              </w:rPr>
            </w:pPr>
            <w:r>
              <w:rPr>
                <w:rFonts w:ascii="Calibri" w:hAnsi="Calibri"/>
              </w:rPr>
              <w:t>presentación de la segunda etapa</w:t>
            </w:r>
          </w:p>
        </w:tc>
      </w:tr>
    </w:tbl>
    <w:p w:rsidR="00F754F7" w:rsidRPr="004427AC" w:rsidRDefault="00F754F7" w:rsidP="00F754F7">
      <w:pPr>
        <w:pStyle w:val="Epgrafe"/>
        <w:jc w:val="center"/>
        <w:rPr>
          <w:sz w:val="18"/>
        </w:rPr>
      </w:pPr>
      <w:r w:rsidRPr="004427AC">
        <w:rPr>
          <w:sz w:val="18"/>
        </w:rPr>
        <w:t>Tabla 2: Procesos y actividades de la segunda etapa</w:t>
      </w:r>
    </w:p>
    <w:p w:rsidR="00F754F7" w:rsidRDefault="00F754F7" w:rsidP="00F754F7">
      <w:pPr>
        <w:jc w:val="both"/>
        <w:rPr>
          <w:rFonts w:ascii="Calibri" w:hAnsi="Calibri"/>
          <w:b/>
        </w:rPr>
      </w:pPr>
    </w:p>
    <w:p w:rsidR="00F754F7" w:rsidRDefault="00F754F7" w:rsidP="00F754F7">
      <w:pPr>
        <w:jc w:val="both"/>
      </w:pPr>
      <w:r>
        <w:rPr>
          <w:rFonts w:ascii="Calibri" w:hAnsi="Calibri"/>
          <w:b/>
        </w:rPr>
        <w:t>Tercera</w:t>
      </w:r>
      <w:r w:rsidRPr="004D6846">
        <w:rPr>
          <w:rFonts w:ascii="Calibri" w:hAnsi="Calibri"/>
          <w:b/>
        </w:rPr>
        <w:t xml:space="preserve"> etapa</w:t>
      </w:r>
      <w:r>
        <w:t xml:space="preserve"> </w:t>
      </w:r>
    </w:p>
    <w:p w:rsidR="00F754F7" w:rsidRDefault="00F754F7" w:rsidP="00F754F7">
      <w:pPr>
        <w:jc w:val="both"/>
      </w:pPr>
    </w:p>
    <w:tbl>
      <w:tblPr>
        <w:tblW w:w="0" w:type="auto"/>
        <w:jc w:val="center"/>
        <w:tblLook w:val="04A0"/>
      </w:tblPr>
      <w:tblGrid>
        <w:gridCol w:w="2104"/>
        <w:gridCol w:w="5184"/>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84"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Default="00F754F7" w:rsidP="00F754F7">
            <w:pPr>
              <w:jc w:val="center"/>
              <w:rPr>
                <w:rFonts w:ascii="Calibri" w:hAnsi="Calibri"/>
                <w:b/>
                <w:bCs/>
              </w:rPr>
            </w:pPr>
            <w:r w:rsidRPr="00DB58CB">
              <w:rPr>
                <w:rFonts w:ascii="Calibri" w:hAnsi="Calibri"/>
                <w:b/>
                <w:bCs/>
              </w:rPr>
              <w:t xml:space="preserve">Tercera  </w:t>
            </w:r>
          </w:p>
          <w:p w:rsidR="00F754F7" w:rsidRPr="00DB58CB" w:rsidRDefault="00F754F7" w:rsidP="00F754F7">
            <w:pPr>
              <w:jc w:val="center"/>
              <w:rPr>
                <w:rFonts w:ascii="Calibri" w:hAnsi="Calibri"/>
                <w:b/>
                <w:bCs/>
              </w:rPr>
            </w:pPr>
            <w:r w:rsidRPr="00DB58CB">
              <w:rPr>
                <w:rFonts w:ascii="Calibri" w:hAnsi="Calibri"/>
                <w:b/>
                <w:bCs/>
              </w:rPr>
              <w:t>Entrega</w:t>
            </w:r>
          </w:p>
        </w:tc>
        <w:tc>
          <w:tcPr>
            <w:tcW w:w="5184" w:type="dxa"/>
          </w:tcPr>
          <w:p w:rsidR="00F754F7" w:rsidRPr="00FA1AE8" w:rsidRDefault="00F754F7" w:rsidP="00F754F7">
            <w:pPr>
              <w:pStyle w:val="Prrafodelista"/>
              <w:numPr>
                <w:ilvl w:val="0"/>
                <w:numId w:val="47"/>
              </w:numPr>
              <w:contextualSpacing/>
              <w:rPr>
                <w:rFonts w:ascii="Calibri" w:hAnsi="Calibri"/>
              </w:rPr>
            </w:pPr>
            <w:r>
              <w:rPr>
                <w:rFonts w:ascii="Calibri" w:hAnsi="Calibri"/>
              </w:rPr>
              <w:t>Investigación de SDD</w:t>
            </w:r>
          </w:p>
          <w:p w:rsidR="00F754F7" w:rsidRPr="00FA1AE8" w:rsidRDefault="00F754F7" w:rsidP="00F754F7">
            <w:pPr>
              <w:pStyle w:val="Prrafodelista"/>
              <w:numPr>
                <w:ilvl w:val="0"/>
                <w:numId w:val="47"/>
              </w:numPr>
              <w:contextualSpacing/>
              <w:rPr>
                <w:rFonts w:ascii="Calibri" w:hAnsi="Calibri"/>
              </w:rPr>
            </w:pPr>
            <w:r>
              <w:rPr>
                <w:rFonts w:ascii="Calibri" w:hAnsi="Calibri"/>
              </w:rPr>
              <w:t>Construcción de SDD</w:t>
            </w:r>
          </w:p>
          <w:p w:rsidR="00F754F7" w:rsidRDefault="00F754F7" w:rsidP="00F754F7">
            <w:pPr>
              <w:pStyle w:val="Prrafodelista"/>
              <w:numPr>
                <w:ilvl w:val="0"/>
                <w:numId w:val="47"/>
              </w:numPr>
              <w:contextualSpacing/>
              <w:rPr>
                <w:rFonts w:ascii="Calibri" w:hAnsi="Calibri"/>
              </w:rPr>
            </w:pPr>
            <w:r>
              <w:rPr>
                <w:rFonts w:ascii="Calibri" w:hAnsi="Calibri"/>
              </w:rPr>
              <w:t>Continuación de  construcción prototipo</w:t>
            </w:r>
          </w:p>
          <w:p w:rsidR="00F754F7" w:rsidRDefault="00F754F7" w:rsidP="00F754F7">
            <w:pPr>
              <w:pStyle w:val="Prrafodelista"/>
              <w:numPr>
                <w:ilvl w:val="0"/>
                <w:numId w:val="47"/>
              </w:numPr>
              <w:contextualSpacing/>
              <w:rPr>
                <w:rFonts w:ascii="Calibri" w:hAnsi="Calibri"/>
              </w:rPr>
            </w:pPr>
            <w:r>
              <w:rPr>
                <w:rFonts w:ascii="Calibri" w:hAnsi="Calibri"/>
              </w:rPr>
              <w:t>Revisión  del director del proyecto</w:t>
            </w:r>
          </w:p>
          <w:p w:rsidR="00F754F7" w:rsidRDefault="00F754F7" w:rsidP="00F754F7">
            <w:pPr>
              <w:pStyle w:val="Prrafodelista"/>
              <w:numPr>
                <w:ilvl w:val="0"/>
                <w:numId w:val="47"/>
              </w:numPr>
              <w:contextualSpacing/>
              <w:rPr>
                <w:rFonts w:ascii="Calibri" w:hAnsi="Calibri"/>
              </w:rPr>
            </w:pPr>
            <w:r>
              <w:rPr>
                <w:rFonts w:ascii="Calibri" w:hAnsi="Calibri"/>
              </w:rPr>
              <w:t>Presentación al cliente</w:t>
            </w:r>
          </w:p>
          <w:p w:rsidR="00F754F7" w:rsidRPr="00CE2B4E" w:rsidRDefault="00F754F7" w:rsidP="00F754F7">
            <w:pPr>
              <w:pStyle w:val="Prrafodelista"/>
              <w:numPr>
                <w:ilvl w:val="0"/>
                <w:numId w:val="47"/>
              </w:numPr>
              <w:contextualSpacing/>
              <w:rPr>
                <w:rFonts w:ascii="Calibri" w:hAnsi="Calibri"/>
              </w:rPr>
            </w:pPr>
            <w:r w:rsidRPr="00CE2B4E">
              <w:rPr>
                <w:rFonts w:ascii="Calibri" w:hAnsi="Calibri"/>
              </w:rPr>
              <w:t xml:space="preserve"> presentación de la tercera etapa</w:t>
            </w:r>
            <w:r w:rsidRPr="00CE2B4E">
              <w:rPr>
                <w:rFonts w:ascii="Calibri" w:hAnsi="Calibri"/>
                <w:i/>
                <w:color w:val="0070C0"/>
              </w:rPr>
              <w:t xml:space="preserve"> </w:t>
            </w:r>
          </w:p>
        </w:tc>
      </w:tr>
    </w:tbl>
    <w:p w:rsidR="00F754F7" w:rsidRPr="004427AC" w:rsidRDefault="00F754F7" w:rsidP="00F754F7">
      <w:pPr>
        <w:pStyle w:val="Epgrafe"/>
        <w:jc w:val="center"/>
        <w:rPr>
          <w:sz w:val="18"/>
        </w:rPr>
      </w:pPr>
      <w:r w:rsidRPr="004427AC">
        <w:rPr>
          <w:sz w:val="18"/>
        </w:rPr>
        <w:t>Tabla 3: Procesos y actividades de la tercera etapa</w:t>
      </w:r>
    </w:p>
    <w:p w:rsidR="00F754F7" w:rsidRPr="005B76DA" w:rsidRDefault="00F754F7" w:rsidP="00F754F7"/>
    <w:p w:rsidR="00F754F7" w:rsidRDefault="00F754F7" w:rsidP="00F754F7">
      <w:pPr>
        <w:jc w:val="both"/>
        <w:rPr>
          <w:rFonts w:ascii="Calibri" w:hAnsi="Calibri"/>
          <w:b/>
        </w:rPr>
      </w:pPr>
      <w:r>
        <w:rPr>
          <w:rFonts w:ascii="Calibri" w:hAnsi="Calibri"/>
          <w:b/>
        </w:rPr>
        <w:t>Cuarta  etapa</w:t>
      </w:r>
    </w:p>
    <w:p w:rsidR="00F754F7" w:rsidRDefault="00F754F7" w:rsidP="00F754F7">
      <w:pPr>
        <w:jc w:val="both"/>
        <w:rPr>
          <w:rFonts w:ascii="Calibri" w:hAnsi="Calibri"/>
          <w:b/>
        </w:rPr>
      </w:pPr>
      <w:r w:rsidRPr="004D6846">
        <w:rPr>
          <w:rFonts w:ascii="Calibri" w:hAnsi="Calibri"/>
          <w:b/>
        </w:rPr>
        <w:t xml:space="preserve"> </w:t>
      </w:r>
    </w:p>
    <w:tbl>
      <w:tblPr>
        <w:tblW w:w="0" w:type="auto"/>
        <w:jc w:val="center"/>
        <w:tblLook w:val="04A0"/>
      </w:tblPr>
      <w:tblGrid>
        <w:gridCol w:w="2104"/>
        <w:gridCol w:w="5108"/>
      </w:tblGrid>
      <w:tr w:rsidR="00F754F7" w:rsidRPr="00EC6CFC" w:rsidTr="00F754F7">
        <w:trPr>
          <w:trHeight w:val="281"/>
          <w:jc w:val="center"/>
        </w:trPr>
        <w:tc>
          <w:tcPr>
            <w:tcW w:w="2104" w:type="dxa"/>
          </w:tcPr>
          <w:p w:rsidR="00F754F7" w:rsidRPr="00EC6CFC" w:rsidRDefault="00F754F7" w:rsidP="00F754F7">
            <w:pPr>
              <w:jc w:val="center"/>
              <w:rPr>
                <w:rFonts w:ascii="Calibri" w:hAnsi="Calibri"/>
                <w:b/>
                <w:bCs/>
              </w:rPr>
            </w:pPr>
            <w:r w:rsidRPr="00EC6CFC">
              <w:rPr>
                <w:rFonts w:ascii="Calibri" w:hAnsi="Calibri"/>
                <w:b/>
                <w:bCs/>
              </w:rPr>
              <w:t>Proceso</w:t>
            </w:r>
          </w:p>
        </w:tc>
        <w:tc>
          <w:tcPr>
            <w:tcW w:w="5108" w:type="dxa"/>
          </w:tcPr>
          <w:p w:rsidR="00F754F7" w:rsidRPr="00EC6CFC" w:rsidRDefault="00F754F7" w:rsidP="00F754F7">
            <w:pPr>
              <w:jc w:val="center"/>
              <w:rPr>
                <w:rFonts w:ascii="Calibri" w:hAnsi="Calibri"/>
                <w:b/>
                <w:bCs/>
              </w:rPr>
            </w:pPr>
            <w:r w:rsidRPr="00EC6CFC">
              <w:rPr>
                <w:rFonts w:ascii="Calibri" w:hAnsi="Calibri"/>
                <w:b/>
                <w:bCs/>
              </w:rPr>
              <w:t>Actividades</w:t>
            </w:r>
          </w:p>
        </w:tc>
      </w:tr>
      <w:tr w:rsidR="00F754F7" w:rsidRPr="00844E46" w:rsidTr="00F754F7">
        <w:trPr>
          <w:trHeight w:val="873"/>
          <w:jc w:val="center"/>
        </w:trPr>
        <w:tc>
          <w:tcPr>
            <w:tcW w:w="2104" w:type="dxa"/>
          </w:tcPr>
          <w:p w:rsidR="00F754F7" w:rsidRDefault="00F754F7" w:rsidP="00F754F7">
            <w:pPr>
              <w:rPr>
                <w:rFonts w:ascii="Calibri" w:hAnsi="Calibri"/>
                <w:b/>
                <w:bCs/>
                <w:i/>
              </w:rPr>
            </w:pPr>
          </w:p>
          <w:p w:rsidR="00F754F7" w:rsidRPr="00844E46" w:rsidRDefault="00F754F7" w:rsidP="00F754F7">
            <w:pPr>
              <w:jc w:val="center"/>
              <w:rPr>
                <w:rFonts w:ascii="Calibri" w:hAnsi="Calibri"/>
                <w:b/>
                <w:bCs/>
                <w:i/>
              </w:rPr>
            </w:pPr>
            <w:r>
              <w:rPr>
                <w:rFonts w:ascii="Calibri" w:hAnsi="Calibri"/>
                <w:b/>
                <w:bCs/>
                <w:i/>
              </w:rPr>
              <w:t xml:space="preserve">Cuarta </w:t>
            </w:r>
            <w:r w:rsidRPr="00844E46">
              <w:rPr>
                <w:rFonts w:ascii="Calibri" w:hAnsi="Calibri"/>
                <w:b/>
                <w:bCs/>
                <w:i/>
              </w:rPr>
              <w:t xml:space="preserve"> Entrega</w:t>
            </w:r>
          </w:p>
        </w:tc>
        <w:tc>
          <w:tcPr>
            <w:tcW w:w="5108" w:type="dxa"/>
          </w:tcPr>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Implementación</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Plan de pruebas</w:t>
            </w:r>
          </w:p>
          <w:p w:rsidR="00F754F7" w:rsidRDefault="00F754F7" w:rsidP="00F754F7">
            <w:pPr>
              <w:pStyle w:val="Prrafodelista"/>
              <w:numPr>
                <w:ilvl w:val="0"/>
                <w:numId w:val="49"/>
              </w:numPr>
              <w:contextualSpacing/>
              <w:rPr>
                <w:rFonts w:ascii="Calibri" w:hAnsi="Calibri"/>
              </w:rPr>
            </w:pPr>
            <w:r>
              <w:rPr>
                <w:rFonts w:ascii="Calibri" w:hAnsi="Calibri"/>
              </w:rPr>
              <w:t>Realización de m</w:t>
            </w:r>
            <w:r w:rsidRPr="00C02924">
              <w:rPr>
                <w:rFonts w:ascii="Calibri" w:hAnsi="Calibri"/>
              </w:rPr>
              <w:t>anuales</w:t>
            </w:r>
          </w:p>
          <w:p w:rsidR="00F754F7" w:rsidRPr="00CE2B4E" w:rsidRDefault="00F754F7" w:rsidP="00F754F7">
            <w:pPr>
              <w:pStyle w:val="Prrafodelista"/>
              <w:numPr>
                <w:ilvl w:val="0"/>
                <w:numId w:val="49"/>
              </w:numPr>
              <w:contextualSpacing/>
              <w:rPr>
                <w:rFonts w:ascii="Calibri" w:hAnsi="Calibri"/>
              </w:rPr>
            </w:pPr>
            <w:r w:rsidRPr="00CE2B4E">
              <w:rPr>
                <w:rFonts w:ascii="Calibri" w:hAnsi="Calibri"/>
              </w:rPr>
              <w:t>Revisión  del director del proyecto</w:t>
            </w:r>
          </w:p>
          <w:p w:rsidR="00F754F7" w:rsidRPr="00C02924" w:rsidRDefault="00F754F7" w:rsidP="00F754F7">
            <w:pPr>
              <w:pStyle w:val="Prrafodelista"/>
              <w:numPr>
                <w:ilvl w:val="0"/>
                <w:numId w:val="49"/>
              </w:numPr>
              <w:contextualSpacing/>
              <w:rPr>
                <w:rFonts w:ascii="Calibri" w:hAnsi="Calibri"/>
              </w:rPr>
            </w:pPr>
            <w:r w:rsidRPr="00C02924">
              <w:rPr>
                <w:rFonts w:ascii="Calibri" w:hAnsi="Calibri"/>
              </w:rPr>
              <w:t>Presentación al cliente</w:t>
            </w:r>
          </w:p>
          <w:p w:rsidR="00F754F7" w:rsidRPr="00482C1E" w:rsidRDefault="00F754F7" w:rsidP="00F754F7">
            <w:pPr>
              <w:pStyle w:val="Prrafodelista"/>
              <w:numPr>
                <w:ilvl w:val="0"/>
                <w:numId w:val="49"/>
              </w:numPr>
              <w:contextualSpacing/>
              <w:rPr>
                <w:rFonts w:ascii="Calibri" w:hAnsi="Calibri"/>
                <w:color w:val="0070C0"/>
              </w:rPr>
            </w:pPr>
            <w:r w:rsidRPr="00C02924">
              <w:rPr>
                <w:rFonts w:ascii="Calibri" w:hAnsi="Calibri"/>
              </w:rPr>
              <w:t xml:space="preserve"> presentación de la</w:t>
            </w:r>
            <w:r w:rsidRPr="00C02924">
              <w:rPr>
                <w:rFonts w:ascii="Calibri" w:hAnsi="Calibri"/>
              </w:rPr>
              <w:br/>
              <w:t>cuarta etapa</w:t>
            </w:r>
          </w:p>
          <w:p w:rsidR="00F754F7" w:rsidRPr="00C02924" w:rsidRDefault="00F754F7" w:rsidP="00F754F7">
            <w:pPr>
              <w:pStyle w:val="Prrafodelista"/>
              <w:numPr>
                <w:ilvl w:val="0"/>
                <w:numId w:val="49"/>
              </w:numPr>
              <w:contextualSpacing/>
              <w:rPr>
                <w:rFonts w:ascii="Calibri" w:hAnsi="Calibri"/>
                <w:color w:val="0070C0"/>
              </w:rPr>
            </w:pPr>
            <w:r>
              <w:rPr>
                <w:rFonts w:ascii="Calibri" w:hAnsi="Calibri"/>
              </w:rPr>
              <w:t>Post morten</w:t>
            </w:r>
          </w:p>
        </w:tc>
      </w:tr>
    </w:tbl>
    <w:p w:rsidR="00F754F7" w:rsidRPr="004427AC" w:rsidRDefault="00F754F7" w:rsidP="00F754F7">
      <w:pPr>
        <w:pStyle w:val="Epgrafe"/>
        <w:jc w:val="center"/>
        <w:rPr>
          <w:sz w:val="18"/>
        </w:rPr>
      </w:pPr>
      <w:r w:rsidRPr="004427AC">
        <w:rPr>
          <w:sz w:val="18"/>
        </w:rPr>
        <w:t>Tabla 4: Procesos y actividades de la cuarta etapa</w:t>
      </w:r>
    </w:p>
    <w:p w:rsidR="00F754F7" w:rsidRDefault="00F754F7" w:rsidP="00F754F7">
      <w:pPr>
        <w:jc w:val="both"/>
        <w:rPr>
          <w:rFonts w:ascii="Calibri" w:hAnsi="Calibri"/>
          <w:i/>
          <w:color w:val="0070C0"/>
        </w:rPr>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p>
    <w:p w:rsidR="00F754F7" w:rsidRDefault="00F754F7" w:rsidP="00F754F7">
      <w:pPr>
        <w:jc w:val="both"/>
      </w:pPr>
      <w:r>
        <w:t xml:space="preserve">Las tareas de las actividades están conformadas por </w:t>
      </w:r>
    </w:p>
    <w:p w:rsidR="00F754F7" w:rsidRDefault="00F754F7" w:rsidP="00F754F7">
      <w:pPr>
        <w:jc w:val="both"/>
      </w:pPr>
    </w:p>
    <w:p w:rsidR="00F754F7" w:rsidRDefault="00F754F7" w:rsidP="00F754F7">
      <w:r>
        <w:rPr>
          <w:noProof/>
          <w:lang w:val="es-AR" w:eastAsia="es-AR"/>
        </w:rPr>
        <w:drawing>
          <wp:inline distT="0" distB="0" distL="0" distR="0">
            <wp:extent cx="5581650" cy="3343275"/>
            <wp:effectExtent l="0" t="19050" r="0" b="9525"/>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F754F7" w:rsidRPr="00AB4753" w:rsidRDefault="00F754F7" w:rsidP="00F754F7">
      <w:pPr>
        <w:jc w:val="center"/>
        <w:rPr>
          <w:b/>
          <w:sz w:val="18"/>
        </w:rPr>
      </w:pPr>
      <w:r w:rsidRPr="00AB4753">
        <w:rPr>
          <w:b/>
          <w:sz w:val="18"/>
        </w:rPr>
        <w:t xml:space="preserve">Ilustración: </w:t>
      </w:r>
      <w:r>
        <w:rPr>
          <w:b/>
          <w:sz w:val="18"/>
        </w:rPr>
        <w:t>estructura de las tareas</w:t>
      </w:r>
    </w:p>
    <w:p w:rsidR="00F754F7" w:rsidRDefault="00F754F7" w:rsidP="00F754F7">
      <w:pPr>
        <w:jc w:val="both"/>
      </w:pPr>
    </w:p>
    <w:p w:rsidR="00F754F7" w:rsidRDefault="00F754F7" w:rsidP="00F754F7">
      <w:pPr>
        <w:jc w:val="both"/>
      </w:pPr>
    </w:p>
    <w:p w:rsidR="00F754F7" w:rsidRDefault="00F754F7" w:rsidP="00F754F7">
      <w:pPr>
        <w:jc w:val="both"/>
      </w:pPr>
      <w:r>
        <w:t>A continuación se encuentran las tareas que se realizaran en cada actividad de los diferentes procesos   de las etapas de desarrollo del proyecto de software.</w:t>
      </w:r>
    </w:p>
    <w:p w:rsidR="00F754F7" w:rsidRDefault="00F754F7" w:rsidP="00F754F7">
      <w:pPr>
        <w:jc w:val="both"/>
      </w:pPr>
    </w:p>
    <w:p w:rsidR="00F754F7" w:rsidRDefault="00F754F7" w:rsidP="00F754F7">
      <w:pPr>
        <w:rPr>
          <w:b/>
        </w:rPr>
      </w:pPr>
      <w:r w:rsidRPr="005A6155">
        <w:rPr>
          <w:b/>
        </w:rPr>
        <w:t>Primera etapa</w:t>
      </w:r>
    </w:p>
    <w:p w:rsidR="00F754F7" w:rsidRDefault="00F754F7" w:rsidP="00F754F7">
      <w:pPr>
        <w:rPr>
          <w:b/>
        </w:rPr>
      </w:pPr>
    </w:p>
    <w:tbl>
      <w:tblPr>
        <w:tblW w:w="0" w:type="auto"/>
        <w:tblLayout w:type="fixed"/>
        <w:tblLook w:val="04A0"/>
      </w:tblPr>
      <w:tblGrid>
        <w:gridCol w:w="1369"/>
        <w:gridCol w:w="440"/>
        <w:gridCol w:w="1134"/>
        <w:gridCol w:w="284"/>
        <w:gridCol w:w="1276"/>
        <w:gridCol w:w="141"/>
        <w:gridCol w:w="1134"/>
        <w:gridCol w:w="284"/>
        <w:gridCol w:w="1417"/>
        <w:gridCol w:w="1575"/>
      </w:tblGrid>
      <w:tr w:rsidR="00F754F7" w:rsidRPr="000153FD" w:rsidTr="00F754F7">
        <w:tc>
          <w:tcPr>
            <w:tcW w:w="9054" w:type="dxa"/>
            <w:gridSpan w:val="10"/>
          </w:tcPr>
          <w:p w:rsidR="00F754F7" w:rsidRPr="000153FD" w:rsidRDefault="00F754F7" w:rsidP="00F754F7">
            <w:pPr>
              <w:jc w:val="center"/>
              <w:rPr>
                <w:rFonts w:ascii="Calibri" w:hAnsi="Calibri"/>
                <w:b/>
                <w:bCs/>
              </w:rPr>
            </w:pPr>
            <w:r w:rsidRPr="000153FD">
              <w:rPr>
                <w:rFonts w:ascii="Calibri" w:hAnsi="Calibri"/>
                <w:b/>
                <w:bCs/>
              </w:rPr>
              <w:t>Conformación de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sidRPr="000153FD">
              <w:rPr>
                <w:rFonts w:ascii="Calibri" w:hAnsi="Calibri"/>
                <w:bCs/>
              </w:rPr>
              <w:t>Formalización del grupo</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p w:rsidR="00F754F7" w:rsidRPr="000153FD" w:rsidRDefault="00F754F7" w:rsidP="00F754F7">
            <w:pPr>
              <w:keepNext/>
              <w:jc w:val="center"/>
              <w:rPr>
                <w:rFonts w:ascii="Calibri" w:hAnsi="Calibri"/>
                <w:b/>
                <w:bCs/>
              </w:rPr>
            </w:pP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N</w:t>
            </w:r>
            <w:r w:rsidRPr="000153FD">
              <w:rPr>
                <w:rFonts w:ascii="Calibri" w:hAnsi="Calibri"/>
                <w:b/>
                <w:bCs/>
              </w:rPr>
              <w:t>ombre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propuestas para el nombre del grupo</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0153FD">
              <w:rPr>
                <w:rFonts w:ascii="Calibri" w:hAnsi="Calibri"/>
                <w:bCs/>
              </w:rPr>
              <w:t>Los integrantes</w:t>
            </w:r>
          </w:p>
          <w:p w:rsidR="00F754F7" w:rsidRPr="000153FD" w:rsidRDefault="00F754F7" w:rsidP="00F754F7">
            <w:pPr>
              <w:jc w:val="center"/>
              <w:rPr>
                <w:rFonts w:ascii="Calibri" w:hAnsi="Calibri"/>
                <w:bCs/>
              </w:rPr>
            </w:pPr>
            <w:r w:rsidRPr="000153FD">
              <w:rPr>
                <w:rFonts w:ascii="Calibri" w:hAnsi="Calibri"/>
                <w:bCs/>
              </w:rPr>
              <w:t xml:space="preserve"> de</w:t>
            </w:r>
            <w:r>
              <w:rPr>
                <w:rFonts w:ascii="Calibri" w:hAnsi="Calibri"/>
                <w:bCs/>
              </w:rPr>
              <w:t>l</w:t>
            </w:r>
            <w:r w:rsidRPr="000153FD">
              <w:rPr>
                <w:rFonts w:ascii="Calibri" w:hAnsi="Calibri"/>
                <w:bCs/>
              </w:rPr>
              <w:t xml:space="preserve"> </w:t>
            </w:r>
            <w:r>
              <w:rPr>
                <w:rFonts w:ascii="Calibri" w:hAnsi="Calibri"/>
                <w:bCs/>
              </w:rPr>
              <w:t>grupo</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w:t>
            </w:r>
            <w:r>
              <w:rPr>
                <w:rFonts w:ascii="Calibri" w:hAnsi="Calibri"/>
                <w:bCs/>
              </w:rPr>
              <w:t>l grupo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Lista de posibles nombres</w:t>
            </w:r>
            <w:r w:rsidRPr="000153FD">
              <w:rPr>
                <w:rFonts w:ascii="Calibri" w:hAnsi="Calibri"/>
                <w:bCs/>
              </w:rPr>
              <w:t xml:space="preserve"> para el grupo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encontrar el nombre adecuado</w:t>
            </w:r>
          </w:p>
        </w:tc>
      </w:tr>
      <w:tr w:rsidR="00F754F7" w:rsidRPr="000153FD" w:rsidTr="00F754F7">
        <w:tc>
          <w:tcPr>
            <w:tcW w:w="1369" w:type="dxa"/>
          </w:tcPr>
          <w:p w:rsidR="00F754F7" w:rsidRPr="000153FD" w:rsidRDefault="00F754F7" w:rsidP="00F754F7">
            <w:pPr>
              <w:jc w:val="center"/>
              <w:rPr>
                <w:rFonts w:ascii="Calibri" w:hAnsi="Calibri"/>
                <w:b/>
                <w:bCs/>
              </w:rPr>
            </w:pPr>
          </w:p>
          <w:p w:rsidR="00F754F7" w:rsidRPr="000153FD" w:rsidRDefault="00F754F7" w:rsidP="00F754F7">
            <w:pPr>
              <w:jc w:val="center"/>
              <w:rPr>
                <w:rFonts w:ascii="Calibri" w:hAnsi="Calibri"/>
                <w:b/>
                <w:bCs/>
              </w:rPr>
            </w:pPr>
            <w:r w:rsidRPr="000153FD">
              <w:rPr>
                <w:rFonts w:ascii="Calibri" w:hAnsi="Calibri"/>
                <w:b/>
                <w:bCs/>
              </w:rPr>
              <w:t xml:space="preserve"> Creación del logo del grupo</w:t>
            </w:r>
          </w:p>
        </w:tc>
        <w:tc>
          <w:tcPr>
            <w:tcW w:w="1574" w:type="dxa"/>
            <w:gridSpan w:val="2"/>
          </w:tcPr>
          <w:p w:rsidR="00F754F7" w:rsidRPr="000153FD" w:rsidRDefault="00F754F7" w:rsidP="00F754F7">
            <w:pPr>
              <w:jc w:val="center"/>
              <w:rPr>
                <w:rFonts w:ascii="Calibri" w:hAnsi="Calibri"/>
                <w:bCs/>
              </w:rPr>
            </w:pPr>
            <w:r>
              <w:rPr>
                <w:rFonts w:ascii="Calibri" w:hAnsi="Calibri"/>
                <w:bCs/>
              </w:rPr>
              <w:t>Realizar el diseño del logo que identifique al grupo</w:t>
            </w:r>
          </w:p>
        </w:tc>
        <w:tc>
          <w:tcPr>
            <w:tcW w:w="1560" w:type="dxa"/>
            <w:gridSpan w:val="2"/>
          </w:tcPr>
          <w:p w:rsidR="00F754F7" w:rsidRDefault="00F754F7" w:rsidP="00F754F7">
            <w:pPr>
              <w:jc w:val="center"/>
              <w:rPr>
                <w:rFonts w:ascii="Calibri" w:hAnsi="Calibri"/>
                <w:bCs/>
              </w:rPr>
            </w:pPr>
          </w:p>
          <w:p w:rsidR="00F754F7" w:rsidRPr="00BB2275" w:rsidRDefault="00F754F7" w:rsidP="00F754F7">
            <w:pPr>
              <w:rPr>
                <w:rFonts w:ascii="Calibri" w:hAnsi="Calibri"/>
                <w:bCs/>
              </w:rPr>
            </w:pPr>
            <w:r w:rsidRPr="00BB2275">
              <w:rPr>
                <w:rFonts w:ascii="Calibri" w:hAnsi="Calibri"/>
                <w:bCs/>
              </w:rPr>
              <w:t>Computador</w:t>
            </w:r>
            <w:r>
              <w:rPr>
                <w:rFonts w:ascii="Calibri" w:hAnsi="Calibri"/>
                <w:bCs/>
              </w:rPr>
              <w:t>, h</w:t>
            </w:r>
            <w:r w:rsidRPr="00BB2275">
              <w:rPr>
                <w:rFonts w:ascii="Calibri" w:hAnsi="Calibri"/>
                <w:bCs/>
              </w:rPr>
              <w:t xml:space="preserve">erramientas de diseño </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t>Carlos Jaramillo y Tatiana Oquendo</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prototipos de logos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t>Dificultad de realizar el logo adecuado</w:t>
            </w:r>
          </w:p>
        </w:tc>
      </w:tr>
      <w:tr w:rsidR="00F754F7" w:rsidRPr="000153FD" w:rsidTr="00F754F7">
        <w:tc>
          <w:tcPr>
            <w:tcW w:w="1369" w:type="dxa"/>
          </w:tcPr>
          <w:p w:rsidR="00F754F7" w:rsidRPr="000153FD" w:rsidRDefault="00F754F7" w:rsidP="00F754F7">
            <w:pPr>
              <w:jc w:val="center"/>
              <w:rPr>
                <w:rFonts w:ascii="Calibri" w:hAnsi="Calibri"/>
                <w:b/>
                <w:bCs/>
              </w:rPr>
            </w:pPr>
            <w:r>
              <w:rPr>
                <w:rFonts w:ascii="Calibri" w:hAnsi="Calibri"/>
                <w:b/>
                <w:bCs/>
              </w:rPr>
              <w:t xml:space="preserve">Selección </w:t>
            </w:r>
            <w:r>
              <w:rPr>
                <w:rFonts w:ascii="Calibri" w:hAnsi="Calibri"/>
                <w:b/>
                <w:bCs/>
              </w:rPr>
              <w:lastRenderedPageBreak/>
              <w:t xml:space="preserve">de </w:t>
            </w:r>
            <w:r w:rsidRPr="000153FD">
              <w:rPr>
                <w:rFonts w:ascii="Calibri" w:hAnsi="Calibri"/>
                <w:b/>
                <w:bCs/>
              </w:rPr>
              <w:t>propuesta del proyecto</w:t>
            </w:r>
            <w:r>
              <w:rPr>
                <w:rFonts w:ascii="Calibri" w:hAnsi="Calibri"/>
                <w:b/>
                <w:bCs/>
              </w:rPr>
              <w:t xml:space="preserve"> para presentar</w:t>
            </w:r>
          </w:p>
        </w:tc>
        <w:tc>
          <w:tcPr>
            <w:tcW w:w="1574" w:type="dxa"/>
            <w:gridSpan w:val="2"/>
          </w:tcPr>
          <w:p w:rsidR="00F754F7" w:rsidRPr="00D63D00" w:rsidRDefault="00F754F7" w:rsidP="00F754F7">
            <w:pPr>
              <w:jc w:val="center"/>
              <w:rPr>
                <w:rFonts w:ascii="Calibri" w:hAnsi="Calibri"/>
                <w:bCs/>
              </w:rPr>
            </w:pPr>
            <w:r>
              <w:rPr>
                <w:rFonts w:ascii="Calibri" w:hAnsi="Calibri"/>
                <w:bCs/>
              </w:rPr>
              <w:lastRenderedPageBreak/>
              <w:t xml:space="preserve">Realizar </w:t>
            </w:r>
            <w:r>
              <w:rPr>
                <w:rFonts w:ascii="Calibri" w:hAnsi="Calibri"/>
                <w:bCs/>
              </w:rPr>
              <w:lastRenderedPageBreak/>
              <w:t>propuestas de proyecto que se quiere desarrollar</w:t>
            </w:r>
          </w:p>
        </w:tc>
        <w:tc>
          <w:tcPr>
            <w:tcW w:w="1560" w:type="dxa"/>
            <w:gridSpan w:val="2"/>
          </w:tcPr>
          <w:p w:rsidR="00F754F7" w:rsidRPr="000153FD" w:rsidRDefault="00F754F7" w:rsidP="00F754F7">
            <w:pPr>
              <w:jc w:val="center"/>
              <w:rPr>
                <w:rFonts w:ascii="Calibri" w:hAnsi="Calibri"/>
                <w:bCs/>
              </w:rPr>
            </w:pPr>
            <w:r>
              <w:rPr>
                <w:rFonts w:ascii="Calibri" w:hAnsi="Calibri"/>
                <w:bCs/>
              </w:rPr>
              <w:lastRenderedPageBreak/>
              <w:t xml:space="preserve">Los </w:t>
            </w:r>
            <w:r>
              <w:rPr>
                <w:rFonts w:ascii="Calibri" w:hAnsi="Calibri"/>
                <w:bCs/>
              </w:rPr>
              <w:lastRenderedPageBreak/>
              <w:t xml:space="preserve">integrantes del grupo, </w:t>
            </w:r>
            <w:r w:rsidRPr="000153FD">
              <w:rPr>
                <w:rFonts w:ascii="Calibri" w:hAnsi="Calibri"/>
                <w:bCs/>
              </w:rPr>
              <w:t>un computador</w:t>
            </w:r>
          </w:p>
        </w:tc>
        <w:tc>
          <w:tcPr>
            <w:tcW w:w="1275"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Todos los </w:t>
            </w:r>
            <w:r>
              <w:rPr>
                <w:rFonts w:ascii="Calibri" w:hAnsi="Calibri"/>
                <w:bCs/>
              </w:rPr>
              <w:lastRenderedPageBreak/>
              <w:t>integrantes</w:t>
            </w:r>
            <w:r w:rsidRPr="000153FD">
              <w:rPr>
                <w:rFonts w:ascii="Calibri" w:hAnsi="Calibri"/>
                <w:bCs/>
              </w:rPr>
              <w:t xml:space="preserve"> de</w:t>
            </w:r>
            <w:r>
              <w:rPr>
                <w:rFonts w:ascii="Calibri" w:hAnsi="Calibri"/>
                <w:bCs/>
              </w:rPr>
              <w:t>l grupo</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lastRenderedPageBreak/>
              <w:t xml:space="preserve">Dos propuesta </w:t>
            </w:r>
            <w:r w:rsidRPr="000153FD">
              <w:rPr>
                <w:rFonts w:ascii="Calibri" w:hAnsi="Calibri"/>
                <w:bCs/>
              </w:rPr>
              <w:lastRenderedPageBreak/>
              <w:t xml:space="preserve">de proyecto para el semestre.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sidRPr="000153FD">
              <w:rPr>
                <w:rFonts w:ascii="Calibri" w:hAnsi="Calibri"/>
                <w:bCs/>
              </w:rPr>
              <w:lastRenderedPageBreak/>
              <w:t>No</w:t>
            </w:r>
            <w:r>
              <w:rPr>
                <w:rFonts w:ascii="Calibri" w:hAnsi="Calibri"/>
                <w:bCs/>
              </w:rPr>
              <w:t xml:space="preserve"> estar </w:t>
            </w:r>
            <w:r w:rsidRPr="000153FD">
              <w:rPr>
                <w:rFonts w:ascii="Calibri" w:hAnsi="Calibri"/>
                <w:bCs/>
              </w:rPr>
              <w:t xml:space="preserve">de acuerdo con el tema   </w:t>
            </w:r>
          </w:p>
        </w:tc>
      </w:tr>
      <w:tr w:rsidR="00F754F7" w:rsidRPr="000153FD"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Reglas de trabajo de equipo</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Planteamiento de las reglas que se van a seguir durante el desarrollo del proyecto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 compañeros, trabajos anteriores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Documento con las reglas establecidas por el grupo</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Reglas no especificas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Asignación de roles</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ón de los diferentes roles</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Investigar sobre las funciones de los diferentes  roles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L</w:t>
            </w:r>
            <w:r w:rsidRPr="000153FD">
              <w:rPr>
                <w:rFonts w:ascii="Calibri" w:hAnsi="Calibri"/>
                <w:bCs/>
              </w:rPr>
              <w:t xml:space="preserve">ibros, internet y compañeros </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sidRPr="000153FD">
              <w:rPr>
                <w:rFonts w:ascii="Calibri" w:hAnsi="Calibri"/>
                <w:bCs/>
              </w:rPr>
              <w:t>Mapa mental de los diferentes roles</w:t>
            </w:r>
            <w:r>
              <w:rPr>
                <w:rFonts w:ascii="Calibri" w:hAnsi="Calibri"/>
                <w:bCs/>
              </w:rPr>
              <w:t xml:space="preserve"> y su función </w:t>
            </w:r>
          </w:p>
        </w:tc>
        <w:tc>
          <w:tcPr>
            <w:tcW w:w="1575" w:type="dxa"/>
          </w:tcPr>
          <w:p w:rsidR="00F754F7" w:rsidRDefault="00F754F7" w:rsidP="00F754F7">
            <w:pPr>
              <w:ind w:left="30"/>
              <w:jc w:val="center"/>
              <w:rPr>
                <w:rFonts w:ascii="Calibri" w:hAnsi="Calibri"/>
                <w:bCs/>
              </w:rPr>
            </w:pPr>
          </w:p>
          <w:p w:rsidR="00F754F7" w:rsidRPr="000153FD" w:rsidRDefault="00F754F7" w:rsidP="00F754F7">
            <w:pPr>
              <w:ind w:left="30"/>
              <w:jc w:val="center"/>
              <w:rPr>
                <w:rFonts w:ascii="Calibri" w:hAnsi="Calibri"/>
                <w:bCs/>
              </w:rPr>
            </w:pPr>
            <w:r>
              <w:rPr>
                <w:rFonts w:ascii="Calibri" w:hAnsi="Calibri"/>
                <w:bCs/>
              </w:rPr>
              <w:t xml:space="preserve">El personal no responde con la tarea  </w:t>
            </w:r>
          </w:p>
        </w:tc>
      </w:tr>
      <w:tr w:rsidR="00F754F7" w:rsidRPr="000153FD" w:rsidTr="00F754F7">
        <w:trPr>
          <w:trHeight w:val="1338"/>
        </w:trPr>
        <w:tc>
          <w:tcPr>
            <w:tcW w:w="1369" w:type="dxa"/>
          </w:tcPr>
          <w:p w:rsidR="00F754F7" w:rsidRPr="000153FD" w:rsidRDefault="00F754F7" w:rsidP="00F754F7">
            <w:pPr>
              <w:jc w:val="center"/>
              <w:rPr>
                <w:rFonts w:ascii="Calibri" w:hAnsi="Calibri"/>
                <w:b/>
                <w:bCs/>
              </w:rPr>
            </w:pPr>
            <w:r>
              <w:rPr>
                <w:rFonts w:ascii="Calibri" w:hAnsi="Calibri"/>
                <w:b/>
                <w:bCs/>
              </w:rPr>
              <w:t xml:space="preserve">Diapositivas sobre Los roles del equipo </w:t>
            </w:r>
          </w:p>
        </w:tc>
        <w:tc>
          <w:tcPr>
            <w:tcW w:w="1574" w:type="dxa"/>
            <w:gridSpan w:val="2"/>
          </w:tcPr>
          <w:p w:rsidR="00F754F7" w:rsidRPr="000153FD" w:rsidRDefault="00F754F7" w:rsidP="00F754F7">
            <w:pPr>
              <w:jc w:val="center"/>
              <w:rPr>
                <w:rFonts w:ascii="Calibri" w:hAnsi="Calibri"/>
                <w:bCs/>
              </w:rPr>
            </w:pPr>
            <w:r>
              <w:rPr>
                <w:rFonts w:ascii="Calibri" w:hAnsi="Calibri"/>
                <w:bCs/>
              </w:rPr>
              <w:t xml:space="preserve">Leer las diapositivas sobre los roles del equipo </w:t>
            </w:r>
            <w:r w:rsidRPr="003C6384">
              <w:rPr>
                <w:rFonts w:ascii="Calibri" w:hAnsi="Calibri"/>
                <w:bCs/>
              </w:rPr>
              <w:t>de trabajo-TSP</w:t>
            </w:r>
          </w:p>
        </w:tc>
        <w:tc>
          <w:tcPr>
            <w:tcW w:w="1560" w:type="dxa"/>
            <w:gridSpan w:val="2"/>
          </w:tcPr>
          <w:p w:rsidR="00F754F7" w:rsidRPr="000153FD" w:rsidRDefault="00F754F7" w:rsidP="00F754F7">
            <w:pPr>
              <w:jc w:val="center"/>
              <w:rPr>
                <w:rFonts w:ascii="Calibri" w:hAnsi="Calibri"/>
                <w:bCs/>
              </w:rPr>
            </w:pPr>
            <w:r>
              <w:rPr>
                <w:rFonts w:ascii="Calibri" w:hAnsi="Calibri"/>
                <w:bCs/>
              </w:rPr>
              <w:t>Diapositivas realizadas por María Mercedes Corral</w:t>
            </w:r>
          </w:p>
        </w:tc>
        <w:tc>
          <w:tcPr>
            <w:tcW w:w="1275" w:type="dxa"/>
            <w:gridSpan w:val="2"/>
          </w:tcPr>
          <w:p w:rsidR="00F754F7" w:rsidRPr="00A34DFF" w:rsidRDefault="00F754F7" w:rsidP="00F754F7">
            <w:pPr>
              <w:rPr>
                <w:rFonts w:ascii="Calibri" w:hAnsi="Calibri"/>
              </w:rPr>
            </w:pPr>
            <w:r>
              <w:rPr>
                <w:rFonts w:ascii="Calibri" w:hAnsi="Calibri"/>
              </w:rPr>
              <w:t>Todos los integrantes de Imind</w:t>
            </w:r>
          </w:p>
          <w:p w:rsidR="00F754F7" w:rsidRDefault="00F754F7" w:rsidP="00F754F7">
            <w:pPr>
              <w:rPr>
                <w:rFonts w:ascii="Calibri" w:hAnsi="Calibri"/>
              </w:rPr>
            </w:pPr>
          </w:p>
          <w:p w:rsidR="00F754F7" w:rsidRPr="00A34DFF" w:rsidRDefault="00F754F7" w:rsidP="00F754F7">
            <w:pPr>
              <w:rPr>
                <w:rFonts w:ascii="Calibri" w:hAnsi="Calibri"/>
              </w:rPr>
            </w:pPr>
          </w:p>
        </w:tc>
        <w:tc>
          <w:tcPr>
            <w:tcW w:w="1701" w:type="dxa"/>
            <w:gridSpan w:val="2"/>
          </w:tcPr>
          <w:p w:rsidR="00F754F7" w:rsidRPr="000153FD" w:rsidRDefault="00F754F7" w:rsidP="00F754F7">
            <w:pPr>
              <w:jc w:val="center"/>
              <w:rPr>
                <w:rFonts w:ascii="Calibri" w:hAnsi="Calibri"/>
                <w:bCs/>
              </w:rPr>
            </w:pPr>
            <w:r>
              <w:rPr>
                <w:rFonts w:ascii="Calibri" w:hAnsi="Calibri"/>
                <w:bCs/>
              </w:rPr>
              <w:t>Mapa mental sobre las responsabilidades de los diferentes roles</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Diapositivas dañadas o no disponibles</w:t>
            </w:r>
          </w:p>
        </w:tc>
      </w:tr>
      <w:tr w:rsidR="00F754F7" w:rsidTr="00F754F7">
        <w:tc>
          <w:tcPr>
            <w:tcW w:w="136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Realización de taller de colores de [</w:t>
            </w:r>
            <w:r w:rsidRPr="00AA03A1">
              <w:rPr>
                <w:rFonts w:ascii="Calibri" w:hAnsi="Calibri"/>
                <w:b/>
                <w:bCs/>
                <w:highlight w:val="yellow"/>
              </w:rPr>
              <w:t>referencia del que hizo ese taller]</w:t>
            </w:r>
            <w:r>
              <w:rPr>
                <w:rFonts w:ascii="Calibri" w:hAnsi="Calibri"/>
                <w:b/>
                <w:bCs/>
              </w:rPr>
              <w:t xml:space="preserve"> </w:t>
            </w:r>
          </w:p>
        </w:tc>
        <w:tc>
          <w:tcPr>
            <w:tcW w:w="1574"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Diligenciar el  taller de colores y ver resultados con preferencias de pensamiento </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Computadores, taller de colores y disponibilidad de la herramienta que permita la realización</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Resultados  del taller de colores con su respectiva interpretación </w:t>
            </w:r>
          </w:p>
        </w:tc>
        <w:tc>
          <w:tcPr>
            <w:tcW w:w="1575" w:type="dxa"/>
          </w:tcPr>
          <w:p w:rsidR="00F754F7" w:rsidRDefault="00F754F7" w:rsidP="00F754F7">
            <w:pPr>
              <w:ind w:left="30"/>
              <w:jc w:val="center"/>
              <w:rPr>
                <w:rFonts w:ascii="Calibri" w:hAnsi="Calibri"/>
                <w:bCs/>
              </w:rPr>
            </w:pPr>
          </w:p>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sidRPr="00387433">
              <w:rPr>
                <w:rFonts w:ascii="Calibri" w:hAnsi="Calibri"/>
                <w:b/>
                <w:bCs/>
                <w:highlight w:val="yellow"/>
              </w:rPr>
              <w:t>Concesión</w:t>
            </w:r>
            <w:r>
              <w:rPr>
                <w:rFonts w:ascii="Calibri" w:hAnsi="Calibri"/>
                <w:b/>
                <w:bCs/>
              </w:rPr>
              <w:t xml:space="preserve"> de roles</w:t>
            </w:r>
          </w:p>
        </w:tc>
        <w:tc>
          <w:tcPr>
            <w:tcW w:w="1574" w:type="dxa"/>
            <w:gridSpan w:val="2"/>
          </w:tcPr>
          <w:p w:rsidR="00F754F7" w:rsidRDefault="00F754F7" w:rsidP="00F754F7">
            <w:pPr>
              <w:jc w:val="center"/>
              <w:rPr>
                <w:rFonts w:ascii="Calibri" w:hAnsi="Calibri"/>
                <w:bCs/>
              </w:rPr>
            </w:pPr>
            <w:r>
              <w:t xml:space="preserve">Se asignara un rol de acuerdo a  las </w:t>
            </w:r>
            <w:r w:rsidRPr="002A3A15">
              <w:t>expectativas y habilidades</w:t>
            </w:r>
            <w:r>
              <w:t xml:space="preserve"> de cada integrante</w:t>
            </w:r>
            <w:r w:rsidRPr="002A3A15">
              <w:t>.</w:t>
            </w:r>
          </w:p>
        </w:tc>
        <w:tc>
          <w:tcPr>
            <w:tcW w:w="1560"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del grupo Imind</w:t>
            </w:r>
          </w:p>
        </w:tc>
        <w:tc>
          <w:tcPr>
            <w:tcW w:w="1275"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Default="00F754F7" w:rsidP="00F754F7">
            <w:pPr>
              <w:jc w:val="center"/>
              <w:rPr>
                <w:rFonts w:ascii="Calibri" w:hAnsi="Calibri"/>
                <w:bCs/>
              </w:rPr>
            </w:pPr>
            <w:r>
              <w:rPr>
                <w:rFonts w:ascii="Calibri" w:hAnsi="Calibri"/>
                <w:bCs/>
              </w:rPr>
              <w:t>Lista de roles con el correspondiente  integrante responsable de dicho rol</w:t>
            </w:r>
          </w:p>
        </w:tc>
        <w:tc>
          <w:tcPr>
            <w:tcW w:w="1575" w:type="dxa"/>
          </w:tcPr>
          <w:p w:rsidR="00F754F7" w:rsidRDefault="00F754F7" w:rsidP="00F754F7">
            <w:pPr>
              <w:ind w:left="30"/>
              <w:jc w:val="center"/>
              <w:rPr>
                <w:rFonts w:ascii="Calibri" w:hAnsi="Calibri"/>
                <w:bCs/>
              </w:rPr>
            </w:pPr>
            <w:r>
              <w:rPr>
                <w:rFonts w:ascii="Calibri" w:hAnsi="Calibri"/>
                <w:bCs/>
              </w:rPr>
              <w:t xml:space="preserve">Que varios integrantes quieran el mismo rol y mala asignación del rol </w:t>
            </w:r>
          </w:p>
        </w:tc>
      </w:tr>
      <w:tr w:rsidR="00F754F7" w:rsidRPr="000153FD" w:rsidTr="00F754F7">
        <w:trPr>
          <w:trHeight w:val="356"/>
        </w:trPr>
        <w:tc>
          <w:tcPr>
            <w:tcW w:w="1369" w:type="dxa"/>
          </w:tcPr>
          <w:p w:rsidR="00F754F7" w:rsidRPr="000153FD" w:rsidRDefault="00F754F7" w:rsidP="00F754F7">
            <w:pPr>
              <w:jc w:val="center"/>
              <w:rPr>
                <w:rFonts w:ascii="Calibri" w:hAnsi="Calibri"/>
                <w:bCs/>
              </w:rPr>
            </w:pPr>
            <w:r w:rsidRPr="000153FD">
              <w:rPr>
                <w:rFonts w:ascii="Calibri" w:hAnsi="Calibri"/>
                <w:bCs/>
              </w:rPr>
              <w:t>Actividad</w:t>
            </w:r>
          </w:p>
        </w:tc>
        <w:tc>
          <w:tcPr>
            <w:tcW w:w="7685" w:type="dxa"/>
            <w:gridSpan w:val="9"/>
          </w:tcPr>
          <w:p w:rsidR="00F754F7" w:rsidRPr="000153FD" w:rsidRDefault="00F754F7" w:rsidP="00F754F7">
            <w:pPr>
              <w:jc w:val="center"/>
              <w:rPr>
                <w:rFonts w:ascii="Calibri" w:hAnsi="Calibri"/>
                <w:bCs/>
              </w:rPr>
            </w:pPr>
            <w:r>
              <w:rPr>
                <w:rFonts w:ascii="Calibri" w:hAnsi="Calibri"/>
                <w:bCs/>
              </w:rPr>
              <w:t>Elección de ciclo de vida</w:t>
            </w:r>
          </w:p>
        </w:tc>
      </w:tr>
      <w:tr w:rsidR="00F754F7" w:rsidRPr="000153FD" w:rsidTr="00F754F7">
        <w:tc>
          <w:tcPr>
            <w:tcW w:w="1369" w:type="dxa"/>
          </w:tcPr>
          <w:p w:rsidR="00F754F7" w:rsidRPr="000153FD" w:rsidRDefault="00F754F7" w:rsidP="00F754F7">
            <w:pPr>
              <w:jc w:val="center"/>
              <w:rPr>
                <w:rFonts w:ascii="Calibri" w:hAnsi="Calibri"/>
                <w:bCs/>
              </w:rPr>
            </w:pPr>
            <w:r w:rsidRPr="000153FD">
              <w:rPr>
                <w:rFonts w:ascii="Calibri" w:hAnsi="Calibri"/>
              </w:rPr>
              <w:lastRenderedPageBreak/>
              <w:t>Tarea</w:t>
            </w:r>
          </w:p>
        </w:tc>
        <w:tc>
          <w:tcPr>
            <w:tcW w:w="1574"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560"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275"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gridSpan w:val="2"/>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369" w:type="dxa"/>
          </w:tcPr>
          <w:p w:rsidR="00F754F7" w:rsidRPr="000153FD" w:rsidRDefault="00F754F7" w:rsidP="00F754F7">
            <w:pPr>
              <w:jc w:val="center"/>
              <w:rPr>
                <w:rFonts w:ascii="Calibri" w:hAnsi="Calibri"/>
                <w:b/>
                <w:bCs/>
              </w:rPr>
            </w:pPr>
            <w:r w:rsidRPr="000153FD">
              <w:rPr>
                <w:rFonts w:ascii="Calibri" w:hAnsi="Calibri"/>
                <w:b/>
                <w:bCs/>
              </w:rPr>
              <w:t>Investigaci</w:t>
            </w:r>
            <w:r>
              <w:rPr>
                <w:rFonts w:ascii="Calibri" w:hAnsi="Calibri"/>
                <w:b/>
                <w:bCs/>
              </w:rPr>
              <w:t>-</w:t>
            </w:r>
            <w:r w:rsidRPr="000153FD">
              <w:rPr>
                <w:rFonts w:ascii="Calibri" w:hAnsi="Calibri"/>
                <w:b/>
                <w:bCs/>
              </w:rPr>
              <w:t xml:space="preserve">ón de los diferentes </w:t>
            </w:r>
            <w:r>
              <w:rPr>
                <w:rFonts w:ascii="Calibri" w:hAnsi="Calibri"/>
                <w:b/>
                <w:bCs/>
              </w:rPr>
              <w:t>ciclos de vida</w:t>
            </w:r>
          </w:p>
        </w:tc>
        <w:tc>
          <w:tcPr>
            <w:tcW w:w="1574" w:type="dxa"/>
            <w:gridSpan w:val="2"/>
          </w:tcPr>
          <w:p w:rsidR="00F754F7" w:rsidRPr="000153FD" w:rsidRDefault="00F754F7" w:rsidP="00F754F7">
            <w:pPr>
              <w:jc w:val="center"/>
              <w:rPr>
                <w:rFonts w:ascii="Calibri" w:hAnsi="Calibri"/>
                <w:bCs/>
              </w:rPr>
            </w:pPr>
            <w:r>
              <w:rPr>
                <w:rFonts w:ascii="Calibri" w:hAnsi="Calibri"/>
                <w:bCs/>
              </w:rPr>
              <w:t>Investigación referente a los ciclos de vida del software</w:t>
            </w:r>
          </w:p>
        </w:tc>
        <w:tc>
          <w:tcPr>
            <w:tcW w:w="1560"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Diferentes libros, internet </w:t>
            </w:r>
            <w:r>
              <w:rPr>
                <w:rFonts w:ascii="Calibri" w:hAnsi="Calibri"/>
                <w:bCs/>
              </w:rPr>
              <w:t>y profesores</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  Cuadro comparativo entre los diferentes roles encontrados</w:t>
            </w:r>
          </w:p>
        </w:tc>
        <w:tc>
          <w:tcPr>
            <w:tcW w:w="1575" w:type="dxa"/>
          </w:tcPr>
          <w:p w:rsidR="00F754F7" w:rsidRPr="000153FD" w:rsidRDefault="00F754F7" w:rsidP="00F754F7">
            <w:pPr>
              <w:jc w:val="center"/>
              <w:rPr>
                <w:rFonts w:ascii="Calibri" w:hAnsi="Calibri"/>
                <w:bCs/>
              </w:rPr>
            </w:pPr>
            <w:r>
              <w:rPr>
                <w:rFonts w:ascii="Calibri" w:hAnsi="Calibri"/>
                <w:bCs/>
              </w:rPr>
              <w:t>Mala información encontrada  por fuentes de internet</w:t>
            </w:r>
          </w:p>
        </w:tc>
      </w:tr>
      <w:tr w:rsidR="00F754F7" w:rsidTr="00F754F7">
        <w:tc>
          <w:tcPr>
            <w:tcW w:w="136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Elección del ciclo de vida</w:t>
            </w:r>
          </w:p>
        </w:tc>
        <w:tc>
          <w:tcPr>
            <w:tcW w:w="1574" w:type="dxa"/>
            <w:gridSpan w:val="2"/>
          </w:tcPr>
          <w:p w:rsidR="00F754F7" w:rsidRPr="000153FD" w:rsidRDefault="00F754F7" w:rsidP="00F754F7">
            <w:pPr>
              <w:jc w:val="center"/>
              <w:rPr>
                <w:rFonts w:ascii="Calibri" w:hAnsi="Calibri"/>
                <w:bCs/>
              </w:rPr>
            </w:pPr>
            <w:r>
              <w:rPr>
                <w:rFonts w:ascii="Calibri" w:hAnsi="Calibri"/>
                <w:bCs/>
              </w:rPr>
              <w:t>Elección del ciclo de vida que más se acomode al desarrollo del proyecto</w:t>
            </w:r>
          </w:p>
        </w:tc>
        <w:tc>
          <w:tcPr>
            <w:tcW w:w="1560" w:type="dxa"/>
            <w:gridSpan w:val="2"/>
          </w:tcPr>
          <w:p w:rsidR="00F754F7" w:rsidRPr="000153FD" w:rsidRDefault="00F754F7" w:rsidP="00F754F7">
            <w:pPr>
              <w:jc w:val="center"/>
              <w:rPr>
                <w:rFonts w:ascii="Calibri" w:hAnsi="Calibri"/>
                <w:bCs/>
              </w:rPr>
            </w:pPr>
            <w:r>
              <w:rPr>
                <w:rFonts w:ascii="Calibri" w:hAnsi="Calibri"/>
                <w:bCs/>
              </w:rPr>
              <w:t>Computadores, resultado de la tarea anterior</w:t>
            </w:r>
          </w:p>
        </w:tc>
        <w:tc>
          <w:tcPr>
            <w:tcW w:w="1275"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gridSpan w:val="2"/>
          </w:tcPr>
          <w:p w:rsidR="00F754F7" w:rsidRPr="000153FD" w:rsidRDefault="00F754F7" w:rsidP="00F754F7">
            <w:pPr>
              <w:jc w:val="center"/>
              <w:rPr>
                <w:rFonts w:ascii="Calibri" w:hAnsi="Calibri"/>
                <w:bCs/>
              </w:rPr>
            </w:pPr>
            <w:r>
              <w:rPr>
                <w:rFonts w:ascii="Calibri" w:hAnsi="Calibri"/>
                <w:bCs/>
              </w:rPr>
              <w:t xml:space="preserve">Resultados  del taller de colores por parte de los diferentes integrantes de Imind </w:t>
            </w:r>
          </w:p>
        </w:tc>
        <w:tc>
          <w:tcPr>
            <w:tcW w:w="1575" w:type="dxa"/>
          </w:tcPr>
          <w:p w:rsidR="00F754F7" w:rsidRDefault="00F754F7" w:rsidP="00F754F7">
            <w:pPr>
              <w:ind w:left="30"/>
              <w:jc w:val="center"/>
              <w:rPr>
                <w:rFonts w:ascii="Calibri" w:hAnsi="Calibri"/>
                <w:bCs/>
              </w:rPr>
            </w:pPr>
            <w:r>
              <w:rPr>
                <w:rFonts w:ascii="Calibri" w:hAnsi="Calibri"/>
                <w:bCs/>
              </w:rPr>
              <w:t xml:space="preserve">Mala interpretación de los resultados del taller realizado </w:t>
            </w:r>
          </w:p>
        </w:tc>
      </w:tr>
      <w:tr w:rsidR="00F754F7" w:rsidTr="00F754F7">
        <w:tc>
          <w:tcPr>
            <w:tcW w:w="1369" w:type="dxa"/>
          </w:tcPr>
          <w:p w:rsidR="00F754F7" w:rsidRDefault="00F754F7" w:rsidP="00F754F7">
            <w:pPr>
              <w:jc w:val="center"/>
              <w:rPr>
                <w:rFonts w:ascii="Calibri" w:hAnsi="Calibri"/>
                <w:b/>
                <w:bCs/>
              </w:rPr>
            </w:pPr>
            <w:r w:rsidRPr="00D32825">
              <w:rPr>
                <w:rFonts w:ascii="Calibri" w:hAnsi="Calibri"/>
                <w:b/>
                <w:bCs/>
                <w:highlight w:val="yellow"/>
              </w:rPr>
              <w:t>Kick off</w:t>
            </w:r>
          </w:p>
        </w:tc>
        <w:tc>
          <w:tcPr>
            <w:tcW w:w="1574" w:type="dxa"/>
            <w:gridSpan w:val="2"/>
          </w:tcPr>
          <w:p w:rsidR="00F754F7" w:rsidRDefault="00F754F7" w:rsidP="00F754F7">
            <w:pPr>
              <w:jc w:val="center"/>
              <w:rPr>
                <w:rFonts w:ascii="Calibri" w:hAnsi="Calibri"/>
                <w:bCs/>
              </w:rPr>
            </w:pPr>
          </w:p>
        </w:tc>
        <w:tc>
          <w:tcPr>
            <w:tcW w:w="1560" w:type="dxa"/>
            <w:gridSpan w:val="2"/>
          </w:tcPr>
          <w:p w:rsidR="00F754F7" w:rsidRDefault="00F754F7" w:rsidP="00F754F7">
            <w:pPr>
              <w:jc w:val="center"/>
              <w:rPr>
                <w:rFonts w:ascii="Calibri" w:hAnsi="Calibri"/>
                <w:bCs/>
              </w:rPr>
            </w:pPr>
          </w:p>
        </w:tc>
        <w:tc>
          <w:tcPr>
            <w:tcW w:w="1275" w:type="dxa"/>
            <w:gridSpan w:val="2"/>
          </w:tcPr>
          <w:p w:rsidR="00F754F7" w:rsidRDefault="00F754F7" w:rsidP="00F754F7">
            <w:pPr>
              <w:jc w:val="center"/>
              <w:rPr>
                <w:rFonts w:ascii="Calibri" w:hAnsi="Calibri"/>
                <w:bCs/>
              </w:rPr>
            </w:pPr>
          </w:p>
        </w:tc>
        <w:tc>
          <w:tcPr>
            <w:tcW w:w="1701" w:type="dxa"/>
            <w:gridSpan w:val="2"/>
          </w:tcPr>
          <w:p w:rsidR="00F754F7" w:rsidRDefault="00F754F7" w:rsidP="00F754F7">
            <w:pPr>
              <w:jc w:val="center"/>
              <w:rPr>
                <w:rFonts w:ascii="Calibri" w:hAnsi="Calibri"/>
                <w:bCs/>
              </w:rPr>
            </w:pPr>
          </w:p>
        </w:tc>
        <w:tc>
          <w:tcPr>
            <w:tcW w:w="1575" w:type="dxa"/>
          </w:tcPr>
          <w:p w:rsidR="00F754F7" w:rsidRDefault="00F754F7" w:rsidP="00F754F7">
            <w:pPr>
              <w:ind w:left="30"/>
              <w:jc w:val="center"/>
              <w:rPr>
                <w:rFonts w:ascii="Calibri" w:hAnsi="Calibri"/>
                <w:bCs/>
              </w:rPr>
            </w:pPr>
          </w:p>
        </w:tc>
      </w:tr>
      <w:tr w:rsidR="00F754F7" w:rsidRPr="000153FD" w:rsidTr="00F754F7">
        <w:tc>
          <w:tcPr>
            <w:tcW w:w="9054" w:type="dxa"/>
            <w:gridSpan w:val="10"/>
          </w:tcPr>
          <w:p w:rsidR="00F754F7" w:rsidRPr="000153FD" w:rsidRDefault="00F754F7" w:rsidP="00F754F7">
            <w:pPr>
              <w:jc w:val="center"/>
              <w:rPr>
                <w:rFonts w:ascii="Calibri" w:hAnsi="Calibri"/>
                <w:b/>
                <w:bCs/>
              </w:rPr>
            </w:pPr>
            <w:r>
              <w:rPr>
                <w:rFonts w:ascii="Calibri" w:hAnsi="Calibri"/>
                <w:b/>
                <w:bCs/>
              </w:rPr>
              <w:t>Primera entrega</w:t>
            </w:r>
          </w:p>
        </w:tc>
      </w:tr>
      <w:tr w:rsidR="00F754F7" w:rsidRPr="000153FD" w:rsidTr="00F754F7">
        <w:trPr>
          <w:trHeight w:val="22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Investigación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0153FD" w:rsidRDefault="00F754F7" w:rsidP="00F754F7">
            <w:pPr>
              <w:jc w:val="center"/>
              <w:rPr>
                <w:rFonts w:ascii="Calibri" w:hAnsi="Calibri"/>
                <w:b/>
                <w:bCs/>
              </w:rPr>
            </w:pPr>
            <w:r>
              <w:rPr>
                <w:rFonts w:ascii="Calibri" w:hAnsi="Calibri"/>
                <w:b/>
                <w:bCs/>
              </w:rPr>
              <w:t>Lectura de plantilla de SPMP realizada por  [Ironworks]</w:t>
            </w:r>
          </w:p>
        </w:tc>
        <w:tc>
          <w:tcPr>
            <w:tcW w:w="1418" w:type="dxa"/>
            <w:gridSpan w:val="2"/>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SPMP de   </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Búsqueda de diferentes fuentes sobre SPMP</w:t>
            </w:r>
          </w:p>
        </w:tc>
        <w:tc>
          <w:tcPr>
            <w:tcW w:w="1418" w:type="dxa"/>
            <w:gridSpan w:val="2"/>
          </w:tcPr>
          <w:p w:rsidR="00F754F7" w:rsidRDefault="00F754F7" w:rsidP="00F754F7">
            <w:pPr>
              <w:jc w:val="center"/>
              <w:rPr>
                <w:rFonts w:ascii="Calibri" w:hAnsi="Calibri"/>
                <w:bCs/>
              </w:rPr>
            </w:pPr>
            <w:r>
              <w:rPr>
                <w:rFonts w:ascii="Calibri" w:hAnsi="Calibri"/>
                <w:bCs/>
              </w:rPr>
              <w:t>Lectura de diferentes fuentes sobre SPMP</w:t>
            </w:r>
          </w:p>
        </w:tc>
        <w:tc>
          <w:tcPr>
            <w:tcW w:w="1417" w:type="dxa"/>
            <w:gridSpan w:val="2"/>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jc w:val="center"/>
              <w:rPr>
                <w:rFonts w:ascii="Calibri" w:hAnsi="Calibri"/>
                <w:bCs/>
              </w:rPr>
            </w:pPr>
            <w:r>
              <w:rPr>
                <w:rFonts w:ascii="Calibri" w:hAnsi="Calibri"/>
                <w:bCs/>
              </w:rPr>
              <w:t>Falta de cumplimiento</w:t>
            </w:r>
          </w:p>
        </w:tc>
      </w:tr>
      <w:tr w:rsidR="00F754F7" w:rsidRPr="000153FD" w:rsidTr="00F754F7">
        <w:trPr>
          <w:trHeight w:val="164"/>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0153FD" w:rsidRDefault="00F754F7" w:rsidP="00F754F7">
            <w:pPr>
              <w:jc w:val="center"/>
              <w:rPr>
                <w:rFonts w:ascii="Calibri" w:hAnsi="Calibri"/>
                <w:bCs/>
              </w:rPr>
            </w:pPr>
            <w:r>
              <w:rPr>
                <w:rFonts w:ascii="Calibri" w:hAnsi="Calibri"/>
                <w:bCs/>
              </w:rPr>
              <w:t>Construcción SPMP</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SPMP</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gridSpan w:val="2"/>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gridSpan w:val="2"/>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No cumplimiento de la tarea establecida</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SPMP</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SPMP</w:t>
            </w:r>
          </w:p>
          <w:p w:rsidR="00F754F7" w:rsidRDefault="00F754F7" w:rsidP="00F754F7">
            <w:pPr>
              <w:jc w:val="center"/>
              <w:rPr>
                <w:rFonts w:ascii="Calibri" w:hAnsi="Calibri"/>
                <w:bCs/>
              </w:rPr>
            </w:pPr>
          </w:p>
        </w:tc>
        <w:tc>
          <w:tcPr>
            <w:tcW w:w="1417" w:type="dxa"/>
            <w:gridSpan w:val="2"/>
          </w:tcPr>
          <w:p w:rsidR="00F754F7" w:rsidRDefault="00F754F7" w:rsidP="00F754F7">
            <w:pPr>
              <w:rPr>
                <w:rFonts w:ascii="Calibri" w:hAnsi="Calibri"/>
                <w:bCs/>
              </w:rPr>
            </w:pPr>
            <w:r>
              <w:rPr>
                <w:rFonts w:ascii="Calibri" w:hAnsi="Calibri"/>
                <w:bCs/>
              </w:rPr>
              <w:lastRenderedPageBreak/>
              <w:t xml:space="preserve">Plantilla de </w:t>
            </w:r>
            <w:r>
              <w:rPr>
                <w:rFonts w:ascii="Calibri" w:hAnsi="Calibri"/>
                <w:bCs/>
              </w:rPr>
              <w:lastRenderedPageBreak/>
              <w:t xml:space="preserve">Ironworks, libros, estándar IEEE </w:t>
            </w:r>
            <w:r w:rsidRPr="002A3A15">
              <w:rPr>
                <w:bCs/>
              </w:rPr>
              <w:t>1058-1998</w:t>
            </w:r>
            <w:r>
              <w:rPr>
                <w:rFonts w:ascii="Calibri" w:hAnsi="Calibri"/>
                <w:bCs/>
              </w:rPr>
              <w:t>,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lastRenderedPageBreak/>
              <w:t>Falta de tiempo y cumplimiento de las responsabilidades  por parte de los integrantes.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SPMP</w:t>
            </w:r>
          </w:p>
        </w:tc>
        <w:tc>
          <w:tcPr>
            <w:tcW w:w="1418" w:type="dxa"/>
            <w:gridSpan w:val="2"/>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gridSpan w:val="2"/>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Tatiana Oquendo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Juego super triumph</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Entender la lógica del juego de  super tiumph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Entender el fin del juego y las  reglas correspondientes</w:t>
            </w:r>
          </w:p>
        </w:tc>
        <w:tc>
          <w:tcPr>
            <w:tcW w:w="1417" w:type="dxa"/>
            <w:gridSpan w:val="2"/>
          </w:tcPr>
          <w:p w:rsidR="00F754F7" w:rsidRPr="000153FD" w:rsidRDefault="00F754F7" w:rsidP="00F754F7">
            <w:pPr>
              <w:jc w:val="center"/>
              <w:rPr>
                <w:rFonts w:ascii="Calibri" w:hAnsi="Calibri"/>
                <w:bCs/>
              </w:rPr>
            </w:pPr>
            <w:r>
              <w:rPr>
                <w:rFonts w:ascii="Calibri" w:hAnsi="Calibri"/>
                <w:bCs/>
              </w:rPr>
              <w:t xml:space="preserve">Presentación realizada por el </w:t>
            </w:r>
            <w:r w:rsidRPr="00C5548F">
              <w:rPr>
                <w:rFonts w:ascii="Calibri" w:hAnsi="Calibri"/>
                <w:b/>
                <w:bCs/>
                <w:color w:val="FF0000"/>
              </w:rPr>
              <w:t>grupo que la hizo</w:t>
            </w:r>
            <w:r>
              <w:rPr>
                <w:rFonts w:ascii="Calibri" w:hAnsi="Calibri"/>
                <w:b/>
                <w:bCs/>
                <w:color w:val="FF0000"/>
              </w:rPr>
              <w:t>,  cartas del juego, internet</w:t>
            </w:r>
            <w:r>
              <w:rPr>
                <w:rFonts w:ascii="Calibri" w:hAnsi="Calibri"/>
                <w:bCs/>
              </w:rPr>
              <w:t xml:space="preserve">   evolution software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Falta de claridad de las diapositivas y disponibilidad</w:t>
            </w:r>
          </w:p>
          <w:p w:rsidR="00F754F7" w:rsidRPr="000153FD" w:rsidRDefault="00F754F7" w:rsidP="00F754F7">
            <w:pPr>
              <w:rPr>
                <w:rFonts w:ascii="Calibri" w:hAnsi="Calibri"/>
                <w:bCs/>
              </w:rPr>
            </w:pPr>
          </w:p>
        </w:tc>
      </w:tr>
      <w:tr w:rsidR="00F754F7" w:rsidRPr="000153FD" w:rsidTr="00F754F7">
        <w:tc>
          <w:tcPr>
            <w:tcW w:w="1809" w:type="dxa"/>
            <w:gridSpan w:val="2"/>
          </w:tcPr>
          <w:p w:rsidR="00F754F7" w:rsidRDefault="00F754F7" w:rsidP="00F754F7">
            <w:pPr>
              <w:jc w:val="center"/>
              <w:rPr>
                <w:rFonts w:ascii="Calibri" w:hAnsi="Calibri"/>
                <w:b/>
                <w:bCs/>
              </w:rPr>
            </w:pPr>
            <w:r>
              <w:rPr>
                <w:rFonts w:ascii="Calibri" w:hAnsi="Calibri"/>
                <w:b/>
                <w:bCs/>
              </w:rPr>
              <w:t>Aprender a jugar super tiumph</w:t>
            </w:r>
          </w:p>
        </w:tc>
        <w:tc>
          <w:tcPr>
            <w:tcW w:w="1418" w:type="dxa"/>
            <w:gridSpan w:val="2"/>
          </w:tcPr>
          <w:p w:rsidR="00F754F7" w:rsidRDefault="00F754F7" w:rsidP="00F754F7">
            <w:pPr>
              <w:jc w:val="center"/>
              <w:rPr>
                <w:rFonts w:ascii="Calibri" w:hAnsi="Calibri"/>
                <w:bCs/>
              </w:rPr>
            </w:pPr>
            <w:r>
              <w:rPr>
                <w:rFonts w:ascii="Calibri" w:hAnsi="Calibri"/>
                <w:bCs/>
              </w:rPr>
              <w:t xml:space="preserve">Jugar </w:t>
            </w:r>
            <w:r w:rsidRPr="005021DF">
              <w:rPr>
                <w:rFonts w:ascii="Calibri" w:hAnsi="Calibri"/>
                <w:bCs/>
              </w:rPr>
              <w:t>super tiumph</w:t>
            </w:r>
            <w:r>
              <w:rPr>
                <w:rFonts w:ascii="Calibri" w:hAnsi="Calibri"/>
                <w:b/>
                <w:bCs/>
              </w:rPr>
              <w:t xml:space="preserve"> </w:t>
            </w:r>
            <w:r>
              <w:rPr>
                <w:rFonts w:ascii="Calibri" w:hAnsi="Calibri"/>
                <w:bCs/>
              </w:rPr>
              <w:t xml:space="preserve">con las reglas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Juego </w:t>
            </w:r>
            <w:r w:rsidRPr="005021DF">
              <w:rPr>
                <w:rFonts w:ascii="Calibri" w:hAnsi="Calibri"/>
                <w:bCs/>
              </w:rPr>
              <w:t>super tiumph</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No tener claridad con los objetivos del juego</w:t>
            </w:r>
          </w:p>
        </w:tc>
      </w:tr>
      <w:tr w:rsidR="00F754F7" w:rsidRPr="00385377" w:rsidTr="00F754F7">
        <w:trPr>
          <w:trHeight w:val="293"/>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4C6A2A" w:rsidRDefault="00F754F7" w:rsidP="00F754F7">
            <w:pPr>
              <w:pStyle w:val="Prrafodelista"/>
              <w:keepNext/>
              <w:tabs>
                <w:tab w:val="left" w:pos="0"/>
              </w:tabs>
              <w:ind w:left="720"/>
              <w:contextualSpacing/>
              <w:jc w:val="both"/>
              <w:rPr>
                <w:rFonts w:ascii="Arial" w:hAnsi="Arial" w:cs="Arial"/>
                <w:color w:val="000000" w:themeColor="text1" w:themeShade="80"/>
                <w:sz w:val="20"/>
                <w:szCs w:val="20"/>
              </w:rPr>
            </w:pPr>
            <w:r>
              <w:rPr>
                <w:rFonts w:ascii="Arial" w:hAnsi="Arial" w:cs="Arial"/>
                <w:color w:val="000000" w:themeColor="text1" w:themeShade="80"/>
                <w:sz w:val="20"/>
                <w:szCs w:val="20"/>
              </w:rPr>
              <w:t>Realización de los primeros casos de uso</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gridSpan w:val="2"/>
          </w:tcPr>
          <w:p w:rsidR="00F754F7" w:rsidRPr="00647382" w:rsidRDefault="00F754F7" w:rsidP="00F754F7">
            <w:pPr>
              <w:jc w:val="center"/>
              <w:rPr>
                <w:rFonts w:ascii="Calibri" w:hAnsi="Calibri"/>
                <w:b/>
              </w:rPr>
            </w:pPr>
            <w:r w:rsidRPr="00647382">
              <w:rPr>
                <w:rFonts w:ascii="Calibri" w:hAnsi="Calibri"/>
                <w:b/>
              </w:rPr>
              <w:t>Identificación de actores</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Identificaci-ón de los diferentes tipos de usuarios que soportara en el futuro</w:t>
            </w:r>
          </w:p>
        </w:tc>
        <w:tc>
          <w:tcPr>
            <w:tcW w:w="1417" w:type="dxa"/>
            <w:gridSpan w:val="2"/>
          </w:tcPr>
          <w:p w:rsidR="00F754F7" w:rsidRPr="00647382" w:rsidRDefault="00F754F7" w:rsidP="00F754F7">
            <w:pPr>
              <w:rPr>
                <w:rFonts w:ascii="Calibri" w:hAnsi="Calibri"/>
                <w:bCs/>
              </w:rPr>
            </w:pPr>
            <w:r w:rsidRPr="00647382">
              <w:rPr>
                <w:rFonts w:ascii="Calibri" w:hAnsi="Calibri"/>
                <w:bCs/>
              </w:rPr>
              <w:t>Computa-dores, libros documentos de semestres pasado</w:t>
            </w:r>
          </w:p>
        </w:tc>
        <w:tc>
          <w:tcPr>
            <w:tcW w:w="1418" w:type="dxa"/>
            <w:gridSpan w:val="2"/>
          </w:tcPr>
          <w:p w:rsidR="00F754F7" w:rsidRPr="00647382" w:rsidRDefault="00F754F7" w:rsidP="00F754F7">
            <w:pPr>
              <w:jc w:val="center"/>
              <w:rPr>
                <w:rFonts w:ascii="Calibri" w:hAnsi="Calibri"/>
                <w:bCs/>
              </w:rPr>
            </w:pPr>
            <w:r w:rsidRPr="00647382">
              <w:rPr>
                <w:rFonts w:ascii="Calibri" w:hAnsi="Calibri"/>
                <w:bCs/>
              </w:rPr>
              <w:t>Todos los integrantes de Imind</w:t>
            </w:r>
          </w:p>
        </w:tc>
        <w:tc>
          <w:tcPr>
            <w:tcW w:w="1417" w:type="dxa"/>
          </w:tcPr>
          <w:p w:rsidR="00F754F7" w:rsidRPr="00647382" w:rsidRDefault="00F754F7" w:rsidP="00F754F7">
            <w:pPr>
              <w:jc w:val="center"/>
              <w:rPr>
                <w:rFonts w:ascii="Calibri" w:hAnsi="Calibri"/>
                <w:bCs/>
              </w:rPr>
            </w:pPr>
            <w:r w:rsidRPr="00647382">
              <w:rPr>
                <w:rFonts w:ascii="Calibri" w:hAnsi="Calibri"/>
                <w:bCs/>
              </w:rPr>
              <w:t>Clasificación de actores futuros del sistema</w:t>
            </w:r>
          </w:p>
        </w:tc>
        <w:tc>
          <w:tcPr>
            <w:tcW w:w="1575" w:type="dxa"/>
          </w:tcPr>
          <w:p w:rsidR="00F754F7" w:rsidRPr="00647382" w:rsidRDefault="00F754F7" w:rsidP="00F754F7">
            <w:pPr>
              <w:ind w:left="30"/>
              <w:jc w:val="center"/>
              <w:rPr>
                <w:rFonts w:ascii="Calibri" w:hAnsi="Calibri"/>
                <w:bCs/>
              </w:rPr>
            </w:pPr>
            <w:r w:rsidRPr="00647382">
              <w:rPr>
                <w:rFonts w:ascii="Calibri" w:hAnsi="Calibri"/>
                <w:bCs/>
              </w:rPr>
              <w:t xml:space="preserve">Mala </w:t>
            </w:r>
            <w:r>
              <w:rPr>
                <w:rFonts w:ascii="Calibri" w:hAnsi="Calibri"/>
                <w:bCs/>
              </w:rPr>
              <w:t xml:space="preserve">identificación </w:t>
            </w:r>
            <w:r w:rsidRPr="00647382">
              <w:rPr>
                <w:rFonts w:ascii="Calibri" w:hAnsi="Calibri"/>
                <w:bCs/>
              </w:rPr>
              <w:t>de actores dentro del sistema</w:t>
            </w:r>
          </w:p>
        </w:tc>
      </w:tr>
      <w:tr w:rsidR="00F754F7" w:rsidRPr="000153FD" w:rsidTr="00F754F7">
        <w:tc>
          <w:tcPr>
            <w:tcW w:w="1809" w:type="dxa"/>
            <w:gridSpan w:val="2"/>
          </w:tcPr>
          <w:p w:rsidR="00F754F7" w:rsidRDefault="00F754F7" w:rsidP="00F754F7">
            <w:pPr>
              <w:jc w:val="center"/>
              <w:rPr>
                <w:rFonts w:ascii="Calibri" w:hAnsi="Calibri"/>
                <w:b/>
              </w:rPr>
            </w:pPr>
          </w:p>
          <w:p w:rsidR="00F754F7" w:rsidRPr="001F4803" w:rsidRDefault="00F754F7" w:rsidP="00F754F7">
            <w:pPr>
              <w:jc w:val="center"/>
              <w:rPr>
                <w:rFonts w:ascii="Calibri" w:hAnsi="Calibri"/>
                <w:b/>
              </w:rPr>
            </w:pPr>
            <w:r w:rsidRPr="001F4803">
              <w:rPr>
                <w:rFonts w:ascii="Calibri" w:hAnsi="Calibri"/>
                <w:b/>
              </w:rPr>
              <w:t>Identificación de los escenarios</w:t>
            </w:r>
          </w:p>
        </w:tc>
        <w:tc>
          <w:tcPr>
            <w:tcW w:w="1418" w:type="dxa"/>
            <w:gridSpan w:val="2"/>
          </w:tcPr>
          <w:p w:rsidR="00F754F7" w:rsidRPr="001F4803" w:rsidRDefault="00F754F7" w:rsidP="00F754F7">
            <w:pPr>
              <w:jc w:val="center"/>
              <w:rPr>
                <w:rFonts w:ascii="Calibri" w:hAnsi="Calibri"/>
                <w:bCs/>
              </w:rPr>
            </w:pPr>
            <w:r>
              <w:rPr>
                <w:rFonts w:ascii="Calibri" w:hAnsi="Calibri"/>
                <w:bCs/>
              </w:rPr>
              <w:t xml:space="preserve">Descripción de los diferentes escenarios </w:t>
            </w:r>
            <w:r>
              <w:rPr>
                <w:rFonts w:ascii="Calibri" w:hAnsi="Calibri"/>
                <w:bCs/>
              </w:rPr>
              <w:lastRenderedPageBreak/>
              <w:t>dentro del sistema</w:t>
            </w:r>
          </w:p>
        </w:tc>
        <w:tc>
          <w:tcPr>
            <w:tcW w:w="1417" w:type="dxa"/>
            <w:gridSpan w:val="2"/>
          </w:tcPr>
          <w:p w:rsidR="00F754F7" w:rsidRPr="001F4803" w:rsidRDefault="00F754F7" w:rsidP="00F754F7">
            <w:pPr>
              <w:jc w:val="center"/>
              <w:rPr>
                <w:rFonts w:ascii="Calibri" w:hAnsi="Calibri"/>
                <w:bCs/>
              </w:rPr>
            </w:pPr>
            <w:r>
              <w:rPr>
                <w:rFonts w:ascii="Calibri" w:hAnsi="Calibri"/>
                <w:bCs/>
              </w:rPr>
              <w:lastRenderedPageBreak/>
              <w:t xml:space="preserve">Computado-res, cliente, juego super </w:t>
            </w:r>
            <w:r>
              <w:rPr>
                <w:rFonts w:ascii="Calibri" w:hAnsi="Calibri"/>
                <w:bCs/>
              </w:rPr>
              <w:lastRenderedPageBreak/>
              <w:t xml:space="preserve">triumph, </w:t>
            </w:r>
          </w:p>
        </w:tc>
        <w:tc>
          <w:tcPr>
            <w:tcW w:w="1418" w:type="dxa"/>
            <w:gridSpan w:val="2"/>
          </w:tcPr>
          <w:p w:rsidR="00F754F7" w:rsidRPr="001F4803" w:rsidRDefault="00F754F7" w:rsidP="00F754F7">
            <w:pPr>
              <w:jc w:val="center"/>
              <w:rPr>
                <w:rFonts w:ascii="Calibri" w:hAnsi="Calibri"/>
                <w:bCs/>
              </w:rPr>
            </w:pPr>
            <w:r>
              <w:rPr>
                <w:rFonts w:ascii="Calibri" w:hAnsi="Calibri"/>
                <w:bCs/>
              </w:rPr>
              <w:lastRenderedPageBreak/>
              <w:t>Todos los integrantes de Imind</w:t>
            </w:r>
          </w:p>
        </w:tc>
        <w:tc>
          <w:tcPr>
            <w:tcW w:w="1417" w:type="dxa"/>
          </w:tcPr>
          <w:p w:rsidR="00F754F7" w:rsidRPr="001F4803" w:rsidRDefault="00F754F7" w:rsidP="00F754F7">
            <w:pPr>
              <w:rPr>
                <w:rFonts w:ascii="Calibri" w:hAnsi="Calibri"/>
                <w:bCs/>
              </w:rPr>
            </w:pPr>
            <w:r>
              <w:rPr>
                <w:rFonts w:ascii="Calibri" w:hAnsi="Calibri"/>
                <w:bCs/>
              </w:rPr>
              <w:t xml:space="preserve">Documento con la identifica-ción de los </w:t>
            </w:r>
            <w:r>
              <w:rPr>
                <w:rFonts w:ascii="Calibri" w:hAnsi="Calibri"/>
                <w:bCs/>
              </w:rPr>
              <w:lastRenderedPageBreak/>
              <w:t>escenarios presentes</w:t>
            </w:r>
          </w:p>
        </w:tc>
        <w:tc>
          <w:tcPr>
            <w:tcW w:w="1575" w:type="dxa"/>
          </w:tcPr>
          <w:p w:rsidR="00F754F7" w:rsidRDefault="00F754F7" w:rsidP="00F754F7">
            <w:pPr>
              <w:ind w:left="30"/>
              <w:jc w:val="center"/>
              <w:rPr>
                <w:rFonts w:ascii="Calibri" w:hAnsi="Calibri"/>
                <w:bCs/>
              </w:rPr>
            </w:pPr>
          </w:p>
          <w:p w:rsidR="00F754F7" w:rsidRPr="001F4803" w:rsidRDefault="00F754F7" w:rsidP="00F754F7">
            <w:pPr>
              <w:ind w:left="30"/>
              <w:jc w:val="center"/>
              <w:rPr>
                <w:rFonts w:ascii="Calibri" w:hAnsi="Calibri"/>
                <w:bCs/>
              </w:rPr>
            </w:pPr>
            <w:r>
              <w:rPr>
                <w:rFonts w:ascii="Calibri" w:hAnsi="Calibri"/>
                <w:bCs/>
              </w:rPr>
              <w:t xml:space="preserve">Mala identificación de los </w:t>
            </w:r>
            <w:r>
              <w:rPr>
                <w:rFonts w:ascii="Calibri" w:hAnsi="Calibri"/>
                <w:bCs/>
              </w:rPr>
              <w:lastRenderedPageBreak/>
              <w:t>escenarios del sistema, o escenarios incompletos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Identificación  de principales casos de uso</w:t>
            </w:r>
          </w:p>
        </w:tc>
        <w:tc>
          <w:tcPr>
            <w:tcW w:w="1418" w:type="dxa"/>
            <w:gridSpan w:val="2"/>
          </w:tcPr>
          <w:p w:rsidR="00F754F7" w:rsidRDefault="00F754F7" w:rsidP="00F754F7">
            <w:pPr>
              <w:jc w:val="center"/>
              <w:rPr>
                <w:rFonts w:ascii="Calibri" w:hAnsi="Calibri"/>
                <w:bCs/>
              </w:rPr>
            </w:pPr>
            <w:r>
              <w:rPr>
                <w:rFonts w:ascii="Calibri" w:hAnsi="Calibri"/>
                <w:bCs/>
              </w:rPr>
              <w:t>Identificaci-ón de los principales acciones realizadas en el  juego</w:t>
            </w:r>
          </w:p>
        </w:tc>
        <w:tc>
          <w:tcPr>
            <w:tcW w:w="1417" w:type="dxa"/>
            <w:gridSpan w:val="2"/>
          </w:tcPr>
          <w:p w:rsidR="00F754F7" w:rsidRDefault="00F754F7" w:rsidP="00F754F7">
            <w:pPr>
              <w:jc w:val="center"/>
              <w:rPr>
                <w:rFonts w:ascii="Calibri" w:hAnsi="Calibri"/>
                <w:bCs/>
              </w:rPr>
            </w:pPr>
            <w:r>
              <w:rPr>
                <w:rFonts w:ascii="Calibri" w:hAnsi="Calibri"/>
                <w:bCs/>
              </w:rPr>
              <w:t>Juego super triumph, documentos de cursos anteriores,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Diagramas de casos de uso </w:t>
            </w:r>
          </w:p>
        </w:tc>
        <w:tc>
          <w:tcPr>
            <w:tcW w:w="1575" w:type="dxa"/>
          </w:tcPr>
          <w:p w:rsidR="00F754F7" w:rsidRDefault="00F754F7" w:rsidP="00F754F7">
            <w:pPr>
              <w:rPr>
                <w:rFonts w:ascii="Calibri" w:hAnsi="Calibri"/>
                <w:bCs/>
              </w:rPr>
            </w:pPr>
            <w:r>
              <w:rPr>
                <w:rFonts w:ascii="Calibri" w:hAnsi="Calibri"/>
                <w:bCs/>
              </w:rPr>
              <w:t xml:space="preserve">Baja claridad de los principales casos de uso, al igual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Desarrollo de casos de uso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Creación de los principales casos de uso</w:t>
            </w:r>
          </w:p>
        </w:tc>
        <w:tc>
          <w:tcPr>
            <w:tcW w:w="1417" w:type="dxa"/>
            <w:gridSpan w:val="2"/>
          </w:tcPr>
          <w:p w:rsidR="00F754F7" w:rsidRDefault="00F754F7" w:rsidP="00F754F7">
            <w:pPr>
              <w:jc w:val="center"/>
              <w:rPr>
                <w:rFonts w:ascii="Calibri" w:hAnsi="Calibri"/>
                <w:bCs/>
              </w:rPr>
            </w:pPr>
            <w:r>
              <w:rPr>
                <w:rFonts w:ascii="Calibri" w:hAnsi="Calibri"/>
                <w:bCs/>
              </w:rPr>
              <w:t>Plantilla Ironworks, resultado del ítem anterior, libros, profesores, documentos de cursos anteriores [LISTA DE EJEMPLos]</w:t>
            </w:r>
          </w:p>
        </w:tc>
        <w:tc>
          <w:tcPr>
            <w:tcW w:w="1418" w:type="dxa"/>
            <w:gridSpan w:val="2"/>
          </w:tcPr>
          <w:p w:rsidR="00F754F7" w:rsidRDefault="00F754F7" w:rsidP="00F754F7">
            <w:pPr>
              <w:jc w:val="center"/>
              <w:rPr>
                <w:rFonts w:ascii="Calibri" w:hAnsi="Calibri"/>
                <w:bCs/>
              </w:rPr>
            </w:pPr>
          </w:p>
          <w:p w:rsidR="00F754F7" w:rsidRPr="00CF4004" w:rsidRDefault="00F754F7" w:rsidP="00F754F7">
            <w:pPr>
              <w:jc w:val="center"/>
              <w:rPr>
                <w:rFonts w:ascii="Calibri" w:hAnsi="Calibri"/>
                <w:bCs/>
                <w:i/>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Casos de uso desarrolla-dos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Mala realización del diagrama de caso de uso</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Documentación de casos de uso</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 xml:space="preserve">Descripción de los casos de uso </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profesores, documentos de cursos anteriores</w:t>
            </w:r>
          </w:p>
        </w:tc>
        <w:tc>
          <w:tcPr>
            <w:tcW w:w="1418" w:type="dxa"/>
            <w:gridSpan w:val="2"/>
          </w:tcPr>
          <w:p w:rsidR="00F754F7" w:rsidRDefault="00F754F7" w:rsidP="00F754F7">
            <w:pPr>
              <w:jc w:val="center"/>
              <w:rPr>
                <w:rFonts w:ascii="Calibri" w:hAnsi="Calibri"/>
                <w:bCs/>
              </w:rPr>
            </w:pPr>
            <w:r>
              <w:rPr>
                <w:rFonts w:ascii="Calibri" w:hAnsi="Calibri"/>
                <w:bCs/>
              </w:rPr>
              <w:t xml:space="preserve"> </w:t>
            </w:r>
          </w:p>
          <w:p w:rsidR="00F754F7" w:rsidRDefault="00F754F7" w:rsidP="00F754F7">
            <w:pPr>
              <w:jc w:val="center"/>
              <w:rPr>
                <w:rFonts w:ascii="Calibri" w:hAnsi="Calibri"/>
                <w:bCs/>
              </w:rPr>
            </w:pPr>
            <w:r>
              <w:rPr>
                <w:rFonts w:ascii="Calibri" w:hAnsi="Calibri"/>
                <w:bCs/>
              </w:rPr>
              <w:t>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Documentación de los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Mal entendimiento y realización de la documenta-ción</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de los casos de uso</w:t>
            </w:r>
          </w:p>
        </w:tc>
        <w:tc>
          <w:tcPr>
            <w:tcW w:w="1418" w:type="dxa"/>
            <w:gridSpan w:val="2"/>
          </w:tcPr>
          <w:p w:rsidR="00F754F7" w:rsidRDefault="00F754F7" w:rsidP="00F754F7">
            <w:pPr>
              <w:jc w:val="center"/>
              <w:rPr>
                <w:rFonts w:ascii="Calibri" w:hAnsi="Calibri"/>
                <w:bCs/>
              </w:rPr>
            </w:pPr>
            <w:r>
              <w:rPr>
                <w:rFonts w:ascii="Calibri" w:hAnsi="Calibri"/>
                <w:bCs/>
              </w:rPr>
              <w:t>Seguimiento de calidad de los diagramas y documentación  obtenidos</w:t>
            </w:r>
          </w:p>
        </w:tc>
        <w:tc>
          <w:tcPr>
            <w:tcW w:w="1417" w:type="dxa"/>
            <w:gridSpan w:val="2"/>
          </w:tcPr>
          <w:p w:rsidR="00F754F7" w:rsidRDefault="00F754F7" w:rsidP="00F754F7">
            <w:pPr>
              <w:jc w:val="center"/>
              <w:rPr>
                <w:rFonts w:ascii="Calibri" w:hAnsi="Calibri"/>
                <w:bCs/>
              </w:rPr>
            </w:pPr>
            <w:r>
              <w:rPr>
                <w:rFonts w:ascii="Calibri" w:hAnsi="Calibri"/>
                <w:bCs/>
              </w:rPr>
              <w:t>Plantilla Ironworks, libros, internet, profesores, integrantes de Imind</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sidRPr="0058288E">
              <w:rPr>
                <w:rFonts w:ascii="Calibri" w:hAnsi="Calibri"/>
                <w:bCs/>
                <w:highlight w:val="yellow"/>
              </w:rPr>
              <w:t>Director de calidad</w:t>
            </w:r>
            <w:r>
              <w:rPr>
                <w:rFonts w:ascii="Calibri" w:hAnsi="Calibri"/>
                <w:bCs/>
              </w:rPr>
              <w:t xml:space="preserve">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Buenos diagramas de caso de uso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Muchos errores en los diagramas  o mala corrección </w:t>
            </w:r>
          </w:p>
        </w:tc>
      </w:tr>
      <w:tr w:rsidR="00F754F7" w:rsidRPr="00385377" w:rsidTr="00F754F7">
        <w:trPr>
          <w:trHeight w:val="310"/>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gridSpan w:val="2"/>
          </w:tcPr>
          <w:p w:rsidR="00F754F7" w:rsidRDefault="00F754F7" w:rsidP="00F754F7">
            <w:pPr>
              <w:jc w:val="center"/>
              <w:rPr>
                <w:rFonts w:ascii="Calibri" w:hAnsi="Calibri"/>
                <w:bCs/>
              </w:rPr>
            </w:pPr>
            <w:r>
              <w:rPr>
                <w:rFonts w:ascii="Calibri" w:hAnsi="Calibri"/>
                <w:bCs/>
              </w:rPr>
              <w:t xml:space="preserve">Revisión de la primera etapa del proyecto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w:t>
            </w:r>
            <w:r>
              <w:rPr>
                <w:rFonts w:ascii="Calibri" w:hAnsi="Calibri"/>
                <w:bCs/>
              </w:rPr>
              <w:lastRenderedPageBreak/>
              <w:t xml:space="preserve">observaciones </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gridSpan w:val="2"/>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gridSpan w:val="2"/>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del proyecto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Pre entrega al cliente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Entrega del resultado de los procesos anteriores  </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Cliente gerente</w:t>
            </w:r>
          </w:p>
        </w:tc>
        <w:tc>
          <w:tcPr>
            <w:tcW w:w="1417" w:type="dxa"/>
          </w:tcPr>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gridSpan w:val="2"/>
          </w:tcPr>
          <w:p w:rsidR="00F754F7" w:rsidRDefault="00F754F7" w:rsidP="00F754F7">
            <w:pPr>
              <w:jc w:val="center"/>
              <w:rPr>
                <w:rFonts w:ascii="Calibri" w:hAnsi="Calibri"/>
                <w:bCs/>
              </w:rPr>
            </w:pPr>
            <w:r>
              <w:rPr>
                <w:rFonts w:ascii="Calibri" w:hAnsi="Calibri"/>
                <w:bCs/>
              </w:rPr>
              <w:t xml:space="preserve">Corrección de la primera etapa </w:t>
            </w:r>
          </w:p>
        </w:tc>
        <w:tc>
          <w:tcPr>
            <w:tcW w:w="1417" w:type="dxa"/>
            <w:gridSpan w:val="2"/>
          </w:tcPr>
          <w:p w:rsidR="00F754F7" w:rsidRPr="00F775EC" w:rsidRDefault="00F754F7" w:rsidP="00F754F7">
            <w:pPr>
              <w:jc w:val="center"/>
              <w:rPr>
                <w:rFonts w:ascii="Calibri" w:hAnsi="Calibri"/>
              </w:rPr>
            </w:pPr>
            <w:r>
              <w:rPr>
                <w:rFonts w:ascii="Calibri" w:hAnsi="Calibri"/>
              </w:rPr>
              <w:t>Documento con correcciones para realizar</w:t>
            </w:r>
          </w:p>
        </w:tc>
        <w:tc>
          <w:tcPr>
            <w:tcW w:w="1418" w:type="dxa"/>
            <w:gridSpan w:val="2"/>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gridSpan w:val="2"/>
          </w:tcPr>
          <w:p w:rsidR="00F754F7" w:rsidRDefault="00F754F7" w:rsidP="00F754F7">
            <w:pPr>
              <w:jc w:val="center"/>
              <w:rPr>
                <w:rFonts w:ascii="Calibri" w:hAnsi="Calibri"/>
                <w:bCs/>
              </w:rPr>
            </w:pPr>
            <w:r>
              <w:rPr>
                <w:rFonts w:ascii="Calibri" w:hAnsi="Calibri"/>
                <w:bCs/>
              </w:rPr>
              <w:t>Entrega definitiva de la primera etapa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49"/>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Firma de responsabilidades</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Aceptación del cliente del documento</w:t>
            </w:r>
          </w:p>
        </w:tc>
        <w:tc>
          <w:tcPr>
            <w:tcW w:w="1418" w:type="dxa"/>
            <w:gridSpan w:val="2"/>
          </w:tcPr>
          <w:p w:rsidR="00F754F7" w:rsidRDefault="00F754F7" w:rsidP="00F754F7">
            <w:pPr>
              <w:jc w:val="center"/>
              <w:rPr>
                <w:rFonts w:ascii="Calibri" w:hAnsi="Calibri"/>
                <w:bCs/>
              </w:rPr>
            </w:pPr>
            <w:r>
              <w:rPr>
                <w:rFonts w:ascii="Calibri" w:hAnsi="Calibri"/>
                <w:bCs/>
              </w:rPr>
              <w:t>Aprobación del documento por parte del cliente, con su respectiva firma</w:t>
            </w:r>
          </w:p>
        </w:tc>
        <w:tc>
          <w:tcPr>
            <w:tcW w:w="1417"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 y cliente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firmado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No aceptación del cliente </w:t>
            </w:r>
          </w:p>
        </w:tc>
      </w:tr>
      <w:tr w:rsidR="00F754F7" w:rsidRPr="00385377" w:rsidTr="00F754F7">
        <w:trPr>
          <w:trHeight w:val="286"/>
        </w:trPr>
        <w:tc>
          <w:tcPr>
            <w:tcW w:w="1809" w:type="dxa"/>
            <w:gridSpan w:val="2"/>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8"/>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primera etapa</w:t>
            </w:r>
          </w:p>
        </w:tc>
      </w:tr>
      <w:tr w:rsidR="00F754F7" w:rsidRPr="000153FD" w:rsidTr="00F754F7">
        <w:tc>
          <w:tcPr>
            <w:tcW w:w="1809" w:type="dxa"/>
            <w:gridSpan w:val="2"/>
          </w:tcPr>
          <w:p w:rsidR="00F754F7" w:rsidRPr="000153FD" w:rsidRDefault="00F754F7" w:rsidP="00F754F7">
            <w:pPr>
              <w:jc w:val="center"/>
              <w:rPr>
                <w:rFonts w:ascii="Calibri" w:hAnsi="Calibri"/>
                <w:bCs/>
              </w:rPr>
            </w:pPr>
            <w:r w:rsidRPr="000153FD">
              <w:rPr>
                <w:rFonts w:ascii="Calibri" w:hAnsi="Calibri"/>
              </w:rPr>
              <w:t>Tarea</w:t>
            </w:r>
          </w:p>
        </w:tc>
        <w:tc>
          <w:tcPr>
            <w:tcW w:w="1418" w:type="dxa"/>
            <w:gridSpan w:val="2"/>
          </w:tcPr>
          <w:p w:rsidR="00F754F7" w:rsidRPr="000153FD" w:rsidRDefault="00F754F7" w:rsidP="00F754F7">
            <w:pPr>
              <w:jc w:val="center"/>
              <w:rPr>
                <w:rFonts w:ascii="Calibri" w:hAnsi="Calibri"/>
                <w:b/>
                <w:bCs/>
              </w:rPr>
            </w:pPr>
            <w:r>
              <w:rPr>
                <w:rFonts w:ascii="Calibri" w:hAnsi="Calibri"/>
                <w:b/>
                <w:bCs/>
              </w:rPr>
              <w:t>Descripción</w:t>
            </w:r>
          </w:p>
        </w:tc>
        <w:tc>
          <w:tcPr>
            <w:tcW w:w="1417" w:type="dxa"/>
            <w:gridSpan w:val="2"/>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gridSpan w:val="2"/>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gridSpan w:val="2"/>
          </w:tcPr>
          <w:p w:rsidR="00F754F7" w:rsidRDefault="00F754F7" w:rsidP="00F754F7">
            <w:pPr>
              <w:jc w:val="center"/>
              <w:rPr>
                <w:rFonts w:ascii="Calibri" w:hAnsi="Calibri"/>
                <w:b/>
                <w:bCs/>
              </w:rPr>
            </w:pPr>
            <w:r>
              <w:rPr>
                <w:rFonts w:ascii="Calibri" w:hAnsi="Calibri"/>
                <w:b/>
                <w:bCs/>
              </w:rPr>
              <w:t>Realización de la presentación de la primera etapa y sustentación</w:t>
            </w:r>
          </w:p>
        </w:tc>
        <w:tc>
          <w:tcPr>
            <w:tcW w:w="1418" w:type="dxa"/>
            <w:gridSpan w:val="2"/>
          </w:tcPr>
          <w:p w:rsidR="00F754F7" w:rsidRDefault="00F754F7" w:rsidP="00F754F7">
            <w:pPr>
              <w:jc w:val="center"/>
              <w:rPr>
                <w:rFonts w:ascii="Calibri" w:hAnsi="Calibri"/>
                <w:bCs/>
              </w:rPr>
            </w:pPr>
            <w:r>
              <w:rPr>
                <w:rFonts w:ascii="Calibri" w:hAnsi="Calibri"/>
                <w:bCs/>
              </w:rPr>
              <w:t>Elaboración  y presentación de la primera etapa</w:t>
            </w:r>
          </w:p>
        </w:tc>
        <w:tc>
          <w:tcPr>
            <w:tcW w:w="1417" w:type="dxa"/>
            <w:gridSpan w:val="2"/>
          </w:tcPr>
          <w:p w:rsidR="00F754F7" w:rsidRDefault="00F754F7" w:rsidP="00F754F7">
            <w:pPr>
              <w:jc w:val="center"/>
              <w:rPr>
                <w:rFonts w:ascii="Calibri" w:hAnsi="Calibri"/>
                <w:bCs/>
              </w:rPr>
            </w:pPr>
            <w:r>
              <w:rPr>
                <w:rFonts w:ascii="Calibri" w:hAnsi="Calibri"/>
                <w:bCs/>
              </w:rPr>
              <w:t xml:space="preserve">Computador, herramientas necesarias para su </w:t>
            </w:r>
            <w:r>
              <w:rPr>
                <w:rFonts w:ascii="Calibri" w:hAnsi="Calibri"/>
                <w:bCs/>
              </w:rPr>
              <w:lastRenderedPageBreak/>
              <w:t>desarrollo y salón de clase</w:t>
            </w:r>
          </w:p>
        </w:tc>
        <w:tc>
          <w:tcPr>
            <w:tcW w:w="1418" w:type="dxa"/>
            <w:gridSpan w:val="2"/>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w:t>
            </w:r>
          </w:p>
          <w:p w:rsidR="00F754F7" w:rsidRDefault="00F754F7" w:rsidP="00F754F7">
            <w:pPr>
              <w:jc w:val="center"/>
              <w:rPr>
                <w:rFonts w:ascii="Calibri" w:hAnsi="Calibri"/>
                <w:bCs/>
              </w:rPr>
            </w:pPr>
            <w:r>
              <w:rPr>
                <w:rFonts w:ascii="Calibri" w:hAnsi="Calibri"/>
                <w:bCs/>
              </w:rPr>
              <w:t xml:space="preserve">de Imind </w:t>
            </w:r>
          </w:p>
        </w:tc>
        <w:tc>
          <w:tcPr>
            <w:tcW w:w="1417" w:type="dxa"/>
          </w:tcPr>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 xml:space="preserve">Presentación de baja calidad, Impuntualidad de los integrantes </w:t>
            </w:r>
            <w:r>
              <w:rPr>
                <w:rFonts w:ascii="Calibri" w:hAnsi="Calibri"/>
                <w:bCs/>
              </w:rPr>
              <w:lastRenderedPageBreak/>
              <w:t>de Imind</w:t>
            </w:r>
          </w:p>
        </w:tc>
      </w:tr>
    </w:tbl>
    <w:p w:rsidR="00F754F7" w:rsidRPr="0004651C" w:rsidRDefault="00F754F7" w:rsidP="00F754F7">
      <w:pPr>
        <w:jc w:val="center"/>
        <w:rPr>
          <w:b/>
          <w:color w:val="000000" w:themeColor="text1" w:themeShade="80"/>
          <w:sz w:val="16"/>
          <w:szCs w:val="20"/>
        </w:rPr>
      </w:pPr>
      <w:r>
        <w:rPr>
          <w:b/>
          <w:sz w:val="18"/>
        </w:rPr>
        <w:lastRenderedPageBreak/>
        <w:t>Tabla 5: Actividades y tareas de la primera</w:t>
      </w:r>
      <w:r w:rsidRPr="0004651C">
        <w:rPr>
          <w:b/>
          <w:sz w:val="18"/>
        </w:rPr>
        <w:t xml:space="preserve"> etapa</w:t>
      </w:r>
    </w:p>
    <w:p w:rsidR="00F754F7" w:rsidRDefault="00F754F7" w:rsidP="00F754F7">
      <w:pPr>
        <w:jc w:val="both"/>
        <w:rPr>
          <w:rFonts w:ascii="Calibri" w:hAnsi="Calibri"/>
          <w:b/>
          <w:i/>
        </w:rPr>
      </w:pPr>
    </w:p>
    <w:p w:rsidR="00F754F7" w:rsidRDefault="00F754F7" w:rsidP="00F754F7">
      <w:pPr>
        <w:jc w:val="both"/>
        <w:rPr>
          <w:rFonts w:ascii="Calibri" w:hAnsi="Calibri"/>
          <w:b/>
          <w:i/>
        </w:rPr>
      </w:pPr>
    </w:p>
    <w:p w:rsidR="00F754F7" w:rsidRDefault="00F754F7" w:rsidP="00F754F7">
      <w:pPr>
        <w:jc w:val="both"/>
        <w:rPr>
          <w:rFonts w:ascii="Calibri" w:hAnsi="Calibri"/>
          <w:b/>
          <w:i/>
        </w:rPr>
      </w:pPr>
      <w:r w:rsidRPr="007D59B9">
        <w:rPr>
          <w:rFonts w:ascii="Calibri" w:hAnsi="Calibri"/>
          <w:b/>
          <w:i/>
        </w:rPr>
        <w:t>Segunda etapa</w:t>
      </w:r>
      <w:r>
        <w:rPr>
          <w:rFonts w:ascii="Calibri" w:hAnsi="Calibri"/>
          <w:b/>
          <w:i/>
        </w:rPr>
        <w:t xml:space="preserve"> </w:t>
      </w:r>
    </w:p>
    <w:p w:rsidR="00F754F7" w:rsidRDefault="00F754F7" w:rsidP="00F754F7">
      <w:pPr>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Segunda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Lectura de plantilla de SRS realizada por  [Ironworks</w:t>
            </w:r>
          </w:p>
        </w:tc>
        <w:tc>
          <w:tcPr>
            <w:tcW w:w="1418" w:type="dxa"/>
          </w:tcPr>
          <w:p w:rsidR="00F754F7" w:rsidRPr="000153FD" w:rsidRDefault="00F754F7" w:rsidP="00F754F7">
            <w:pPr>
              <w:jc w:val="center"/>
              <w:rPr>
                <w:rFonts w:ascii="Calibri" w:hAnsi="Calibri"/>
                <w:bCs/>
              </w:rPr>
            </w:pPr>
            <w:r>
              <w:rPr>
                <w:rFonts w:ascii="Calibri" w:hAnsi="Calibri"/>
                <w:bCs/>
              </w:rPr>
              <w:t>Lectura de la plantilla realizada 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SRS de  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No cumplimiento de la tarea 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Búsqueda de diferentes fuentes sobre SRS</w:t>
            </w:r>
          </w:p>
        </w:tc>
        <w:tc>
          <w:tcPr>
            <w:tcW w:w="1418" w:type="dxa"/>
          </w:tcPr>
          <w:p w:rsidR="00F754F7" w:rsidRDefault="00F754F7" w:rsidP="00F754F7">
            <w:pPr>
              <w:jc w:val="center"/>
              <w:rPr>
                <w:rFonts w:ascii="Calibri" w:hAnsi="Calibri"/>
                <w:bCs/>
              </w:rPr>
            </w:pPr>
            <w:r>
              <w:rPr>
                <w:rFonts w:ascii="Calibri" w:hAnsi="Calibri"/>
                <w:bCs/>
              </w:rPr>
              <w:t>Lectura de diferentes fuentes sobre SRS</w:t>
            </w:r>
          </w:p>
        </w:tc>
        <w:tc>
          <w:tcPr>
            <w:tcW w:w="1417" w:type="dxa"/>
          </w:tcPr>
          <w:p w:rsidR="00F754F7" w:rsidRDefault="00F754F7" w:rsidP="00F754F7">
            <w:pPr>
              <w:jc w:val="center"/>
              <w:rPr>
                <w:rFonts w:ascii="Calibri" w:hAnsi="Calibri"/>
                <w:bCs/>
              </w:rPr>
            </w:pPr>
            <w:r>
              <w:rPr>
                <w:rFonts w:ascii="Calibri" w:hAnsi="Calibri"/>
                <w:bCs/>
              </w:rPr>
              <w:t>Libros, internet, profesores 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Construcción SRS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Análisis de requerimientos</w:t>
            </w:r>
          </w:p>
        </w:tc>
        <w:tc>
          <w:tcPr>
            <w:tcW w:w="1418" w:type="dxa"/>
          </w:tcPr>
          <w:p w:rsidR="00F754F7" w:rsidRPr="00765B69" w:rsidRDefault="00F754F7" w:rsidP="00F754F7">
            <w:pPr>
              <w:jc w:val="center"/>
              <w:rPr>
                <w:rFonts w:ascii="Calibri" w:hAnsi="Calibri"/>
                <w:bCs/>
              </w:rPr>
            </w:pPr>
            <w:r>
              <w:rPr>
                <w:rFonts w:ascii="Calibri" w:hAnsi="Calibri"/>
                <w:bCs/>
              </w:rPr>
              <w:t>Recolección de información para la realización del prototipo</w:t>
            </w:r>
          </w:p>
        </w:tc>
        <w:tc>
          <w:tcPr>
            <w:tcW w:w="1417" w:type="dxa"/>
          </w:tcPr>
          <w:p w:rsidR="00F754F7" w:rsidRPr="00860B3D" w:rsidRDefault="00F754F7" w:rsidP="00F754F7">
            <w:pPr>
              <w:jc w:val="center"/>
              <w:rPr>
                <w:rFonts w:ascii="Calibri" w:hAnsi="Calibri"/>
                <w:bCs/>
              </w:rPr>
            </w:pPr>
            <w:r w:rsidRPr="00860B3D">
              <w:rPr>
                <w:rFonts w:ascii="Calibri" w:hAnsi="Calibri"/>
                <w:bCs/>
              </w:rPr>
              <w:t>Restricciones por parte del cliente y reglas de juego</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sidRPr="0061323E">
              <w:rPr>
                <w:rFonts w:ascii="Calibri" w:hAnsi="Calibri"/>
                <w:bCs/>
              </w:rPr>
              <w:t>Analista de requerimien</w:t>
            </w:r>
            <w:r>
              <w:rPr>
                <w:rFonts w:ascii="Calibri" w:hAnsi="Calibri"/>
                <w:bCs/>
              </w:rPr>
              <w:t>-</w:t>
            </w:r>
            <w:r w:rsidRPr="0061323E">
              <w:rPr>
                <w:rFonts w:ascii="Calibri" w:hAnsi="Calibri"/>
                <w:bCs/>
              </w:rPr>
              <w:t>tos</w:t>
            </w:r>
          </w:p>
        </w:tc>
        <w:tc>
          <w:tcPr>
            <w:tcW w:w="1417" w:type="dxa"/>
          </w:tcPr>
          <w:p w:rsidR="00F754F7" w:rsidRPr="00860B3D" w:rsidRDefault="00F754F7" w:rsidP="00F754F7">
            <w:pPr>
              <w:jc w:val="center"/>
              <w:rPr>
                <w:rFonts w:ascii="Calibri" w:hAnsi="Calibri"/>
                <w:bCs/>
              </w:rPr>
            </w:pPr>
            <w:r w:rsidRPr="00860B3D">
              <w:rPr>
                <w:rFonts w:ascii="Calibri" w:hAnsi="Calibri"/>
                <w:bCs/>
              </w:rPr>
              <w:t>Documento de los requerimi-entos encontrados</w:t>
            </w:r>
            <w:r>
              <w:rPr>
                <w:rFonts w:ascii="Calibri" w:hAnsi="Calibri"/>
                <w:bCs/>
              </w:rPr>
              <w:t>, con su debida especifica-ción</w:t>
            </w:r>
          </w:p>
        </w:tc>
        <w:tc>
          <w:tcPr>
            <w:tcW w:w="1575" w:type="dxa"/>
          </w:tcPr>
          <w:p w:rsidR="00F754F7" w:rsidRPr="00860B3D" w:rsidRDefault="00F754F7" w:rsidP="00F754F7">
            <w:pPr>
              <w:ind w:left="30"/>
              <w:jc w:val="center"/>
              <w:rPr>
                <w:rFonts w:ascii="Calibri" w:hAnsi="Calibri"/>
                <w:bCs/>
              </w:rPr>
            </w:pPr>
            <w:r>
              <w:rPr>
                <w:rFonts w:ascii="Calibri" w:hAnsi="Calibri"/>
                <w:bCs/>
              </w:rPr>
              <w:t xml:space="preserve">Mala interpretación de los requerimien-tos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SRS</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responsabilidades establecidas</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SRS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SRS</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SRS</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Construcción del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Pr="000153FD" w:rsidRDefault="00F754F7" w:rsidP="00F754F7">
            <w:pPr>
              <w:jc w:val="center"/>
              <w:rPr>
                <w:rFonts w:ascii="Calibri" w:hAnsi="Calibri"/>
                <w:bCs/>
              </w:rPr>
            </w:pPr>
            <w:r>
              <w:rPr>
                <w:rFonts w:ascii="Calibri" w:hAnsi="Calibri"/>
                <w:bCs/>
              </w:rPr>
              <w:t>Realización de los modelos del prototipo</w:t>
            </w:r>
          </w:p>
        </w:tc>
        <w:tc>
          <w:tcPr>
            <w:tcW w:w="1417" w:type="dxa"/>
          </w:tcPr>
          <w:p w:rsidR="00F754F7" w:rsidRPr="000153FD" w:rsidRDefault="00F754F7" w:rsidP="00F754F7">
            <w:pPr>
              <w:rPr>
                <w:rFonts w:ascii="Calibri" w:hAnsi="Calibri"/>
                <w:bCs/>
              </w:rPr>
            </w:pPr>
            <w:r>
              <w:rPr>
                <w:rFonts w:ascii="Calibri" w:hAnsi="Calibri"/>
                <w:bCs/>
              </w:rPr>
              <w:t>Computado-res y SRS construido</w:t>
            </w:r>
          </w:p>
        </w:tc>
        <w:tc>
          <w:tcPr>
            <w:tcW w:w="1418" w:type="dxa"/>
          </w:tcPr>
          <w:p w:rsidR="00F754F7" w:rsidRPr="000153FD" w:rsidRDefault="00F754F7" w:rsidP="00F754F7">
            <w:pPr>
              <w:jc w:val="center"/>
              <w:rPr>
                <w:rFonts w:ascii="Calibri" w:hAnsi="Calibri"/>
                <w:bCs/>
              </w:rPr>
            </w:pPr>
            <w:r>
              <w:rPr>
                <w:rFonts w:ascii="Calibri" w:hAnsi="Calibri"/>
                <w:bCs/>
              </w:rPr>
              <w:t>Integrantes del grupo Imind</w:t>
            </w:r>
          </w:p>
        </w:tc>
        <w:tc>
          <w:tcPr>
            <w:tcW w:w="1417" w:type="dxa"/>
          </w:tcPr>
          <w:p w:rsidR="00F754F7" w:rsidRPr="000153FD" w:rsidRDefault="00F754F7" w:rsidP="00F754F7">
            <w:pPr>
              <w:jc w:val="center"/>
              <w:rPr>
                <w:rFonts w:ascii="Calibri" w:hAnsi="Calibri"/>
                <w:bCs/>
              </w:rPr>
            </w:pPr>
            <w:r>
              <w:rPr>
                <w:rFonts w:ascii="Calibri" w:hAnsi="Calibri"/>
                <w:bCs/>
              </w:rPr>
              <w:t xml:space="preserve">Diagramas correspondi-entes al sistema </w:t>
            </w:r>
          </w:p>
        </w:tc>
        <w:tc>
          <w:tcPr>
            <w:tcW w:w="1575" w:type="dxa"/>
          </w:tcPr>
          <w:p w:rsidR="00F754F7" w:rsidRPr="000153FD" w:rsidRDefault="00F754F7" w:rsidP="00F754F7">
            <w:pPr>
              <w:rPr>
                <w:rFonts w:ascii="Calibri" w:hAnsi="Calibri"/>
                <w:bCs/>
              </w:rPr>
            </w:pPr>
            <w:r>
              <w:rPr>
                <w:rFonts w:ascii="Calibri" w:hAnsi="Calibri"/>
                <w:bCs/>
              </w:rPr>
              <w:t xml:space="preserve">Mal diseño por falta de especificación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Elaboración de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Desarrollo del prototipo </w:t>
            </w:r>
          </w:p>
        </w:tc>
        <w:tc>
          <w:tcPr>
            <w:tcW w:w="1417" w:type="dxa"/>
          </w:tcPr>
          <w:p w:rsidR="00F754F7" w:rsidRDefault="00F754F7" w:rsidP="00F754F7">
            <w:pPr>
              <w:jc w:val="center"/>
              <w:rPr>
                <w:rFonts w:ascii="Calibri" w:hAnsi="Calibri"/>
                <w:bCs/>
              </w:rPr>
            </w:pPr>
            <w:r>
              <w:rPr>
                <w:rFonts w:ascii="Calibri" w:hAnsi="Calibri"/>
                <w:bCs/>
              </w:rPr>
              <w:t xml:space="preserve">Computado-res, diagramas del sistema, documentos de los ítems anteriores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terminado</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segunda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 xml:space="preserve">Corrección de las recomenda-ciones realizadas en el ítem </w:t>
            </w:r>
            <w:r>
              <w:rPr>
                <w:rFonts w:ascii="Calibri" w:hAnsi="Calibri"/>
                <w:bCs/>
              </w:rPr>
              <w:lastRenderedPageBreak/>
              <w:t>anterior</w:t>
            </w:r>
          </w:p>
        </w:tc>
        <w:tc>
          <w:tcPr>
            <w:tcW w:w="1417" w:type="dxa"/>
          </w:tcPr>
          <w:p w:rsidR="00F754F7" w:rsidRDefault="00F754F7" w:rsidP="00F754F7">
            <w:pPr>
              <w:jc w:val="center"/>
              <w:rPr>
                <w:rFonts w:ascii="Calibri" w:hAnsi="Calibri"/>
                <w:bCs/>
              </w:rPr>
            </w:pPr>
            <w:r>
              <w:rPr>
                <w:rFonts w:ascii="Calibri" w:hAnsi="Calibri"/>
                <w:bCs/>
              </w:rPr>
              <w:lastRenderedPageBreak/>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287"/>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segunda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Corrección de la segunda  etapa </w:t>
            </w:r>
          </w:p>
        </w:tc>
        <w:tc>
          <w:tcPr>
            <w:tcW w:w="1417" w:type="dxa"/>
          </w:tcPr>
          <w:p w:rsidR="00F754F7" w:rsidRDefault="00F754F7" w:rsidP="00F754F7">
            <w:pPr>
              <w:jc w:val="center"/>
              <w:rPr>
                <w:rFonts w:ascii="Calibri" w:hAnsi="Calibri"/>
              </w:rPr>
            </w:pPr>
            <w:r>
              <w:rPr>
                <w:rFonts w:ascii="Calibri" w:hAnsi="Calibri"/>
              </w:rPr>
              <w:t>Documento con correcciones del ítem anterior</w:t>
            </w:r>
          </w:p>
          <w:p w:rsidR="00F754F7" w:rsidRPr="00F775EC" w:rsidRDefault="00F754F7" w:rsidP="00F754F7">
            <w:pPr>
              <w:jc w:val="center"/>
              <w:rPr>
                <w:rFonts w:ascii="Calibri" w:hAnsi="Calibri"/>
              </w:rPr>
            </w:pP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segunda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segunda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Realización de la presentación de la segunda etapa y sustentación</w:t>
            </w:r>
          </w:p>
        </w:tc>
        <w:tc>
          <w:tcPr>
            <w:tcW w:w="1418" w:type="dxa"/>
          </w:tcPr>
          <w:p w:rsidR="00F754F7" w:rsidRDefault="00F754F7" w:rsidP="00F754F7">
            <w:pPr>
              <w:jc w:val="center"/>
              <w:rPr>
                <w:rFonts w:ascii="Calibri" w:hAnsi="Calibri"/>
                <w:bCs/>
              </w:rPr>
            </w:pPr>
            <w:r>
              <w:rPr>
                <w:rFonts w:ascii="Calibri" w:hAnsi="Calibri"/>
                <w:bCs/>
              </w:rPr>
              <w:t xml:space="preserve">Elaboración  y presentación ante el cliente de la segunda etapa </w:t>
            </w:r>
          </w:p>
        </w:tc>
        <w:tc>
          <w:tcPr>
            <w:tcW w:w="1417"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bl>
    <w:p w:rsidR="00F754F7" w:rsidRPr="0004651C" w:rsidRDefault="00F754F7" w:rsidP="00F754F7">
      <w:pPr>
        <w:jc w:val="center"/>
        <w:rPr>
          <w:b/>
          <w:color w:val="000000" w:themeColor="text1" w:themeShade="80"/>
          <w:sz w:val="16"/>
          <w:szCs w:val="20"/>
        </w:rPr>
      </w:pPr>
      <w:r>
        <w:rPr>
          <w:b/>
          <w:sz w:val="18"/>
        </w:rPr>
        <w:t>Tabla 6</w:t>
      </w:r>
      <w:r w:rsidRPr="0004651C">
        <w:rPr>
          <w:b/>
          <w:sz w:val="18"/>
        </w:rPr>
        <w:t xml:space="preserve">: </w:t>
      </w:r>
      <w:r>
        <w:rPr>
          <w:b/>
          <w:sz w:val="18"/>
        </w:rPr>
        <w:t>Actividades y tareas</w:t>
      </w:r>
      <w:r w:rsidRPr="0004651C">
        <w:rPr>
          <w:b/>
          <w:sz w:val="18"/>
        </w:rPr>
        <w:t xml:space="preserve"> de la segunda etapa</w:t>
      </w: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p>
    <w:p w:rsidR="00F754F7" w:rsidRDefault="00F754F7" w:rsidP="00F754F7">
      <w:pPr>
        <w:tabs>
          <w:tab w:val="left" w:pos="6375"/>
        </w:tabs>
        <w:jc w:val="both"/>
        <w:rPr>
          <w:rFonts w:ascii="Calibri" w:hAnsi="Calibri"/>
          <w:b/>
          <w:i/>
        </w:rPr>
      </w:pPr>
      <w:r w:rsidRPr="007D59B9">
        <w:rPr>
          <w:rFonts w:ascii="Calibri" w:hAnsi="Calibri"/>
          <w:b/>
          <w:i/>
        </w:rPr>
        <w:t>Tercera etapa</w:t>
      </w:r>
    </w:p>
    <w:p w:rsidR="00F754F7" w:rsidRDefault="00F754F7" w:rsidP="00F754F7">
      <w:pPr>
        <w:tabs>
          <w:tab w:val="left" w:pos="6375"/>
        </w:tabs>
        <w:jc w:val="both"/>
        <w:rPr>
          <w:rFonts w:ascii="Calibri" w:hAnsi="Calibri"/>
          <w:b/>
          <w:i/>
        </w:rPr>
      </w:pPr>
    </w:p>
    <w:tbl>
      <w:tblPr>
        <w:tblW w:w="0" w:type="auto"/>
        <w:tblLayout w:type="fixed"/>
        <w:tblLook w:val="04A0"/>
      </w:tblPr>
      <w:tblGrid>
        <w:gridCol w:w="1809"/>
        <w:gridCol w:w="1418"/>
        <w:gridCol w:w="1417"/>
        <w:gridCol w:w="1418"/>
        <w:gridCol w:w="1417"/>
        <w:gridCol w:w="1575"/>
      </w:tblGrid>
      <w:tr w:rsidR="00F754F7" w:rsidRPr="000153FD" w:rsidTr="00F754F7">
        <w:tc>
          <w:tcPr>
            <w:tcW w:w="9054" w:type="dxa"/>
            <w:gridSpan w:val="6"/>
          </w:tcPr>
          <w:p w:rsidR="00F754F7" w:rsidRPr="000153FD" w:rsidRDefault="00F754F7" w:rsidP="00F754F7">
            <w:pPr>
              <w:jc w:val="center"/>
              <w:rPr>
                <w:rFonts w:ascii="Calibri" w:hAnsi="Calibri"/>
                <w:b/>
                <w:bCs/>
              </w:rPr>
            </w:pPr>
            <w:r>
              <w:rPr>
                <w:rFonts w:ascii="Calibri" w:hAnsi="Calibri"/>
                <w:b/>
                <w:bCs/>
              </w:rPr>
              <w:t>Tercera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0153FD" w:rsidRDefault="00F754F7" w:rsidP="00F754F7">
            <w:pPr>
              <w:jc w:val="center"/>
              <w:rPr>
                <w:rFonts w:ascii="Calibri" w:hAnsi="Calibri"/>
                <w:bCs/>
              </w:rPr>
            </w:pPr>
            <w:r>
              <w:rPr>
                <w:rFonts w:ascii="Calibri" w:hAnsi="Calibri"/>
                <w:bCs/>
              </w:rPr>
              <w:t>Investigación SDD</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Pr="000153FD" w:rsidRDefault="00F754F7" w:rsidP="00F754F7">
            <w:pPr>
              <w:jc w:val="center"/>
              <w:rPr>
                <w:rFonts w:ascii="Calibri" w:hAnsi="Calibri"/>
                <w:b/>
                <w:bCs/>
              </w:rPr>
            </w:pPr>
            <w:r>
              <w:rPr>
                <w:rFonts w:ascii="Calibri" w:hAnsi="Calibri"/>
                <w:b/>
                <w:bCs/>
              </w:rPr>
              <w:t xml:space="preserve">Lectura de plantilla de SDD realizada por  </w:t>
            </w:r>
            <w:r>
              <w:rPr>
                <w:rFonts w:ascii="Calibri" w:hAnsi="Calibri"/>
                <w:b/>
                <w:bCs/>
              </w:rPr>
              <w:lastRenderedPageBreak/>
              <w:t>[Ironworks</w:t>
            </w:r>
          </w:p>
        </w:tc>
        <w:tc>
          <w:tcPr>
            <w:tcW w:w="1418" w:type="dxa"/>
          </w:tcPr>
          <w:p w:rsidR="00F754F7" w:rsidRPr="000153FD" w:rsidRDefault="00F754F7" w:rsidP="00F754F7">
            <w:pPr>
              <w:jc w:val="center"/>
              <w:rPr>
                <w:rFonts w:ascii="Calibri" w:hAnsi="Calibri"/>
                <w:bCs/>
              </w:rPr>
            </w:pPr>
            <w:r>
              <w:rPr>
                <w:rFonts w:ascii="Calibri" w:hAnsi="Calibri"/>
                <w:bCs/>
              </w:rPr>
              <w:lastRenderedPageBreak/>
              <w:t xml:space="preserve">Lectura de la plantilla realizada </w:t>
            </w:r>
            <w:r>
              <w:rPr>
                <w:rFonts w:ascii="Calibri" w:hAnsi="Calibri"/>
                <w:bCs/>
              </w:rPr>
              <w:lastRenderedPageBreak/>
              <w:t>por el grupo Ironworks</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Plantilla de SDD de  </w:t>
            </w:r>
            <w:r>
              <w:rPr>
                <w:rFonts w:ascii="Calibri" w:hAnsi="Calibri"/>
                <w:bCs/>
              </w:rPr>
              <w:lastRenderedPageBreak/>
              <w:t xml:space="preserve">Ironworks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 xml:space="preserve">Todos los integrantes </w:t>
            </w:r>
            <w:r w:rsidRPr="000153FD">
              <w:rPr>
                <w:rFonts w:ascii="Calibri" w:hAnsi="Calibri"/>
                <w:bCs/>
              </w:rPr>
              <w:lastRenderedPageBreak/>
              <w:t>de Imind</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Mapa mental de </w:t>
            </w:r>
            <w:r>
              <w:rPr>
                <w:rFonts w:ascii="Calibri" w:hAnsi="Calibri"/>
                <w:bCs/>
              </w:rPr>
              <w:lastRenderedPageBreak/>
              <w:t>la plantilla leída</w:t>
            </w:r>
          </w:p>
        </w:tc>
        <w:tc>
          <w:tcPr>
            <w:tcW w:w="1575" w:type="dxa"/>
          </w:tcPr>
          <w:p w:rsidR="00F754F7" w:rsidRDefault="00F754F7" w:rsidP="00F754F7">
            <w:pPr>
              <w:jc w:val="center"/>
              <w:rPr>
                <w:rFonts w:ascii="Calibri" w:hAnsi="Calibri"/>
                <w:bCs/>
              </w:rPr>
            </w:pPr>
            <w:r>
              <w:rPr>
                <w:rFonts w:ascii="Calibri" w:hAnsi="Calibri"/>
                <w:bCs/>
              </w:rPr>
              <w:lastRenderedPageBreak/>
              <w:t xml:space="preserve">No cumplimiento de la tarea </w:t>
            </w:r>
            <w:r>
              <w:rPr>
                <w:rFonts w:ascii="Calibri" w:hAnsi="Calibri"/>
                <w:bCs/>
              </w:rPr>
              <w:lastRenderedPageBreak/>
              <w:t>establecida</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lastRenderedPageBreak/>
              <w:t>Búsqueda de diferentes fuentes sobre SDD</w:t>
            </w:r>
          </w:p>
        </w:tc>
        <w:tc>
          <w:tcPr>
            <w:tcW w:w="1418" w:type="dxa"/>
          </w:tcPr>
          <w:p w:rsidR="00F754F7" w:rsidRDefault="00F754F7" w:rsidP="00F754F7">
            <w:pPr>
              <w:jc w:val="center"/>
              <w:rPr>
                <w:rFonts w:ascii="Calibri" w:hAnsi="Calibri"/>
                <w:bCs/>
              </w:rPr>
            </w:pPr>
            <w:r>
              <w:rPr>
                <w:rFonts w:ascii="Calibri" w:hAnsi="Calibri"/>
                <w:bCs/>
              </w:rPr>
              <w:t>Lectura de diferentes fuentes sobre SDD</w:t>
            </w:r>
          </w:p>
        </w:tc>
        <w:tc>
          <w:tcPr>
            <w:tcW w:w="1417" w:type="dxa"/>
          </w:tcPr>
          <w:p w:rsidR="00F754F7" w:rsidRDefault="00F754F7" w:rsidP="00F754F7">
            <w:pPr>
              <w:jc w:val="center"/>
              <w:rPr>
                <w:rFonts w:ascii="Calibri" w:hAnsi="Calibri"/>
                <w:bCs/>
              </w:rPr>
            </w:pPr>
            <w:r>
              <w:rPr>
                <w:rFonts w:ascii="Calibri" w:hAnsi="Calibri"/>
                <w:bCs/>
              </w:rPr>
              <w:t>Libros, internet, profesores,</w:t>
            </w:r>
            <w:r w:rsidRPr="002A3A15">
              <w:rPr>
                <w:bCs/>
              </w:rPr>
              <w:t xml:space="preserve"> IEEE 1016-1998 </w:t>
            </w:r>
            <w:r w:rsidRPr="002A3A15">
              <w:rPr>
                <w:color w:val="000000" w:themeColor="text1"/>
              </w:rPr>
              <w:t xml:space="preserve"> </w:t>
            </w:r>
            <w:r>
              <w:rPr>
                <w:rFonts w:ascii="Calibri" w:hAnsi="Calibri"/>
                <w:bCs/>
              </w:rPr>
              <w:t>y demás compañeros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Resumen de las diferentes fuentes investigadas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cumplimiento </w:t>
            </w:r>
          </w:p>
        </w:tc>
      </w:tr>
      <w:tr w:rsidR="00F754F7" w:rsidRPr="000153FD" w:rsidTr="00F754F7">
        <w:trPr>
          <w:trHeight w:val="164"/>
        </w:trPr>
        <w:tc>
          <w:tcPr>
            <w:tcW w:w="1809" w:type="dxa"/>
          </w:tcPr>
          <w:p w:rsidR="00F754F7" w:rsidRPr="0050706E" w:rsidRDefault="00F754F7" w:rsidP="00F754F7">
            <w:pPr>
              <w:jc w:val="center"/>
              <w:rPr>
                <w:rFonts w:ascii="Calibri" w:hAnsi="Calibri"/>
                <w:bCs/>
              </w:rPr>
            </w:pPr>
            <w:r w:rsidRPr="0050706E">
              <w:rPr>
                <w:rFonts w:ascii="Calibri" w:hAnsi="Calibri"/>
                <w:bCs/>
              </w:rPr>
              <w:t>Actividad</w:t>
            </w:r>
          </w:p>
        </w:tc>
        <w:tc>
          <w:tcPr>
            <w:tcW w:w="7245" w:type="dxa"/>
            <w:gridSpan w:val="5"/>
          </w:tcPr>
          <w:p w:rsidR="00F754F7" w:rsidRPr="0050706E" w:rsidRDefault="00F754F7" w:rsidP="00F754F7">
            <w:pPr>
              <w:jc w:val="center"/>
              <w:rPr>
                <w:rFonts w:ascii="Calibri" w:hAnsi="Calibri"/>
                <w:bCs/>
              </w:rPr>
            </w:pPr>
            <w:r w:rsidRPr="0050706E">
              <w:rPr>
                <w:rFonts w:ascii="Calibri" w:hAnsi="Calibri"/>
                <w:bCs/>
              </w:rPr>
              <w:t>Construcción SDD</w:t>
            </w:r>
          </w:p>
        </w:tc>
      </w:tr>
      <w:tr w:rsidR="00F754F7" w:rsidRPr="000153FD" w:rsidTr="00F754F7">
        <w:tc>
          <w:tcPr>
            <w:tcW w:w="1809" w:type="dxa"/>
          </w:tcPr>
          <w:p w:rsidR="00F754F7" w:rsidRPr="0050706E" w:rsidRDefault="00F754F7" w:rsidP="00F754F7">
            <w:pPr>
              <w:jc w:val="center"/>
              <w:rPr>
                <w:rFonts w:ascii="Calibri" w:hAnsi="Calibri"/>
                <w:bCs/>
              </w:rPr>
            </w:pPr>
            <w:r w:rsidRPr="0050706E">
              <w:rPr>
                <w:rFonts w:ascii="Calibri" w:hAnsi="Calibri"/>
              </w:rPr>
              <w:t>Tarea</w:t>
            </w:r>
          </w:p>
        </w:tc>
        <w:tc>
          <w:tcPr>
            <w:tcW w:w="1418" w:type="dxa"/>
          </w:tcPr>
          <w:p w:rsidR="00F754F7" w:rsidRPr="0050706E" w:rsidRDefault="00F754F7" w:rsidP="00F754F7">
            <w:pPr>
              <w:jc w:val="center"/>
              <w:rPr>
                <w:rFonts w:ascii="Calibri" w:hAnsi="Calibri"/>
                <w:b/>
                <w:bCs/>
              </w:rPr>
            </w:pPr>
            <w:r w:rsidRPr="0050706E">
              <w:rPr>
                <w:rFonts w:ascii="Calibri" w:hAnsi="Calibri"/>
                <w:b/>
                <w:bCs/>
              </w:rPr>
              <w:t>Descripción</w:t>
            </w:r>
          </w:p>
        </w:tc>
        <w:tc>
          <w:tcPr>
            <w:tcW w:w="1417" w:type="dxa"/>
          </w:tcPr>
          <w:p w:rsidR="00F754F7" w:rsidRPr="0050706E" w:rsidRDefault="00F754F7" w:rsidP="00F754F7">
            <w:pPr>
              <w:jc w:val="center"/>
              <w:rPr>
                <w:rFonts w:ascii="Calibri" w:hAnsi="Calibri"/>
                <w:b/>
                <w:bCs/>
              </w:rPr>
            </w:pPr>
            <w:r w:rsidRPr="0050706E">
              <w:rPr>
                <w:rFonts w:ascii="Calibri" w:hAnsi="Calibri"/>
                <w:b/>
                <w:bCs/>
              </w:rPr>
              <w:t>Recursos</w:t>
            </w:r>
          </w:p>
        </w:tc>
        <w:tc>
          <w:tcPr>
            <w:tcW w:w="1418" w:type="dxa"/>
          </w:tcPr>
          <w:p w:rsidR="00F754F7" w:rsidRPr="0050706E" w:rsidRDefault="00F754F7" w:rsidP="00F754F7">
            <w:pPr>
              <w:jc w:val="center"/>
              <w:rPr>
                <w:rFonts w:ascii="Calibri" w:hAnsi="Calibri"/>
                <w:b/>
                <w:bCs/>
              </w:rPr>
            </w:pPr>
            <w:r w:rsidRPr="0050706E">
              <w:rPr>
                <w:rFonts w:ascii="Calibri" w:hAnsi="Calibri"/>
                <w:b/>
                <w:bCs/>
              </w:rPr>
              <w:t>Encargados</w:t>
            </w:r>
          </w:p>
        </w:tc>
        <w:tc>
          <w:tcPr>
            <w:tcW w:w="1417" w:type="dxa"/>
          </w:tcPr>
          <w:p w:rsidR="00F754F7" w:rsidRPr="0050706E" w:rsidRDefault="00F754F7" w:rsidP="00F754F7">
            <w:pPr>
              <w:jc w:val="center"/>
              <w:rPr>
                <w:rFonts w:ascii="Calibri" w:hAnsi="Calibri"/>
                <w:b/>
                <w:bCs/>
              </w:rPr>
            </w:pPr>
            <w:r w:rsidRPr="0050706E">
              <w:rPr>
                <w:rFonts w:ascii="Calibri" w:hAnsi="Calibri"/>
                <w:b/>
                <w:bCs/>
              </w:rPr>
              <w:t>Entregables</w:t>
            </w:r>
          </w:p>
        </w:tc>
        <w:tc>
          <w:tcPr>
            <w:tcW w:w="1575" w:type="dxa"/>
          </w:tcPr>
          <w:p w:rsidR="00F754F7" w:rsidRPr="0050706E" w:rsidRDefault="00F754F7" w:rsidP="00F754F7">
            <w:pPr>
              <w:ind w:left="30"/>
              <w:jc w:val="center"/>
              <w:rPr>
                <w:rFonts w:ascii="Calibri" w:hAnsi="Calibri"/>
                <w:b/>
                <w:bCs/>
              </w:rPr>
            </w:pPr>
            <w:r w:rsidRPr="0050706E">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Descripción del diseño del sistema</w:t>
            </w:r>
          </w:p>
        </w:tc>
        <w:tc>
          <w:tcPr>
            <w:tcW w:w="1418" w:type="dxa"/>
          </w:tcPr>
          <w:p w:rsidR="00F754F7" w:rsidRPr="00765B69" w:rsidRDefault="00F754F7" w:rsidP="00F754F7">
            <w:pPr>
              <w:jc w:val="center"/>
              <w:rPr>
                <w:rFonts w:ascii="Calibri" w:hAnsi="Calibri"/>
                <w:bCs/>
              </w:rPr>
            </w:pPr>
            <w:r>
              <w:rPr>
                <w:rFonts w:ascii="Calibri" w:hAnsi="Calibri"/>
                <w:bCs/>
              </w:rPr>
              <w:t>Descripción y  análisis de las funcionali-dades del sistema</w:t>
            </w:r>
          </w:p>
        </w:tc>
        <w:tc>
          <w:tcPr>
            <w:tcW w:w="1417" w:type="dxa"/>
          </w:tcPr>
          <w:p w:rsidR="00F754F7" w:rsidRPr="00860B3D" w:rsidRDefault="00F754F7" w:rsidP="00F754F7">
            <w:pPr>
              <w:jc w:val="center"/>
              <w:rPr>
                <w:rFonts w:ascii="Calibri" w:hAnsi="Calibri"/>
                <w:bCs/>
              </w:rPr>
            </w:pPr>
            <w:r>
              <w:rPr>
                <w:rFonts w:ascii="Calibri" w:hAnsi="Calibri"/>
                <w:bCs/>
              </w:rPr>
              <w:t xml:space="preserve">Documentos realizados anteriorme-nte, computado-res, </w:t>
            </w:r>
          </w:p>
        </w:tc>
        <w:tc>
          <w:tcPr>
            <w:tcW w:w="1418" w:type="dxa"/>
          </w:tcPr>
          <w:p w:rsidR="00F754F7" w:rsidRDefault="00F754F7" w:rsidP="00F754F7">
            <w:pPr>
              <w:jc w:val="center"/>
              <w:rPr>
                <w:rFonts w:ascii="Calibri" w:hAnsi="Calibri"/>
                <w:bCs/>
              </w:rPr>
            </w:pPr>
          </w:p>
          <w:p w:rsidR="00F754F7" w:rsidRPr="0061323E" w:rsidRDefault="00F754F7" w:rsidP="00F754F7">
            <w:pPr>
              <w:jc w:val="center"/>
              <w:rPr>
                <w:rFonts w:ascii="Calibri" w:hAnsi="Calibri"/>
                <w:bCs/>
              </w:rPr>
            </w:pPr>
            <w:r>
              <w:rPr>
                <w:rFonts w:ascii="Calibri" w:hAnsi="Calibri"/>
                <w:bCs/>
              </w:rPr>
              <w:t>Todos los integrantes de Imind</w:t>
            </w:r>
          </w:p>
        </w:tc>
        <w:tc>
          <w:tcPr>
            <w:tcW w:w="1417" w:type="dxa"/>
          </w:tcPr>
          <w:p w:rsidR="00F754F7" w:rsidRPr="00860B3D" w:rsidRDefault="00F754F7" w:rsidP="00F754F7">
            <w:pPr>
              <w:jc w:val="center"/>
              <w:rPr>
                <w:rFonts w:ascii="Calibri" w:hAnsi="Calibri"/>
                <w:bCs/>
              </w:rPr>
            </w:pPr>
            <w:r>
              <w:rPr>
                <w:rFonts w:ascii="Calibri" w:hAnsi="Calibri"/>
                <w:bCs/>
              </w:rPr>
              <w:t>Documento con las descripcio-nes correspondi-entes</w:t>
            </w:r>
          </w:p>
        </w:tc>
        <w:tc>
          <w:tcPr>
            <w:tcW w:w="1575" w:type="dxa"/>
          </w:tcPr>
          <w:p w:rsidR="00F754F7" w:rsidRPr="00860B3D" w:rsidRDefault="00F754F7" w:rsidP="00F754F7">
            <w:pPr>
              <w:ind w:left="30"/>
              <w:jc w:val="center"/>
              <w:rPr>
                <w:rFonts w:ascii="Calibri" w:hAnsi="Calibri"/>
                <w:bCs/>
              </w:rPr>
            </w:pPr>
            <w:r>
              <w:rPr>
                <w:rFonts w:ascii="Calibri" w:hAnsi="Calibri"/>
                <w:bCs/>
              </w:rPr>
              <w:t>Mal diseño y entendimien-to  del sistema</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Preliminares del SDD</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Repartición de responsabili-dades y numerales de la plantilla</w:t>
            </w:r>
          </w:p>
        </w:tc>
        <w:tc>
          <w:tcPr>
            <w:tcW w:w="1417" w:type="dxa"/>
          </w:tcPr>
          <w:p w:rsidR="00F754F7" w:rsidRPr="001F09C7" w:rsidRDefault="00F754F7" w:rsidP="00F754F7">
            <w:pPr>
              <w:jc w:val="center"/>
              <w:rPr>
                <w:rFonts w:ascii="Calibri" w:hAnsi="Calibri"/>
                <w:bCs/>
              </w:rPr>
            </w:pPr>
            <w:r>
              <w:rPr>
                <w:rFonts w:ascii="Calibri" w:hAnsi="Calibri"/>
                <w:bCs/>
              </w:rPr>
              <w:t>Computado-res, plantillas, internet, libros, profesores, compañeros, resultados de ítems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sidRPr="000153FD">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Mapa mental de la plantilla leída</w:t>
            </w:r>
          </w:p>
        </w:tc>
        <w:tc>
          <w:tcPr>
            <w:tcW w:w="1575" w:type="dxa"/>
          </w:tcPr>
          <w:p w:rsidR="00F754F7" w:rsidRDefault="00F754F7" w:rsidP="00F754F7">
            <w:pPr>
              <w:rPr>
                <w:rFonts w:ascii="Calibri" w:hAnsi="Calibri"/>
                <w:bCs/>
              </w:rPr>
            </w:pPr>
            <w:r>
              <w:rPr>
                <w:rFonts w:ascii="Calibri" w:hAnsi="Calibri"/>
                <w:bCs/>
              </w:rPr>
              <w:t xml:space="preserve"> </w:t>
            </w:r>
          </w:p>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cumplimiento de la actividad</w:t>
            </w:r>
          </w:p>
          <w:p w:rsidR="00F754F7" w:rsidRPr="000153FD"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SDD</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Desarrollo  de los numerales de la plantilla SDD</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 xml:space="preserve">Plantilla de Ironworks, libros,  </w:t>
            </w:r>
            <w:r w:rsidRPr="002A3A15">
              <w:t xml:space="preserve">estándar </w:t>
            </w:r>
            <w:r w:rsidRPr="002A3A15">
              <w:rPr>
                <w:bCs/>
              </w:rPr>
              <w:t>IEEE 8030-1998</w:t>
            </w:r>
            <w:r>
              <w:rPr>
                <w:rFonts w:ascii="Calibri" w:hAnsi="Calibri"/>
                <w:bCs/>
              </w:rPr>
              <w:t>,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cada sección terminada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tiempo y cumplimiento de las responsabilidades  por parte de los integrantes.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Revisión y mejora  del SDD</w:t>
            </w:r>
          </w:p>
        </w:tc>
        <w:tc>
          <w:tcPr>
            <w:tcW w:w="1418" w:type="dxa"/>
          </w:tcPr>
          <w:p w:rsidR="00F754F7" w:rsidRDefault="00F754F7" w:rsidP="00F754F7">
            <w:pPr>
              <w:jc w:val="center"/>
              <w:rPr>
                <w:rFonts w:ascii="Calibri" w:hAnsi="Calibri"/>
                <w:bCs/>
              </w:rPr>
            </w:pPr>
            <w:r>
              <w:rPr>
                <w:rFonts w:ascii="Calibri" w:hAnsi="Calibri"/>
                <w:bCs/>
              </w:rPr>
              <w:t xml:space="preserve">Medir la calidad del documento realizado </w:t>
            </w:r>
          </w:p>
        </w:tc>
        <w:tc>
          <w:tcPr>
            <w:tcW w:w="1417" w:type="dxa"/>
          </w:tcPr>
          <w:p w:rsidR="00F754F7" w:rsidRDefault="00F754F7" w:rsidP="00F754F7">
            <w:pPr>
              <w:jc w:val="center"/>
              <w:rPr>
                <w:rFonts w:ascii="Calibri" w:hAnsi="Calibri"/>
                <w:bCs/>
              </w:rPr>
            </w:pPr>
            <w:r>
              <w:rPr>
                <w:rFonts w:ascii="Calibri" w:hAnsi="Calibri"/>
                <w:bCs/>
              </w:rPr>
              <w:t>Libros, profesores, documentos de cursos anteriores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Administra-dor de calidad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finalizado</w:t>
            </w:r>
          </w:p>
        </w:tc>
        <w:tc>
          <w:tcPr>
            <w:tcW w:w="1575" w:type="dxa"/>
          </w:tcPr>
          <w:p w:rsidR="00F754F7" w:rsidRDefault="00F754F7" w:rsidP="00F754F7">
            <w:pPr>
              <w:rPr>
                <w:rFonts w:ascii="Calibri" w:hAnsi="Calibri"/>
                <w:bCs/>
              </w:rPr>
            </w:pPr>
            <w:r>
              <w:rPr>
                <w:rFonts w:ascii="Calibri" w:hAnsi="Calibri"/>
                <w:bCs/>
              </w:rPr>
              <w:t>Documento no terminado y con baja calidad</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CB75D7" w:rsidRDefault="00F754F7" w:rsidP="00F754F7">
            <w:pPr>
              <w:pStyle w:val="Prrafodelista"/>
              <w:ind w:left="658"/>
              <w:contextualSpacing/>
              <w:rPr>
                <w:rFonts w:ascii="Calibri" w:hAnsi="Calibri"/>
              </w:rPr>
            </w:pPr>
            <w:r>
              <w:rPr>
                <w:rFonts w:ascii="Calibri" w:hAnsi="Calibri"/>
              </w:rPr>
              <w:t>Continuación de  construcción prototipo</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Diseño del prototipo</w:t>
            </w:r>
          </w:p>
        </w:tc>
        <w:tc>
          <w:tcPr>
            <w:tcW w:w="1418" w:type="dxa"/>
          </w:tcPr>
          <w:p w:rsidR="00F754F7" w:rsidRDefault="00F754F7" w:rsidP="00F754F7">
            <w:pPr>
              <w:jc w:val="center"/>
              <w:rPr>
                <w:rFonts w:ascii="Calibri" w:hAnsi="Calibri"/>
                <w:bCs/>
              </w:rPr>
            </w:pPr>
          </w:p>
          <w:p w:rsidR="00F754F7" w:rsidRPr="000153FD" w:rsidRDefault="00F754F7" w:rsidP="00F754F7">
            <w:pPr>
              <w:rPr>
                <w:rFonts w:ascii="Calibri" w:hAnsi="Calibri"/>
                <w:bCs/>
              </w:rPr>
            </w:pPr>
            <w:r>
              <w:rPr>
                <w:rFonts w:ascii="Calibri" w:hAnsi="Calibri"/>
                <w:bCs/>
              </w:rPr>
              <w:t>Desarrollo del prototipo hasta el 50%</w:t>
            </w:r>
          </w:p>
        </w:tc>
        <w:tc>
          <w:tcPr>
            <w:tcW w:w="1417" w:type="dxa"/>
          </w:tcPr>
          <w:p w:rsidR="00F754F7" w:rsidRPr="000153FD" w:rsidRDefault="00F754F7" w:rsidP="00F754F7">
            <w:pPr>
              <w:rPr>
                <w:rFonts w:ascii="Calibri" w:hAnsi="Calibri"/>
                <w:bCs/>
              </w:rPr>
            </w:pPr>
            <w:r>
              <w:rPr>
                <w:rFonts w:ascii="Calibri" w:hAnsi="Calibri"/>
                <w:bCs/>
              </w:rPr>
              <w:t>Computado-res, herramientas de desarrollo y prototipo inicial de la segunda etapa</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Arquitecto y director de desarrollo </w:t>
            </w:r>
          </w:p>
        </w:tc>
        <w:tc>
          <w:tcPr>
            <w:tcW w:w="141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 xml:space="preserve">Prototipo en el 50% del desarrollo </w:t>
            </w:r>
          </w:p>
        </w:tc>
        <w:tc>
          <w:tcPr>
            <w:tcW w:w="1575" w:type="dxa"/>
          </w:tcPr>
          <w:p w:rsidR="00F754F7" w:rsidRDefault="00F754F7" w:rsidP="00F754F7">
            <w:pPr>
              <w:rPr>
                <w:rFonts w:ascii="Calibri" w:hAnsi="Calibri"/>
                <w:bCs/>
              </w:rPr>
            </w:pPr>
          </w:p>
          <w:p w:rsidR="00F754F7" w:rsidRPr="000153FD" w:rsidRDefault="00F754F7" w:rsidP="00F754F7">
            <w:pPr>
              <w:rPr>
                <w:rFonts w:ascii="Calibri" w:hAnsi="Calibri"/>
                <w:bCs/>
              </w:rPr>
            </w:pPr>
            <w:r>
              <w:rPr>
                <w:rFonts w:ascii="Calibri" w:hAnsi="Calibri"/>
                <w:bCs/>
              </w:rPr>
              <w:t xml:space="preserve">Prototipo mal logrado o con menor porcentaje de desarrollo   </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Mejora del prototipo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Revisión y mejora del prototipo logrado en el ítem anterior</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herramientas  de desarrollo, computado-res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y director de desarrollo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Prototipo con el 50% de desarrollo corregido </w:t>
            </w:r>
          </w:p>
        </w:tc>
        <w:tc>
          <w:tcPr>
            <w:tcW w:w="1575" w:type="dxa"/>
          </w:tcPr>
          <w:p w:rsidR="00F754F7" w:rsidRDefault="00F754F7" w:rsidP="00F754F7">
            <w:pPr>
              <w:rPr>
                <w:rFonts w:ascii="Calibri" w:hAnsi="Calibri"/>
                <w:bCs/>
              </w:rPr>
            </w:pPr>
            <w:r>
              <w:rPr>
                <w:rFonts w:ascii="Calibri" w:hAnsi="Calibri"/>
                <w:bCs/>
              </w:rPr>
              <w:t>Prototipo no terminado, mal entendimiento de las especificaciones dadas.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Especificación del plan de pruebas</w:t>
            </w:r>
          </w:p>
        </w:tc>
        <w:tc>
          <w:tcPr>
            <w:tcW w:w="1418" w:type="dxa"/>
          </w:tcPr>
          <w:p w:rsidR="00F754F7" w:rsidRDefault="00F754F7" w:rsidP="00F754F7">
            <w:pPr>
              <w:jc w:val="center"/>
              <w:rPr>
                <w:rFonts w:ascii="Calibri" w:hAnsi="Calibri"/>
                <w:bCs/>
              </w:rPr>
            </w:pPr>
            <w:r>
              <w:rPr>
                <w:rFonts w:ascii="Calibri" w:hAnsi="Calibri"/>
                <w:bCs/>
              </w:rPr>
              <w:t xml:space="preserve">Construcción de plan de pruebas del para el prototipo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Computado-res </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 xml:space="preserve">Documento con las pruebas especificadas a realizar </w:t>
            </w:r>
          </w:p>
        </w:tc>
        <w:tc>
          <w:tcPr>
            <w:tcW w:w="1575" w:type="dxa"/>
          </w:tcPr>
          <w:p w:rsidR="00F754F7" w:rsidRDefault="00F754F7" w:rsidP="00F754F7">
            <w:pPr>
              <w:rPr>
                <w:rFonts w:ascii="Calibri" w:hAnsi="Calibri"/>
                <w:bCs/>
              </w:rPr>
            </w:pP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Ejecución de plan de pruebas del prototipo</w:t>
            </w:r>
          </w:p>
        </w:tc>
        <w:tc>
          <w:tcPr>
            <w:tcW w:w="1418" w:type="dxa"/>
          </w:tcPr>
          <w:p w:rsidR="00F754F7" w:rsidRDefault="00F754F7" w:rsidP="00F754F7">
            <w:pPr>
              <w:jc w:val="center"/>
              <w:rPr>
                <w:rFonts w:ascii="Calibri" w:hAnsi="Calibri"/>
                <w:bCs/>
              </w:rPr>
            </w:pPr>
            <w:r>
              <w:rPr>
                <w:rFonts w:ascii="Calibri" w:hAnsi="Calibri"/>
                <w:bCs/>
              </w:rPr>
              <w:t xml:space="preserve">Realización del las pruebas especificadas en el ítem anterior </w:t>
            </w:r>
          </w:p>
          <w:p w:rsidR="00F754F7" w:rsidRDefault="00F754F7" w:rsidP="00F754F7">
            <w:pPr>
              <w:jc w:val="center"/>
              <w:rPr>
                <w:rFonts w:ascii="Calibri" w:hAnsi="Calibri"/>
                <w:bCs/>
              </w:rPr>
            </w:pPr>
          </w:p>
        </w:tc>
        <w:tc>
          <w:tcPr>
            <w:tcW w:w="1417" w:type="dxa"/>
          </w:tcPr>
          <w:p w:rsidR="00F754F7" w:rsidRDefault="00F754F7" w:rsidP="00F754F7">
            <w:pPr>
              <w:jc w:val="center"/>
              <w:rPr>
                <w:rFonts w:ascii="Calibri" w:hAnsi="Calibri"/>
                <w:bCs/>
              </w:rPr>
            </w:pPr>
            <w:r>
              <w:rPr>
                <w:rFonts w:ascii="Calibri" w:hAnsi="Calibri"/>
                <w:bCs/>
              </w:rPr>
              <w:t>Computado-res, especificaci-on del plan de pruebas y herramientas necesarias</w:t>
            </w:r>
          </w:p>
        </w:tc>
        <w:tc>
          <w:tcPr>
            <w:tcW w:w="1418" w:type="dxa"/>
          </w:tcPr>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r>
              <w:rPr>
                <w:rFonts w:ascii="Calibri" w:hAnsi="Calibri"/>
                <w:bCs/>
              </w:rPr>
              <w:t>Documento con resultados de la ejecución del plan de pruebas</w:t>
            </w:r>
          </w:p>
        </w:tc>
        <w:tc>
          <w:tcPr>
            <w:tcW w:w="1575" w:type="dxa"/>
          </w:tcPr>
          <w:p w:rsidR="00F754F7" w:rsidRDefault="00F754F7" w:rsidP="00F754F7">
            <w:pPr>
              <w:rPr>
                <w:rFonts w:ascii="Calibri" w:hAnsi="Calibri"/>
                <w:bCs/>
              </w:rPr>
            </w:pPr>
            <w:r>
              <w:rPr>
                <w:rFonts w:ascii="Calibri" w:hAnsi="Calibri"/>
                <w:bCs/>
              </w:rPr>
              <w:t>Mala especificación del plan de pruebas a seguir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el ítem anterior, con su respectiva corrección </w:t>
            </w:r>
            <w:r>
              <w:rPr>
                <w:rFonts w:ascii="Calibri" w:hAnsi="Calibri"/>
                <w:bCs/>
              </w:rPr>
              <w:lastRenderedPageBreak/>
              <w:t>si es necesario</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Computado-res, documento del ítem anterior,  el prototipo funcional hasta el momento </w:t>
            </w:r>
            <w:r>
              <w:rPr>
                <w:rFonts w:ascii="Calibri" w:hAnsi="Calibri"/>
                <w:bCs/>
              </w:rPr>
              <w:lastRenderedPageBreak/>
              <w:t>realizado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 y analista de requerimien-tos</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Prototipo funcional con correcciones realizadas</w:t>
            </w:r>
          </w:p>
        </w:tc>
        <w:tc>
          <w:tcPr>
            <w:tcW w:w="1575" w:type="dxa"/>
          </w:tcPr>
          <w:p w:rsidR="00F754F7" w:rsidRDefault="00F754F7" w:rsidP="00F754F7">
            <w:pPr>
              <w:rPr>
                <w:rFonts w:ascii="Calibri" w:hAnsi="Calibri"/>
                <w:bCs/>
              </w:rPr>
            </w:pPr>
            <w:r>
              <w:rPr>
                <w:rFonts w:ascii="Calibri" w:hAnsi="Calibri"/>
                <w:bCs/>
              </w:rPr>
              <w:t xml:space="preserve">No poder corregir lo especificado en los itmes anteriores,  poca disponibilidad de  tiempo que el  </w:t>
            </w:r>
            <w:r>
              <w:rPr>
                <w:rFonts w:ascii="Calibri" w:hAnsi="Calibri"/>
                <w:bCs/>
              </w:rPr>
              <w:lastRenderedPageBreak/>
              <w:t xml:space="preserve">requerido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245"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del proyecto </w:t>
            </w:r>
          </w:p>
        </w:tc>
        <w:tc>
          <w:tcPr>
            <w:tcW w:w="1418" w:type="dxa"/>
          </w:tcPr>
          <w:p w:rsidR="00F754F7" w:rsidRDefault="00F754F7" w:rsidP="00F754F7">
            <w:pPr>
              <w:jc w:val="center"/>
              <w:rPr>
                <w:rFonts w:ascii="Calibri" w:hAnsi="Calibri"/>
                <w:bCs/>
              </w:rPr>
            </w:pPr>
            <w:r>
              <w:rPr>
                <w:rFonts w:ascii="Calibri" w:hAnsi="Calibri"/>
                <w:bCs/>
              </w:rPr>
              <w:t>Revisión de la tercera etapa del proyecto y prototipo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r>
              <w:rPr>
                <w:rFonts w:ascii="Calibri" w:hAnsi="Calibri"/>
                <w:bCs/>
              </w:rPr>
              <w:t xml:space="preserve">Baja calidad del documento , gran cantidad de observaciones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417"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segunda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tercera etapa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r>
              <w:rPr>
                <w:rFonts w:ascii="Calibri" w:hAnsi="Calibri"/>
                <w:bCs/>
              </w:rPr>
              <w:t>Poca disponibilidad por parte del cliente y baja calidad del documento</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tercera etapa </w:t>
            </w:r>
          </w:p>
        </w:tc>
        <w:tc>
          <w:tcPr>
            <w:tcW w:w="1417"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tercera  etapa</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245"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tercera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417"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418"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417"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 xml:space="preserve">Realización de la presentación de la tercera etapa y </w:t>
            </w:r>
            <w:r>
              <w:rPr>
                <w:rFonts w:ascii="Calibri" w:hAnsi="Calibri"/>
                <w:b/>
                <w:bCs/>
              </w:rPr>
              <w:lastRenderedPageBreak/>
              <w:t>sustentación</w:t>
            </w:r>
          </w:p>
        </w:tc>
        <w:tc>
          <w:tcPr>
            <w:tcW w:w="1418" w:type="dxa"/>
          </w:tcPr>
          <w:p w:rsidR="00F754F7" w:rsidRDefault="00F754F7" w:rsidP="00F754F7">
            <w:pPr>
              <w:jc w:val="center"/>
              <w:rPr>
                <w:rFonts w:ascii="Calibri" w:hAnsi="Calibri"/>
                <w:bCs/>
              </w:rPr>
            </w:pPr>
            <w:r>
              <w:rPr>
                <w:rFonts w:ascii="Calibri" w:hAnsi="Calibri"/>
                <w:bCs/>
              </w:rPr>
              <w:lastRenderedPageBreak/>
              <w:t xml:space="preserve">Elaboración  y presentación de la </w:t>
            </w:r>
            <w:r>
              <w:rPr>
                <w:rFonts w:ascii="Calibri" w:hAnsi="Calibri"/>
                <w:bCs/>
              </w:rPr>
              <w:lastRenderedPageBreak/>
              <w:t xml:space="preserve">tercera etapa </w:t>
            </w:r>
          </w:p>
        </w:tc>
        <w:tc>
          <w:tcPr>
            <w:tcW w:w="1417" w:type="dxa"/>
          </w:tcPr>
          <w:p w:rsidR="00F754F7" w:rsidRDefault="00F754F7" w:rsidP="00F754F7">
            <w:pPr>
              <w:jc w:val="center"/>
              <w:rPr>
                <w:rFonts w:ascii="Calibri" w:hAnsi="Calibri"/>
                <w:bCs/>
              </w:rPr>
            </w:pPr>
            <w:r>
              <w:rPr>
                <w:rFonts w:ascii="Calibri" w:hAnsi="Calibri"/>
                <w:bCs/>
              </w:rPr>
              <w:lastRenderedPageBreak/>
              <w:t xml:space="preserve">Computador, herramientas </w:t>
            </w:r>
            <w:r>
              <w:rPr>
                <w:rFonts w:ascii="Calibri" w:hAnsi="Calibri"/>
                <w:bCs/>
              </w:rPr>
              <w:lastRenderedPageBreak/>
              <w:t>necesarias para su desarrollo y salón de clase</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41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Diapositivas con presentació</w:t>
            </w:r>
            <w:r>
              <w:rPr>
                <w:rFonts w:ascii="Calibri" w:hAnsi="Calibri"/>
                <w:bCs/>
              </w:rPr>
              <w:lastRenderedPageBreak/>
              <w:t xml:space="preserve">n terminada </w:t>
            </w:r>
          </w:p>
        </w:tc>
        <w:tc>
          <w:tcPr>
            <w:tcW w:w="1575" w:type="dxa"/>
          </w:tcPr>
          <w:p w:rsidR="00F754F7" w:rsidRDefault="00F754F7" w:rsidP="00F754F7">
            <w:pPr>
              <w:rPr>
                <w:rFonts w:ascii="Calibri" w:hAnsi="Calibri"/>
                <w:bCs/>
              </w:rPr>
            </w:pPr>
            <w:r>
              <w:rPr>
                <w:rFonts w:ascii="Calibri" w:hAnsi="Calibri"/>
                <w:bCs/>
              </w:rPr>
              <w:lastRenderedPageBreak/>
              <w:t>Presentación de baja calidad, Impuntualida</w:t>
            </w:r>
            <w:r>
              <w:rPr>
                <w:rFonts w:ascii="Calibri" w:hAnsi="Calibri"/>
                <w:bCs/>
              </w:rPr>
              <w:lastRenderedPageBreak/>
              <w:t>d de los integrantes de Imind</w:t>
            </w:r>
          </w:p>
        </w:tc>
      </w:tr>
    </w:tbl>
    <w:p w:rsidR="00F754F7" w:rsidRDefault="00F754F7" w:rsidP="00F754F7">
      <w:pPr>
        <w:jc w:val="center"/>
        <w:rPr>
          <w:b/>
          <w:sz w:val="20"/>
        </w:rPr>
      </w:pPr>
      <w:r>
        <w:rPr>
          <w:b/>
          <w:sz w:val="18"/>
        </w:rPr>
        <w:lastRenderedPageBreak/>
        <w:t>Tabla 7</w:t>
      </w:r>
      <w:r w:rsidRPr="00F2701A">
        <w:rPr>
          <w:b/>
          <w:sz w:val="18"/>
        </w:rPr>
        <w:t>: Actividades y tareas de la tercera etapa</w:t>
      </w:r>
    </w:p>
    <w:p w:rsidR="00F754F7" w:rsidRDefault="00F754F7" w:rsidP="00F754F7">
      <w:pPr>
        <w:jc w:val="both"/>
        <w:rPr>
          <w:rFonts w:ascii="Calibri" w:hAnsi="Calibri"/>
          <w:i/>
          <w:color w:val="0070C0"/>
        </w:rPr>
      </w:pPr>
    </w:p>
    <w:p w:rsidR="00F754F7" w:rsidRDefault="00F754F7" w:rsidP="00F754F7">
      <w:pPr>
        <w:tabs>
          <w:tab w:val="left" w:pos="1260"/>
        </w:tabs>
        <w:jc w:val="both"/>
        <w:rPr>
          <w:rFonts w:ascii="Calibri" w:hAnsi="Calibri"/>
          <w:b/>
          <w:i/>
        </w:rPr>
      </w:pPr>
      <w:r w:rsidRPr="00CD2C58">
        <w:rPr>
          <w:rFonts w:ascii="Calibri" w:hAnsi="Calibri"/>
          <w:b/>
          <w:i/>
        </w:rPr>
        <w:t>Cuarta etapa</w:t>
      </w:r>
    </w:p>
    <w:p w:rsidR="00F754F7" w:rsidRDefault="00F754F7" w:rsidP="00F754F7">
      <w:pPr>
        <w:tabs>
          <w:tab w:val="left" w:pos="1260"/>
        </w:tabs>
        <w:jc w:val="both"/>
        <w:rPr>
          <w:rFonts w:ascii="Calibri" w:hAnsi="Calibri"/>
          <w:b/>
          <w:i/>
        </w:rPr>
      </w:pPr>
    </w:p>
    <w:tbl>
      <w:tblPr>
        <w:tblW w:w="9340" w:type="dxa"/>
        <w:tblLayout w:type="fixed"/>
        <w:tblLook w:val="04A0"/>
      </w:tblPr>
      <w:tblGrid>
        <w:gridCol w:w="1809"/>
        <w:gridCol w:w="1418"/>
        <w:gridCol w:w="1560"/>
        <w:gridCol w:w="1277"/>
        <w:gridCol w:w="1701"/>
        <w:gridCol w:w="1575"/>
      </w:tblGrid>
      <w:tr w:rsidR="00F754F7" w:rsidRPr="000153FD" w:rsidTr="00F754F7">
        <w:tc>
          <w:tcPr>
            <w:tcW w:w="9340" w:type="dxa"/>
            <w:gridSpan w:val="6"/>
          </w:tcPr>
          <w:p w:rsidR="00F754F7" w:rsidRPr="000153FD" w:rsidRDefault="00F754F7" w:rsidP="00F754F7">
            <w:pPr>
              <w:jc w:val="center"/>
              <w:rPr>
                <w:rFonts w:ascii="Calibri" w:hAnsi="Calibri"/>
                <w:b/>
                <w:bCs/>
              </w:rPr>
            </w:pPr>
            <w:r>
              <w:rPr>
                <w:rFonts w:ascii="Calibri" w:hAnsi="Calibri"/>
                <w:b/>
                <w:bCs/>
              </w:rPr>
              <w:t>Cuarta entrega</w:t>
            </w:r>
          </w:p>
        </w:tc>
      </w:tr>
      <w:tr w:rsidR="00F754F7" w:rsidRPr="000153FD" w:rsidTr="00F754F7">
        <w:trPr>
          <w:trHeight w:val="22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 xml:space="preserve">Implementación </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 xml:space="preserve">Continuación del desarrollo de la aplicación </w:t>
            </w:r>
          </w:p>
        </w:tc>
        <w:tc>
          <w:tcPr>
            <w:tcW w:w="1418"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Desarrollo del aplicativo en su totalidad</w:t>
            </w:r>
          </w:p>
        </w:tc>
        <w:tc>
          <w:tcPr>
            <w:tcW w:w="1560" w:type="dxa"/>
          </w:tcPr>
          <w:p w:rsidR="00F754F7" w:rsidRPr="000153FD" w:rsidRDefault="00F754F7" w:rsidP="00F754F7">
            <w:pPr>
              <w:jc w:val="center"/>
              <w:rPr>
                <w:rFonts w:ascii="Calibri" w:hAnsi="Calibri"/>
                <w:bCs/>
              </w:rPr>
            </w:pPr>
            <w:r>
              <w:rPr>
                <w:rFonts w:ascii="Calibri" w:hAnsi="Calibri"/>
                <w:bCs/>
              </w:rPr>
              <w:t>Computado-res, prototipo en el 50% de desarrollo , caso de usos y requerimien-tos, SRS</w:t>
            </w:r>
          </w:p>
        </w:tc>
        <w:tc>
          <w:tcPr>
            <w:tcW w:w="1277"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Arquitecto y director de desarrollo</w:t>
            </w:r>
          </w:p>
        </w:tc>
        <w:tc>
          <w:tcPr>
            <w:tcW w:w="1701" w:type="dxa"/>
          </w:tcPr>
          <w:p w:rsidR="00F754F7" w:rsidRDefault="00F754F7" w:rsidP="00F754F7">
            <w:pPr>
              <w:jc w:val="center"/>
              <w:rPr>
                <w:rFonts w:ascii="Calibri" w:hAnsi="Calibri"/>
                <w:bCs/>
              </w:rPr>
            </w:pPr>
          </w:p>
          <w:p w:rsidR="00F754F7" w:rsidRPr="000153FD" w:rsidRDefault="00F754F7" w:rsidP="00F754F7">
            <w:pPr>
              <w:jc w:val="center"/>
              <w:rPr>
                <w:rFonts w:ascii="Calibri" w:hAnsi="Calibri"/>
                <w:bCs/>
              </w:rPr>
            </w:pPr>
            <w:r>
              <w:rPr>
                <w:rFonts w:ascii="Calibri" w:hAnsi="Calibri"/>
                <w:bCs/>
              </w:rPr>
              <w:t>Aplicativo terminado</w:t>
            </w:r>
          </w:p>
        </w:tc>
        <w:tc>
          <w:tcPr>
            <w:tcW w:w="1575" w:type="dxa"/>
          </w:tcPr>
          <w:p w:rsidR="00F754F7" w:rsidRPr="000153FD" w:rsidRDefault="00F754F7" w:rsidP="00F754F7">
            <w:pPr>
              <w:rPr>
                <w:rFonts w:ascii="Calibri" w:hAnsi="Calibri"/>
                <w:bCs/>
              </w:rPr>
            </w:pPr>
            <w:r>
              <w:rPr>
                <w:rFonts w:ascii="Calibri" w:hAnsi="Calibri"/>
                <w:bCs/>
              </w:rPr>
              <w:t>Poco tiempo para el desarrollo total del aplicativo, mala calidad del desarrollo</w:t>
            </w:r>
          </w:p>
        </w:tc>
      </w:tr>
      <w:tr w:rsidR="00F754F7" w:rsidRPr="000153FD" w:rsidTr="00F754F7">
        <w:trPr>
          <w:trHeight w:val="164"/>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0153FD" w:rsidRDefault="00F754F7" w:rsidP="00F754F7">
            <w:pPr>
              <w:jc w:val="center"/>
              <w:rPr>
                <w:rFonts w:ascii="Calibri" w:hAnsi="Calibri"/>
                <w:bCs/>
              </w:rPr>
            </w:pPr>
            <w:r>
              <w:rPr>
                <w:rFonts w:ascii="Calibri" w:hAnsi="Calibri"/>
                <w:bCs/>
              </w:rPr>
              <w:t>Plan de pruebas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rPr>
            </w:pPr>
          </w:p>
          <w:p w:rsidR="00F754F7" w:rsidRPr="00765B69" w:rsidRDefault="00F754F7" w:rsidP="00F754F7">
            <w:pPr>
              <w:jc w:val="center"/>
              <w:rPr>
                <w:rFonts w:ascii="Calibri" w:hAnsi="Calibri"/>
                <w:b/>
              </w:rPr>
            </w:pPr>
            <w:r>
              <w:rPr>
                <w:rFonts w:ascii="Calibri" w:hAnsi="Calibri"/>
                <w:b/>
              </w:rPr>
              <w:t>Realización de plan de pruebas</w:t>
            </w:r>
          </w:p>
        </w:tc>
        <w:tc>
          <w:tcPr>
            <w:tcW w:w="1418" w:type="dxa"/>
          </w:tcPr>
          <w:p w:rsidR="00F754F7" w:rsidRPr="00765B69" w:rsidRDefault="00F754F7" w:rsidP="00F754F7">
            <w:pPr>
              <w:jc w:val="center"/>
              <w:rPr>
                <w:rFonts w:ascii="Calibri" w:hAnsi="Calibri"/>
                <w:bCs/>
              </w:rPr>
            </w:pPr>
            <w:r>
              <w:rPr>
                <w:rFonts w:ascii="Calibri" w:hAnsi="Calibri"/>
                <w:bCs/>
              </w:rPr>
              <w:t xml:space="preserve">Construcción del plan de pruebas a seguir para el aplicativo </w:t>
            </w:r>
          </w:p>
        </w:tc>
        <w:tc>
          <w:tcPr>
            <w:tcW w:w="1560" w:type="dxa"/>
          </w:tcPr>
          <w:p w:rsidR="00F754F7" w:rsidRDefault="00F754F7" w:rsidP="00F754F7">
            <w:pPr>
              <w:jc w:val="center"/>
              <w:rPr>
                <w:rFonts w:ascii="Calibri" w:hAnsi="Calibri"/>
                <w:bCs/>
              </w:rPr>
            </w:pPr>
          </w:p>
          <w:p w:rsidR="00F754F7" w:rsidRPr="00860B3D" w:rsidRDefault="00F754F7" w:rsidP="00F754F7">
            <w:pPr>
              <w:jc w:val="center"/>
              <w:rPr>
                <w:rFonts w:ascii="Calibri" w:hAnsi="Calibri"/>
                <w:bCs/>
              </w:rPr>
            </w:pPr>
            <w:r>
              <w:rPr>
                <w:rFonts w:ascii="Calibri" w:hAnsi="Calibri"/>
                <w:bCs/>
              </w:rPr>
              <w:t xml:space="preserve">Aplicativo terminado, SRS, plantilla realizada por [Ironworks],  libros, internet, </w:t>
            </w:r>
          </w:p>
        </w:tc>
        <w:tc>
          <w:tcPr>
            <w:tcW w:w="1277" w:type="dxa"/>
          </w:tcPr>
          <w:p w:rsidR="00F754F7" w:rsidRPr="0061323E" w:rsidRDefault="00F754F7" w:rsidP="00F754F7">
            <w:pPr>
              <w:jc w:val="center"/>
              <w:rPr>
                <w:rFonts w:ascii="Calibri" w:hAnsi="Calibri"/>
                <w:bCs/>
              </w:rPr>
            </w:pPr>
            <w:r>
              <w:rPr>
                <w:rFonts w:ascii="Calibri" w:hAnsi="Calibri"/>
                <w:bCs/>
              </w:rPr>
              <w:t>Todos los integrantes de Imind</w:t>
            </w:r>
          </w:p>
        </w:tc>
        <w:tc>
          <w:tcPr>
            <w:tcW w:w="1701" w:type="dxa"/>
          </w:tcPr>
          <w:p w:rsidR="00F754F7" w:rsidRPr="00860B3D" w:rsidRDefault="00F754F7" w:rsidP="00F754F7">
            <w:pPr>
              <w:jc w:val="center"/>
              <w:rPr>
                <w:rFonts w:ascii="Calibri" w:hAnsi="Calibri"/>
                <w:bCs/>
              </w:rPr>
            </w:pPr>
            <w:r>
              <w:rPr>
                <w:rFonts w:ascii="Calibri" w:hAnsi="Calibri"/>
                <w:bCs/>
              </w:rPr>
              <w:t xml:space="preserve">Documento con el plan de pruebas del aplicativo y documento con el plan de pruebas de los requerimientos funcionales y no funcionales del sistema   </w:t>
            </w:r>
          </w:p>
        </w:tc>
        <w:tc>
          <w:tcPr>
            <w:tcW w:w="1575" w:type="dxa"/>
          </w:tcPr>
          <w:p w:rsidR="00F754F7" w:rsidRPr="00860B3D" w:rsidRDefault="00F754F7" w:rsidP="00F754F7">
            <w:pPr>
              <w:ind w:left="30"/>
              <w:jc w:val="center"/>
              <w:rPr>
                <w:rFonts w:ascii="Calibri" w:hAnsi="Calibri"/>
                <w:bCs/>
              </w:rPr>
            </w:pPr>
            <w:r>
              <w:rPr>
                <w:rFonts w:ascii="Calibri" w:hAnsi="Calibri"/>
                <w:bCs/>
              </w:rPr>
              <w:t>Mala especificación de las pruebas de realizar</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Ejecución del plan de pruebas</w:t>
            </w:r>
          </w:p>
        </w:tc>
        <w:tc>
          <w:tcPr>
            <w:tcW w:w="1418" w:type="dxa"/>
          </w:tcPr>
          <w:p w:rsidR="00F754F7" w:rsidRPr="000153FD" w:rsidRDefault="00F754F7" w:rsidP="00F754F7">
            <w:pPr>
              <w:jc w:val="center"/>
              <w:rPr>
                <w:rFonts w:ascii="Calibri" w:hAnsi="Calibri"/>
                <w:bCs/>
              </w:rPr>
            </w:pPr>
            <w:r>
              <w:rPr>
                <w:rFonts w:ascii="Calibri" w:hAnsi="Calibri"/>
                <w:bCs/>
              </w:rPr>
              <w:t>Ejecución del plan de  pruebas generado en el ítem anterior</w:t>
            </w:r>
          </w:p>
        </w:tc>
        <w:tc>
          <w:tcPr>
            <w:tcW w:w="1560" w:type="dxa"/>
          </w:tcPr>
          <w:p w:rsidR="00F754F7" w:rsidRPr="001F09C7" w:rsidRDefault="00F754F7" w:rsidP="00F754F7">
            <w:pPr>
              <w:jc w:val="center"/>
              <w:rPr>
                <w:rFonts w:ascii="Calibri" w:hAnsi="Calibri"/>
                <w:bCs/>
              </w:rPr>
            </w:pPr>
            <w:r>
              <w:rPr>
                <w:rFonts w:ascii="Calibri" w:hAnsi="Calibri"/>
                <w:bCs/>
              </w:rPr>
              <w:t xml:space="preserve">Documento con el plan de pruebas,  computado-res </w:t>
            </w:r>
          </w:p>
        </w:tc>
        <w:tc>
          <w:tcPr>
            <w:tcW w:w="1277" w:type="dxa"/>
          </w:tcPr>
          <w:p w:rsidR="00F754F7" w:rsidRPr="000153FD" w:rsidRDefault="00F754F7" w:rsidP="00F754F7">
            <w:pPr>
              <w:jc w:val="center"/>
              <w:rPr>
                <w:rFonts w:ascii="Calibri" w:hAnsi="Calibri"/>
                <w:bCs/>
              </w:rPr>
            </w:pPr>
            <w:r>
              <w:rPr>
                <w:rFonts w:ascii="Calibri" w:hAnsi="Calibri"/>
                <w:bCs/>
              </w:rPr>
              <w:t>Director de desarrollo, arquitecto y analista de requerimi-entos</w:t>
            </w:r>
          </w:p>
        </w:tc>
        <w:tc>
          <w:tcPr>
            <w:tcW w:w="1701" w:type="dxa"/>
          </w:tcPr>
          <w:p w:rsidR="00F754F7" w:rsidRPr="000153FD" w:rsidRDefault="00F754F7" w:rsidP="00F754F7">
            <w:pPr>
              <w:jc w:val="center"/>
              <w:rPr>
                <w:rFonts w:ascii="Calibri" w:hAnsi="Calibri"/>
                <w:bCs/>
              </w:rPr>
            </w:pPr>
            <w:r>
              <w:rPr>
                <w:rFonts w:ascii="Calibri" w:hAnsi="Calibri"/>
                <w:bCs/>
              </w:rPr>
              <w:t>Documento con el resultados de la ejecución de pruebas</w:t>
            </w:r>
          </w:p>
        </w:tc>
        <w:tc>
          <w:tcPr>
            <w:tcW w:w="1575" w:type="dxa"/>
          </w:tcPr>
          <w:p w:rsidR="00F754F7" w:rsidRPr="000153FD" w:rsidRDefault="00F754F7" w:rsidP="00F754F7">
            <w:pPr>
              <w:rPr>
                <w:rFonts w:ascii="Calibri" w:hAnsi="Calibri"/>
                <w:bCs/>
              </w:rPr>
            </w:pPr>
            <w:r>
              <w:rPr>
                <w:rFonts w:ascii="Calibri" w:hAnsi="Calibri"/>
                <w:bCs/>
              </w:rPr>
              <w:t>Mala ejecución del plan de pruebas, no disponibilidad de las herramientas necesarias</w:t>
            </w:r>
          </w:p>
        </w:tc>
      </w:tr>
      <w:tr w:rsidR="00F754F7" w:rsidRPr="000153FD" w:rsidTr="00F754F7">
        <w:tc>
          <w:tcPr>
            <w:tcW w:w="1809" w:type="dxa"/>
          </w:tcPr>
          <w:p w:rsidR="00F754F7" w:rsidRDefault="00F754F7" w:rsidP="00F754F7">
            <w:pPr>
              <w:rPr>
                <w:rFonts w:ascii="Calibri" w:hAnsi="Calibri"/>
                <w:b/>
                <w:bCs/>
              </w:rPr>
            </w:pPr>
          </w:p>
          <w:p w:rsidR="00F754F7" w:rsidRDefault="00F754F7" w:rsidP="00F754F7">
            <w:pPr>
              <w:rPr>
                <w:rFonts w:ascii="Calibri" w:hAnsi="Calibri"/>
                <w:b/>
                <w:bCs/>
              </w:rPr>
            </w:pPr>
          </w:p>
          <w:p w:rsidR="00F754F7" w:rsidRDefault="00F754F7" w:rsidP="00F754F7">
            <w:pPr>
              <w:rPr>
                <w:rFonts w:ascii="Calibri" w:hAnsi="Calibri"/>
                <w:b/>
                <w:bCs/>
              </w:rPr>
            </w:pPr>
            <w:r>
              <w:rPr>
                <w:rFonts w:ascii="Calibri" w:hAnsi="Calibri"/>
                <w:b/>
                <w:bCs/>
              </w:rPr>
              <w:t xml:space="preserve">Ejecución del plan de  pruebas de los requerimientos  establecidos </w:t>
            </w:r>
          </w:p>
        </w:tc>
        <w:tc>
          <w:tcPr>
            <w:tcW w:w="1418" w:type="dxa"/>
          </w:tcPr>
          <w:p w:rsidR="00F754F7" w:rsidRDefault="00F754F7" w:rsidP="00F754F7">
            <w:pPr>
              <w:jc w:val="center"/>
              <w:rPr>
                <w:rFonts w:ascii="Calibri" w:hAnsi="Calibri"/>
                <w:bCs/>
              </w:rPr>
            </w:pPr>
            <w:r>
              <w:rPr>
                <w:rFonts w:ascii="Calibri" w:hAnsi="Calibri"/>
                <w:bCs/>
              </w:rPr>
              <w:lastRenderedPageBreak/>
              <w:t xml:space="preserve">Ejecución </w:t>
            </w:r>
            <w:r>
              <w:rPr>
                <w:rFonts w:ascii="Calibri" w:hAnsi="Calibri"/>
                <w:bCs/>
              </w:rPr>
              <w:lastRenderedPageBreak/>
              <w:t>del plan de pruebas de los requerimien-tos</w:t>
            </w:r>
          </w:p>
        </w:tc>
        <w:tc>
          <w:tcPr>
            <w:tcW w:w="1560" w:type="dxa"/>
          </w:tcPr>
          <w:p w:rsidR="00F754F7" w:rsidRDefault="00F754F7" w:rsidP="00F754F7">
            <w:pPr>
              <w:jc w:val="center"/>
              <w:rPr>
                <w:rFonts w:ascii="Calibri" w:hAnsi="Calibri"/>
                <w:bCs/>
              </w:rPr>
            </w:pPr>
            <w:r>
              <w:rPr>
                <w:rFonts w:ascii="Calibri" w:hAnsi="Calibri"/>
                <w:bCs/>
              </w:rPr>
              <w:lastRenderedPageBreak/>
              <w:t xml:space="preserve">Documento </w:t>
            </w:r>
            <w:r>
              <w:rPr>
                <w:rFonts w:ascii="Calibri" w:hAnsi="Calibri"/>
                <w:bCs/>
              </w:rPr>
              <w:lastRenderedPageBreak/>
              <w:t>con el plan de pruebas de los requerimien-tos funcionales y no funcionales</w:t>
            </w:r>
          </w:p>
        </w:tc>
        <w:tc>
          <w:tcPr>
            <w:tcW w:w="1277" w:type="dxa"/>
          </w:tcPr>
          <w:p w:rsidR="00F754F7" w:rsidRDefault="00F754F7" w:rsidP="00F754F7">
            <w:pPr>
              <w:jc w:val="center"/>
              <w:rPr>
                <w:rFonts w:ascii="Calibri" w:hAnsi="Calibri"/>
                <w:bCs/>
              </w:rPr>
            </w:pPr>
            <w:r>
              <w:rPr>
                <w:rFonts w:ascii="Calibri" w:hAnsi="Calibri"/>
                <w:bCs/>
              </w:rPr>
              <w:lastRenderedPageBreak/>
              <w:t xml:space="preserve">Director </w:t>
            </w:r>
            <w:r>
              <w:rPr>
                <w:rFonts w:ascii="Calibri" w:hAnsi="Calibri"/>
                <w:bCs/>
              </w:rPr>
              <w:lastRenderedPageBreak/>
              <w:t>de desarrollo, arquitecto y analista de requerimi-entos</w:t>
            </w:r>
          </w:p>
        </w:tc>
        <w:tc>
          <w:tcPr>
            <w:tcW w:w="1701" w:type="dxa"/>
          </w:tcPr>
          <w:p w:rsidR="00F754F7" w:rsidRDefault="00F754F7" w:rsidP="00F754F7">
            <w:pPr>
              <w:jc w:val="center"/>
              <w:rPr>
                <w:rFonts w:ascii="Calibri" w:hAnsi="Calibri"/>
                <w:bCs/>
              </w:rPr>
            </w:pPr>
            <w:r>
              <w:rPr>
                <w:rFonts w:ascii="Calibri" w:hAnsi="Calibri"/>
                <w:bCs/>
              </w:rPr>
              <w:lastRenderedPageBreak/>
              <w:t xml:space="preserve">Documento el </w:t>
            </w:r>
            <w:r>
              <w:rPr>
                <w:rFonts w:ascii="Calibri" w:hAnsi="Calibri"/>
                <w:bCs/>
              </w:rPr>
              <w:lastRenderedPageBreak/>
              <w:t>resultado de la ejecución del correspondiente plan de pruebas</w:t>
            </w:r>
          </w:p>
        </w:tc>
        <w:tc>
          <w:tcPr>
            <w:tcW w:w="1575" w:type="dxa"/>
          </w:tcPr>
          <w:p w:rsidR="00F754F7" w:rsidRDefault="00F754F7" w:rsidP="00F754F7">
            <w:pPr>
              <w:rPr>
                <w:rFonts w:ascii="Calibri" w:hAnsi="Calibri"/>
                <w:bCs/>
              </w:rPr>
            </w:pPr>
            <w:r>
              <w:rPr>
                <w:rFonts w:ascii="Calibri" w:hAnsi="Calibri"/>
                <w:bCs/>
              </w:rPr>
              <w:lastRenderedPageBreak/>
              <w:t xml:space="preserve">Mala </w:t>
            </w:r>
            <w:r>
              <w:rPr>
                <w:rFonts w:ascii="Calibri" w:hAnsi="Calibri"/>
                <w:bCs/>
              </w:rPr>
              <w:lastRenderedPageBreak/>
              <w:t>ejecución del plan, no disponibilidad de herramientas, pocos requerimien-tos implemen-tados</w:t>
            </w:r>
          </w:p>
        </w:tc>
      </w:tr>
      <w:tr w:rsidR="00F754F7" w:rsidRPr="000153FD"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Estudio de resultados de pruebas y corrección </w:t>
            </w:r>
          </w:p>
        </w:tc>
        <w:tc>
          <w:tcPr>
            <w:tcW w:w="1418" w:type="dxa"/>
          </w:tcPr>
          <w:p w:rsidR="00F754F7" w:rsidRDefault="00F754F7" w:rsidP="00F754F7">
            <w:pPr>
              <w:jc w:val="center"/>
              <w:rPr>
                <w:rFonts w:ascii="Calibri" w:hAnsi="Calibri"/>
                <w:bCs/>
              </w:rPr>
            </w:pPr>
            <w:r>
              <w:rPr>
                <w:rFonts w:ascii="Calibri" w:hAnsi="Calibri"/>
                <w:bCs/>
              </w:rPr>
              <w:t xml:space="preserve">Revisión de los resultados arrojados en los dos ítems anteriores, con sus respectivas correcciones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Resultados de los planes de prueba de los resultados anteriores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Arquitecto, director de desarrollo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Aplicación con correcciones corregidas </w:t>
            </w:r>
          </w:p>
        </w:tc>
        <w:tc>
          <w:tcPr>
            <w:tcW w:w="1575" w:type="dxa"/>
          </w:tcPr>
          <w:p w:rsidR="00F754F7" w:rsidRDefault="00F754F7" w:rsidP="00F754F7">
            <w:pPr>
              <w:rPr>
                <w:rFonts w:ascii="Calibri" w:hAnsi="Calibri"/>
                <w:bCs/>
              </w:rPr>
            </w:pPr>
            <w:r>
              <w:rPr>
                <w:rFonts w:ascii="Calibri" w:hAnsi="Calibri"/>
                <w:bCs/>
              </w:rPr>
              <w:t>Poco tiempo disponible para la corrección de la aplicación, muchos errores que corregir</w:t>
            </w:r>
          </w:p>
        </w:tc>
      </w:tr>
      <w:tr w:rsidR="00F754F7" w:rsidRPr="000153FD" w:rsidTr="00F754F7">
        <w:trPr>
          <w:trHeight w:val="299"/>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Realización de manuales</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RPr="000153FD" w:rsidTr="00F754F7">
        <w:tc>
          <w:tcPr>
            <w:tcW w:w="1809" w:type="dxa"/>
          </w:tcPr>
          <w:p w:rsidR="00F754F7" w:rsidRDefault="00F754F7" w:rsidP="00F754F7">
            <w:pPr>
              <w:jc w:val="center"/>
              <w:rPr>
                <w:rFonts w:ascii="Calibri" w:hAnsi="Calibri"/>
                <w:b/>
                <w:bCs/>
              </w:rPr>
            </w:pPr>
          </w:p>
          <w:p w:rsidR="00F754F7" w:rsidRPr="000153FD" w:rsidRDefault="00F754F7" w:rsidP="00F754F7">
            <w:pPr>
              <w:jc w:val="center"/>
              <w:rPr>
                <w:rFonts w:ascii="Calibri" w:hAnsi="Calibri"/>
                <w:b/>
                <w:bCs/>
              </w:rPr>
            </w:pPr>
            <w:r>
              <w:rPr>
                <w:rFonts w:ascii="Calibri" w:hAnsi="Calibri"/>
                <w:b/>
                <w:bCs/>
              </w:rPr>
              <w:t>Creación del manual  de usuario</w:t>
            </w:r>
          </w:p>
        </w:tc>
        <w:tc>
          <w:tcPr>
            <w:tcW w:w="1418" w:type="dxa"/>
          </w:tcPr>
          <w:p w:rsidR="00F754F7" w:rsidRPr="000153FD" w:rsidRDefault="00F754F7" w:rsidP="00F754F7">
            <w:pPr>
              <w:jc w:val="center"/>
              <w:rPr>
                <w:rFonts w:ascii="Calibri" w:hAnsi="Calibri"/>
                <w:bCs/>
              </w:rPr>
            </w:pPr>
            <w:r>
              <w:rPr>
                <w:rFonts w:ascii="Calibri" w:hAnsi="Calibri"/>
                <w:bCs/>
              </w:rPr>
              <w:t>Realización y especificaci-ón de los manuales de usuario</w:t>
            </w:r>
          </w:p>
        </w:tc>
        <w:tc>
          <w:tcPr>
            <w:tcW w:w="1560" w:type="dxa"/>
          </w:tcPr>
          <w:p w:rsidR="00F754F7" w:rsidRDefault="00F754F7" w:rsidP="00F754F7">
            <w:pPr>
              <w:jc w:val="center"/>
              <w:rPr>
                <w:rFonts w:ascii="Calibri" w:hAnsi="Calibri"/>
                <w:bCs/>
              </w:rPr>
            </w:pPr>
            <w:r>
              <w:rPr>
                <w:rFonts w:ascii="Calibri" w:hAnsi="Calibri"/>
                <w:bCs/>
              </w:rPr>
              <w:t>Documentos realizados,</w:t>
            </w:r>
          </w:p>
          <w:p w:rsidR="00F754F7" w:rsidRPr="0005054E" w:rsidRDefault="00F754F7" w:rsidP="00F754F7">
            <w:pPr>
              <w:jc w:val="center"/>
              <w:rPr>
                <w:rFonts w:ascii="Calibri" w:hAnsi="Calibri"/>
              </w:rPr>
            </w:pPr>
            <w:r>
              <w:rPr>
                <w:rFonts w:ascii="Calibri" w:hAnsi="Calibri"/>
              </w:rPr>
              <w:t>reglas de juego, platilla realizada por [ironworks]</w:t>
            </w:r>
          </w:p>
        </w:tc>
        <w:tc>
          <w:tcPr>
            <w:tcW w:w="1277" w:type="dxa"/>
          </w:tcPr>
          <w:p w:rsidR="00F754F7" w:rsidRPr="000153FD" w:rsidRDefault="00F754F7" w:rsidP="00F754F7">
            <w:pPr>
              <w:jc w:val="center"/>
              <w:rPr>
                <w:rFonts w:ascii="Calibri" w:hAnsi="Calibri"/>
                <w:bCs/>
              </w:rPr>
            </w:pPr>
            <w:r>
              <w:rPr>
                <w:rFonts w:ascii="Calibri" w:hAnsi="Calibri"/>
                <w:bCs/>
              </w:rPr>
              <w:t>Todos los integrantes de Imind</w:t>
            </w:r>
          </w:p>
        </w:tc>
        <w:tc>
          <w:tcPr>
            <w:tcW w:w="1701" w:type="dxa"/>
          </w:tcPr>
          <w:p w:rsidR="00F754F7" w:rsidRPr="000153FD" w:rsidRDefault="00F754F7" w:rsidP="00F754F7">
            <w:pPr>
              <w:jc w:val="center"/>
              <w:rPr>
                <w:rFonts w:ascii="Calibri" w:hAnsi="Calibri"/>
                <w:bCs/>
              </w:rPr>
            </w:pPr>
            <w:r>
              <w:rPr>
                <w:rFonts w:ascii="Calibri" w:hAnsi="Calibri"/>
                <w:bCs/>
              </w:rPr>
              <w:t xml:space="preserve">Manual de usuario terminados  </w:t>
            </w:r>
          </w:p>
        </w:tc>
        <w:tc>
          <w:tcPr>
            <w:tcW w:w="1575" w:type="dxa"/>
          </w:tcPr>
          <w:p w:rsidR="00F754F7" w:rsidRPr="000153FD" w:rsidRDefault="00F754F7" w:rsidP="00F754F7">
            <w:pPr>
              <w:rPr>
                <w:rFonts w:ascii="Calibri" w:hAnsi="Calibri"/>
                <w:bCs/>
              </w:rPr>
            </w:pPr>
            <w:r>
              <w:rPr>
                <w:rFonts w:ascii="Calibri" w:hAnsi="Calibri"/>
                <w:bCs/>
              </w:rPr>
              <w:t xml:space="preserve">Incumplimien-to por parte de los integrantes, </w:t>
            </w:r>
          </w:p>
        </w:tc>
      </w:tr>
      <w:tr w:rsidR="00F754F7" w:rsidRPr="000153FD" w:rsidTr="00F754F7">
        <w:tc>
          <w:tcPr>
            <w:tcW w:w="1809" w:type="dxa"/>
          </w:tcPr>
          <w:p w:rsidR="00F754F7" w:rsidRDefault="00F754F7" w:rsidP="00F754F7">
            <w:pPr>
              <w:jc w:val="center"/>
              <w:rPr>
                <w:rFonts w:ascii="Calibri" w:hAnsi="Calibri"/>
                <w:b/>
                <w:bCs/>
              </w:rPr>
            </w:pPr>
            <w:r>
              <w:rPr>
                <w:rFonts w:ascii="Calibri" w:hAnsi="Calibri"/>
                <w:b/>
                <w:bCs/>
              </w:rPr>
              <w:t xml:space="preserve">Diseño de imagen de la aplicación (producto) </w:t>
            </w:r>
          </w:p>
        </w:tc>
        <w:tc>
          <w:tcPr>
            <w:tcW w:w="1418" w:type="dxa"/>
          </w:tcPr>
          <w:p w:rsidR="00F754F7" w:rsidRDefault="00F754F7" w:rsidP="00F754F7">
            <w:pPr>
              <w:jc w:val="center"/>
              <w:rPr>
                <w:rFonts w:ascii="Calibri" w:hAnsi="Calibri"/>
                <w:bCs/>
              </w:rPr>
            </w:pPr>
            <w:r>
              <w:rPr>
                <w:rFonts w:ascii="Calibri" w:hAnsi="Calibri"/>
                <w:bCs/>
              </w:rPr>
              <w:t xml:space="preserve">Diseño y elaboración  </w:t>
            </w:r>
            <w:r w:rsidRPr="00C932FA">
              <w:rPr>
                <w:rFonts w:ascii="Calibri" w:hAnsi="Calibri"/>
                <w:bCs/>
                <w:highlight w:val="yellow"/>
              </w:rPr>
              <w:t>de la</w:t>
            </w:r>
            <w:r>
              <w:rPr>
                <w:rFonts w:ascii="Calibri" w:hAnsi="Calibri"/>
                <w:bCs/>
              </w:rPr>
              <w:t xml:space="preserve"> imagen </w:t>
            </w:r>
            <w:r w:rsidRPr="00C932FA">
              <w:rPr>
                <w:rFonts w:ascii="Calibri" w:hAnsi="Calibri"/>
                <w:bCs/>
                <w:highlight w:val="yellow"/>
              </w:rPr>
              <w:t>de la</w:t>
            </w:r>
            <w:r>
              <w:rPr>
                <w:rFonts w:ascii="Calibri" w:hAnsi="Calibri"/>
                <w:bCs/>
              </w:rPr>
              <w:t xml:space="preserve"> aplicación, con  las correspondi-entes imágenes de las  portadas del manual  de usuario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Juego, herramientas necesarias para el diseño de la imagen</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Pr="00073003" w:rsidRDefault="00F754F7" w:rsidP="00F754F7">
            <w:pPr>
              <w:jc w:val="center"/>
              <w:rPr>
                <w:rFonts w:ascii="Calibri" w:hAnsi="Calibri"/>
                <w:bCs/>
              </w:rPr>
            </w:pPr>
            <w:r>
              <w:rPr>
                <w:rFonts w:ascii="Calibri" w:hAnsi="Calibri"/>
                <w:bCs/>
              </w:rPr>
              <w:t>Imagen de la aplicación (producto)</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Falta de disponibilidad de las herramientas necesarias, diseño mal logrado </w:t>
            </w:r>
          </w:p>
        </w:tc>
      </w:tr>
      <w:tr w:rsidR="00F754F7" w:rsidRPr="00385377" w:rsidTr="00F754F7">
        <w:trPr>
          <w:trHeight w:val="310"/>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 w:val="left" w:pos="5085"/>
              </w:tabs>
              <w:ind w:left="720"/>
              <w:contextualSpacing/>
              <w:jc w:val="both"/>
              <w:rPr>
                <w:rFonts w:ascii="Calibri" w:hAnsi="Calibri"/>
                <w:bCs/>
              </w:rPr>
            </w:pPr>
            <w:r w:rsidRPr="008E1526">
              <w:rPr>
                <w:rFonts w:ascii="Calibri" w:hAnsi="Calibri"/>
              </w:rPr>
              <w:t>Revisión  del director del proyecto</w:t>
            </w:r>
            <w:r>
              <w:rPr>
                <w:rFonts w:ascii="Calibri" w:hAnsi="Calibri"/>
              </w:rPr>
              <w:tab/>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Revisión de los documentos anteriores </w:t>
            </w:r>
          </w:p>
        </w:tc>
        <w:tc>
          <w:tcPr>
            <w:tcW w:w="1418" w:type="dxa"/>
          </w:tcPr>
          <w:p w:rsidR="00F754F7" w:rsidRDefault="00F754F7" w:rsidP="00F754F7">
            <w:pPr>
              <w:jc w:val="center"/>
              <w:rPr>
                <w:rFonts w:ascii="Calibri" w:hAnsi="Calibri"/>
                <w:bCs/>
              </w:rPr>
            </w:pPr>
            <w:r>
              <w:rPr>
                <w:rFonts w:ascii="Calibri" w:hAnsi="Calibri"/>
                <w:bCs/>
              </w:rPr>
              <w:t>Revisión de la cuarta  etapa del proyecto y prototipo</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Computador, libros,  </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de observaciones</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 xml:space="preserve">Baja calidad del documento </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Retroalimenta-ción</w:t>
            </w:r>
          </w:p>
          <w:p w:rsidR="00F754F7" w:rsidRDefault="00F754F7" w:rsidP="00F754F7">
            <w:pPr>
              <w:jc w:val="center"/>
              <w:rPr>
                <w:rFonts w:ascii="Calibri" w:hAnsi="Calibri"/>
                <w:b/>
                <w:bCs/>
              </w:rPr>
            </w:pPr>
            <w:r>
              <w:rPr>
                <w:rFonts w:ascii="Calibri" w:hAnsi="Calibri"/>
                <w:b/>
                <w:bCs/>
              </w:rPr>
              <w:t xml:space="preserve">y corrección de documento </w:t>
            </w:r>
          </w:p>
        </w:tc>
        <w:tc>
          <w:tcPr>
            <w:tcW w:w="1418" w:type="dxa"/>
          </w:tcPr>
          <w:p w:rsidR="00F754F7" w:rsidRDefault="00F754F7" w:rsidP="00F754F7">
            <w:pPr>
              <w:jc w:val="center"/>
              <w:rPr>
                <w:rFonts w:ascii="Calibri" w:hAnsi="Calibri"/>
                <w:bCs/>
              </w:rPr>
            </w:pPr>
            <w:r>
              <w:rPr>
                <w:rFonts w:ascii="Calibri" w:hAnsi="Calibri"/>
                <w:bCs/>
              </w:rPr>
              <w:t>Corrección de las recomendaciones realizadas en el ítem anterior</w:t>
            </w:r>
          </w:p>
        </w:tc>
        <w:tc>
          <w:tcPr>
            <w:tcW w:w="1560" w:type="dxa"/>
          </w:tcPr>
          <w:p w:rsidR="00F754F7" w:rsidRDefault="00F754F7" w:rsidP="00F754F7">
            <w:pPr>
              <w:jc w:val="center"/>
              <w:rPr>
                <w:rFonts w:ascii="Calibri" w:hAnsi="Calibri"/>
                <w:bCs/>
              </w:rPr>
            </w:pPr>
            <w:r>
              <w:rPr>
                <w:rFonts w:ascii="Calibri" w:hAnsi="Calibri"/>
                <w:bCs/>
              </w:rPr>
              <w:t>Libros, ejemplos de proyectos anteriores [lista], profesores</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Corrección de la cuarta etapa</w:t>
            </w:r>
          </w:p>
        </w:tc>
        <w:tc>
          <w:tcPr>
            <w:tcW w:w="1575" w:type="dxa"/>
          </w:tcPr>
          <w:p w:rsidR="00F754F7" w:rsidRDefault="00F754F7" w:rsidP="00F754F7">
            <w:pPr>
              <w:rPr>
                <w:rFonts w:ascii="Calibri" w:hAnsi="Calibri"/>
                <w:bCs/>
              </w:rPr>
            </w:pPr>
          </w:p>
          <w:p w:rsidR="00F754F7" w:rsidRDefault="00F754F7" w:rsidP="00F754F7">
            <w:pPr>
              <w:rPr>
                <w:rFonts w:ascii="Calibri" w:hAnsi="Calibri"/>
                <w:bCs/>
              </w:rPr>
            </w:pPr>
            <w:r>
              <w:rPr>
                <w:rFonts w:ascii="Calibri" w:hAnsi="Calibri"/>
                <w:bCs/>
              </w:rPr>
              <w:t>No lograr el objetivo por falta de tiempo</w:t>
            </w:r>
          </w:p>
        </w:tc>
      </w:tr>
      <w:tr w:rsidR="00F754F7" w:rsidRPr="00385377" w:rsidTr="00F754F7">
        <w:trPr>
          <w:trHeight w:val="408"/>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Calibri" w:hAnsi="Calibri"/>
                <w:bCs/>
              </w:rPr>
              <w:t>Presentación al cliente</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Pre entrega al cliente del documento</w:t>
            </w:r>
          </w:p>
        </w:tc>
        <w:tc>
          <w:tcPr>
            <w:tcW w:w="1418" w:type="dxa"/>
          </w:tcPr>
          <w:p w:rsidR="00F754F7" w:rsidRDefault="00F754F7" w:rsidP="00F754F7">
            <w:pPr>
              <w:jc w:val="center"/>
              <w:rPr>
                <w:rFonts w:ascii="Calibri" w:hAnsi="Calibri"/>
                <w:bCs/>
              </w:rPr>
            </w:pPr>
            <w:r>
              <w:rPr>
                <w:rFonts w:ascii="Calibri" w:hAnsi="Calibri"/>
                <w:bCs/>
              </w:rPr>
              <w:t xml:space="preserve">Entrega del resultado de los procesos anteriores de la cuarta etapa  </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Cliente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sidRPr="00A36555">
              <w:rPr>
                <w:rFonts w:ascii="Calibri" w:hAnsi="Calibri"/>
                <w:bCs/>
              </w:rPr>
              <w:t xml:space="preserve">Cliente </w:t>
            </w:r>
            <w:r>
              <w:rPr>
                <w:rFonts w:ascii="Calibri" w:hAnsi="Calibri"/>
                <w:bCs/>
              </w:rPr>
              <w:t xml:space="preserve">y  el </w:t>
            </w:r>
            <w:r w:rsidRPr="00A36555">
              <w:rPr>
                <w:rFonts w:ascii="Calibri" w:hAnsi="Calibri"/>
                <w:bCs/>
              </w:rPr>
              <w:t>gerente</w:t>
            </w:r>
            <w:r>
              <w:rPr>
                <w:rFonts w:ascii="Calibri" w:hAnsi="Calibri"/>
                <w:bCs/>
              </w:rPr>
              <w:t xml:space="preserve"> del proyecto</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con correcciones para realizar</w:t>
            </w:r>
          </w:p>
        </w:tc>
        <w:tc>
          <w:tcPr>
            <w:tcW w:w="1575"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Poca disponibilidad por parte del cliente</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Retroalimenta-ción y corrección del documento</w:t>
            </w:r>
          </w:p>
        </w:tc>
        <w:tc>
          <w:tcPr>
            <w:tcW w:w="1418" w:type="dxa"/>
          </w:tcPr>
          <w:p w:rsidR="00F754F7" w:rsidRDefault="00F754F7" w:rsidP="00F754F7">
            <w:pPr>
              <w:jc w:val="center"/>
              <w:rPr>
                <w:rFonts w:ascii="Calibri" w:hAnsi="Calibri"/>
                <w:bCs/>
              </w:rPr>
            </w:pPr>
            <w:r>
              <w:rPr>
                <w:rFonts w:ascii="Calibri" w:hAnsi="Calibri"/>
                <w:bCs/>
              </w:rPr>
              <w:t xml:space="preserve">Corrección de la cuarta etapa </w:t>
            </w:r>
          </w:p>
        </w:tc>
        <w:tc>
          <w:tcPr>
            <w:tcW w:w="1560" w:type="dxa"/>
          </w:tcPr>
          <w:p w:rsidR="00F754F7" w:rsidRPr="00F775EC" w:rsidRDefault="00F754F7" w:rsidP="00F754F7">
            <w:pPr>
              <w:jc w:val="center"/>
              <w:rPr>
                <w:rFonts w:ascii="Calibri" w:hAnsi="Calibri"/>
              </w:rPr>
            </w:pPr>
            <w:r>
              <w:rPr>
                <w:rFonts w:ascii="Calibri" w:hAnsi="Calibri"/>
              </w:rPr>
              <w:t>Documento con correcciones del ítem anterior</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Documento corregido </w:t>
            </w:r>
          </w:p>
        </w:tc>
        <w:tc>
          <w:tcPr>
            <w:tcW w:w="1575" w:type="dxa"/>
          </w:tcPr>
          <w:p w:rsidR="00F754F7" w:rsidRDefault="00F754F7" w:rsidP="00F754F7">
            <w:pPr>
              <w:jc w:val="center"/>
              <w:rPr>
                <w:rFonts w:ascii="Calibri" w:hAnsi="Calibri"/>
                <w:bCs/>
              </w:rPr>
            </w:pPr>
            <w:r>
              <w:rPr>
                <w:rFonts w:ascii="Calibri" w:hAnsi="Calibri"/>
                <w:bCs/>
              </w:rPr>
              <w:t>Poca disponibilidad de los integrantes</w:t>
            </w:r>
          </w:p>
        </w:tc>
      </w:tr>
      <w:tr w:rsidR="00F754F7" w:rsidTr="00F754F7">
        <w:tc>
          <w:tcPr>
            <w:tcW w:w="1809" w:type="dxa"/>
          </w:tcPr>
          <w:p w:rsidR="00F754F7" w:rsidRDefault="00F754F7" w:rsidP="00F754F7">
            <w:pPr>
              <w:jc w:val="center"/>
              <w:rPr>
                <w:rFonts w:ascii="Calibri" w:hAnsi="Calibri"/>
                <w:b/>
                <w:bCs/>
              </w:rPr>
            </w:pPr>
            <w:r>
              <w:rPr>
                <w:rFonts w:ascii="Calibri" w:hAnsi="Calibri"/>
                <w:b/>
                <w:bCs/>
              </w:rPr>
              <w:t>Entrega final de documento  al cliente</w:t>
            </w:r>
          </w:p>
        </w:tc>
        <w:tc>
          <w:tcPr>
            <w:tcW w:w="1418" w:type="dxa"/>
          </w:tcPr>
          <w:p w:rsidR="00F754F7" w:rsidRDefault="00F754F7" w:rsidP="00F754F7">
            <w:pPr>
              <w:jc w:val="center"/>
              <w:rPr>
                <w:rFonts w:ascii="Calibri" w:hAnsi="Calibri"/>
                <w:bCs/>
              </w:rPr>
            </w:pPr>
            <w:r>
              <w:rPr>
                <w:rFonts w:ascii="Calibri" w:hAnsi="Calibri"/>
                <w:bCs/>
              </w:rPr>
              <w:t>Entrega definitiva de la  cuarta etapa</w:t>
            </w:r>
          </w:p>
        </w:tc>
        <w:tc>
          <w:tcPr>
            <w:tcW w:w="1560"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Gerente</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Documento terminado</w:t>
            </w:r>
          </w:p>
        </w:tc>
        <w:tc>
          <w:tcPr>
            <w:tcW w:w="1575" w:type="dxa"/>
          </w:tcPr>
          <w:p w:rsidR="00F754F7" w:rsidRDefault="00F754F7" w:rsidP="00F754F7">
            <w:pPr>
              <w:jc w:val="center"/>
              <w:rPr>
                <w:rFonts w:ascii="Calibri" w:hAnsi="Calibri"/>
                <w:bCs/>
              </w:rPr>
            </w:pPr>
            <w:r>
              <w:rPr>
                <w:rFonts w:ascii="Calibri" w:hAnsi="Calibri"/>
                <w:bCs/>
              </w:rPr>
              <w:t>No entregar a tiempo el documento al cliente</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Presentación de la cuarta  etapa</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Realización de la presentación de la cuarta  etapa y sustentación</w:t>
            </w:r>
          </w:p>
        </w:tc>
        <w:tc>
          <w:tcPr>
            <w:tcW w:w="1418"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Elaboración  y presentación de la cuarta etapa </w:t>
            </w:r>
          </w:p>
        </w:tc>
        <w:tc>
          <w:tcPr>
            <w:tcW w:w="1560" w:type="dxa"/>
          </w:tcPr>
          <w:p w:rsidR="00F754F7" w:rsidRDefault="00F754F7" w:rsidP="00F754F7">
            <w:pPr>
              <w:jc w:val="center"/>
              <w:rPr>
                <w:rFonts w:ascii="Calibri" w:hAnsi="Calibri"/>
                <w:bCs/>
              </w:rPr>
            </w:pPr>
            <w:r>
              <w:rPr>
                <w:rFonts w:ascii="Calibri" w:hAnsi="Calibri"/>
                <w:bCs/>
              </w:rPr>
              <w:t>Computador, herramientas necesarias para su desarrollo y salón de clase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Diapositivas con presentación terminada </w:t>
            </w:r>
          </w:p>
        </w:tc>
        <w:tc>
          <w:tcPr>
            <w:tcW w:w="1575" w:type="dxa"/>
          </w:tcPr>
          <w:p w:rsidR="00F754F7" w:rsidRDefault="00F754F7" w:rsidP="00F754F7">
            <w:pPr>
              <w:rPr>
                <w:rFonts w:ascii="Calibri" w:hAnsi="Calibri"/>
                <w:bCs/>
              </w:rPr>
            </w:pPr>
            <w:r>
              <w:rPr>
                <w:rFonts w:ascii="Calibri" w:hAnsi="Calibri"/>
                <w:bCs/>
              </w:rPr>
              <w:t>Presentación de baja calidad, Impuntualidad de los integrantes de Imind</w:t>
            </w:r>
          </w:p>
        </w:tc>
      </w:tr>
      <w:tr w:rsidR="00F754F7" w:rsidRPr="00385377" w:rsidTr="00F754F7">
        <w:trPr>
          <w:trHeight w:val="286"/>
        </w:trPr>
        <w:tc>
          <w:tcPr>
            <w:tcW w:w="1809" w:type="dxa"/>
          </w:tcPr>
          <w:p w:rsidR="00F754F7" w:rsidRPr="000153FD" w:rsidRDefault="00F754F7" w:rsidP="00F754F7">
            <w:pPr>
              <w:jc w:val="center"/>
              <w:rPr>
                <w:rFonts w:ascii="Calibri" w:hAnsi="Calibri"/>
                <w:bCs/>
              </w:rPr>
            </w:pPr>
            <w:r w:rsidRPr="000153FD">
              <w:rPr>
                <w:rFonts w:ascii="Calibri" w:hAnsi="Calibri"/>
                <w:bCs/>
              </w:rPr>
              <w:lastRenderedPageBreak/>
              <w:t>Actividad</w:t>
            </w:r>
          </w:p>
        </w:tc>
        <w:tc>
          <w:tcPr>
            <w:tcW w:w="7531" w:type="dxa"/>
            <w:gridSpan w:val="5"/>
          </w:tcPr>
          <w:p w:rsidR="00F754F7" w:rsidRPr="00385377" w:rsidRDefault="00F754F7" w:rsidP="00F754F7">
            <w:pPr>
              <w:pStyle w:val="Prrafodelista"/>
              <w:keepNext/>
              <w:tabs>
                <w:tab w:val="left" w:pos="0"/>
              </w:tabs>
              <w:ind w:left="720"/>
              <w:contextualSpacing/>
              <w:jc w:val="both"/>
              <w:rPr>
                <w:rFonts w:ascii="Calibri" w:hAnsi="Calibri"/>
                <w:bCs/>
              </w:rPr>
            </w:pPr>
            <w:r>
              <w:rPr>
                <w:rFonts w:ascii="Arial" w:hAnsi="Arial" w:cs="Arial"/>
                <w:color w:val="000000" w:themeColor="text1" w:themeShade="80"/>
                <w:sz w:val="20"/>
                <w:szCs w:val="20"/>
              </w:rPr>
              <w:t>Post mortem</w:t>
            </w:r>
          </w:p>
        </w:tc>
      </w:tr>
      <w:tr w:rsidR="00F754F7" w:rsidRPr="000153FD" w:rsidTr="00F754F7">
        <w:tc>
          <w:tcPr>
            <w:tcW w:w="1809" w:type="dxa"/>
          </w:tcPr>
          <w:p w:rsidR="00F754F7" w:rsidRPr="000153FD" w:rsidRDefault="00F754F7" w:rsidP="00F754F7">
            <w:pPr>
              <w:jc w:val="center"/>
              <w:rPr>
                <w:rFonts w:ascii="Calibri" w:hAnsi="Calibri"/>
                <w:bCs/>
              </w:rPr>
            </w:pPr>
            <w:r w:rsidRPr="000153FD">
              <w:rPr>
                <w:rFonts w:ascii="Calibri" w:hAnsi="Calibri"/>
              </w:rPr>
              <w:t>Tarea</w:t>
            </w:r>
          </w:p>
        </w:tc>
        <w:tc>
          <w:tcPr>
            <w:tcW w:w="1418" w:type="dxa"/>
          </w:tcPr>
          <w:p w:rsidR="00F754F7" w:rsidRPr="000153FD" w:rsidRDefault="00F754F7" w:rsidP="00F754F7">
            <w:pPr>
              <w:jc w:val="center"/>
              <w:rPr>
                <w:rFonts w:ascii="Calibri" w:hAnsi="Calibri"/>
                <w:b/>
                <w:bCs/>
              </w:rPr>
            </w:pPr>
            <w:r>
              <w:rPr>
                <w:rFonts w:ascii="Calibri" w:hAnsi="Calibri"/>
                <w:b/>
                <w:bCs/>
              </w:rPr>
              <w:t>Descripción</w:t>
            </w:r>
          </w:p>
        </w:tc>
        <w:tc>
          <w:tcPr>
            <w:tcW w:w="1560" w:type="dxa"/>
          </w:tcPr>
          <w:p w:rsidR="00F754F7" w:rsidRPr="000153FD" w:rsidRDefault="00F754F7" w:rsidP="00F754F7">
            <w:pPr>
              <w:jc w:val="center"/>
              <w:rPr>
                <w:rFonts w:ascii="Calibri" w:hAnsi="Calibri"/>
                <w:b/>
                <w:bCs/>
              </w:rPr>
            </w:pPr>
            <w:r w:rsidRPr="000153FD">
              <w:rPr>
                <w:rFonts w:ascii="Calibri" w:hAnsi="Calibri"/>
                <w:b/>
                <w:bCs/>
              </w:rPr>
              <w:t>Recursos</w:t>
            </w:r>
          </w:p>
        </w:tc>
        <w:tc>
          <w:tcPr>
            <w:tcW w:w="1277" w:type="dxa"/>
          </w:tcPr>
          <w:p w:rsidR="00F754F7" w:rsidRPr="000153FD" w:rsidRDefault="00F754F7" w:rsidP="00F754F7">
            <w:pPr>
              <w:jc w:val="center"/>
              <w:rPr>
                <w:rFonts w:ascii="Calibri" w:hAnsi="Calibri"/>
                <w:b/>
                <w:bCs/>
              </w:rPr>
            </w:pPr>
            <w:r w:rsidRPr="000153FD">
              <w:rPr>
                <w:rFonts w:ascii="Calibri" w:hAnsi="Calibri"/>
                <w:b/>
                <w:bCs/>
              </w:rPr>
              <w:t>Encargados</w:t>
            </w:r>
          </w:p>
        </w:tc>
        <w:tc>
          <w:tcPr>
            <w:tcW w:w="1701" w:type="dxa"/>
          </w:tcPr>
          <w:p w:rsidR="00F754F7" w:rsidRPr="000153FD" w:rsidRDefault="00F754F7" w:rsidP="00F754F7">
            <w:pPr>
              <w:jc w:val="center"/>
              <w:rPr>
                <w:rFonts w:ascii="Calibri" w:hAnsi="Calibri"/>
                <w:b/>
                <w:bCs/>
              </w:rPr>
            </w:pPr>
            <w:r w:rsidRPr="000153FD">
              <w:rPr>
                <w:rFonts w:ascii="Calibri" w:hAnsi="Calibri"/>
                <w:b/>
                <w:bCs/>
              </w:rPr>
              <w:t>Entregables</w:t>
            </w:r>
          </w:p>
        </w:tc>
        <w:tc>
          <w:tcPr>
            <w:tcW w:w="1575" w:type="dxa"/>
          </w:tcPr>
          <w:p w:rsidR="00F754F7" w:rsidRPr="000153FD" w:rsidRDefault="00F754F7" w:rsidP="00F754F7">
            <w:pPr>
              <w:ind w:left="30"/>
              <w:jc w:val="center"/>
              <w:rPr>
                <w:rFonts w:ascii="Calibri" w:hAnsi="Calibri"/>
                <w:b/>
                <w:bCs/>
              </w:rPr>
            </w:pPr>
            <w:r w:rsidRPr="000153FD">
              <w:rPr>
                <w:rFonts w:ascii="Calibri" w:hAnsi="Calibri"/>
                <w:b/>
                <w:bCs/>
              </w:rPr>
              <w:t>Riesgos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 xml:space="preserve">Reunión </w:t>
            </w:r>
          </w:p>
          <w:p w:rsidR="00F754F7" w:rsidRDefault="00F754F7" w:rsidP="00F754F7">
            <w:pPr>
              <w:jc w:val="center"/>
              <w:rPr>
                <w:rFonts w:ascii="Calibri" w:hAnsi="Calibri"/>
                <w:b/>
                <w:bCs/>
              </w:rPr>
            </w:pPr>
            <w:r>
              <w:rPr>
                <w:rFonts w:ascii="Calibri" w:hAnsi="Calibri"/>
                <w:b/>
                <w:bCs/>
              </w:rPr>
              <w:t xml:space="preserve">de análisis </w:t>
            </w:r>
          </w:p>
        </w:tc>
        <w:tc>
          <w:tcPr>
            <w:tcW w:w="1418" w:type="dxa"/>
          </w:tcPr>
          <w:p w:rsidR="00F754F7" w:rsidRDefault="00F754F7" w:rsidP="00F754F7">
            <w:pPr>
              <w:jc w:val="center"/>
              <w:rPr>
                <w:rFonts w:ascii="Calibri" w:hAnsi="Calibri"/>
                <w:bCs/>
              </w:rPr>
            </w:pPr>
            <w:r>
              <w:rPr>
                <w:rFonts w:ascii="Calibri" w:hAnsi="Calibri"/>
                <w:bCs/>
              </w:rPr>
              <w:t xml:space="preserve">Reunión  para el análisis de las métricas y resultados del grupo Imind.  </w:t>
            </w:r>
          </w:p>
        </w:tc>
        <w:tc>
          <w:tcPr>
            <w:tcW w:w="1560" w:type="dxa"/>
          </w:tcPr>
          <w:p w:rsidR="00F754F7" w:rsidRDefault="00F754F7" w:rsidP="00F754F7">
            <w:pPr>
              <w:jc w:val="center"/>
              <w:rPr>
                <w:rFonts w:ascii="Calibri" w:hAnsi="Calibri"/>
                <w:bCs/>
              </w:rPr>
            </w:pPr>
            <w:r>
              <w:rPr>
                <w:rFonts w:ascii="Calibri" w:hAnsi="Calibri"/>
                <w:bCs/>
              </w:rPr>
              <w:t>Documentos realizados en las diferentes etapas del desarrollo del software</w:t>
            </w:r>
          </w:p>
        </w:tc>
        <w:tc>
          <w:tcPr>
            <w:tcW w:w="1277"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 xml:space="preserve">Todos los integrantes de Imind </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  (documento con análisis de las metricas)</w:t>
            </w:r>
          </w:p>
        </w:tc>
        <w:tc>
          <w:tcPr>
            <w:tcW w:w="1575" w:type="dxa"/>
          </w:tcPr>
          <w:p w:rsidR="00F754F7" w:rsidRDefault="00F754F7" w:rsidP="00F754F7">
            <w:pPr>
              <w:rPr>
                <w:rFonts w:ascii="Calibri" w:hAnsi="Calibri"/>
                <w:bCs/>
              </w:rPr>
            </w:pPr>
            <w:r>
              <w:rPr>
                <w:rFonts w:ascii="Calibri" w:hAnsi="Calibri"/>
                <w:bCs/>
              </w:rPr>
              <w:t>Mala  toma de las métricas del proyecto, resultados inconclusos</w:t>
            </w:r>
          </w:p>
        </w:tc>
      </w:tr>
      <w:tr w:rsidR="00F754F7" w:rsidTr="00F754F7">
        <w:tc>
          <w:tcPr>
            <w:tcW w:w="1809" w:type="dxa"/>
          </w:tcPr>
          <w:p w:rsidR="00F754F7" w:rsidRDefault="00F754F7" w:rsidP="00F754F7">
            <w:pPr>
              <w:jc w:val="center"/>
              <w:rPr>
                <w:rFonts w:ascii="Calibri" w:hAnsi="Calibri"/>
                <w:b/>
                <w:bCs/>
              </w:rPr>
            </w:pPr>
          </w:p>
          <w:p w:rsidR="00F754F7" w:rsidRDefault="00F754F7" w:rsidP="00F754F7">
            <w:pPr>
              <w:jc w:val="center"/>
              <w:rPr>
                <w:rFonts w:ascii="Calibri" w:hAnsi="Calibri"/>
                <w:b/>
                <w:bCs/>
              </w:rPr>
            </w:pPr>
            <w:r>
              <w:rPr>
                <w:rFonts w:ascii="Calibri" w:hAnsi="Calibri"/>
                <w:b/>
                <w:bCs/>
              </w:rPr>
              <w:t>Reunión</w:t>
            </w:r>
          </w:p>
          <w:p w:rsidR="00F754F7" w:rsidRDefault="00F754F7" w:rsidP="00F754F7">
            <w:pPr>
              <w:jc w:val="center"/>
              <w:rPr>
                <w:rFonts w:ascii="Calibri" w:hAnsi="Calibri"/>
                <w:b/>
                <w:bCs/>
              </w:rPr>
            </w:pPr>
            <w:r>
              <w:rPr>
                <w:rFonts w:ascii="Calibri" w:hAnsi="Calibri"/>
                <w:b/>
                <w:bCs/>
              </w:rPr>
              <w:t xml:space="preserve"> de cierre</w:t>
            </w:r>
          </w:p>
        </w:tc>
        <w:tc>
          <w:tcPr>
            <w:tcW w:w="1418" w:type="dxa"/>
          </w:tcPr>
          <w:p w:rsidR="00F754F7" w:rsidRDefault="00F754F7" w:rsidP="00F754F7">
            <w:pPr>
              <w:jc w:val="center"/>
              <w:rPr>
                <w:rFonts w:ascii="Calibri" w:hAnsi="Calibri"/>
                <w:bCs/>
              </w:rPr>
            </w:pPr>
            <w:r>
              <w:rPr>
                <w:rFonts w:ascii="Calibri" w:hAnsi="Calibri"/>
                <w:bCs/>
              </w:rPr>
              <w:t>Reunión para el cierre del proyecto</w:t>
            </w:r>
          </w:p>
        </w:tc>
        <w:tc>
          <w:tcPr>
            <w:tcW w:w="1560" w:type="dxa"/>
          </w:tcPr>
          <w:p w:rsidR="00F754F7" w:rsidRDefault="00F754F7" w:rsidP="00F754F7">
            <w:pPr>
              <w:jc w:val="center"/>
              <w:rPr>
                <w:rFonts w:ascii="Calibri" w:hAnsi="Calibri"/>
                <w:bCs/>
              </w:rPr>
            </w:pPr>
            <w:r>
              <w:rPr>
                <w:rFonts w:ascii="Calibri" w:hAnsi="Calibri"/>
                <w:bCs/>
              </w:rPr>
              <w:t xml:space="preserve"> </w:t>
            </w:r>
            <w:r w:rsidRPr="004331C0">
              <w:rPr>
                <w:rFonts w:ascii="Calibri" w:hAnsi="Calibri"/>
                <w:bCs/>
                <w:highlight w:val="yellow"/>
              </w:rPr>
              <w:t>Plata</w:t>
            </w:r>
            <w:r>
              <w:rPr>
                <w:rFonts w:ascii="Calibri" w:hAnsi="Calibri"/>
                <w:bCs/>
              </w:rPr>
              <w:t xml:space="preserve">  Ninguno</w:t>
            </w:r>
          </w:p>
        </w:tc>
        <w:tc>
          <w:tcPr>
            <w:tcW w:w="1277" w:type="dxa"/>
          </w:tcPr>
          <w:p w:rsidR="00F754F7" w:rsidRDefault="00F754F7" w:rsidP="00F754F7">
            <w:pPr>
              <w:jc w:val="center"/>
              <w:rPr>
                <w:rFonts w:ascii="Calibri" w:hAnsi="Calibri"/>
                <w:bCs/>
              </w:rPr>
            </w:pPr>
            <w:r>
              <w:rPr>
                <w:rFonts w:ascii="Calibri" w:hAnsi="Calibri"/>
                <w:bCs/>
              </w:rPr>
              <w:t>Todos los  integrantes de Imind</w:t>
            </w:r>
          </w:p>
        </w:tc>
        <w:tc>
          <w:tcPr>
            <w:tcW w:w="1701" w:type="dxa"/>
          </w:tcPr>
          <w:p w:rsidR="00F754F7" w:rsidRDefault="00F754F7" w:rsidP="00F754F7">
            <w:pPr>
              <w:jc w:val="center"/>
              <w:rPr>
                <w:rFonts w:ascii="Calibri" w:hAnsi="Calibri"/>
                <w:bCs/>
              </w:rPr>
            </w:pPr>
          </w:p>
          <w:p w:rsidR="00F754F7" w:rsidRDefault="00F754F7" w:rsidP="00F754F7">
            <w:pPr>
              <w:jc w:val="center"/>
              <w:rPr>
                <w:rFonts w:ascii="Calibri" w:hAnsi="Calibri"/>
                <w:bCs/>
              </w:rPr>
            </w:pPr>
            <w:r>
              <w:rPr>
                <w:rFonts w:ascii="Calibri" w:hAnsi="Calibri"/>
                <w:bCs/>
              </w:rPr>
              <w:t>Ninguno</w:t>
            </w:r>
          </w:p>
        </w:tc>
        <w:tc>
          <w:tcPr>
            <w:tcW w:w="1575" w:type="dxa"/>
          </w:tcPr>
          <w:p w:rsidR="00F754F7" w:rsidRDefault="00F754F7" w:rsidP="00F754F7">
            <w:pPr>
              <w:rPr>
                <w:rFonts w:ascii="Calibri" w:hAnsi="Calibri"/>
                <w:bCs/>
              </w:rPr>
            </w:pPr>
            <w:r>
              <w:rPr>
                <w:rFonts w:ascii="Calibri" w:hAnsi="Calibri"/>
                <w:bCs/>
              </w:rPr>
              <w:t>Falta de disponibilidad de los integrantes de Imind</w:t>
            </w:r>
          </w:p>
        </w:tc>
      </w:tr>
    </w:tbl>
    <w:p w:rsidR="00F754F7" w:rsidRDefault="00F754F7" w:rsidP="00F754F7">
      <w:pPr>
        <w:jc w:val="center"/>
        <w:rPr>
          <w:b/>
          <w:sz w:val="20"/>
        </w:rPr>
      </w:pPr>
      <w:r>
        <w:rPr>
          <w:b/>
          <w:sz w:val="18"/>
        </w:rPr>
        <w:t>Tabla 8</w:t>
      </w:r>
      <w:r w:rsidRPr="00F2701A">
        <w:rPr>
          <w:b/>
          <w:sz w:val="18"/>
        </w:rPr>
        <w:t xml:space="preserve">: Actividades y tareas de la </w:t>
      </w:r>
      <w:r>
        <w:rPr>
          <w:b/>
          <w:sz w:val="18"/>
        </w:rPr>
        <w:t xml:space="preserve">cuarta </w:t>
      </w:r>
      <w:r w:rsidRPr="00F2701A">
        <w:rPr>
          <w:b/>
          <w:sz w:val="18"/>
        </w:rPr>
        <w:t>etapa</w:t>
      </w:r>
    </w:p>
    <w:p w:rsidR="00F754F7" w:rsidRPr="00F754F7" w:rsidRDefault="00F754F7" w:rsidP="00F754F7"/>
    <w:p w:rsidR="00FD07D3" w:rsidRDefault="00FD07D3" w:rsidP="00FD07D3">
      <w:pPr>
        <w:pStyle w:val="Ttulo3"/>
        <w:rPr>
          <w:rFonts w:ascii="Calibri" w:hAnsi="Calibri"/>
          <w:color w:val="000000"/>
          <w:sz w:val="24"/>
          <w:szCs w:val="24"/>
        </w:rPr>
      </w:pPr>
      <w:bookmarkStart w:id="363" w:name="_Toc223598135"/>
      <w:r w:rsidRPr="0041692C">
        <w:rPr>
          <w:rFonts w:ascii="Calibri" w:hAnsi="Calibri"/>
          <w:color w:val="000000"/>
          <w:sz w:val="24"/>
          <w:szCs w:val="24"/>
        </w:rPr>
        <w:t>Cronograma</w:t>
      </w:r>
      <w:bookmarkEnd w:id="363"/>
    </w:p>
    <w:p w:rsidR="00E117BE" w:rsidRPr="007D40D1" w:rsidRDefault="00E117BE" w:rsidP="00E117BE">
      <w:pPr>
        <w:pStyle w:val="Prrafodelista"/>
        <w:ind w:left="0"/>
        <w:jc w:val="both"/>
        <w:rPr>
          <w:rFonts w:ascii="Cambria" w:hAnsi="Cambria"/>
          <w:b/>
          <w:bCs/>
          <w:noProof/>
          <w:color w:val="000000" w:themeColor="text1" w:themeShade="80"/>
          <w:sz w:val="26"/>
          <w:szCs w:val="26"/>
          <w:lang w:val="es-CO"/>
        </w:rPr>
      </w:pPr>
      <w:r w:rsidRPr="007D40D1">
        <w:rPr>
          <w:rFonts w:asciiTheme="minorHAnsi" w:hAnsiTheme="minorHAnsi" w:cs="Arial"/>
          <w:color w:val="000000" w:themeColor="text1" w:themeShade="80"/>
          <w:lang w:val="es-CO"/>
        </w:rPr>
        <w:t xml:space="preserve">Los procesos, actividades y tareas </w:t>
      </w:r>
      <w:r>
        <w:rPr>
          <w:rFonts w:asciiTheme="minorHAnsi" w:hAnsiTheme="minorHAnsi" w:cs="Arial"/>
          <w:color w:val="000000" w:themeColor="text1" w:themeShade="80"/>
          <w:lang w:val="es-CO"/>
        </w:rPr>
        <w:t xml:space="preserve">que fueron </w:t>
      </w:r>
      <w:r w:rsidRPr="007D40D1">
        <w:rPr>
          <w:rFonts w:asciiTheme="minorHAnsi" w:hAnsiTheme="minorHAnsi" w:cs="Arial"/>
          <w:color w:val="000000" w:themeColor="text1" w:themeShade="80"/>
          <w:lang w:val="es-CO"/>
        </w:rPr>
        <w:t>descritos</w:t>
      </w:r>
      <w:r>
        <w:rPr>
          <w:rFonts w:asciiTheme="minorHAnsi" w:hAnsiTheme="minorHAnsi" w:cs="Arial"/>
          <w:color w:val="000000" w:themeColor="text1" w:themeShade="80"/>
          <w:lang w:val="es-CO"/>
        </w:rPr>
        <w:t xml:space="preserve"> anteriormente, son  organizados  por el uso de diagramas de Gantt por medio </w:t>
      </w:r>
      <w:r w:rsidRPr="005D1F31">
        <w:rPr>
          <w:rFonts w:asciiTheme="minorHAnsi" w:hAnsiTheme="minorHAnsi" w:cs="Arial"/>
          <w:color w:val="000000" w:themeColor="text1" w:themeShade="80"/>
          <w:highlight w:val="yellow"/>
          <w:lang w:val="es-CO"/>
        </w:rPr>
        <w:t>del uso del programa GranttProject</w:t>
      </w:r>
      <w:r>
        <w:rPr>
          <w:rFonts w:asciiTheme="minorHAnsi" w:hAnsiTheme="minorHAnsi" w:cs="Arial"/>
          <w:color w:val="000000" w:themeColor="text1" w:themeShade="80"/>
          <w:lang w:val="es-CO"/>
        </w:rPr>
        <w:t xml:space="preserve">, el diagrama se encuentra en la sección de anexos del proyecto, donde se especifica el cronograma de actividades. Se eligió realizar diagramas de Grantt porque se puede ver claramente las actividades, tareas cada una con su correspondiente actividad o tarea predecesora y antecesora. </w:t>
      </w:r>
    </w:p>
    <w:p w:rsidR="00FD07D3" w:rsidRDefault="00FD07D3" w:rsidP="00FD07D3">
      <w:pPr>
        <w:pStyle w:val="Ttulo3"/>
        <w:rPr>
          <w:rFonts w:ascii="Calibri" w:hAnsi="Calibri"/>
          <w:color w:val="000000"/>
          <w:sz w:val="24"/>
          <w:szCs w:val="24"/>
        </w:rPr>
      </w:pPr>
      <w:bookmarkStart w:id="364" w:name="_Toc223598136"/>
      <w:r w:rsidRPr="0041692C">
        <w:rPr>
          <w:rFonts w:ascii="Calibri" w:hAnsi="Calibri"/>
          <w:color w:val="000000"/>
          <w:sz w:val="24"/>
          <w:szCs w:val="24"/>
        </w:rPr>
        <w:t>Asignación De Recursos</w:t>
      </w:r>
      <w:bookmarkEnd w:id="364"/>
    </w:p>
    <w:p w:rsidR="00F754F7" w:rsidRDefault="00F754F7" w:rsidP="00F754F7">
      <w:pPr>
        <w:jc w:val="both"/>
        <w:rPr>
          <w:rFonts w:ascii="Calibri" w:hAnsi="Calibri"/>
        </w:rPr>
      </w:pPr>
      <w:r>
        <w:rPr>
          <w:rFonts w:ascii="Calibri" w:hAnsi="Calibri"/>
        </w:rPr>
        <w:t>Los recursos necesarios para la ejecución de las diferentes tareas y actividades, se encuentran especificados en las diferentes tablas de la sección 5.2.1, adicionalmente, siempre se debe contar con el recurso humano de los integrantes del grupo Imind.</w:t>
      </w:r>
    </w:p>
    <w:p w:rsidR="00F754F7" w:rsidRPr="00F754F7" w:rsidRDefault="00F754F7" w:rsidP="00F754F7"/>
    <w:p w:rsidR="00FD07D3" w:rsidRPr="0041692C" w:rsidRDefault="00FD07D3" w:rsidP="00FD07D3">
      <w:pPr>
        <w:pStyle w:val="Ttulo3"/>
        <w:rPr>
          <w:rFonts w:ascii="Calibri" w:hAnsi="Calibri"/>
          <w:color w:val="000000"/>
          <w:sz w:val="24"/>
          <w:szCs w:val="24"/>
        </w:rPr>
      </w:pPr>
      <w:bookmarkStart w:id="365" w:name="_Toc223598137"/>
      <w:r w:rsidRPr="0041692C">
        <w:rPr>
          <w:rFonts w:ascii="Calibri" w:hAnsi="Calibri"/>
          <w:color w:val="000000"/>
          <w:sz w:val="24"/>
          <w:szCs w:val="24"/>
        </w:rPr>
        <w:t>Asignación De Presupuesto</w:t>
      </w:r>
      <w:bookmarkEnd w:id="365"/>
    </w:p>
    <w:p w:rsidR="00FD07D3" w:rsidRPr="00DC727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RDefault="00FD07D3" w:rsidP="00FD07D3">
      <w:pPr>
        <w:jc w:val="both"/>
        <w:rPr>
          <w:rFonts w:ascii="Calibri" w:hAnsi="Calibri"/>
          <w:i/>
          <w:color w:val="000000"/>
          <w:sz w:val="22"/>
          <w:szCs w:val="22"/>
        </w:rPr>
      </w:pPr>
    </w:p>
    <w:p w:rsidR="00FD07D3" w:rsidDel="00602C5F" w:rsidRDefault="00FD07D3" w:rsidP="00FD07D3">
      <w:pPr>
        <w:jc w:val="both"/>
        <w:rPr>
          <w:del w:id="366" w:author="WinuE" w:date="2009-02-27T18:06:00Z"/>
          <w:rFonts w:ascii="Calibri" w:hAnsi="Calibri"/>
          <w:i/>
          <w:color w:val="000000"/>
          <w:sz w:val="22"/>
          <w:szCs w:val="22"/>
        </w:rPr>
      </w:pPr>
      <w:bookmarkStart w:id="367" w:name="_Toc223596331"/>
      <w:bookmarkStart w:id="368" w:name="_Toc223597316"/>
      <w:bookmarkStart w:id="369" w:name="_Toc223597646"/>
      <w:bookmarkStart w:id="370" w:name="_Toc223597807"/>
      <w:bookmarkStart w:id="371" w:name="_Toc223597926"/>
      <w:bookmarkStart w:id="372" w:name="_Toc223598011"/>
      <w:bookmarkStart w:id="373" w:name="_Toc223598138"/>
      <w:bookmarkEnd w:id="367"/>
      <w:bookmarkEnd w:id="368"/>
      <w:bookmarkEnd w:id="369"/>
      <w:bookmarkEnd w:id="370"/>
      <w:bookmarkEnd w:id="371"/>
      <w:bookmarkEnd w:id="372"/>
      <w:bookmarkEnd w:id="373"/>
    </w:p>
    <w:p w:rsidR="00FD07D3" w:rsidRPr="004403E9" w:rsidRDefault="00FD07D3" w:rsidP="00FD07D3">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374" w:name="_Toc223598139"/>
      <w:r w:rsidRPr="0041692C">
        <w:rPr>
          <w:rFonts w:ascii="Calibri" w:hAnsi="Calibri"/>
          <w:i w:val="0"/>
          <w:color w:val="000000"/>
          <w:sz w:val="26"/>
          <w:szCs w:val="26"/>
          <w:lang w:val="es-CO"/>
        </w:rPr>
        <w:t>PLAN DE CONTROL</w:t>
      </w:r>
      <w:bookmarkEnd w:id="374"/>
      <w:r w:rsidRPr="0041692C">
        <w:rPr>
          <w:rFonts w:ascii="Calibri" w:hAnsi="Calibri"/>
          <w:i w:val="0"/>
          <w:color w:val="000000"/>
          <w:sz w:val="26"/>
          <w:szCs w:val="26"/>
          <w:lang w:val="es-CO"/>
        </w:rPr>
        <w:t xml:space="preserve"> </w:t>
      </w:r>
    </w:p>
    <w:p w:rsidR="00FD07D3" w:rsidRDefault="00FD07D3" w:rsidP="00FD07D3">
      <w:pPr>
        <w:rPr>
          <w:lang w:val="es-CO"/>
        </w:rPr>
      </w:pPr>
    </w:p>
    <w:p w:rsidR="00FD07D3" w:rsidRPr="00E039C4" w:rsidRDefault="00FD07D3" w:rsidP="00FD07D3">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FD07D3" w:rsidRPr="00606C66" w:rsidDel="00602C5F" w:rsidRDefault="00FD07D3" w:rsidP="00FD07D3">
      <w:pPr>
        <w:rPr>
          <w:del w:id="375" w:author="WinuE" w:date="2009-02-27T18:06:00Z"/>
        </w:rPr>
      </w:pPr>
      <w:bookmarkStart w:id="376" w:name="_Toc223596333"/>
      <w:bookmarkStart w:id="377" w:name="_Toc223597318"/>
      <w:bookmarkStart w:id="378" w:name="_Toc223597648"/>
      <w:bookmarkStart w:id="379" w:name="_Toc223597809"/>
      <w:bookmarkStart w:id="380" w:name="_Toc223597928"/>
      <w:bookmarkStart w:id="381" w:name="_Toc223598013"/>
      <w:bookmarkStart w:id="382" w:name="_Toc223598140"/>
      <w:bookmarkEnd w:id="376"/>
      <w:bookmarkEnd w:id="377"/>
      <w:bookmarkEnd w:id="378"/>
      <w:bookmarkEnd w:id="379"/>
      <w:bookmarkEnd w:id="380"/>
      <w:bookmarkEnd w:id="381"/>
      <w:bookmarkEnd w:id="382"/>
    </w:p>
    <w:p w:rsidR="00FD07D3" w:rsidRDefault="00FD07D3" w:rsidP="00FD07D3">
      <w:pPr>
        <w:pStyle w:val="Ttulo3"/>
        <w:rPr>
          <w:rFonts w:ascii="Calibri" w:hAnsi="Calibri"/>
          <w:color w:val="000000"/>
          <w:sz w:val="24"/>
          <w:szCs w:val="24"/>
          <w:lang w:val="es-CO"/>
        </w:rPr>
      </w:pPr>
      <w:bookmarkStart w:id="383" w:name="_Toc223598141"/>
      <w:r w:rsidRPr="0041692C">
        <w:rPr>
          <w:rFonts w:ascii="Calibri" w:hAnsi="Calibri"/>
          <w:color w:val="000000"/>
          <w:sz w:val="24"/>
          <w:szCs w:val="24"/>
          <w:lang w:val="es-CO"/>
        </w:rPr>
        <w:t>Plan de Control de requerimientos</w:t>
      </w:r>
      <w:bookmarkEnd w:id="383"/>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FD07D3" w:rsidRPr="00E039C4" w:rsidRDefault="00FD07D3" w:rsidP="00FD07D3">
      <w:pPr>
        <w:jc w:val="both"/>
        <w:rPr>
          <w:rFonts w:ascii="Calibri" w:hAnsi="Calibri"/>
          <w:sz w:val="22"/>
          <w:szCs w:val="20"/>
          <w:lang w:val="es-CO"/>
        </w:rPr>
      </w:pP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FD07D3" w:rsidRPr="00E039C4" w:rsidRDefault="00FD07D3" w:rsidP="00FD07D3">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FD07D3" w:rsidRPr="00A517BA" w:rsidDel="00602C5F" w:rsidRDefault="00FD07D3" w:rsidP="00FD07D3">
      <w:pPr>
        <w:rPr>
          <w:del w:id="384" w:author="WinuE" w:date="2009-02-27T18:06:00Z"/>
          <w:lang w:val="es-CO"/>
        </w:rPr>
      </w:pPr>
      <w:bookmarkStart w:id="385" w:name="_Toc223596335"/>
      <w:bookmarkStart w:id="386" w:name="_Toc223597320"/>
      <w:bookmarkStart w:id="387" w:name="_Toc223597650"/>
      <w:bookmarkStart w:id="388" w:name="_Toc223597811"/>
      <w:bookmarkStart w:id="389" w:name="_Toc223597930"/>
      <w:bookmarkStart w:id="390" w:name="_Toc223598015"/>
      <w:bookmarkStart w:id="391" w:name="_Toc223598142"/>
      <w:bookmarkEnd w:id="385"/>
      <w:bookmarkEnd w:id="386"/>
      <w:bookmarkEnd w:id="387"/>
      <w:bookmarkEnd w:id="388"/>
      <w:bookmarkEnd w:id="389"/>
      <w:bookmarkEnd w:id="390"/>
      <w:bookmarkEnd w:id="391"/>
    </w:p>
    <w:p w:rsidR="00FD07D3" w:rsidRDefault="00FD07D3" w:rsidP="00FD07D3">
      <w:pPr>
        <w:pStyle w:val="Ttulo3"/>
        <w:rPr>
          <w:rFonts w:ascii="Calibri" w:hAnsi="Calibri"/>
          <w:color w:val="000000"/>
          <w:sz w:val="24"/>
          <w:szCs w:val="24"/>
          <w:lang w:val="es-CO"/>
        </w:rPr>
      </w:pPr>
      <w:bookmarkStart w:id="392" w:name="_Toc223598143"/>
      <w:r w:rsidRPr="0041692C">
        <w:rPr>
          <w:rFonts w:ascii="Calibri" w:hAnsi="Calibri"/>
          <w:color w:val="000000"/>
          <w:sz w:val="24"/>
          <w:szCs w:val="24"/>
          <w:lang w:val="es-CO"/>
        </w:rPr>
        <w:t>Plan de Control de cronograma</w:t>
      </w:r>
      <w:bookmarkEnd w:id="392"/>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FD07D3" w:rsidRPr="00A517BA" w:rsidDel="00602C5F" w:rsidRDefault="00FD07D3" w:rsidP="00FD07D3">
      <w:pPr>
        <w:rPr>
          <w:del w:id="393" w:author="WinuE" w:date="2009-02-27T18:06:00Z"/>
          <w:lang w:val="es-CO"/>
        </w:rPr>
      </w:pPr>
      <w:bookmarkStart w:id="394" w:name="_Toc223596337"/>
      <w:bookmarkStart w:id="395" w:name="_Toc223597322"/>
      <w:bookmarkStart w:id="396" w:name="_Toc223597652"/>
      <w:bookmarkStart w:id="397" w:name="_Toc223597813"/>
      <w:bookmarkStart w:id="398" w:name="_Toc223597932"/>
      <w:bookmarkStart w:id="399" w:name="_Toc223598017"/>
      <w:bookmarkStart w:id="400" w:name="_Toc223598144"/>
      <w:bookmarkEnd w:id="394"/>
      <w:bookmarkEnd w:id="395"/>
      <w:bookmarkEnd w:id="396"/>
      <w:bookmarkEnd w:id="397"/>
      <w:bookmarkEnd w:id="398"/>
      <w:bookmarkEnd w:id="399"/>
      <w:bookmarkEnd w:id="400"/>
    </w:p>
    <w:p w:rsidR="00FD07D3" w:rsidRDefault="00FD07D3" w:rsidP="00FD07D3">
      <w:pPr>
        <w:pStyle w:val="Ttulo3"/>
        <w:rPr>
          <w:rFonts w:ascii="Calibri" w:hAnsi="Calibri"/>
          <w:color w:val="000000"/>
          <w:sz w:val="24"/>
          <w:szCs w:val="24"/>
          <w:lang w:val="es-CO"/>
        </w:rPr>
      </w:pPr>
      <w:bookmarkStart w:id="401" w:name="_Toc223598145"/>
      <w:r w:rsidRPr="0041692C">
        <w:rPr>
          <w:rFonts w:ascii="Calibri" w:hAnsi="Calibri"/>
          <w:color w:val="000000"/>
          <w:sz w:val="24"/>
          <w:szCs w:val="24"/>
          <w:lang w:val="es-CO"/>
        </w:rPr>
        <w:t>Plan de Control de Presupuesto</w:t>
      </w:r>
      <w:bookmarkEnd w:id="401"/>
    </w:p>
    <w:p w:rsidR="00FD07D3" w:rsidRDefault="00FD07D3" w:rsidP="00FD07D3">
      <w:pPr>
        <w:rPr>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lastRenderedPageBreak/>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FD07D3" w:rsidRPr="00E039C4" w:rsidRDefault="00FD07D3" w:rsidP="00FD07D3">
      <w:pPr>
        <w:jc w:val="both"/>
        <w:rPr>
          <w:rFonts w:ascii="Calibri" w:hAnsi="Calibri"/>
          <w:sz w:val="22"/>
          <w:szCs w:val="20"/>
          <w:lang w:val="es-CO"/>
        </w:rPr>
      </w:pPr>
    </w:p>
    <w:p w:rsidR="00FD07D3" w:rsidRPr="00E039C4" w:rsidRDefault="00FD07D3" w:rsidP="00FD07D3">
      <w:pPr>
        <w:jc w:val="both"/>
        <w:rPr>
          <w:rFonts w:ascii="Calibri" w:hAnsi="Calibri"/>
          <w:sz w:val="22"/>
          <w:szCs w:val="20"/>
          <w:lang w:val="es-CO"/>
        </w:rPr>
      </w:pPr>
      <w:r w:rsidRPr="00E039C4">
        <w:rPr>
          <w:rFonts w:ascii="Calibri" w:hAnsi="Calibri"/>
          <w:sz w:val="22"/>
          <w:szCs w:val="20"/>
          <w:lang w:val="es-CO"/>
        </w:rPr>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FD07D3" w:rsidRPr="00A517BA" w:rsidDel="00602C5F" w:rsidRDefault="00FD07D3" w:rsidP="00FD07D3">
      <w:pPr>
        <w:rPr>
          <w:del w:id="402" w:author="WinuE" w:date="2009-02-27T18:06:00Z"/>
          <w:lang w:val="es-CO"/>
        </w:rPr>
      </w:pPr>
      <w:bookmarkStart w:id="403" w:name="_Toc223596339"/>
      <w:bookmarkStart w:id="404" w:name="_Toc223597324"/>
      <w:bookmarkStart w:id="405" w:name="_Toc223597654"/>
      <w:bookmarkStart w:id="406" w:name="_Toc223597815"/>
      <w:bookmarkStart w:id="407" w:name="_Toc223597934"/>
      <w:bookmarkStart w:id="408" w:name="_Toc223598019"/>
      <w:bookmarkStart w:id="409" w:name="_Toc223598146"/>
      <w:bookmarkEnd w:id="403"/>
      <w:bookmarkEnd w:id="404"/>
      <w:bookmarkEnd w:id="405"/>
      <w:bookmarkEnd w:id="406"/>
      <w:bookmarkEnd w:id="407"/>
      <w:bookmarkEnd w:id="408"/>
      <w:bookmarkEnd w:id="409"/>
    </w:p>
    <w:p w:rsidR="00FD07D3" w:rsidRDefault="00FD07D3" w:rsidP="00FD07D3">
      <w:pPr>
        <w:pStyle w:val="Ttulo3"/>
        <w:rPr>
          <w:rFonts w:ascii="Calibri" w:hAnsi="Calibri"/>
          <w:color w:val="000000"/>
          <w:sz w:val="24"/>
          <w:szCs w:val="24"/>
          <w:lang w:val="es-CO"/>
        </w:rPr>
      </w:pPr>
      <w:bookmarkStart w:id="410" w:name="_Toc223598147"/>
      <w:r w:rsidRPr="0041692C">
        <w:rPr>
          <w:rFonts w:ascii="Calibri" w:hAnsi="Calibri"/>
          <w:color w:val="000000"/>
          <w:sz w:val="24"/>
          <w:szCs w:val="24"/>
          <w:lang w:val="es-CO"/>
        </w:rPr>
        <w:t>Plan de Control de Calidad</w:t>
      </w:r>
      <w:bookmarkEnd w:id="410"/>
    </w:p>
    <w:p w:rsidR="00FD07D3" w:rsidRDefault="00FD07D3" w:rsidP="00FD07D3">
      <w:pPr>
        <w:rPr>
          <w:lang w:val="es-CO"/>
        </w:rPr>
      </w:pPr>
    </w:p>
    <w:p w:rsidR="00FD07D3" w:rsidRPr="00E039C4" w:rsidRDefault="00FD07D3" w:rsidP="00FD07D3">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FD07D3" w:rsidRPr="00E039C4" w:rsidRDefault="00FD07D3" w:rsidP="00FD07D3">
      <w:pPr>
        <w:rPr>
          <w:rFonts w:asciiTheme="minorHAnsi" w:hAnsiTheme="minorHAnsi"/>
          <w:sz w:val="22"/>
          <w:szCs w:val="20"/>
          <w:lang w:val="es-CO"/>
        </w:rPr>
      </w:pP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FD07D3" w:rsidRPr="00E039C4" w:rsidRDefault="00FD07D3" w:rsidP="00FD07D3">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FD07D3" w:rsidDel="00602C5F" w:rsidRDefault="00FD07D3" w:rsidP="00FD07D3">
      <w:pPr>
        <w:rPr>
          <w:del w:id="411" w:author="WinuE" w:date="2009-02-27T18:06:00Z"/>
          <w:lang w:val="es-CO"/>
        </w:rPr>
      </w:pPr>
    </w:p>
    <w:p w:rsidR="00FD07D3" w:rsidDel="00602C5F" w:rsidRDefault="00FD07D3" w:rsidP="00FD07D3">
      <w:pPr>
        <w:rPr>
          <w:del w:id="412" w:author="WinuE" w:date="2009-02-27T18:06:00Z"/>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FD07D3" w:rsidRPr="00643EF8" w:rsidRDefault="00FD07D3" w:rsidP="00FD07D3">
      <w:pPr>
        <w:rPr>
          <w:rFonts w:asciiTheme="minorHAnsi" w:hAnsiTheme="minorHAnsi"/>
          <w:sz w:val="20"/>
          <w:szCs w:val="20"/>
          <w:lang w:val="es-CO"/>
        </w:rPr>
      </w:pPr>
    </w:p>
    <w:p w:rsidR="00FD07D3" w:rsidRPr="005C321C" w:rsidRDefault="00FD07D3" w:rsidP="00FD07D3">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FD07D3" w:rsidRDefault="00FD07D3" w:rsidP="00FD07D3">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FD07D3" w:rsidRPr="005C321C" w:rsidRDefault="00FD07D3" w:rsidP="00F754F7">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Pr="005C321C">
              <w:rPr>
                <w:rFonts w:asciiTheme="minorHAnsi" w:hAnsiTheme="minorHAnsi"/>
                <w:b/>
                <w:sz w:val="22"/>
                <w:szCs w:val="20"/>
                <w:lang w:val="es-CO"/>
              </w:rPr>
              <w:t xml:space="preserve">14 </w:t>
            </w:r>
            <w:r w:rsidRPr="005C321C">
              <w:rPr>
                <w:rFonts w:asciiTheme="minorHAnsi" w:hAnsiTheme="minorHAnsi"/>
                <w:sz w:val="22"/>
                <w:szCs w:val="20"/>
                <w:lang w:val="es-CO"/>
              </w:rPr>
              <w:t>y cada uno de los subtítulos o subdivisiones del mismo tendrá un pixel menos que su padre.</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FD07D3" w:rsidRPr="005C321C" w:rsidRDefault="00FD07D3" w:rsidP="00F754F7">
            <w:pPr>
              <w:rPr>
                <w:rFonts w:asciiTheme="minorHAnsi" w:hAnsiTheme="minorHAnsi"/>
                <w:sz w:val="22"/>
                <w:szCs w:val="20"/>
                <w:lang w:val="es-CO"/>
              </w:rPr>
            </w:pP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FD07D3" w:rsidRPr="005C321C" w:rsidRDefault="00FD07D3" w:rsidP="00F754F7">
            <w:pPr>
              <w:rPr>
                <w:rFonts w:asciiTheme="minorHAnsi" w:hAnsiTheme="minorHAnsi"/>
                <w:sz w:val="22"/>
                <w:szCs w:val="20"/>
                <w:lang w:val="es-CO"/>
              </w:rPr>
            </w:pPr>
          </w:p>
        </w:tc>
      </w:tr>
    </w:tbl>
    <w:p w:rsidR="00000000" w:rsidRDefault="00FD07D3">
      <w:pPr>
        <w:pStyle w:val="Epgrafe"/>
        <w:jc w:val="center"/>
        <w:rPr>
          <w:rFonts w:asciiTheme="minorHAnsi" w:hAnsiTheme="minorHAnsi"/>
          <w:sz w:val="22"/>
          <w:szCs w:val="22"/>
          <w:lang w:val="es-CO"/>
          <w:rPrChange w:id="413" w:author="WinuE" w:date="2009-02-27T18:07:00Z">
            <w:rPr>
              <w:rFonts w:asciiTheme="minorHAnsi" w:hAnsiTheme="minorHAnsi"/>
              <w:sz w:val="20"/>
              <w:szCs w:val="20"/>
              <w:lang w:val="es-CO"/>
            </w:rPr>
          </w:rPrChange>
        </w:rPr>
        <w:pPrChange w:id="414" w:author="WinuE" w:date="2009-02-27T18:07:00Z">
          <w:pPr/>
        </w:pPrChange>
      </w:pPr>
      <w:bookmarkStart w:id="415" w:name="_Toc223547030"/>
      <w:bookmarkStart w:id="416" w:name="_Toc223547049"/>
      <w:r w:rsidRPr="008E58FD">
        <w:rPr>
          <w:rFonts w:asciiTheme="minorHAnsi" w:hAnsiTheme="minorHAnsi"/>
          <w:sz w:val="22"/>
          <w:szCs w:val="22"/>
        </w:rPr>
        <w:t xml:space="preserve">Tabla </w:t>
      </w:r>
      <w:r w:rsidR="00112A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12A1F" w:rsidRPr="008E58FD">
        <w:rPr>
          <w:rFonts w:asciiTheme="minorHAnsi" w:hAnsiTheme="minorHAnsi"/>
          <w:sz w:val="22"/>
          <w:szCs w:val="22"/>
        </w:rPr>
        <w:fldChar w:fldCharType="separate"/>
      </w:r>
      <w:r w:rsidR="00BD0E2E">
        <w:rPr>
          <w:rFonts w:asciiTheme="minorHAnsi" w:hAnsiTheme="minorHAnsi"/>
          <w:noProof/>
          <w:sz w:val="22"/>
          <w:szCs w:val="22"/>
        </w:rPr>
        <w:t>8</w:t>
      </w:r>
      <w:r w:rsidR="00112A1F" w:rsidRPr="008E58FD">
        <w:rPr>
          <w:rFonts w:asciiTheme="minorHAnsi" w:hAnsiTheme="minorHAnsi"/>
          <w:sz w:val="22"/>
          <w:szCs w:val="22"/>
        </w:rPr>
        <w:fldChar w:fldCharType="end"/>
      </w:r>
      <w:ins w:id="417" w:author="WinuE" w:date="2009-02-27T18:07:00Z">
        <w:r w:rsidR="00112A1F" w:rsidRPr="00112A1F">
          <w:rPr>
            <w:rFonts w:asciiTheme="minorHAnsi" w:hAnsiTheme="minorHAnsi"/>
            <w:sz w:val="22"/>
            <w:szCs w:val="22"/>
            <w:lang w:val="es-CO"/>
            <w:rPrChange w:id="418" w:author="WinuE" w:date="2009-02-27T18:07:00Z">
              <w:rPr>
                <w:rFonts w:asciiTheme="minorHAnsi" w:hAnsiTheme="minorHAnsi"/>
                <w:color w:val="0000FF"/>
                <w:u w:val="single"/>
                <w:lang w:val="es-CO"/>
              </w:rPr>
            </w:rPrChange>
          </w:rPr>
          <w:t>. Parámetros del documento</w:t>
        </w:r>
      </w:ins>
      <w:bookmarkEnd w:id="415"/>
      <w:bookmarkEnd w:id="416"/>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FD07D3" w:rsidRPr="00383A42"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19" w:author="WinuE" w:date="2009-02-27T18:07:00Z"/>
          <w:rFonts w:asciiTheme="minorHAnsi" w:hAnsiTheme="minorHAnsi"/>
          <w:b w:val="0"/>
          <w:sz w:val="22"/>
          <w:szCs w:val="22"/>
          <w:lang w:val="es-CO"/>
        </w:rPr>
      </w:pPr>
      <w:bookmarkStart w:id="420" w:name="_Toc223547031"/>
      <w:bookmarkStart w:id="421" w:name="_Toc223547050"/>
      <w:r w:rsidRPr="008E58FD">
        <w:rPr>
          <w:rFonts w:asciiTheme="minorHAnsi" w:hAnsiTheme="minorHAnsi"/>
          <w:sz w:val="22"/>
          <w:szCs w:val="22"/>
        </w:rPr>
        <w:t xml:space="preserve">Tabla </w:t>
      </w:r>
      <w:r w:rsidR="00112A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12A1F" w:rsidRPr="008E58FD">
        <w:rPr>
          <w:rFonts w:asciiTheme="minorHAnsi" w:hAnsiTheme="minorHAnsi"/>
          <w:sz w:val="22"/>
          <w:szCs w:val="22"/>
        </w:rPr>
        <w:fldChar w:fldCharType="separate"/>
      </w:r>
      <w:r w:rsidR="00BD0E2E">
        <w:rPr>
          <w:rFonts w:asciiTheme="minorHAnsi" w:hAnsiTheme="minorHAnsi"/>
          <w:noProof/>
          <w:sz w:val="22"/>
          <w:szCs w:val="22"/>
        </w:rPr>
        <w:t>9</w:t>
      </w:r>
      <w:r w:rsidR="00112A1F" w:rsidRPr="008E58FD">
        <w:rPr>
          <w:rFonts w:asciiTheme="minorHAnsi" w:hAnsiTheme="minorHAnsi"/>
          <w:sz w:val="22"/>
          <w:szCs w:val="22"/>
        </w:rPr>
        <w:fldChar w:fldCharType="end"/>
      </w:r>
      <w:ins w:id="422" w:author="WinuE" w:date="2009-02-27T18:07:00Z">
        <w:r w:rsidRPr="008E58FD">
          <w:rPr>
            <w:rFonts w:asciiTheme="minorHAnsi" w:hAnsiTheme="minorHAnsi"/>
            <w:sz w:val="22"/>
            <w:szCs w:val="22"/>
            <w:lang w:val="es-CO"/>
          </w:rPr>
          <w:t>. Parámetros de</w:t>
        </w:r>
      </w:ins>
      <w:ins w:id="423" w:author="WinuE" w:date="2009-02-27T18:08:00Z">
        <w:r w:rsidRPr="008E58FD">
          <w:rPr>
            <w:rFonts w:asciiTheme="minorHAnsi" w:hAnsiTheme="minorHAnsi"/>
            <w:sz w:val="22"/>
            <w:szCs w:val="22"/>
            <w:lang w:val="es-CO"/>
          </w:rPr>
          <w:t xml:space="preserve"> reportes</w:t>
        </w:r>
      </w:ins>
      <w:bookmarkEnd w:id="420"/>
      <w:bookmarkEnd w:id="421"/>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24" w:author="WinuE" w:date="2009-02-27T18:08:00Z"/>
          <w:rFonts w:asciiTheme="minorHAnsi" w:hAnsiTheme="minorHAnsi"/>
          <w:b w:val="0"/>
          <w:sz w:val="22"/>
          <w:szCs w:val="22"/>
          <w:lang w:val="es-CO"/>
        </w:rPr>
      </w:pPr>
      <w:bookmarkStart w:id="425" w:name="_Toc223547032"/>
      <w:bookmarkStart w:id="426" w:name="_Toc223547051"/>
      <w:r w:rsidRPr="008E58FD">
        <w:rPr>
          <w:rFonts w:asciiTheme="minorHAnsi" w:hAnsiTheme="minorHAnsi"/>
          <w:sz w:val="22"/>
          <w:szCs w:val="22"/>
        </w:rPr>
        <w:t xml:space="preserve">Tabla </w:t>
      </w:r>
      <w:r w:rsidR="00112A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12A1F" w:rsidRPr="008E58FD">
        <w:rPr>
          <w:rFonts w:asciiTheme="minorHAnsi" w:hAnsiTheme="minorHAnsi"/>
          <w:sz w:val="22"/>
          <w:szCs w:val="22"/>
        </w:rPr>
        <w:fldChar w:fldCharType="separate"/>
      </w:r>
      <w:r w:rsidR="00BD0E2E">
        <w:rPr>
          <w:rFonts w:asciiTheme="minorHAnsi" w:hAnsiTheme="minorHAnsi"/>
          <w:noProof/>
          <w:sz w:val="22"/>
          <w:szCs w:val="22"/>
        </w:rPr>
        <w:t>10</w:t>
      </w:r>
      <w:r w:rsidR="00112A1F" w:rsidRPr="008E58FD">
        <w:rPr>
          <w:rFonts w:asciiTheme="minorHAnsi" w:hAnsiTheme="minorHAnsi"/>
          <w:sz w:val="22"/>
          <w:szCs w:val="22"/>
        </w:rPr>
        <w:fldChar w:fldCharType="end"/>
      </w:r>
      <w:ins w:id="427" w:author="WinuE" w:date="2009-02-27T18:08:00Z">
        <w:r w:rsidRPr="008E58FD">
          <w:rPr>
            <w:rFonts w:asciiTheme="minorHAnsi" w:hAnsiTheme="minorHAnsi"/>
            <w:sz w:val="22"/>
            <w:szCs w:val="22"/>
            <w:lang w:val="es-CO"/>
          </w:rPr>
          <w:t>. Parámetros del código</w:t>
        </w:r>
        <w:bookmarkEnd w:id="425"/>
        <w:bookmarkEnd w:id="426"/>
      </w:ins>
    </w:p>
    <w:p w:rsidR="00FD07D3" w:rsidRDefault="00FD07D3" w:rsidP="00FD07D3">
      <w:pPr>
        <w:rPr>
          <w:ins w:id="428" w:author="WinuE" w:date="2009-02-27T18:08:00Z"/>
          <w:lang w:val="es-CO"/>
        </w:rPr>
      </w:pPr>
    </w:p>
    <w:p w:rsidR="00FD07D3" w:rsidRPr="00383A42" w:rsidRDefault="00FD07D3" w:rsidP="00FD07D3">
      <w:pPr>
        <w:rPr>
          <w:lang w:val="es-CO"/>
        </w:rPr>
      </w:pPr>
    </w:p>
    <w:p w:rsidR="00FD07D3" w:rsidRPr="00A517BA" w:rsidRDefault="00FD07D3" w:rsidP="00FD07D3">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Procesos</w:t>
      </w:r>
    </w:p>
    <w:p w:rsidR="00FD07D3" w:rsidRDefault="00FD07D3" w:rsidP="00FD07D3">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FD07D3" w:rsidRPr="005C321C" w:rsidTr="00F754F7">
        <w:trPr>
          <w:trHeight w:val="397"/>
        </w:trPr>
        <w:tc>
          <w:tcPr>
            <w:tcW w:w="2552"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FD07D3" w:rsidRPr="005C321C" w:rsidRDefault="00FD07D3" w:rsidP="00F754F7">
            <w:pPr>
              <w:rPr>
                <w:rFonts w:asciiTheme="minorHAnsi" w:hAnsiTheme="minorHAnsi"/>
                <w:sz w:val="22"/>
                <w:szCs w:val="20"/>
                <w:lang w:val="es-CO"/>
              </w:rPr>
            </w:pPr>
            <w:r w:rsidRPr="005C321C">
              <w:rPr>
                <w:rFonts w:asciiTheme="minorHAnsi" w:hAnsiTheme="minorHAnsi"/>
                <w:sz w:val="22"/>
                <w:szCs w:val="20"/>
                <w:lang w:val="es-CO"/>
              </w:rPr>
              <w:t>Valor</w:t>
            </w:r>
          </w:p>
        </w:tc>
      </w:tr>
      <w:tr w:rsidR="00FD07D3" w:rsidRPr="005C321C" w:rsidTr="00F754F7">
        <w:trPr>
          <w:trHeight w:val="397"/>
        </w:trPr>
        <w:tc>
          <w:tcPr>
            <w:tcW w:w="2552" w:type="dxa"/>
            <w:vAlign w:val="center"/>
          </w:tcPr>
          <w:p w:rsidR="00FD07D3" w:rsidRPr="005C321C" w:rsidRDefault="00FD07D3" w:rsidP="00F754F7">
            <w:pPr>
              <w:rPr>
                <w:rFonts w:asciiTheme="minorHAnsi" w:hAnsiTheme="minorHAnsi"/>
                <w:sz w:val="22"/>
                <w:szCs w:val="20"/>
                <w:lang w:val="es-CO"/>
              </w:rPr>
            </w:pPr>
          </w:p>
        </w:tc>
        <w:tc>
          <w:tcPr>
            <w:tcW w:w="5953" w:type="dxa"/>
            <w:vAlign w:val="center"/>
          </w:tcPr>
          <w:p w:rsidR="00FD07D3" w:rsidRPr="005C321C" w:rsidRDefault="00FD07D3" w:rsidP="00F754F7">
            <w:pPr>
              <w:rPr>
                <w:rFonts w:asciiTheme="minorHAnsi" w:hAnsiTheme="minorHAnsi"/>
                <w:sz w:val="22"/>
                <w:szCs w:val="20"/>
                <w:lang w:val="es-CO"/>
              </w:rPr>
            </w:pPr>
          </w:p>
        </w:tc>
      </w:tr>
    </w:tbl>
    <w:p w:rsidR="00FD07D3" w:rsidRPr="008E58FD" w:rsidRDefault="00FD07D3" w:rsidP="00FD07D3">
      <w:pPr>
        <w:pStyle w:val="Epgrafe"/>
        <w:jc w:val="center"/>
        <w:rPr>
          <w:ins w:id="429" w:author="WinuE" w:date="2009-02-27T18:08:00Z"/>
          <w:rFonts w:asciiTheme="minorHAnsi" w:hAnsiTheme="minorHAnsi"/>
          <w:b w:val="0"/>
          <w:sz w:val="22"/>
          <w:szCs w:val="22"/>
          <w:lang w:val="es-CO"/>
        </w:rPr>
      </w:pPr>
      <w:bookmarkStart w:id="430" w:name="_Toc223547033"/>
      <w:bookmarkStart w:id="431" w:name="_Toc223547052"/>
      <w:r w:rsidRPr="008E58FD">
        <w:rPr>
          <w:rFonts w:asciiTheme="minorHAnsi" w:hAnsiTheme="minorHAnsi"/>
          <w:sz w:val="22"/>
          <w:szCs w:val="22"/>
        </w:rPr>
        <w:t xml:space="preserve">Tabla </w:t>
      </w:r>
      <w:r w:rsidR="00112A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12A1F" w:rsidRPr="008E58FD">
        <w:rPr>
          <w:rFonts w:asciiTheme="minorHAnsi" w:hAnsiTheme="minorHAnsi"/>
          <w:sz w:val="22"/>
          <w:szCs w:val="22"/>
        </w:rPr>
        <w:fldChar w:fldCharType="separate"/>
      </w:r>
      <w:r w:rsidR="00BD0E2E">
        <w:rPr>
          <w:rFonts w:asciiTheme="minorHAnsi" w:hAnsiTheme="minorHAnsi"/>
          <w:noProof/>
          <w:sz w:val="22"/>
          <w:szCs w:val="22"/>
        </w:rPr>
        <w:t>11</w:t>
      </w:r>
      <w:r w:rsidR="00112A1F" w:rsidRPr="008E58FD">
        <w:rPr>
          <w:rFonts w:asciiTheme="minorHAnsi" w:hAnsiTheme="minorHAnsi"/>
          <w:sz w:val="22"/>
          <w:szCs w:val="22"/>
        </w:rPr>
        <w:fldChar w:fldCharType="end"/>
      </w:r>
      <w:r w:rsidRPr="008E58FD">
        <w:rPr>
          <w:rFonts w:asciiTheme="minorHAnsi" w:hAnsiTheme="minorHAnsi"/>
          <w:sz w:val="22"/>
          <w:szCs w:val="22"/>
        </w:rPr>
        <w:t xml:space="preserve">. </w:t>
      </w:r>
      <w:ins w:id="432" w:author="WinuE" w:date="2009-02-27T18:08:00Z">
        <w:r w:rsidRPr="008E58FD">
          <w:rPr>
            <w:rFonts w:asciiTheme="minorHAnsi" w:hAnsiTheme="minorHAnsi"/>
            <w:sz w:val="22"/>
            <w:szCs w:val="22"/>
            <w:lang w:val="es-CO"/>
          </w:rPr>
          <w:t xml:space="preserve"> Parámetros de procesos</w:t>
        </w:r>
        <w:bookmarkEnd w:id="430"/>
        <w:bookmarkEnd w:id="431"/>
      </w:ins>
    </w:p>
    <w:p w:rsidR="00FD07D3" w:rsidRPr="00A517BA" w:rsidRDefault="00FD07D3" w:rsidP="00FD07D3">
      <w:pPr>
        <w:rPr>
          <w:lang w:val="es-CO"/>
        </w:rPr>
      </w:pPr>
    </w:p>
    <w:p w:rsidR="00FD07D3" w:rsidRDefault="00FD07D3" w:rsidP="00FD07D3">
      <w:pPr>
        <w:pStyle w:val="Ttulo3"/>
        <w:rPr>
          <w:rFonts w:ascii="Calibri" w:hAnsi="Calibri"/>
          <w:color w:val="000000"/>
          <w:sz w:val="24"/>
          <w:szCs w:val="24"/>
          <w:lang w:val="es-CO"/>
        </w:rPr>
      </w:pPr>
      <w:bookmarkStart w:id="433" w:name="_Toc223598148"/>
      <w:r w:rsidRPr="0041692C">
        <w:rPr>
          <w:rFonts w:ascii="Calibri" w:hAnsi="Calibri"/>
          <w:color w:val="000000"/>
          <w:sz w:val="24"/>
          <w:szCs w:val="24"/>
          <w:lang w:val="es-CO"/>
        </w:rPr>
        <w:t>Plan de Reportes</w:t>
      </w:r>
      <w:bookmarkEnd w:id="433"/>
    </w:p>
    <w:p w:rsidR="00FD07D3" w:rsidRDefault="00FD07D3" w:rsidP="00FD07D3">
      <w:pPr>
        <w:rPr>
          <w:lang w:val="es-CO"/>
        </w:rPr>
      </w:pPr>
    </w:p>
    <w:p w:rsidR="00FD07D3" w:rsidRPr="000C3219" w:rsidRDefault="00FD07D3" w:rsidP="00FD07D3">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FD07D3" w:rsidRPr="000C3219" w:rsidRDefault="00FD07D3" w:rsidP="00FD07D3">
      <w:pPr>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FD07D3" w:rsidRPr="000C3219" w:rsidRDefault="00FD07D3" w:rsidP="00FD07D3">
      <w:pPr>
        <w:ind w:left="720"/>
        <w:jc w:val="both"/>
        <w:rPr>
          <w:rFonts w:ascii="Calibri" w:hAnsi="Calibri"/>
          <w:color w:val="000000" w:themeColor="text1"/>
          <w:sz w:val="22"/>
          <w:szCs w:val="22"/>
        </w:rPr>
      </w:pPr>
    </w:p>
    <w:p w:rsidR="00FD07D3" w:rsidRDefault="00FD07D3" w:rsidP="00FD07D3">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FD07D3" w:rsidRPr="000C3219" w:rsidRDefault="00FD07D3" w:rsidP="00FD07D3">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FD07D3" w:rsidRPr="000C3219" w:rsidRDefault="00FD07D3" w:rsidP="00FD07D3">
      <w:pPr>
        <w:ind w:left="720"/>
        <w:jc w:val="both"/>
        <w:rPr>
          <w:rFonts w:ascii="Calibri" w:hAnsi="Calibri"/>
          <w:color w:val="000000" w:themeColor="text1"/>
          <w:sz w:val="22"/>
          <w:szCs w:val="22"/>
        </w:rPr>
      </w:pPr>
    </w:p>
    <w:p w:rsidR="00FD07D3" w:rsidRPr="000C3219" w:rsidRDefault="00FD07D3" w:rsidP="00FD07D3">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FD07D3" w:rsidRDefault="00FD07D3" w:rsidP="00FD07D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FD07D3" w:rsidRDefault="00FD07D3" w:rsidP="00FD07D3">
      <w:pPr>
        <w:jc w:val="both"/>
        <w:rPr>
          <w:rFonts w:ascii="Calibri" w:hAnsi="Calibri"/>
          <w:color w:val="1F497D"/>
          <w:sz w:val="22"/>
          <w:szCs w:val="22"/>
        </w:rPr>
        <w:sectPr w:rsidR="00FD07D3" w:rsidSect="00E51CA4">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FD07D3" w:rsidRPr="00A465B8" w:rsidTr="00F754F7">
        <w:tc>
          <w:tcPr>
            <w:tcW w:w="14142" w:type="dxa"/>
            <w:gridSpan w:val="5"/>
            <w:tcBorders>
              <w:top w:val="nil"/>
              <w:left w:val="nil"/>
              <w:bottom w:val="nil"/>
              <w:right w:val="nil"/>
            </w:tcBorders>
          </w:tcPr>
          <w:p w:rsidR="00FD07D3" w:rsidRPr="00A465B8" w:rsidRDefault="00FD07D3" w:rsidP="00F754F7">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FD07D3" w:rsidRPr="00A465B8" w:rsidRDefault="00FD07D3" w:rsidP="00F754F7">
            <w:pPr>
              <w:jc w:val="both"/>
              <w:rPr>
                <w:rFonts w:ascii="Calibri" w:hAnsi="Calibri"/>
                <w:color w:val="000000" w:themeColor="text1"/>
                <w:szCs w:val="22"/>
              </w:rPr>
            </w:pPr>
            <w:r w:rsidRPr="00A465B8">
              <w:rPr>
                <w:rFonts w:ascii="Calibri" w:hAnsi="Calibri"/>
                <w:color w:val="000000" w:themeColor="text1"/>
                <w:sz w:val="22"/>
                <w:szCs w:val="22"/>
              </w:rPr>
              <w:t>Proyecto: Super</w:t>
            </w:r>
            <w:r>
              <w:rPr>
                <w:rFonts w:ascii="Calibri" w:hAnsi="Calibri"/>
                <w:color w:val="000000" w:themeColor="text1"/>
                <w:sz w:val="22"/>
                <w:szCs w:val="22"/>
              </w:rPr>
              <w:t xml:space="preserve"> </w:t>
            </w:r>
            <w:r w:rsidRPr="00A465B8">
              <w:rPr>
                <w:rFonts w:ascii="Calibri" w:hAnsi="Calibri"/>
                <w:color w:val="000000" w:themeColor="text1"/>
                <w:sz w:val="22"/>
                <w:szCs w:val="22"/>
              </w:rPr>
              <w:t>Triump</w:t>
            </w:r>
            <w:r>
              <w:rPr>
                <w:rFonts w:ascii="Calibri" w:hAnsi="Calibri"/>
                <w:color w:val="000000" w:themeColor="text1"/>
                <w:sz w:val="22"/>
                <w:szCs w:val="22"/>
              </w:rPr>
              <w:t>h</w:t>
            </w:r>
          </w:p>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FD07D3" w:rsidRPr="00A465B8" w:rsidTr="00F754F7">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FD07D3" w:rsidRPr="00A465B8" w:rsidTr="00F754F7">
        <w:tc>
          <w:tcPr>
            <w:tcW w:w="219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c>
          <w:tcPr>
            <w:tcW w:w="2199"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FD07D3" w:rsidRPr="009A4180" w:rsidRDefault="00FD07D3" w:rsidP="00F754F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FD07D3" w:rsidRPr="009A4180" w:rsidRDefault="00FD07D3" w:rsidP="00F754F7">
            <w:pPr>
              <w:jc w:val="both"/>
              <w:rPr>
                <w:rFonts w:ascii="Calibri" w:hAnsi="Calibri"/>
                <w:color w:val="000000" w:themeColor="text1"/>
                <w:sz w:val="20"/>
                <w:szCs w:val="20"/>
              </w:rPr>
            </w:pPr>
          </w:p>
        </w:tc>
        <w:tc>
          <w:tcPr>
            <w:tcW w:w="3969" w:type="dxa"/>
          </w:tcPr>
          <w:p w:rsidR="00FD07D3" w:rsidRPr="009A4180" w:rsidRDefault="00FD07D3" w:rsidP="00F754F7">
            <w:pPr>
              <w:ind w:left="720"/>
              <w:jc w:val="both"/>
              <w:rPr>
                <w:rFonts w:ascii="Calibri" w:hAnsi="Calibri"/>
                <w:color w:val="000000" w:themeColor="text1"/>
                <w:sz w:val="20"/>
                <w:szCs w:val="20"/>
              </w:rPr>
            </w:pPr>
          </w:p>
        </w:tc>
        <w:tc>
          <w:tcPr>
            <w:tcW w:w="1134" w:type="dxa"/>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FD07D3" w:rsidRPr="00A465B8" w:rsidTr="00F754F7">
        <w:trPr>
          <w:trHeight w:val="397"/>
        </w:trPr>
        <w:tc>
          <w:tcPr>
            <w:tcW w:w="14142" w:type="dxa"/>
            <w:gridSpan w:val="5"/>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FD07D3" w:rsidRPr="00A465B8" w:rsidTr="00F754F7">
        <w:tc>
          <w:tcPr>
            <w:tcW w:w="14142" w:type="dxa"/>
            <w:gridSpan w:val="5"/>
          </w:tcPr>
          <w:p w:rsidR="00FD07D3" w:rsidRPr="00A465B8" w:rsidRDefault="00FD07D3" w:rsidP="00F754F7">
            <w:pPr>
              <w:jc w:val="both"/>
              <w:rPr>
                <w:rFonts w:ascii="Calibri" w:hAnsi="Calibri"/>
                <w:color w:val="000000" w:themeColor="text1"/>
                <w:sz w:val="22"/>
                <w:szCs w:val="22"/>
              </w:rPr>
            </w:pP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FD07D3" w:rsidRPr="00A465B8" w:rsidTr="00F754F7">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FD07D3" w:rsidRPr="00A465B8" w:rsidTr="00F754F7">
        <w:trPr>
          <w:trHeight w:val="284"/>
        </w:trPr>
        <w:tc>
          <w:tcPr>
            <w:tcW w:w="2199"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FD07D3" w:rsidRPr="00A465B8" w:rsidTr="00F754F7">
        <w:trPr>
          <w:trHeight w:val="284"/>
        </w:trPr>
        <w:tc>
          <w:tcPr>
            <w:tcW w:w="2199" w:type="dxa"/>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FD07D3" w:rsidRPr="009A4180" w:rsidRDefault="00FD07D3" w:rsidP="00F754F7">
            <w:pPr>
              <w:jc w:val="both"/>
              <w:rPr>
                <w:rFonts w:ascii="Calibri" w:hAnsi="Calibri"/>
                <w:color w:val="000000" w:themeColor="text1"/>
                <w:sz w:val="20"/>
                <w:szCs w:val="20"/>
              </w:rPr>
            </w:pPr>
          </w:p>
        </w:tc>
        <w:tc>
          <w:tcPr>
            <w:tcW w:w="3544" w:type="dxa"/>
            <w:vAlign w:val="center"/>
          </w:tcPr>
          <w:p w:rsidR="00FD07D3" w:rsidRPr="009A4180" w:rsidRDefault="00FD07D3" w:rsidP="00F754F7">
            <w:pPr>
              <w:jc w:val="both"/>
              <w:rPr>
                <w:rFonts w:ascii="Calibri" w:hAnsi="Calibri"/>
                <w:color w:val="000000" w:themeColor="text1"/>
                <w:sz w:val="20"/>
                <w:szCs w:val="20"/>
              </w:rPr>
            </w:pPr>
          </w:p>
        </w:tc>
        <w:tc>
          <w:tcPr>
            <w:tcW w:w="5103" w:type="dxa"/>
            <w:gridSpan w:val="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FD07D3" w:rsidRPr="00A465B8" w:rsidTr="00F754F7">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FD07D3" w:rsidRPr="00A465B8" w:rsidRDefault="00FD07D3" w:rsidP="00F754F7">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FD07D3" w:rsidRPr="00A465B8" w:rsidTr="00F754F7">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FD07D3" w:rsidRPr="00A465B8" w:rsidTr="00F754F7">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FD07D3" w:rsidRPr="00A465B8" w:rsidTr="00F754F7">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FD07D3" w:rsidRPr="009A4180" w:rsidRDefault="00FD07D3" w:rsidP="00F754F7">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FD07D3" w:rsidRDefault="00FD07D3" w:rsidP="00FD07D3">
      <w:pPr>
        <w:rPr>
          <w:lang w:val="es-CO"/>
        </w:rPr>
        <w:sectPr w:rsidR="00FD07D3" w:rsidSect="00E51CA4">
          <w:pgSz w:w="16838" w:h="11906" w:orient="landscape"/>
          <w:pgMar w:top="1701" w:right="1418" w:bottom="1701" w:left="1418" w:header="709" w:footer="709" w:gutter="0"/>
          <w:cols w:space="708"/>
          <w:docGrid w:linePitch="360"/>
        </w:sectPr>
      </w:pPr>
    </w:p>
    <w:p w:rsidR="00FD07D3" w:rsidRDefault="00FD07D3" w:rsidP="00FD07D3">
      <w:pPr>
        <w:pStyle w:val="Ttulo3"/>
        <w:rPr>
          <w:rFonts w:ascii="Calibri" w:hAnsi="Calibri"/>
          <w:color w:val="000000"/>
          <w:sz w:val="24"/>
          <w:szCs w:val="24"/>
          <w:lang w:val="es-CO"/>
        </w:rPr>
      </w:pPr>
      <w:bookmarkStart w:id="434" w:name="_Toc223598149"/>
      <w:r w:rsidRPr="0041692C">
        <w:rPr>
          <w:rFonts w:ascii="Calibri" w:hAnsi="Calibri"/>
          <w:color w:val="000000"/>
          <w:sz w:val="24"/>
          <w:szCs w:val="24"/>
          <w:lang w:val="es-CO"/>
        </w:rPr>
        <w:lastRenderedPageBreak/>
        <w:t>Plan de Recolección de Métricas</w:t>
      </w:r>
      <w:bookmarkEnd w:id="434"/>
    </w:p>
    <w:p w:rsidR="00FD07D3" w:rsidRDefault="00FD07D3" w:rsidP="00FD07D3">
      <w:pPr>
        <w:rPr>
          <w:lang w:val="es-CO"/>
        </w:rPr>
      </w:pPr>
    </w:p>
    <w:p w:rsidR="00FD07D3" w:rsidRDefault="00FD07D3" w:rsidP="00FD07D3">
      <w:pPr>
        <w:rPr>
          <w:lang w:val="es-CO"/>
        </w:rPr>
      </w:pPr>
      <w:r>
        <w:rPr>
          <w:lang w:val="es-CO"/>
        </w:rPr>
        <w:t>{Revisión de métricas propuestas}</w:t>
      </w:r>
    </w:p>
    <w:p w:rsidR="00FD07D3" w:rsidRPr="0041692C" w:rsidDel="00602C5F" w:rsidRDefault="00FD07D3" w:rsidP="00FD07D3">
      <w:pPr>
        <w:rPr>
          <w:del w:id="435" w:author="WinuE" w:date="2009-02-27T18:09:00Z"/>
          <w:lang w:val="es-CO"/>
        </w:rPr>
      </w:pPr>
      <w:bookmarkStart w:id="436" w:name="_Toc223596343"/>
      <w:bookmarkStart w:id="437" w:name="_Toc223597328"/>
      <w:bookmarkStart w:id="438" w:name="_Toc223597658"/>
      <w:bookmarkStart w:id="439" w:name="_Toc223597819"/>
      <w:bookmarkStart w:id="440" w:name="_Toc223597938"/>
      <w:bookmarkStart w:id="441" w:name="_Toc223598023"/>
      <w:bookmarkStart w:id="442" w:name="_Toc223598150"/>
      <w:bookmarkEnd w:id="436"/>
      <w:bookmarkEnd w:id="437"/>
      <w:bookmarkEnd w:id="438"/>
      <w:bookmarkEnd w:id="439"/>
      <w:bookmarkEnd w:id="440"/>
      <w:bookmarkEnd w:id="441"/>
      <w:bookmarkEnd w:id="442"/>
    </w:p>
    <w:p w:rsidR="00FD07D3" w:rsidRPr="0041692C" w:rsidRDefault="00FD07D3" w:rsidP="00FD07D3">
      <w:pPr>
        <w:pStyle w:val="Ttulo2"/>
        <w:rPr>
          <w:rFonts w:ascii="Calibri" w:hAnsi="Calibri"/>
          <w:i w:val="0"/>
          <w:noProof/>
          <w:color w:val="000000"/>
          <w:sz w:val="26"/>
          <w:szCs w:val="26"/>
          <w:lang w:val="es-CO"/>
        </w:rPr>
      </w:pPr>
      <w:bookmarkStart w:id="443" w:name="_Toc223598151"/>
      <w:r w:rsidRPr="0041692C">
        <w:rPr>
          <w:rFonts w:ascii="Calibri" w:hAnsi="Calibri"/>
          <w:i w:val="0"/>
          <w:noProof/>
          <w:color w:val="000000"/>
          <w:sz w:val="26"/>
          <w:szCs w:val="26"/>
          <w:lang w:val="es-CO"/>
        </w:rPr>
        <w:t>PLAN DE ADMINISTRACIÓN DE RIEGOS</w:t>
      </w:r>
      <w:bookmarkEnd w:id="443"/>
    </w:p>
    <w:p w:rsidR="00FD07D3" w:rsidRPr="0041692C" w:rsidRDefault="00FD07D3" w:rsidP="00FD07D3">
      <w:pPr>
        <w:pStyle w:val="Ttulo2"/>
        <w:rPr>
          <w:rFonts w:ascii="Calibri" w:hAnsi="Calibri"/>
          <w:i w:val="0"/>
          <w:color w:val="000000"/>
          <w:sz w:val="26"/>
          <w:szCs w:val="26"/>
        </w:rPr>
      </w:pPr>
      <w:bookmarkStart w:id="444" w:name="_Toc223598152"/>
      <w:r w:rsidRPr="0041692C">
        <w:rPr>
          <w:rFonts w:ascii="Calibri" w:hAnsi="Calibri"/>
          <w:i w:val="0"/>
          <w:color w:val="000000"/>
          <w:sz w:val="26"/>
          <w:szCs w:val="26"/>
        </w:rPr>
        <w:t>PLAN DE CIERRE</w:t>
      </w:r>
      <w:bookmarkEnd w:id="444"/>
    </w:p>
    <w:p w:rsidR="00FD07D3" w:rsidRDefault="00FD07D3" w:rsidP="00FD07D3">
      <w:pPr>
        <w:autoSpaceDE w:val="0"/>
        <w:autoSpaceDN w:val="0"/>
        <w:adjustRightInd w:val="0"/>
        <w:jc w:val="both"/>
        <w:rPr>
          <w:rFonts w:ascii="Calibri" w:hAnsi="Calibri"/>
          <w:color w:val="000000"/>
          <w:sz w:val="22"/>
          <w:szCs w:val="22"/>
        </w:rPr>
      </w:pP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12A1F"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12A1F">
        <w:rPr>
          <w:rFonts w:ascii="Calibri" w:hAnsi="Calibri"/>
          <w:b/>
          <w:noProof/>
          <w:color w:val="000000" w:themeColor="text1"/>
          <w:sz w:val="22"/>
          <w:szCs w:val="22"/>
          <w:lang w:val="es-CO"/>
          <w:rPrChange w:id="445" w:author="WinuE" w:date="2009-02-27T18:10:00Z">
            <w:rPr>
              <w:rFonts w:ascii="Calibri" w:hAnsi="Calibri"/>
              <w:noProof/>
              <w:color w:val="000000" w:themeColor="text1"/>
              <w:sz w:val="22"/>
              <w:szCs w:val="22"/>
              <w:u w:val="single"/>
              <w:lang w:val="es-CO"/>
            </w:rPr>
          </w:rPrChange>
        </w:rPr>
        <w:t>Trabajo en grupo:</w:t>
      </w:r>
      <w:r w:rsidR="00FD07D3"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12A1F"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12A1F">
        <w:rPr>
          <w:rFonts w:ascii="Calibri" w:hAnsi="Calibri"/>
          <w:b/>
          <w:noProof/>
          <w:color w:val="000000" w:themeColor="text1"/>
          <w:sz w:val="22"/>
          <w:szCs w:val="22"/>
          <w:lang w:val="es-CO"/>
          <w:rPrChange w:id="446" w:author="WinuE" w:date="2009-02-27T18:10:00Z">
            <w:rPr>
              <w:rFonts w:ascii="Calibri" w:hAnsi="Calibri"/>
              <w:noProof/>
              <w:color w:val="000000" w:themeColor="text1"/>
              <w:sz w:val="22"/>
              <w:szCs w:val="22"/>
              <w:u w:val="single"/>
              <w:lang w:val="es-CO"/>
            </w:rPr>
          </w:rPrChange>
        </w:rPr>
        <w:t>Trabajo:</w:t>
      </w:r>
      <w:r w:rsidR="00FD07D3"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FD07D3" w:rsidRPr="00085EC5" w:rsidRDefault="00FD07D3" w:rsidP="00FD07D3">
      <w:pPr>
        <w:autoSpaceDE w:val="0"/>
        <w:autoSpaceDN w:val="0"/>
        <w:adjustRightInd w:val="0"/>
        <w:jc w:val="both"/>
        <w:rPr>
          <w:rFonts w:ascii="Calibri" w:hAnsi="Calibri"/>
          <w:noProof/>
          <w:color w:val="000000" w:themeColor="text1"/>
          <w:sz w:val="22"/>
          <w:szCs w:val="22"/>
          <w:lang w:val="es-CO"/>
        </w:rPr>
      </w:pPr>
    </w:p>
    <w:p w:rsidR="00FD07D3" w:rsidRPr="00085EC5" w:rsidRDefault="00112A1F" w:rsidP="00FD07D3">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112A1F">
        <w:rPr>
          <w:rFonts w:ascii="Calibri" w:hAnsi="Calibri"/>
          <w:b/>
          <w:noProof/>
          <w:color w:val="000000" w:themeColor="text1"/>
          <w:sz w:val="22"/>
          <w:szCs w:val="22"/>
          <w:lang w:val="es-CO"/>
          <w:rPrChange w:id="447" w:author="WinuE" w:date="2009-02-27T18:10:00Z">
            <w:rPr>
              <w:rFonts w:ascii="Calibri" w:hAnsi="Calibri"/>
              <w:noProof/>
              <w:color w:val="000000" w:themeColor="text1"/>
              <w:sz w:val="22"/>
              <w:szCs w:val="22"/>
              <w:u w:val="single"/>
              <w:lang w:val="es-CO"/>
            </w:rPr>
          </w:rPrChange>
        </w:rPr>
        <w:t>Reunión con el cliente:</w:t>
      </w:r>
      <w:r w:rsidR="00FD07D3"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Default="00FD07D3" w:rsidP="00FD07D3">
      <w:pPr>
        <w:autoSpaceDE w:val="0"/>
        <w:autoSpaceDN w:val="0"/>
        <w:adjustRightInd w:val="0"/>
        <w:jc w:val="both"/>
        <w:rPr>
          <w:ins w:id="448" w:author="WinuE" w:date="2009-02-27T18:09:00Z"/>
          <w:rFonts w:ascii="Calibri" w:hAnsi="Calibri"/>
          <w:noProof/>
          <w:color w:val="000000"/>
          <w:sz w:val="22"/>
          <w:szCs w:val="22"/>
          <w:lang w:val="es-CO"/>
        </w:rPr>
      </w:pPr>
    </w:p>
    <w:p w:rsidR="00FD07D3" w:rsidRDefault="00FD07D3" w:rsidP="00FD07D3">
      <w:pPr>
        <w:autoSpaceDE w:val="0"/>
        <w:autoSpaceDN w:val="0"/>
        <w:adjustRightInd w:val="0"/>
        <w:jc w:val="both"/>
        <w:rPr>
          <w:rFonts w:ascii="Calibri" w:hAnsi="Calibri"/>
          <w:noProof/>
          <w:color w:val="000000"/>
          <w:sz w:val="22"/>
          <w:szCs w:val="22"/>
          <w:lang w:val="es-CO"/>
        </w:rPr>
      </w:pPr>
    </w:p>
    <w:p w:rsidR="00FD07D3" w:rsidRPr="00DC7273" w:rsidRDefault="00FD07D3" w:rsidP="00FD07D3">
      <w:pPr>
        <w:autoSpaceDE w:val="0"/>
        <w:autoSpaceDN w:val="0"/>
        <w:adjustRightInd w:val="0"/>
        <w:jc w:val="both"/>
        <w:rPr>
          <w:rFonts w:ascii="Calibri" w:hAnsi="Calibri"/>
          <w:noProof/>
          <w:color w:val="000000"/>
          <w:sz w:val="22"/>
          <w:szCs w:val="22"/>
          <w:lang w:val="es-CO"/>
        </w:rPr>
      </w:pPr>
    </w:p>
    <w:p w:rsidR="007C267B" w:rsidRDefault="00112A1F" w:rsidP="00FD07D3">
      <w:pPr>
        <w:pStyle w:val="Ttulo"/>
        <w:numPr>
          <w:ilvl w:val="0"/>
          <w:numId w:val="1"/>
        </w:numPr>
        <w:jc w:val="left"/>
        <w:rPr>
          <w:rFonts w:asciiTheme="minorHAnsi" w:hAnsiTheme="minorHAnsi"/>
          <w:noProof/>
          <w:sz w:val="28"/>
          <w:szCs w:val="26"/>
          <w:lang w:val="es-CO"/>
        </w:rPr>
      </w:pPr>
      <w:bookmarkStart w:id="449" w:name="_Toc223598153"/>
      <w:r w:rsidRPr="00112A1F">
        <w:rPr>
          <w:rFonts w:asciiTheme="minorHAnsi" w:hAnsiTheme="minorHAnsi"/>
          <w:noProof/>
          <w:sz w:val="28"/>
          <w:szCs w:val="26"/>
          <w:lang w:val="es-CO"/>
          <w:rPrChange w:id="450"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449"/>
    </w:p>
    <w:p w:rsidR="007C267B" w:rsidRPr="00D2119A" w:rsidRDefault="007C267B" w:rsidP="00D2119A">
      <w:pPr>
        <w:ind w:left="432"/>
        <w:jc w:val="both"/>
        <w:rPr>
          <w:rFonts w:asciiTheme="minorHAnsi" w:hAnsiTheme="minorHAnsi"/>
          <w:noProof/>
          <w:sz w:val="22"/>
          <w:szCs w:val="22"/>
          <w:lang w:val="es-CO"/>
        </w:rPr>
      </w:pPr>
      <w:r w:rsidRPr="00D2119A">
        <w:rPr>
          <w:rFonts w:asciiTheme="minorHAnsi" w:hAnsiTheme="minorHAnsi"/>
          <w:sz w:val="22"/>
          <w:szCs w:val="22"/>
        </w:rPr>
        <w:t xml:space="preserve">A continuación se presentará el qué, cómo, por qué y para qué se maneja el ciclo de vida escogido, las herramientas y técnicas usadas, el plan de infraestructura que se emplea y finalmente el plan de aceptación del producto por parte del cliente. Se hace énfasis en todos aquellos procesos que manejan la complejidad del proyecto en sí. </w:t>
      </w:r>
      <w:r w:rsidR="00112A1F" w:rsidRPr="00D2119A">
        <w:rPr>
          <w:rFonts w:asciiTheme="minorHAnsi" w:hAnsiTheme="minorHAnsi"/>
          <w:sz w:val="22"/>
          <w:szCs w:val="22"/>
        </w:rPr>
        <w:fldChar w:fldCharType="begin"/>
      </w:r>
      <w:r w:rsidRPr="00D2119A">
        <w:rPr>
          <w:rFonts w:asciiTheme="minorHAnsi" w:hAnsiTheme="minorHAnsi"/>
          <w:sz w:val="22"/>
          <w:szCs w:val="22"/>
        </w:rPr>
        <w:instrText xml:space="preserve"> XE "</w:instrText>
      </w:r>
      <w:r w:rsidRPr="00D2119A">
        <w:rPr>
          <w:rFonts w:asciiTheme="minorHAnsi" w:hAnsiTheme="minorHAnsi"/>
          <w:noProof/>
          <w:sz w:val="22"/>
          <w:szCs w:val="22"/>
          <w:lang w:val="es-CO"/>
        </w:rPr>
        <w:instrText>PLAN DE PROCESOS TÉCNICOS</w:instrText>
      </w:r>
      <w:r w:rsidRPr="00D2119A">
        <w:rPr>
          <w:rFonts w:asciiTheme="minorHAnsi" w:hAnsiTheme="minorHAnsi"/>
          <w:sz w:val="22"/>
          <w:szCs w:val="22"/>
        </w:rPr>
        <w:instrText xml:space="preserve">" </w:instrText>
      </w:r>
      <w:r w:rsidR="00112A1F" w:rsidRPr="00D2119A">
        <w:rPr>
          <w:rFonts w:asciiTheme="minorHAnsi" w:hAnsiTheme="minorHAnsi"/>
          <w:sz w:val="22"/>
          <w:szCs w:val="22"/>
        </w:rPr>
        <w:fldChar w:fldCharType="end"/>
      </w:r>
    </w:p>
    <w:p w:rsidR="007C267B" w:rsidRDefault="007C267B" w:rsidP="007C267B">
      <w:pPr>
        <w:pStyle w:val="Ttulo2"/>
        <w:rPr>
          <w:rFonts w:asciiTheme="minorHAnsi" w:hAnsiTheme="minorHAnsi"/>
          <w:i w:val="0"/>
          <w:sz w:val="26"/>
          <w:szCs w:val="26"/>
        </w:rPr>
      </w:pPr>
      <w:bookmarkStart w:id="451" w:name="_Toc222758336"/>
      <w:bookmarkStart w:id="452" w:name="_Toc223598154"/>
      <w:r w:rsidRPr="005C321C">
        <w:rPr>
          <w:rFonts w:asciiTheme="minorHAnsi" w:hAnsiTheme="minorHAnsi"/>
          <w:i w:val="0"/>
          <w:sz w:val="26"/>
          <w:szCs w:val="26"/>
        </w:rPr>
        <w:t>MODELO DE CICLO DE VIDA DEL PROCESO</w:t>
      </w:r>
      <w:bookmarkEnd w:id="451"/>
      <w:bookmarkEnd w:id="452"/>
    </w:p>
    <w:p w:rsidR="007C267B" w:rsidRPr="002C728F" w:rsidRDefault="007C267B" w:rsidP="007C267B"/>
    <w:p w:rsidR="007C267B" w:rsidRDefault="007C267B" w:rsidP="007C267B">
      <w:pPr>
        <w:ind w:left="576"/>
        <w:rPr>
          <w:rFonts w:ascii="Calibri" w:hAnsi="Calibri"/>
          <w:sz w:val="22"/>
        </w:rPr>
      </w:pPr>
      <w:r>
        <w:rPr>
          <w:rFonts w:ascii="Calibri" w:hAnsi="Calibri"/>
          <w:sz w:val="22"/>
        </w:rPr>
        <w:t xml:space="preserve">El modelo escogido, como se nombra en la sub-sección </w:t>
      </w:r>
      <w:r w:rsidRPr="004202B1">
        <w:rPr>
          <w:rFonts w:ascii="Calibri" w:hAnsi="Calibri"/>
          <w:i/>
          <w:sz w:val="22"/>
        </w:rPr>
        <w:t>1.1.1 Propósito</w:t>
      </w:r>
      <w:r>
        <w:rPr>
          <w:rFonts w:ascii="Calibri" w:hAnsi="Calibri"/>
          <w:sz w:val="22"/>
        </w:rPr>
        <w:t>, es el de Diente de tiburón, que se presenta de la siguiente forma:</w:t>
      </w:r>
    </w:p>
    <w:p w:rsidR="007C267B" w:rsidRDefault="007C267B" w:rsidP="007C267B">
      <w:pPr>
        <w:ind w:left="576"/>
        <w:rPr>
          <w:rFonts w:ascii="Calibri" w:hAnsi="Calibri"/>
          <w:sz w:val="22"/>
        </w:rPr>
      </w:pPr>
    </w:p>
    <w:p w:rsidR="007C267B" w:rsidRDefault="007C267B" w:rsidP="007C267B">
      <w:pPr>
        <w:ind w:left="576"/>
        <w:rPr>
          <w:rFonts w:ascii="Calibri" w:hAnsi="Calibri"/>
          <w:sz w:val="22"/>
        </w:rPr>
      </w:pPr>
      <w:r>
        <w:rPr>
          <w:rFonts w:ascii="Calibri" w:hAnsi="Calibri"/>
          <w:noProof/>
          <w:sz w:val="22"/>
          <w:lang w:val="es-AR" w:eastAsia="es-AR"/>
        </w:rPr>
        <w:drawing>
          <wp:inline distT="0" distB="0" distL="0" distR="0">
            <wp:extent cx="5229225" cy="3181350"/>
            <wp:effectExtent l="19050" t="0" r="9525" b="0"/>
            <wp:docPr id="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7C267B" w:rsidRPr="00F2131B" w:rsidRDefault="00F2131B" w:rsidP="00F2131B">
      <w:pPr>
        <w:pStyle w:val="Epgrafe"/>
        <w:jc w:val="center"/>
        <w:rPr>
          <w:rFonts w:asciiTheme="minorHAnsi" w:hAnsiTheme="minorHAnsi"/>
        </w:rPr>
      </w:pPr>
      <w:r w:rsidRPr="00F2131B">
        <w:rPr>
          <w:rFonts w:asciiTheme="minorHAnsi" w:hAnsiTheme="minorHAnsi"/>
        </w:rPr>
        <w:t xml:space="preserve">Ilustración </w:t>
      </w:r>
      <w:r w:rsidR="00112A1F" w:rsidRPr="00F2131B">
        <w:rPr>
          <w:rFonts w:asciiTheme="minorHAnsi" w:hAnsiTheme="minorHAnsi"/>
        </w:rPr>
        <w:fldChar w:fldCharType="begin"/>
      </w:r>
      <w:r w:rsidRPr="00F2131B">
        <w:rPr>
          <w:rFonts w:asciiTheme="minorHAnsi" w:hAnsiTheme="minorHAnsi"/>
        </w:rPr>
        <w:instrText xml:space="preserve"> SEQ Ilustración \* ARABIC </w:instrText>
      </w:r>
      <w:r w:rsidR="00112A1F" w:rsidRPr="00F2131B">
        <w:rPr>
          <w:rFonts w:asciiTheme="minorHAnsi" w:hAnsiTheme="minorHAnsi"/>
        </w:rPr>
        <w:fldChar w:fldCharType="separate"/>
      </w:r>
      <w:r w:rsidRPr="00F2131B">
        <w:rPr>
          <w:rFonts w:asciiTheme="minorHAnsi" w:hAnsiTheme="minorHAnsi"/>
          <w:noProof/>
        </w:rPr>
        <w:t>7</w:t>
      </w:r>
      <w:r w:rsidR="00112A1F" w:rsidRPr="00F2131B">
        <w:rPr>
          <w:rFonts w:asciiTheme="minorHAnsi" w:hAnsiTheme="minorHAnsi"/>
        </w:rPr>
        <w:fldChar w:fldCharType="end"/>
      </w:r>
      <w:r w:rsidRPr="00F2131B">
        <w:rPr>
          <w:rFonts w:asciiTheme="minorHAnsi" w:hAnsiTheme="minorHAnsi"/>
        </w:rPr>
        <w:t>. Modelo de Ciclo de Vida</w:t>
      </w:r>
    </w:p>
    <w:p w:rsidR="007C267B" w:rsidRDefault="007C267B" w:rsidP="007C267B">
      <w:pPr>
        <w:ind w:left="576"/>
        <w:jc w:val="both"/>
        <w:rPr>
          <w:rFonts w:ascii="Calibri" w:hAnsi="Calibri"/>
          <w:sz w:val="22"/>
        </w:rPr>
      </w:pPr>
    </w:p>
    <w:p w:rsidR="007C267B" w:rsidRDefault="007C267B" w:rsidP="007C267B">
      <w:pPr>
        <w:ind w:left="576"/>
        <w:jc w:val="both"/>
        <w:rPr>
          <w:rFonts w:ascii="Calibri" w:hAnsi="Calibri"/>
          <w:sz w:val="22"/>
        </w:rPr>
      </w:pPr>
      <w:r>
        <w:rPr>
          <w:rFonts w:ascii="Calibri" w:hAnsi="Calibri"/>
          <w:sz w:val="22"/>
        </w:rPr>
        <w:t xml:space="preserve">Como primer paso, se encuentra la </w:t>
      </w:r>
      <w:r>
        <w:rPr>
          <w:rFonts w:ascii="Calibri" w:hAnsi="Calibri"/>
          <w:b/>
          <w:sz w:val="22"/>
        </w:rPr>
        <w:t>Especificación de requerimientos</w:t>
      </w:r>
      <w:r>
        <w:rPr>
          <w:rFonts w:ascii="Calibri" w:hAnsi="Calibr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Análisis de componentes</w:t>
      </w:r>
      <w:r>
        <w:rPr>
          <w:rFonts w:ascii="Calibri" w:hAnsi="Calibri"/>
          <w:sz w:val="22"/>
        </w:rPr>
        <w:t xml:space="preserve">, es el paso a seguir para poder analizar y entender el por qué y para qué de cada requerimiento. Para este paso se hará una clasificación de requerimientos </w:t>
      </w:r>
      <w:r>
        <w:rPr>
          <w:rFonts w:ascii="Calibri" w:hAnsi="Calibri"/>
          <w:b/>
          <w:sz w:val="22"/>
        </w:rPr>
        <w:t>funcionales</w:t>
      </w:r>
      <w:r>
        <w:rPr>
          <w:rFonts w:ascii="Calibri" w:hAnsi="Calibri"/>
          <w:sz w:val="22"/>
        </w:rPr>
        <w:t xml:space="preserve"> y </w:t>
      </w:r>
      <w:r>
        <w:rPr>
          <w:rFonts w:ascii="Calibri" w:hAnsi="Calibri"/>
          <w:b/>
          <w:sz w:val="22"/>
        </w:rPr>
        <w:t>no funcionales</w:t>
      </w:r>
      <w:r>
        <w:rPr>
          <w:rFonts w:ascii="Calibri" w:hAnsi="Calibri"/>
          <w:sz w:val="22"/>
        </w:rPr>
        <w:t xml:space="preserve">, para la facilitación del desarrollo del diseño y posterior implementación y además cada uno tendrá una clasificación por prioridad. </w:t>
      </w:r>
    </w:p>
    <w:p w:rsidR="007C267B" w:rsidRDefault="007C267B" w:rsidP="007C267B">
      <w:pPr>
        <w:ind w:left="576"/>
        <w:jc w:val="both"/>
        <w:rPr>
          <w:rFonts w:ascii="Calibri" w:hAnsi="Calibri"/>
          <w:sz w:val="22"/>
        </w:rPr>
      </w:pPr>
      <w:r>
        <w:rPr>
          <w:rFonts w:ascii="Calibri" w:hAnsi="Calibri"/>
          <w:sz w:val="22"/>
        </w:rPr>
        <w:t xml:space="preserve">El </w:t>
      </w:r>
      <w:r>
        <w:rPr>
          <w:rFonts w:ascii="Calibri" w:hAnsi="Calibri"/>
          <w:b/>
          <w:sz w:val="22"/>
        </w:rPr>
        <w:t>Diseño del prototipo básico</w:t>
      </w:r>
      <w:r>
        <w:rPr>
          <w:rFonts w:ascii="Calibri" w:hAnsi="Calibri"/>
          <w:sz w:val="22"/>
        </w:rPr>
        <w:t xml:space="preserve"> es el diseño primer modelo demostrativo de algunos de los requerimientos. Se hará una identificación de los requerimientos más significativos del sistema y se trata de implementar algunos de estos.</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Revisión del diseño</w:t>
      </w:r>
      <w:r>
        <w:rPr>
          <w:rFonts w:ascii="Calibri" w:hAnsi="Calibri"/>
          <w:sz w:val="22"/>
        </w:rPr>
        <w:t xml:space="preserve"> ya se tiene un diseño del prototipo básico y con ayuda del gerente, se hará una revisión del diseño realizado en donde se identifican y corrigen los posibles errores.</w:t>
      </w:r>
    </w:p>
    <w:p w:rsidR="007C267B" w:rsidRDefault="007C267B" w:rsidP="007C267B">
      <w:pPr>
        <w:ind w:left="576"/>
        <w:jc w:val="both"/>
        <w:rPr>
          <w:rFonts w:ascii="Calibri" w:hAnsi="Calibri"/>
          <w:sz w:val="22"/>
        </w:rPr>
      </w:pPr>
      <w:r>
        <w:rPr>
          <w:rFonts w:ascii="Calibri" w:hAnsi="Calibri"/>
          <w:sz w:val="22"/>
        </w:rPr>
        <w:lastRenderedPageBreak/>
        <w:t xml:space="preserve">En el seguimiento del </w:t>
      </w:r>
      <w:r>
        <w:rPr>
          <w:rFonts w:ascii="Calibri" w:hAnsi="Calibri"/>
          <w:b/>
          <w:sz w:val="22"/>
        </w:rPr>
        <w:t>Diseño de prototipo más detallado</w:t>
      </w:r>
      <w:r>
        <w:rPr>
          <w:rFonts w:ascii="Calibri" w:hAnsi="Calibri"/>
          <w:sz w:val="22"/>
        </w:rPr>
        <w:t xml:space="preserve"> se usará el diseño anterior como base para continuar con el resto de requerimientos del sistema y sus adiciones. Se diseñan las funciones y la GUI y se realiza el primer prototipo funcional más completo.</w:t>
      </w:r>
    </w:p>
    <w:p w:rsidR="007C267B" w:rsidRDefault="007C267B" w:rsidP="007C267B">
      <w:pPr>
        <w:ind w:left="576"/>
        <w:jc w:val="both"/>
        <w:rPr>
          <w:rFonts w:ascii="Calibri" w:hAnsi="Calibri"/>
          <w:sz w:val="22"/>
        </w:rPr>
      </w:pPr>
      <w:r>
        <w:rPr>
          <w:rFonts w:ascii="Calibri" w:hAnsi="Calibri"/>
          <w:sz w:val="22"/>
        </w:rPr>
        <w:t xml:space="preserve">La </w:t>
      </w:r>
      <w:r>
        <w:rPr>
          <w:rFonts w:ascii="Calibri" w:hAnsi="Calibri"/>
          <w:b/>
          <w:sz w:val="22"/>
        </w:rPr>
        <w:t>Revisión del prototipo</w:t>
      </w:r>
      <w:r>
        <w:rPr>
          <w:rFonts w:ascii="Calibri" w:hAnsi="Calibri"/>
          <w:sz w:val="22"/>
        </w:rPr>
        <w:t xml:space="preserve"> funcional se da en el momento en que el prototipo ya está implementado y está listo para la revisión del cliente y el equipo de trabajo. Se hacen cambios o pequeñas modificaciones si el cliente así lo pide</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 xml:space="preserve">Implementación </w:t>
      </w:r>
      <w:r>
        <w:rPr>
          <w:rFonts w:ascii="Calibri" w:hAnsi="Calibri"/>
          <w:sz w:val="22"/>
        </w:rPr>
        <w:t>se parte del prototipo detallado para la terminación del sistema. Se realizan cambios notables frente a las funciones, puesto que en este punto los requerimientos deben estar siendo implementados para su total y completo funcionamiento.</w:t>
      </w:r>
    </w:p>
    <w:p w:rsidR="007C267B" w:rsidRDefault="007C267B" w:rsidP="007C267B">
      <w:pPr>
        <w:ind w:left="576"/>
        <w:jc w:val="both"/>
        <w:rPr>
          <w:rFonts w:ascii="Calibri" w:hAnsi="Calibri"/>
          <w:sz w:val="22"/>
        </w:rPr>
      </w:pPr>
      <w:r>
        <w:rPr>
          <w:rFonts w:ascii="Calibri" w:hAnsi="Calibri"/>
          <w:sz w:val="22"/>
        </w:rPr>
        <w:t xml:space="preserve">En la </w:t>
      </w:r>
      <w:r>
        <w:rPr>
          <w:rFonts w:ascii="Calibri" w:hAnsi="Calibri"/>
          <w:b/>
          <w:sz w:val="22"/>
        </w:rPr>
        <w:t>Aplicación del plan de pruebas</w:t>
      </w:r>
      <w:r>
        <w:rPr>
          <w:rFonts w:ascii="Calibri" w:hAnsi="Calibri"/>
          <w:sz w:val="22"/>
        </w:rPr>
        <w:t xml:space="preserve"> se pondrá en práctica lo escrito en la sección </w:t>
      </w:r>
      <w:r>
        <w:rPr>
          <w:rFonts w:ascii="Calibri" w:hAnsi="Calibri"/>
          <w:i/>
          <w:sz w:val="22"/>
        </w:rPr>
        <w:t>7.2 Plan de Verificación y Validación</w:t>
      </w:r>
      <w:r>
        <w:rPr>
          <w:rFonts w:ascii="Calibri" w:hAnsi="Calibri"/>
          <w:sz w:val="22"/>
        </w:rPr>
        <w:t>, pero básicamente se harán unas pruebas específicas para comprobar la existencia o no existencia de errores frente a la implementación, persistencia, GUI, etc.</w:t>
      </w:r>
    </w:p>
    <w:p w:rsidR="007C267B" w:rsidRDefault="007C267B" w:rsidP="007C267B">
      <w:pPr>
        <w:ind w:left="576"/>
        <w:jc w:val="both"/>
        <w:rPr>
          <w:rFonts w:ascii="Calibri" w:hAnsi="Calibri"/>
          <w:sz w:val="22"/>
        </w:rPr>
      </w:pPr>
      <w:r>
        <w:rPr>
          <w:rFonts w:ascii="Calibri" w:hAnsi="Calibri"/>
          <w:sz w:val="22"/>
        </w:rPr>
        <w:t xml:space="preserve">Para la aplicación del </w:t>
      </w:r>
      <w:r>
        <w:rPr>
          <w:rFonts w:ascii="Calibri" w:hAnsi="Calibri"/>
          <w:b/>
          <w:sz w:val="22"/>
        </w:rPr>
        <w:t>Plan de integración y verificación</w:t>
      </w:r>
      <w:r>
        <w:rPr>
          <w:rFonts w:ascii="Calibri" w:hAnsi="Calibri"/>
          <w:sz w:val="22"/>
        </w:rPr>
        <w:t xml:space="preserve"> también se tendrá en cuenta la sección </w:t>
      </w:r>
      <w:r>
        <w:rPr>
          <w:rFonts w:ascii="Calibri" w:hAnsi="Calibri"/>
          <w:i/>
          <w:sz w:val="22"/>
        </w:rPr>
        <w:t>7.2 Plan de Verificación y Validación</w:t>
      </w:r>
      <w:r>
        <w:rPr>
          <w:rFonts w:ascii="Calibri" w:hAnsi="Calibri"/>
          <w:sz w:val="22"/>
        </w:rPr>
        <w:t xml:space="preserve"> puesto que en esta parte se tienen muy en cuenta las pruebas realizadas en la etapa anterior y se integra todo el sistema, incluyendo la documentación y las posibles capacitaciones.</w:t>
      </w:r>
    </w:p>
    <w:p w:rsidR="007C267B" w:rsidRDefault="007C267B" w:rsidP="007C267B">
      <w:pPr>
        <w:ind w:left="576"/>
        <w:jc w:val="both"/>
        <w:rPr>
          <w:rFonts w:ascii="Calibri" w:hAnsi="Calibri"/>
          <w:sz w:val="22"/>
        </w:rPr>
      </w:pPr>
      <w:r>
        <w:rPr>
          <w:rFonts w:ascii="Calibri" w:hAnsi="Calibri"/>
          <w:sz w:val="22"/>
        </w:rPr>
        <w:t xml:space="preserve">Por último, en la etapa de </w:t>
      </w:r>
      <w:r>
        <w:rPr>
          <w:rFonts w:ascii="Calibri" w:hAnsi="Calibri"/>
          <w:b/>
          <w:sz w:val="22"/>
        </w:rPr>
        <w:t>Aceptación del cliente</w:t>
      </w:r>
      <w:r>
        <w:rPr>
          <w:rFonts w:ascii="Calibri" w:hAnsi="Calibr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Pr>
          <w:rFonts w:ascii="Calibri" w:hAnsi="Calibri"/>
          <w:i/>
          <w:sz w:val="22"/>
        </w:rPr>
        <w:t>1.1.5 Entregables del proyecto</w:t>
      </w:r>
      <w:r>
        <w:rPr>
          <w:rFonts w:ascii="Calibri" w:hAnsi="Calibri"/>
          <w:sz w:val="22"/>
        </w:rPr>
        <w:t>).</w:t>
      </w:r>
    </w:p>
    <w:p w:rsidR="00FD07D3" w:rsidRPr="00EC331F" w:rsidRDefault="007C267B" w:rsidP="00EC331F">
      <w:pPr>
        <w:ind w:left="576"/>
        <w:jc w:val="both"/>
        <w:rPr>
          <w:rFonts w:asciiTheme="minorHAnsi" w:hAnsiTheme="minorHAnsi"/>
          <w:noProof/>
          <w:sz w:val="22"/>
          <w:szCs w:val="22"/>
          <w:lang w:val="es-CO"/>
          <w:rPrChange w:id="453" w:author="WinuE" w:date="2009-02-27T18:13:00Z">
            <w:rPr>
              <w:rFonts w:asciiTheme="minorHAnsi" w:hAnsiTheme="minorHAnsi"/>
              <w:noProof/>
              <w:color w:val="000000"/>
              <w:sz w:val="28"/>
              <w:szCs w:val="26"/>
              <w:lang w:val="es-CO"/>
            </w:rPr>
          </w:rPrChange>
        </w:rPr>
      </w:pPr>
      <w:r w:rsidRPr="00EC331F">
        <w:rPr>
          <w:rFonts w:asciiTheme="minorHAnsi" w:hAnsiTheme="minorHAnsi"/>
          <w:sz w:val="22"/>
          <w:szCs w:val="22"/>
        </w:rPr>
        <w:t xml:space="preserve">Este modelo soporta lo que el IMind  cree conveniente para el desarrollo de este proyecto: puesto que la visión del cliente se enfoca principalmente en los requerimientos del sistema y la visión del grupo de desarrollo se enfoca en el diseño y la implementación, </w:t>
      </w:r>
      <w:r w:rsidR="00F81376" w:rsidRPr="00EC331F">
        <w:rPr>
          <w:rFonts w:asciiTheme="minorHAnsi" w:hAnsiTheme="minorHAnsi"/>
          <w:sz w:val="22"/>
          <w:szCs w:val="22"/>
        </w:rPr>
        <w:t xml:space="preserve">Diente de Tiburón </w:t>
      </w:r>
      <w:r w:rsidRPr="00EC331F">
        <w:rPr>
          <w:rFonts w:asciiTheme="minorHAnsi" w:hAnsiTheme="minorHAnsi"/>
          <w:sz w:val="22"/>
          <w:szCs w:val="22"/>
        </w:rPr>
        <w:t xml:space="preserve">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 </w:t>
      </w:r>
      <w:r w:rsidR="00112A1F" w:rsidRPr="00EC331F">
        <w:rPr>
          <w:rFonts w:asciiTheme="minorHAnsi" w:hAnsiTheme="minorHAnsi"/>
          <w:b/>
          <w:bCs/>
          <w:kern w:val="28"/>
          <w:sz w:val="22"/>
          <w:szCs w:val="22"/>
          <w:rPrChange w:id="454" w:author="WinuE" w:date="2009-02-27T18:13:00Z">
            <w:rPr>
              <w:rFonts w:asciiTheme="minorHAnsi" w:hAnsiTheme="minorHAnsi"/>
              <w:b/>
              <w:bCs/>
              <w:color w:val="000000"/>
              <w:sz w:val="28"/>
              <w:szCs w:val="26"/>
              <w:u w:val="single"/>
            </w:rPr>
          </w:rPrChange>
        </w:rPr>
        <w:fldChar w:fldCharType="begin"/>
      </w:r>
      <w:r w:rsidR="00112A1F" w:rsidRPr="00EC331F">
        <w:rPr>
          <w:rFonts w:asciiTheme="minorHAnsi" w:hAnsiTheme="minorHAnsi"/>
          <w:b/>
          <w:bCs/>
          <w:kern w:val="28"/>
          <w:sz w:val="22"/>
          <w:szCs w:val="22"/>
          <w:rPrChange w:id="455" w:author="WinuE" w:date="2009-02-27T18:13:00Z">
            <w:rPr>
              <w:rFonts w:asciiTheme="minorHAnsi" w:hAnsiTheme="minorHAnsi"/>
              <w:b/>
              <w:bCs/>
              <w:color w:val="000000"/>
              <w:sz w:val="28"/>
              <w:szCs w:val="26"/>
              <w:u w:val="single"/>
            </w:rPr>
          </w:rPrChange>
        </w:rPr>
        <w:instrText xml:space="preserve"> XE "</w:instrText>
      </w:r>
      <w:r w:rsidR="00112A1F" w:rsidRPr="00EC331F">
        <w:rPr>
          <w:rFonts w:asciiTheme="minorHAnsi" w:hAnsiTheme="minorHAnsi"/>
          <w:b/>
          <w:bCs/>
          <w:noProof/>
          <w:kern w:val="28"/>
          <w:sz w:val="22"/>
          <w:szCs w:val="22"/>
          <w:lang w:val="es-CO"/>
          <w:rPrChange w:id="456" w:author="WinuE" w:date="2009-02-27T18:13:00Z">
            <w:rPr>
              <w:rFonts w:asciiTheme="minorHAnsi" w:hAnsiTheme="minorHAnsi"/>
              <w:b/>
              <w:bCs/>
              <w:noProof/>
              <w:color w:val="000000"/>
              <w:sz w:val="28"/>
              <w:szCs w:val="26"/>
              <w:u w:val="single"/>
              <w:lang w:val="es-CO"/>
            </w:rPr>
          </w:rPrChange>
        </w:rPr>
        <w:instrText>PLAN DE PROCESOS TÉCNICOS</w:instrText>
      </w:r>
      <w:r w:rsidR="00112A1F" w:rsidRPr="00EC331F">
        <w:rPr>
          <w:rFonts w:asciiTheme="minorHAnsi" w:hAnsiTheme="minorHAnsi"/>
          <w:b/>
          <w:bCs/>
          <w:kern w:val="28"/>
          <w:sz w:val="22"/>
          <w:szCs w:val="22"/>
          <w:rPrChange w:id="457" w:author="WinuE" w:date="2009-02-27T18:13:00Z">
            <w:rPr>
              <w:rFonts w:asciiTheme="minorHAnsi" w:hAnsiTheme="minorHAnsi"/>
              <w:b/>
              <w:bCs/>
              <w:color w:val="000000"/>
              <w:sz w:val="28"/>
              <w:szCs w:val="26"/>
              <w:u w:val="single"/>
            </w:rPr>
          </w:rPrChange>
        </w:rPr>
        <w:instrText xml:space="preserve">" </w:instrText>
      </w:r>
      <w:r w:rsidR="00112A1F" w:rsidRPr="00EC331F">
        <w:rPr>
          <w:rFonts w:asciiTheme="minorHAnsi" w:hAnsiTheme="minorHAnsi"/>
          <w:b/>
          <w:bCs/>
          <w:kern w:val="28"/>
          <w:sz w:val="22"/>
          <w:szCs w:val="22"/>
          <w:rPrChange w:id="458" w:author="WinuE" w:date="2009-02-27T18:13:00Z">
            <w:rPr>
              <w:rFonts w:asciiTheme="minorHAnsi" w:hAnsiTheme="minorHAnsi"/>
              <w:b/>
              <w:bCs/>
              <w:color w:val="000000"/>
              <w:sz w:val="28"/>
              <w:szCs w:val="26"/>
              <w:u w:val="single"/>
            </w:rPr>
          </w:rPrChange>
        </w:rPr>
        <w:fldChar w:fldCharType="end"/>
      </w:r>
      <w:r w:rsidRPr="00EC331F">
        <w:rPr>
          <w:rFonts w:asciiTheme="minorHAnsi" w:hAnsiTheme="minorHAnsi"/>
          <w:sz w:val="22"/>
          <w:szCs w:val="22"/>
        </w:rPr>
        <w:tab/>
      </w:r>
    </w:p>
    <w:p w:rsidR="00FD07D3" w:rsidRDefault="00112A1F" w:rsidP="00FD07D3">
      <w:pPr>
        <w:pStyle w:val="Ttulo2"/>
        <w:rPr>
          <w:rFonts w:asciiTheme="minorHAnsi" w:hAnsiTheme="minorHAnsi"/>
          <w:i w:val="0"/>
          <w:caps/>
          <w:sz w:val="26"/>
          <w:szCs w:val="26"/>
        </w:rPr>
      </w:pPr>
      <w:bookmarkStart w:id="459" w:name="_Toc160917345"/>
      <w:bookmarkStart w:id="460" w:name="_Toc223598155"/>
      <w:r w:rsidRPr="00112A1F">
        <w:rPr>
          <w:rFonts w:asciiTheme="minorHAnsi" w:hAnsiTheme="minorHAnsi"/>
          <w:i w:val="0"/>
          <w:caps/>
          <w:sz w:val="26"/>
          <w:szCs w:val="26"/>
          <w:rPrChange w:id="461" w:author="WinuE" w:date="2009-02-27T18:13:00Z">
            <w:rPr>
              <w:rFonts w:asciiTheme="minorHAnsi" w:hAnsiTheme="minorHAnsi"/>
              <w:b w:val="0"/>
              <w:bCs w:val="0"/>
              <w:i w:val="0"/>
              <w:iCs w:val="0"/>
              <w:caps/>
              <w:color w:val="000000"/>
              <w:sz w:val="26"/>
              <w:szCs w:val="26"/>
              <w:u w:val="single"/>
            </w:rPr>
          </w:rPrChange>
        </w:rPr>
        <w:t>Métodos, Herramientas y Técnicas</w:t>
      </w:r>
      <w:bookmarkEnd w:id="459"/>
      <w:bookmarkEnd w:id="460"/>
    </w:p>
    <w:p w:rsidR="0028636F" w:rsidRDefault="00CF1117" w:rsidP="00D62038">
      <w:pPr>
        <w:ind w:left="576"/>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7B5A2E" w:rsidRDefault="007B5A2E" w:rsidP="00CF1117">
      <w:pPr>
        <w:ind w:left="576"/>
        <w:jc w:val="both"/>
        <w:rPr>
          <w:rFonts w:ascii="Calibri" w:hAnsi="Calibri"/>
          <w:sz w:val="22"/>
        </w:rPr>
      </w:pPr>
    </w:p>
    <w:p w:rsidR="007B5A2E" w:rsidRPr="00C04C2E" w:rsidRDefault="007B5A2E" w:rsidP="007B5A2E">
      <w:pPr>
        <w:pStyle w:val="Ttulo3"/>
        <w:rPr>
          <w:rFonts w:ascii="Calibri" w:hAnsi="Calibri"/>
          <w:sz w:val="24"/>
          <w:szCs w:val="24"/>
        </w:rPr>
      </w:pPr>
      <w:bookmarkStart w:id="462" w:name="_Toc223598156"/>
      <w:r w:rsidRPr="00C04C2E">
        <w:rPr>
          <w:rFonts w:ascii="Calibri" w:hAnsi="Calibri"/>
          <w:sz w:val="24"/>
          <w:szCs w:val="24"/>
        </w:rPr>
        <w:t>Factores Humanos</w:t>
      </w:r>
      <w:r w:rsidR="002C1591" w:rsidRPr="00C04C2E">
        <w:rPr>
          <w:rFonts w:ascii="Calibri" w:hAnsi="Calibri"/>
          <w:sz w:val="24"/>
          <w:szCs w:val="24"/>
        </w:rPr>
        <w:t xml:space="preserve"> Influyentes</w:t>
      </w:r>
      <w:bookmarkEnd w:id="462"/>
    </w:p>
    <w:p w:rsidR="002C1591" w:rsidRPr="002C1591" w:rsidRDefault="003D1940" w:rsidP="003D1940">
      <w:pPr>
        <w:ind w:left="708"/>
        <w:jc w:val="both"/>
        <w:rPr>
          <w:rFonts w:ascii="Calibri" w:hAnsi="Calibri"/>
          <w:sz w:val="22"/>
        </w:rPr>
      </w:pPr>
      <w:r>
        <w:rPr>
          <w:rFonts w:ascii="Calibri" w:hAnsi="Calibri"/>
          <w:sz w:val="22"/>
        </w:rPr>
        <w:t xml:space="preserve">La experiencia de cada uno de los integrantes del grupo hace que la decisión frente a algunos de los software de apoyo o los lenguajes de programación sea democrática, única e invariable para todo el proyecto. </w:t>
      </w:r>
    </w:p>
    <w:p w:rsidR="00C84AA1" w:rsidRDefault="006B732D" w:rsidP="00CF1117">
      <w:pPr>
        <w:ind w:left="576"/>
        <w:jc w:val="both"/>
        <w:rPr>
          <w:rFonts w:ascii="Calibri" w:hAnsi="Calibri"/>
          <w:sz w:val="22"/>
        </w:rPr>
      </w:pPr>
      <w:r>
        <w:rPr>
          <w:rFonts w:ascii="Calibri" w:hAnsi="Calibri"/>
          <w:sz w:val="22"/>
        </w:rPr>
        <w:t xml:space="preserve">   </w:t>
      </w:r>
    </w:p>
    <w:p w:rsidR="006B732D" w:rsidRDefault="006B732D" w:rsidP="00044B2F">
      <w:pPr>
        <w:ind w:left="576" w:firstLine="132"/>
        <w:jc w:val="both"/>
        <w:rPr>
          <w:rFonts w:ascii="Calibri" w:hAnsi="Calibri"/>
          <w:b/>
          <w:i/>
          <w:sz w:val="22"/>
        </w:rPr>
      </w:pPr>
      <w:r>
        <w:rPr>
          <w:rFonts w:ascii="Calibri" w:hAnsi="Calibri"/>
          <w:b/>
          <w:i/>
          <w:sz w:val="22"/>
        </w:rPr>
        <w:t>Lenguajes de Programación</w:t>
      </w:r>
    </w:p>
    <w:p w:rsidR="006B732D" w:rsidRDefault="006B732D">
      <w:pPr>
        <w:rPr>
          <w:rFonts w:ascii="Calibri" w:hAnsi="Calibri"/>
          <w:b/>
          <w:i/>
          <w:sz w:val="22"/>
        </w:rPr>
      </w:pPr>
      <w:r>
        <w:rPr>
          <w:rFonts w:ascii="Calibri" w:hAnsi="Calibri"/>
          <w:b/>
          <w:i/>
          <w:sz w:val="22"/>
        </w:rPr>
        <w:br w:type="page"/>
      </w:r>
    </w:p>
    <w:p w:rsidR="00F81376" w:rsidRDefault="00B242E3" w:rsidP="00044B2F">
      <w:pPr>
        <w:ind w:left="708"/>
        <w:jc w:val="both"/>
        <w:rPr>
          <w:rFonts w:ascii="Calibri" w:hAnsi="Calibri"/>
          <w:sz w:val="22"/>
        </w:rPr>
      </w:pPr>
      <w:r>
        <w:rPr>
          <w:rFonts w:ascii="Calibri" w:hAnsi="Calibri"/>
          <w:sz w:val="22"/>
        </w:rPr>
        <w:lastRenderedPageBreak/>
        <w:t xml:space="preserve">Gracias a que el conocimiento de C++ ha sido intensivo durante los últimos años, para los desarrolladores del equipo de trabajo </w:t>
      </w:r>
      <w:r w:rsidR="00601985">
        <w:rPr>
          <w:rFonts w:ascii="Calibri" w:hAnsi="Calibri"/>
          <w:sz w:val="22"/>
        </w:rPr>
        <w:t>fue posible</w:t>
      </w:r>
      <w:r>
        <w:rPr>
          <w:rFonts w:ascii="Calibri" w:hAnsi="Calibri"/>
          <w:sz w:val="22"/>
        </w:rPr>
        <w:t xml:space="preserve"> aprender </w:t>
      </w:r>
      <w:r w:rsidR="00601985">
        <w:rPr>
          <w:rFonts w:ascii="Calibri" w:hAnsi="Calibri"/>
          <w:sz w:val="22"/>
        </w:rPr>
        <w:t xml:space="preserve">rápidamente </w:t>
      </w:r>
      <w:r>
        <w:rPr>
          <w:rFonts w:ascii="Calibri" w:hAnsi="Calibri"/>
          <w:sz w:val="22"/>
        </w:rPr>
        <w:t>y aplicar el lenguaje orientado a objetos, por lo cual e</w:t>
      </w:r>
      <w:r w:rsidR="006B732D">
        <w:rPr>
          <w:rFonts w:ascii="Calibri" w:hAnsi="Calibri"/>
          <w:sz w:val="22"/>
        </w:rPr>
        <w:t>l lenguaje de programación a usar</w:t>
      </w:r>
      <w:r>
        <w:rPr>
          <w:rFonts w:ascii="Calibri" w:hAnsi="Calibri"/>
          <w:sz w:val="22"/>
        </w:rPr>
        <w:t xml:space="preserve"> ser</w:t>
      </w:r>
      <w:r w:rsidR="006B732D">
        <w:rPr>
          <w:rFonts w:ascii="Calibri" w:hAnsi="Calibri"/>
          <w:sz w:val="22"/>
        </w:rPr>
        <w:t>á JAVA</w:t>
      </w:r>
      <w:r w:rsidR="00C84AA1">
        <w:rPr>
          <w:rFonts w:ascii="Calibri" w:hAnsi="Calibri"/>
          <w:sz w:val="22"/>
        </w:rPr>
        <w:t xml:space="preserve">. </w:t>
      </w:r>
      <w:r w:rsidR="008A3BFE">
        <w:rPr>
          <w:rFonts w:ascii="Calibri" w:hAnsi="Calibri"/>
          <w:sz w:val="22"/>
        </w:rPr>
        <w:t>Debido a que este lenguaje proporciona un grupo de librerías bastante amplio, permite que la arquitectura requerida (cliente/servidor) sea más fácilmente implementable</w:t>
      </w:r>
      <w:r w:rsidR="00044B2F">
        <w:rPr>
          <w:rFonts w:ascii="Calibri" w:hAnsi="Calibri"/>
          <w:sz w:val="22"/>
        </w:rPr>
        <w:t xml:space="preserve">. Por otro lado, existe la gran ventaja de que JAVA se puede instalar y manejar </w:t>
      </w:r>
      <w:r w:rsidR="008D20B3">
        <w:rPr>
          <w:rFonts w:ascii="Calibri" w:hAnsi="Calibri"/>
          <w:sz w:val="22"/>
        </w:rPr>
        <w:t>en</w:t>
      </w:r>
      <w:r w:rsidR="00044B2F">
        <w:rPr>
          <w:rFonts w:ascii="Calibri" w:hAnsi="Calibri"/>
          <w:sz w:val="22"/>
        </w:rPr>
        <w:t xml:space="preserve"> cualquier sistema operativo, por lo cual, según los gustos del desarrollador y arquitecto puede hacerse la implementación desde </w:t>
      </w:r>
      <w:r w:rsidR="00601985">
        <w:rPr>
          <w:rFonts w:ascii="Calibri" w:hAnsi="Calibri"/>
          <w:sz w:val="22"/>
        </w:rPr>
        <w:t>donde prefiera.</w:t>
      </w:r>
      <w:r w:rsidR="008A3BFE">
        <w:rPr>
          <w:rFonts w:ascii="Calibri" w:hAnsi="Calibri"/>
          <w:sz w:val="22"/>
        </w:rPr>
        <w:t xml:space="preserve"> </w:t>
      </w:r>
      <w:r w:rsidR="00C84AA1">
        <w:rPr>
          <w:rFonts w:ascii="Calibri" w:hAnsi="Calibri"/>
          <w:sz w:val="22"/>
        </w:rPr>
        <w:t>La herramienta asociada a este lenguaje será NetBeans 6.0</w:t>
      </w:r>
      <w:r w:rsidR="002624B0">
        <w:rPr>
          <w:rFonts w:ascii="Calibri" w:hAnsi="Calibri"/>
          <w:sz w:val="22"/>
        </w:rPr>
        <w:t xml:space="preserve"> (dado que la herramienta es gratuita, no requiere ningún tipo de licencia)</w:t>
      </w:r>
      <w:r w:rsidR="00C84AA1">
        <w:rPr>
          <w:rFonts w:ascii="Calibri" w:hAnsi="Calibri"/>
          <w:sz w:val="22"/>
        </w:rPr>
        <w:t xml:space="preserve"> </w:t>
      </w:r>
      <w:r w:rsidR="00BC043D">
        <w:rPr>
          <w:rFonts w:ascii="Calibri" w:hAnsi="Calibri"/>
          <w:sz w:val="22"/>
        </w:rPr>
        <w:t xml:space="preserve">y la herramienta de diseño será Borland Together (ver sección </w:t>
      </w:r>
      <w:r w:rsidR="00BC043D">
        <w:rPr>
          <w:rFonts w:ascii="Calibri" w:hAnsi="Calibri"/>
          <w:i/>
          <w:sz w:val="22"/>
        </w:rPr>
        <w:t>6.2.2 Herramientas de apoyo automatizadas</w:t>
      </w:r>
      <w:r w:rsidR="00BC043D">
        <w:rPr>
          <w:rFonts w:ascii="Calibri" w:hAnsi="Calibri"/>
          <w:sz w:val="22"/>
        </w:rPr>
        <w:t>)</w:t>
      </w:r>
      <w:r w:rsidR="002624B0">
        <w:rPr>
          <w:rFonts w:ascii="Calibri" w:hAnsi="Calibri"/>
          <w:sz w:val="22"/>
        </w:rPr>
        <w:t>, proporcionada por la universidad</w:t>
      </w:r>
      <w:r>
        <w:rPr>
          <w:rFonts w:ascii="Calibri" w:hAnsi="Calibri"/>
          <w:sz w:val="22"/>
        </w:rPr>
        <w:t xml:space="preserve">. </w:t>
      </w:r>
    </w:p>
    <w:p w:rsidR="002638CA" w:rsidRDefault="002638CA" w:rsidP="00044B2F">
      <w:pPr>
        <w:ind w:left="708"/>
        <w:jc w:val="both"/>
        <w:rPr>
          <w:rFonts w:ascii="Calibri" w:hAnsi="Calibri"/>
          <w:i/>
          <w:sz w:val="22"/>
        </w:rPr>
      </w:pPr>
    </w:p>
    <w:p w:rsidR="002638CA" w:rsidRDefault="00C04C2E" w:rsidP="00044B2F">
      <w:pPr>
        <w:ind w:left="708"/>
        <w:jc w:val="both"/>
        <w:rPr>
          <w:rFonts w:ascii="Calibri" w:hAnsi="Calibri"/>
          <w:b/>
          <w:i/>
          <w:sz w:val="22"/>
        </w:rPr>
      </w:pPr>
      <w:r>
        <w:rPr>
          <w:rFonts w:ascii="Calibri" w:hAnsi="Calibri"/>
          <w:b/>
          <w:i/>
          <w:sz w:val="22"/>
        </w:rPr>
        <w:t>Entorno</w:t>
      </w:r>
    </w:p>
    <w:p w:rsidR="00B242E3" w:rsidRDefault="00797218" w:rsidP="002638CA">
      <w:pPr>
        <w:ind w:left="708"/>
        <w:jc w:val="both"/>
        <w:rPr>
          <w:rFonts w:ascii="Calibri" w:hAnsi="Calibri"/>
          <w:sz w:val="22"/>
        </w:rPr>
      </w:pPr>
      <w:r>
        <w:rPr>
          <w:rFonts w:ascii="Calibri" w:hAnsi="Calibri"/>
          <w:sz w:val="22"/>
        </w:rPr>
        <w:t>La máquina virtual utilizada será la de Java Runtime Environment 1.6.0.0, puesto que es portable y funciona en cual</w:t>
      </w:r>
      <w:r w:rsidR="00871F28">
        <w:rPr>
          <w:rFonts w:ascii="Calibri" w:hAnsi="Calibri"/>
          <w:sz w:val="22"/>
        </w:rPr>
        <w:t>quier sistema operativo, además que es la que soporta programas como NetBeans o cualquiera que sirva para la compilación y ejecución de código en Java.</w:t>
      </w:r>
    </w:p>
    <w:p w:rsidR="00797218" w:rsidRDefault="00797218" w:rsidP="002638CA">
      <w:pPr>
        <w:ind w:left="708"/>
        <w:jc w:val="both"/>
        <w:rPr>
          <w:rFonts w:ascii="Calibri" w:hAnsi="Calibri"/>
          <w:sz w:val="22"/>
        </w:rPr>
      </w:pPr>
    </w:p>
    <w:p w:rsidR="00F81376" w:rsidRPr="00C04C2E" w:rsidRDefault="00F81376" w:rsidP="00F81376">
      <w:pPr>
        <w:pStyle w:val="Ttulo3"/>
        <w:rPr>
          <w:rFonts w:ascii="Calibri" w:hAnsi="Calibri"/>
          <w:sz w:val="24"/>
          <w:szCs w:val="24"/>
        </w:rPr>
      </w:pPr>
      <w:bookmarkStart w:id="463" w:name="_Toc223598157"/>
      <w:r w:rsidRPr="00C04C2E">
        <w:rPr>
          <w:rFonts w:ascii="Calibri" w:hAnsi="Calibri"/>
          <w:sz w:val="24"/>
          <w:szCs w:val="24"/>
        </w:rPr>
        <w:t>Herramientas</w:t>
      </w:r>
      <w:r w:rsidR="00020AED" w:rsidRPr="00C04C2E">
        <w:rPr>
          <w:rFonts w:ascii="Calibri" w:hAnsi="Calibri"/>
          <w:sz w:val="24"/>
          <w:szCs w:val="24"/>
        </w:rPr>
        <w:t xml:space="preserve"> de apoyo automatizadas</w:t>
      </w:r>
      <w:bookmarkEnd w:id="463"/>
    </w:p>
    <w:p w:rsidR="00B672CC" w:rsidRPr="00B672CC" w:rsidRDefault="00B672CC" w:rsidP="00B672CC"/>
    <w:p w:rsidR="00020AED" w:rsidRDefault="000055CF" w:rsidP="000055CF">
      <w:pPr>
        <w:ind w:left="708"/>
        <w:jc w:val="both"/>
        <w:rPr>
          <w:rFonts w:ascii="Calibri" w:hAnsi="Calibri"/>
          <w:sz w:val="22"/>
        </w:rPr>
      </w:pPr>
      <w:r>
        <w:rPr>
          <w:rFonts w:ascii="Calibri" w:hAnsi="Calibri"/>
          <w:sz w:val="22"/>
        </w:rPr>
        <w:t>E</w:t>
      </w:r>
      <w:r w:rsidR="00731B90">
        <w:rPr>
          <w:rFonts w:ascii="Calibri" w:hAnsi="Calibri"/>
          <w:sz w:val="22"/>
        </w:rPr>
        <w:t xml:space="preserv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w:t>
      </w:r>
      <w:r w:rsidR="00CD5139">
        <w:rPr>
          <w:rFonts w:ascii="Calibri" w:hAnsi="Calibri"/>
          <w:sz w:val="22"/>
        </w:rPr>
        <w:t xml:space="preserve">ún el rol o encargado y </w:t>
      </w:r>
      <w:r>
        <w:rPr>
          <w:rFonts w:ascii="Calibri" w:hAnsi="Calibri"/>
          <w:sz w:val="22"/>
        </w:rPr>
        <w:t xml:space="preserve">la funcionalidad </w:t>
      </w:r>
      <w:r w:rsidR="00CD5139">
        <w:rPr>
          <w:rFonts w:ascii="Calibri" w:hAnsi="Calibri"/>
          <w:sz w:val="22"/>
        </w:rPr>
        <w:t>o pequeña descripción</w:t>
      </w:r>
      <w:r w:rsidR="00B672CC">
        <w:rPr>
          <w:rFonts w:ascii="Calibri" w:hAnsi="Calibri"/>
          <w:sz w:val="22"/>
        </w:rPr>
        <w:t>:</w:t>
      </w:r>
    </w:p>
    <w:p w:rsidR="00B672CC" w:rsidRDefault="00B672CC" w:rsidP="000055CF">
      <w:pPr>
        <w:ind w:left="708"/>
        <w:jc w:val="both"/>
        <w:rPr>
          <w:rFonts w:ascii="Calibri" w:hAnsi="Calibri"/>
          <w:sz w:val="22"/>
        </w:rPr>
      </w:pPr>
    </w:p>
    <w:tbl>
      <w:tblPr>
        <w:tblStyle w:val="Sombreadomedio1-nfasis3"/>
        <w:tblW w:w="7803" w:type="dxa"/>
        <w:tblInd w:w="817" w:type="dxa"/>
        <w:tblLook w:val="04A0"/>
      </w:tblPr>
      <w:tblGrid>
        <w:gridCol w:w="1378"/>
        <w:gridCol w:w="2140"/>
        <w:gridCol w:w="1901"/>
        <w:gridCol w:w="2384"/>
      </w:tblGrid>
      <w:tr w:rsidR="00BC043D" w:rsidRPr="00BC043D" w:rsidTr="00A2666C">
        <w:trPr>
          <w:cnfStyle w:val="100000000000"/>
          <w:trHeight w:val="300"/>
        </w:trPr>
        <w:tc>
          <w:tcPr>
            <w:cnfStyle w:val="001000000000"/>
            <w:tcW w:w="923" w:type="dxa"/>
            <w:noWrap/>
            <w:hideMark/>
          </w:tcPr>
          <w:p w:rsidR="00BC043D" w:rsidRPr="00BC043D" w:rsidRDefault="00BC043D" w:rsidP="00BC043D">
            <w:pPr>
              <w:rPr>
                <w:rFonts w:ascii="Calibri" w:hAnsi="Calibri"/>
                <w:color w:val="000000"/>
                <w:lang w:val="es-AR" w:eastAsia="es-AR"/>
              </w:rPr>
            </w:pPr>
            <w:r w:rsidRPr="00BC043D">
              <w:rPr>
                <w:rFonts w:ascii="Calibri" w:hAnsi="Calibri"/>
                <w:color w:val="000000"/>
                <w:lang w:val="es-AR" w:eastAsia="es-AR"/>
              </w:rPr>
              <w:t>Herramienta</w:t>
            </w:r>
          </w:p>
        </w:tc>
        <w:tc>
          <w:tcPr>
            <w:tcW w:w="2140" w:type="dxa"/>
            <w:noWrap/>
            <w:hideMark/>
          </w:tcPr>
          <w:p w:rsidR="00BC043D" w:rsidRPr="00BC043D" w:rsidRDefault="00BC043D" w:rsidP="00BC043D">
            <w:pPr>
              <w:cnfStyle w:val="100000000000"/>
              <w:rPr>
                <w:rFonts w:ascii="Calibri" w:hAnsi="Calibri"/>
                <w:color w:val="000000"/>
                <w:lang w:val="es-AR" w:eastAsia="es-AR"/>
              </w:rPr>
            </w:pPr>
          </w:p>
        </w:tc>
        <w:tc>
          <w:tcPr>
            <w:tcW w:w="20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Encargado/Rol</w:t>
            </w:r>
          </w:p>
        </w:tc>
        <w:tc>
          <w:tcPr>
            <w:tcW w:w="2720" w:type="dxa"/>
            <w:hideMark/>
          </w:tcPr>
          <w:p w:rsidR="00BC043D" w:rsidRPr="00BC043D" w:rsidRDefault="00BC043D" w:rsidP="00BC043D">
            <w:pPr>
              <w:cnfStyle w:val="100000000000"/>
              <w:rPr>
                <w:rFonts w:ascii="Calibri" w:hAnsi="Calibri"/>
                <w:color w:val="000000"/>
                <w:lang w:val="es-AR" w:eastAsia="es-AR"/>
              </w:rPr>
            </w:pPr>
            <w:r w:rsidRPr="00BC043D">
              <w:rPr>
                <w:rFonts w:ascii="Calibri" w:hAnsi="Calibri"/>
                <w:color w:val="000000"/>
                <w:lang w:val="es-AR" w:eastAsia="es-AR"/>
              </w:rPr>
              <w:t>Descripción (uso)</w:t>
            </w:r>
          </w:p>
        </w:tc>
      </w:tr>
      <w:tr w:rsidR="00BC043D" w:rsidRPr="00BC043D" w:rsidTr="00A2666C">
        <w:trPr>
          <w:cnfStyle w:val="000000100000"/>
          <w:trHeight w:val="3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Microsoft Office 2007</w:t>
            </w:r>
          </w:p>
        </w:tc>
        <w:tc>
          <w:tcPr>
            <w:tcW w:w="2140" w:type="dxa"/>
            <w:noWrap/>
            <w:hideMark/>
          </w:tcPr>
          <w:p w:rsidR="00BC043D" w:rsidRPr="00BC043D" w:rsidRDefault="00BC043D" w:rsidP="00BC043D">
            <w:pPr>
              <w:cnfStyle w:val="000000100000"/>
              <w:rPr>
                <w:rFonts w:ascii="Calibri" w:hAnsi="Calibri"/>
                <w:color w:val="000000"/>
                <w:lang w:val="es-AR" w:eastAsia="es-AR"/>
              </w:rPr>
            </w:pPr>
          </w:p>
        </w:tc>
        <w:tc>
          <w:tcPr>
            <w:tcW w:w="2020" w:type="dxa"/>
            <w:hideMark/>
          </w:tcPr>
          <w:p w:rsidR="00BC043D" w:rsidRPr="00BC043D" w:rsidRDefault="00BC043D" w:rsidP="00BC043D">
            <w:pPr>
              <w:cnfStyle w:val="000000100000"/>
              <w:rPr>
                <w:rFonts w:ascii="Calibri" w:hAnsi="Calibri"/>
                <w:color w:val="000000"/>
                <w:lang w:val="es-AR" w:eastAsia="es-AR"/>
              </w:rPr>
            </w:pPr>
          </w:p>
        </w:tc>
        <w:tc>
          <w:tcPr>
            <w:tcW w:w="2720" w:type="dxa"/>
            <w:hideMark/>
          </w:tcPr>
          <w:p w:rsidR="00BC043D" w:rsidRPr="00BC043D" w:rsidRDefault="00BC043D" w:rsidP="00BC043D">
            <w:pPr>
              <w:cnfStyle w:val="000000100000"/>
              <w:rPr>
                <w:rFonts w:ascii="Calibri" w:hAnsi="Calibri"/>
                <w:color w:val="000000"/>
                <w:lang w:val="es-AR" w:eastAsia="es-AR"/>
              </w:rPr>
            </w:pP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 xml:space="preserve">Word </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Excel</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avance de actividades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Visio</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proyecto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Diagramas de actividades</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InfoPath</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calidad</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agendas</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Power Point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Presentaciones de etapas</w:t>
            </w:r>
          </w:p>
        </w:tc>
      </w:tr>
      <w:tr w:rsidR="00BC043D" w:rsidRPr="00BC043D" w:rsidTr="00A2666C">
        <w:trPr>
          <w:cnfStyle w:val="000000100000"/>
          <w:trHeight w:val="9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Oracle</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Oracle 10g XE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Manejo de bases de datos</w:t>
            </w:r>
          </w:p>
        </w:tc>
      </w:tr>
      <w:tr w:rsidR="00BC043D" w:rsidRPr="00BC043D" w:rsidTr="00A2666C">
        <w:trPr>
          <w:cnfStyle w:val="000000010000"/>
          <w:trHeight w:val="600"/>
        </w:trPr>
        <w:tc>
          <w:tcPr>
            <w:cnfStyle w:val="001000000000"/>
            <w:tcW w:w="923" w:type="dxa"/>
            <w:vMerge w:val="restart"/>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Google</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Gmail</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Comunicación interna y externa</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Groups</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 interna</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Sites</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Manejo de Archivos internos</w:t>
            </w:r>
          </w:p>
        </w:tc>
      </w:tr>
      <w:tr w:rsidR="00BC043D" w:rsidRPr="00BC043D" w:rsidTr="00A2666C">
        <w:trPr>
          <w:cnfStyle w:val="00000010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Code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010000"/>
          <w:trHeight w:val="600"/>
        </w:trPr>
        <w:tc>
          <w:tcPr>
            <w:cnfStyle w:val="001000000000"/>
            <w:tcW w:w="923" w:type="dxa"/>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Internet</w:t>
            </w: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Mozilla Firefox 3.0.6</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Investigación, comunicación, redes, etc.</w:t>
            </w:r>
          </w:p>
        </w:tc>
      </w:tr>
      <w:tr w:rsidR="00BC043D" w:rsidRPr="00BC043D" w:rsidTr="00A2666C">
        <w:trPr>
          <w:cnfStyle w:val="000000100000"/>
          <w:trHeight w:val="600"/>
        </w:trPr>
        <w:tc>
          <w:tcPr>
            <w:cnfStyle w:val="001000000000"/>
            <w:tcW w:w="923" w:type="dxa"/>
            <w:vMerge w:val="restart"/>
            <w:noWrap/>
            <w:hideMark/>
          </w:tcPr>
          <w:p w:rsidR="00BC043D" w:rsidRPr="00BC043D" w:rsidRDefault="00BC043D" w:rsidP="00BC043D">
            <w:pPr>
              <w:jc w:val="center"/>
              <w:rPr>
                <w:rFonts w:ascii="Calibri" w:hAnsi="Calibri"/>
                <w:color w:val="000000"/>
                <w:lang w:val="es-AR" w:eastAsia="es-AR"/>
              </w:rPr>
            </w:pPr>
            <w:r w:rsidRPr="00BC043D">
              <w:rPr>
                <w:rFonts w:ascii="Calibri" w:hAnsi="Calibri"/>
                <w:color w:val="000000"/>
                <w:lang w:val="es-AR" w:eastAsia="es-AR"/>
              </w:rPr>
              <w:t>Otros</w:t>
            </w: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Skype</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Comunicación</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Tortoise SVN 1.5.8</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Todos los integrantes</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Control de versiones</w:t>
            </w:r>
          </w:p>
        </w:tc>
      </w:tr>
      <w:tr w:rsidR="00BC043D" w:rsidRPr="00BC043D" w:rsidTr="00A2666C">
        <w:trPr>
          <w:cnfStyle w:val="00000010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Java Runtime Enviroment 1.6.0.0</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Ejecución de programas java (cualquier plataforma)</w:t>
            </w:r>
          </w:p>
        </w:tc>
      </w:tr>
      <w:tr w:rsidR="00BC043D" w:rsidRPr="00BC043D" w:rsidTr="00A2666C">
        <w:trPr>
          <w:cnfStyle w:val="000000010000"/>
          <w:trHeight w:val="9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NetBeans 6.0</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 y Arquitecto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Implementación</w:t>
            </w:r>
          </w:p>
        </w:tc>
      </w:tr>
      <w:tr w:rsidR="00BC043D" w:rsidRPr="00BC043D" w:rsidTr="00A2666C">
        <w:trPr>
          <w:cnfStyle w:val="000000100000"/>
          <w:trHeight w:val="3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Adobe Flash CS4</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r w:rsidR="00BC043D" w:rsidRPr="00BC043D" w:rsidTr="00A2666C">
        <w:trPr>
          <w:cnfStyle w:val="000000010000"/>
          <w:trHeight w:val="6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Junit</w:t>
            </w:r>
          </w:p>
        </w:tc>
        <w:tc>
          <w:tcPr>
            <w:tcW w:w="20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Director de desarrollo</w:t>
            </w:r>
          </w:p>
        </w:tc>
        <w:tc>
          <w:tcPr>
            <w:tcW w:w="2720" w:type="dxa"/>
            <w:hideMark/>
          </w:tcPr>
          <w:p w:rsidR="00BC043D" w:rsidRPr="00BC043D" w:rsidRDefault="00BC043D" w:rsidP="00BC043D">
            <w:pPr>
              <w:cnfStyle w:val="000000010000"/>
              <w:rPr>
                <w:rFonts w:ascii="Calibri" w:hAnsi="Calibri"/>
                <w:color w:val="000000"/>
                <w:lang w:val="es-AR" w:eastAsia="es-AR"/>
              </w:rPr>
            </w:pPr>
            <w:r w:rsidRPr="00BC043D">
              <w:rPr>
                <w:rFonts w:ascii="Calibri" w:hAnsi="Calibri"/>
                <w:color w:val="000000"/>
                <w:lang w:val="es-AR" w:eastAsia="es-AR"/>
              </w:rPr>
              <w:t>Pruebas</w:t>
            </w:r>
          </w:p>
        </w:tc>
      </w:tr>
      <w:tr w:rsidR="00BC043D" w:rsidRPr="00BC043D" w:rsidTr="00A2666C">
        <w:trPr>
          <w:cnfStyle w:val="000000100000"/>
          <w:trHeight w:val="1200"/>
        </w:trPr>
        <w:tc>
          <w:tcPr>
            <w:cnfStyle w:val="001000000000"/>
            <w:tcW w:w="923" w:type="dxa"/>
            <w:vMerge/>
            <w:hideMark/>
          </w:tcPr>
          <w:p w:rsidR="00BC043D" w:rsidRPr="00BC043D" w:rsidRDefault="00BC043D" w:rsidP="00BC043D">
            <w:pPr>
              <w:rPr>
                <w:rFonts w:ascii="Calibri" w:hAnsi="Calibri"/>
                <w:color w:val="000000"/>
                <w:lang w:val="es-AR" w:eastAsia="es-AR"/>
              </w:rPr>
            </w:pPr>
          </w:p>
        </w:tc>
        <w:tc>
          <w:tcPr>
            <w:tcW w:w="2140" w:type="dxa"/>
            <w:noWrap/>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Borland Together</w:t>
            </w:r>
          </w:p>
        </w:tc>
        <w:tc>
          <w:tcPr>
            <w:tcW w:w="20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Analista de requerimientos, arquitecto director de desarrollo</w:t>
            </w:r>
          </w:p>
        </w:tc>
        <w:tc>
          <w:tcPr>
            <w:tcW w:w="2720" w:type="dxa"/>
            <w:hideMark/>
          </w:tcPr>
          <w:p w:rsidR="00BC043D" w:rsidRPr="00BC043D" w:rsidRDefault="00BC043D" w:rsidP="00BC043D">
            <w:pPr>
              <w:cnfStyle w:val="000000100000"/>
              <w:rPr>
                <w:rFonts w:ascii="Calibri" w:hAnsi="Calibri"/>
                <w:color w:val="000000"/>
                <w:lang w:val="es-AR" w:eastAsia="es-AR"/>
              </w:rPr>
            </w:pPr>
            <w:r w:rsidRPr="00BC043D">
              <w:rPr>
                <w:rFonts w:ascii="Calibri" w:hAnsi="Calibri"/>
                <w:color w:val="000000"/>
                <w:lang w:val="es-AR" w:eastAsia="es-AR"/>
              </w:rPr>
              <w:t xml:space="preserve">Diseño </w:t>
            </w:r>
          </w:p>
        </w:tc>
      </w:tr>
    </w:tbl>
    <w:p w:rsidR="00BC043D" w:rsidRDefault="00BC043D" w:rsidP="000055CF">
      <w:pPr>
        <w:ind w:left="708"/>
        <w:jc w:val="both"/>
        <w:rPr>
          <w:rFonts w:ascii="Calibri" w:hAnsi="Calibri"/>
          <w:sz w:val="22"/>
        </w:rPr>
      </w:pPr>
    </w:p>
    <w:p w:rsidR="00B672CC" w:rsidRPr="00BD0E2E" w:rsidRDefault="00BD0E2E" w:rsidP="00BD0E2E">
      <w:pPr>
        <w:pStyle w:val="Epgrafe"/>
        <w:jc w:val="center"/>
        <w:rPr>
          <w:rFonts w:asciiTheme="minorHAnsi" w:hAnsiTheme="minorHAnsi"/>
          <w:sz w:val="22"/>
        </w:rPr>
      </w:pPr>
      <w:r w:rsidRPr="00BD0E2E">
        <w:rPr>
          <w:rFonts w:asciiTheme="minorHAnsi" w:hAnsiTheme="minorHAnsi"/>
        </w:rPr>
        <w:t xml:space="preserve">Tabla </w:t>
      </w:r>
      <w:r w:rsidR="00112A1F" w:rsidRPr="00BD0E2E">
        <w:rPr>
          <w:rFonts w:asciiTheme="minorHAnsi" w:hAnsiTheme="minorHAnsi"/>
        </w:rPr>
        <w:fldChar w:fldCharType="begin"/>
      </w:r>
      <w:r w:rsidRPr="00BD0E2E">
        <w:rPr>
          <w:rFonts w:asciiTheme="minorHAnsi" w:hAnsiTheme="minorHAnsi"/>
        </w:rPr>
        <w:instrText xml:space="preserve"> SEQ Tabla \* ARABIC </w:instrText>
      </w:r>
      <w:r w:rsidR="00112A1F" w:rsidRPr="00BD0E2E">
        <w:rPr>
          <w:rFonts w:asciiTheme="minorHAnsi" w:hAnsiTheme="minorHAnsi"/>
        </w:rPr>
        <w:fldChar w:fldCharType="separate"/>
      </w:r>
      <w:r w:rsidRPr="00BD0E2E">
        <w:rPr>
          <w:rFonts w:asciiTheme="minorHAnsi" w:hAnsiTheme="minorHAnsi"/>
          <w:noProof/>
        </w:rPr>
        <w:t>12</w:t>
      </w:r>
      <w:r w:rsidR="00112A1F" w:rsidRPr="00BD0E2E">
        <w:rPr>
          <w:rFonts w:asciiTheme="minorHAnsi" w:hAnsiTheme="minorHAnsi"/>
        </w:rPr>
        <w:fldChar w:fldCharType="end"/>
      </w:r>
      <w:r w:rsidRPr="00BD0E2E">
        <w:rPr>
          <w:rFonts w:asciiTheme="minorHAnsi" w:hAnsiTheme="minorHAnsi"/>
        </w:rPr>
        <w:t>. Herramientas de Apoyo</w:t>
      </w:r>
    </w:p>
    <w:p w:rsidR="00F81376" w:rsidRPr="0028636F" w:rsidRDefault="00F81376" w:rsidP="00221A38">
      <w:pPr>
        <w:jc w:val="both"/>
        <w:rPr>
          <w:rFonts w:ascii="Calibri" w:hAnsi="Calibri"/>
          <w:sz w:val="22"/>
        </w:rPr>
      </w:pPr>
    </w:p>
    <w:p w:rsidR="0028636F" w:rsidRPr="00221A38" w:rsidRDefault="0028636F" w:rsidP="00221A38">
      <w:pPr>
        <w:ind w:left="576"/>
        <w:rPr>
          <w:rFonts w:ascii="Calibri" w:hAnsi="Calibri"/>
          <w:sz w:val="22"/>
        </w:rPr>
      </w:pPr>
    </w:p>
    <w:p w:rsidR="00A2666C" w:rsidRDefault="00E51CA4" w:rsidP="00E51CA4">
      <w:pPr>
        <w:ind w:left="576"/>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w:t>
      </w:r>
      <w:r w:rsidR="00A2666C">
        <w:rPr>
          <w:rFonts w:asciiTheme="minorHAnsi" w:hAnsiTheme="minorHAnsi"/>
          <w:sz w:val="22"/>
        </w:rPr>
        <w:t xml:space="preserve"> y darla a conocer a los demás</w:t>
      </w:r>
      <w:r w:rsidR="00557A75">
        <w:rPr>
          <w:rFonts w:asciiTheme="minorHAnsi" w:hAnsiTheme="minorHAnsi"/>
          <w:sz w:val="22"/>
        </w:rPr>
        <w:t>.</w:t>
      </w:r>
    </w:p>
    <w:p w:rsidR="0044678A" w:rsidRPr="0044678A" w:rsidRDefault="0044678A" w:rsidP="0044678A">
      <w:pPr>
        <w:pStyle w:val="Ttulo3"/>
        <w:rPr>
          <w:rFonts w:asciiTheme="minorHAnsi" w:hAnsiTheme="minorHAnsi"/>
          <w:sz w:val="24"/>
          <w:szCs w:val="24"/>
        </w:rPr>
      </w:pPr>
      <w:bookmarkStart w:id="464" w:name="_Toc223598158"/>
      <w:r w:rsidRPr="0044678A">
        <w:rPr>
          <w:rFonts w:asciiTheme="minorHAnsi" w:hAnsiTheme="minorHAnsi"/>
          <w:sz w:val="24"/>
          <w:szCs w:val="24"/>
        </w:rPr>
        <w:t>Entregables</w:t>
      </w:r>
      <w:bookmarkEnd w:id="464"/>
    </w:p>
    <w:p w:rsidR="00E51CA4" w:rsidRPr="00CF39D1" w:rsidRDefault="00CF39D1" w:rsidP="00CF39D1">
      <w:pPr>
        <w:ind w:left="720"/>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w:t>
      </w:r>
      <w:r w:rsidR="0002081C">
        <w:rPr>
          <w:rFonts w:asciiTheme="minorHAnsi" w:hAnsiTheme="minorHAnsi"/>
          <w:sz w:val="22"/>
        </w:rPr>
        <w:t>ede ver con claridad cuáles son los entregables, su descripción y la fecha de entrega de cada etapa definida.</w:t>
      </w:r>
    </w:p>
    <w:p w:rsidR="00E51CA4" w:rsidRPr="00E51CA4" w:rsidRDefault="00E51CA4" w:rsidP="00E51CA4"/>
    <w:p w:rsidR="00FD07D3" w:rsidRPr="005C321C" w:rsidRDefault="00FD07D3" w:rsidP="00FD07D3">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465" w:name="_Toc223598159"/>
      <w:r w:rsidRPr="005C321C">
        <w:rPr>
          <w:rFonts w:asciiTheme="minorHAnsi" w:hAnsiTheme="minorHAnsi"/>
          <w:i w:val="0"/>
          <w:sz w:val="26"/>
          <w:szCs w:val="26"/>
        </w:rPr>
        <w:t>PLAN DE INFRAESTRUCTURA</w:t>
      </w:r>
      <w:bookmarkEnd w:id="465"/>
      <w:r w:rsidRPr="005C321C">
        <w:rPr>
          <w:rFonts w:asciiTheme="minorHAnsi" w:hAnsiTheme="minorHAnsi"/>
          <w:i w:val="0"/>
          <w:sz w:val="26"/>
          <w:szCs w:val="26"/>
        </w:rPr>
        <w:t xml:space="preserve"> </w:t>
      </w:r>
    </w:p>
    <w:p w:rsidR="00FD07D3" w:rsidRDefault="00FD07D3" w:rsidP="00FD07D3"/>
    <w:p w:rsidR="00FD07D3" w:rsidRPr="005C321C" w:rsidRDefault="00FD07D3" w:rsidP="00FD07D3">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FD07D3" w:rsidRPr="00444FF3" w:rsidRDefault="00FD07D3" w:rsidP="00FD07D3">
      <w:pPr>
        <w:jc w:val="both"/>
        <w:rPr>
          <w:rFonts w:asciiTheme="minorHAnsi" w:hAnsiTheme="minorHAnsi"/>
          <w:sz w:val="22"/>
          <w:szCs w:val="22"/>
        </w:rPr>
      </w:pPr>
      <w:r w:rsidRPr="00444FF3">
        <w:rPr>
          <w:rFonts w:asciiTheme="minorHAnsi" w:hAnsiTheme="minorHAnsi"/>
          <w:sz w:val="22"/>
          <w:szCs w:val="22"/>
        </w:rPr>
        <w:t xml:space="preserve"> </w:t>
      </w:r>
    </w:p>
    <w:p w:rsidR="00FD07D3" w:rsidRDefault="00FD07D3" w:rsidP="00FD07D3">
      <w:pPr>
        <w:ind w:left="567"/>
        <w:jc w:val="both"/>
        <w:rPr>
          <w:rFonts w:asciiTheme="minorHAnsi" w:hAnsiTheme="minorHAnsi"/>
          <w:sz w:val="22"/>
          <w:szCs w:val="22"/>
        </w:rPr>
      </w:pPr>
      <w:r w:rsidRPr="00444FF3">
        <w:rPr>
          <w:rFonts w:asciiTheme="minorHAnsi" w:hAnsiTheme="minorHAnsi"/>
          <w:sz w:val="22"/>
          <w:szCs w:val="22"/>
        </w:rPr>
        <w:lastRenderedPageBreak/>
        <w:t xml:space="preserve">El desarrollo del proyecto se llevará a cabo en los ambientes personales (Respectivos Hogares) con los que cuenta cada integrante de </w:t>
      </w:r>
      <w:del w:id="466" w:author="WinuE" w:date="2009-02-27T18:10:00Z">
        <w:r w:rsidRPr="00444FF3" w:rsidDel="00C039B0">
          <w:rPr>
            <w:rFonts w:asciiTheme="minorHAnsi" w:hAnsiTheme="minorHAnsi"/>
            <w:sz w:val="22"/>
            <w:szCs w:val="22"/>
          </w:rPr>
          <w:delText>IMIND</w:delText>
        </w:r>
      </w:del>
      <w:ins w:id="467" w:author="WinuE" w:date="2009-02-27T18:10:00Z">
        <w:r w:rsidRPr="00444FF3">
          <w:rPr>
            <w:rFonts w:asciiTheme="minorHAnsi" w:hAnsiTheme="minorHAnsi"/>
            <w:sz w:val="22"/>
            <w:szCs w:val="22"/>
          </w:rPr>
          <w:t>IM</w:t>
        </w:r>
        <w:r>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FD07D3" w:rsidRDefault="00FD07D3" w:rsidP="00FD07D3">
      <w:pPr>
        <w:ind w:left="567"/>
        <w:jc w:val="both"/>
        <w:rPr>
          <w:rFonts w:asciiTheme="minorHAnsi" w:hAnsiTheme="minorHAnsi"/>
          <w:sz w:val="22"/>
          <w:szCs w:val="22"/>
        </w:rPr>
      </w:pPr>
    </w:p>
    <w:p w:rsidR="00FD07D3" w:rsidRPr="00602C5F" w:rsidRDefault="00112A1F" w:rsidP="00FD07D3">
      <w:pPr>
        <w:ind w:firstLine="567"/>
        <w:jc w:val="both"/>
        <w:rPr>
          <w:rFonts w:asciiTheme="minorHAnsi" w:hAnsiTheme="minorHAnsi"/>
          <w:b/>
          <w:szCs w:val="22"/>
          <w:rPrChange w:id="468" w:author="WinuE" w:date="2009-02-27T18:10:00Z">
            <w:rPr>
              <w:rFonts w:asciiTheme="minorHAnsi" w:hAnsiTheme="minorHAnsi"/>
              <w:b/>
              <w:sz w:val="22"/>
              <w:szCs w:val="22"/>
            </w:rPr>
          </w:rPrChange>
        </w:rPr>
      </w:pPr>
      <w:r w:rsidRPr="00112A1F">
        <w:rPr>
          <w:rFonts w:asciiTheme="minorHAnsi" w:hAnsiTheme="minorHAnsi"/>
          <w:b/>
          <w:szCs w:val="22"/>
          <w:rPrChange w:id="469" w:author="WinuE" w:date="2009-02-27T18:10:00Z">
            <w:rPr>
              <w:rFonts w:asciiTheme="minorHAnsi" w:hAnsiTheme="minorHAnsi"/>
              <w:b/>
              <w:color w:val="0000FF"/>
              <w:sz w:val="22"/>
              <w:szCs w:val="22"/>
              <w:u w:val="single"/>
            </w:rPr>
          </w:rPrChange>
        </w:rPr>
        <w:t>6.3.2</w:t>
      </w:r>
      <w:r w:rsidRPr="00112A1F">
        <w:rPr>
          <w:rFonts w:asciiTheme="minorHAnsi" w:hAnsiTheme="minorHAnsi"/>
          <w:b/>
          <w:szCs w:val="22"/>
          <w:rPrChange w:id="470" w:author="WinuE" w:date="2009-02-27T18:10:00Z">
            <w:rPr>
              <w:rFonts w:asciiTheme="minorHAnsi" w:hAnsiTheme="minorHAnsi"/>
              <w:b/>
              <w:color w:val="0000FF"/>
              <w:sz w:val="22"/>
              <w:szCs w:val="22"/>
              <w:u w:val="single"/>
            </w:rPr>
          </w:rPrChange>
        </w:rPr>
        <w:tab/>
        <w:t xml:space="preserve">Redes de comunicación </w:t>
      </w:r>
    </w:p>
    <w:p w:rsidR="00FD07D3" w:rsidRPr="00444FF3" w:rsidRDefault="00FD07D3" w:rsidP="00FD07D3">
      <w:pPr>
        <w:jc w:val="both"/>
        <w:rPr>
          <w:rFonts w:asciiTheme="minorHAnsi" w:hAnsiTheme="minorHAnsi"/>
          <w:sz w:val="22"/>
          <w:szCs w:val="22"/>
        </w:rPr>
      </w:pPr>
    </w:p>
    <w:p w:rsidR="00FD07D3" w:rsidRDefault="00FD07D3" w:rsidP="00FD07D3">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FD07D3" w:rsidDel="00602C5F" w:rsidRDefault="00FD07D3" w:rsidP="00FD07D3">
      <w:pPr>
        <w:ind w:left="567"/>
        <w:jc w:val="both"/>
        <w:rPr>
          <w:del w:id="471" w:author="WinuE" w:date="2009-02-27T18:09:00Z"/>
          <w:rFonts w:asciiTheme="minorHAnsi" w:hAnsiTheme="minorHAnsi"/>
          <w:sz w:val="22"/>
          <w:szCs w:val="22"/>
        </w:rPr>
      </w:pPr>
      <w:bookmarkStart w:id="472" w:name="_Toc223596355"/>
      <w:bookmarkStart w:id="473" w:name="_Toc223597339"/>
      <w:bookmarkStart w:id="474" w:name="_Toc223597668"/>
      <w:bookmarkStart w:id="475" w:name="_Toc223597829"/>
      <w:bookmarkStart w:id="476" w:name="_Toc223597948"/>
      <w:bookmarkStart w:id="477" w:name="_Toc223598033"/>
      <w:bookmarkStart w:id="478" w:name="_Toc223598160"/>
      <w:bookmarkEnd w:id="472"/>
      <w:bookmarkEnd w:id="473"/>
      <w:bookmarkEnd w:id="474"/>
      <w:bookmarkEnd w:id="475"/>
      <w:bookmarkEnd w:id="476"/>
      <w:bookmarkEnd w:id="477"/>
      <w:bookmarkEnd w:id="478"/>
    </w:p>
    <w:p w:rsidR="00FD07D3" w:rsidRPr="00EE2055" w:rsidDel="00602C5F" w:rsidRDefault="00FD07D3" w:rsidP="00FD07D3">
      <w:pPr>
        <w:rPr>
          <w:del w:id="479" w:author="WinuE" w:date="2009-02-27T18:09:00Z"/>
        </w:rPr>
      </w:pPr>
      <w:bookmarkStart w:id="480" w:name="_Toc223596356"/>
      <w:bookmarkStart w:id="481" w:name="_Toc223597340"/>
      <w:bookmarkStart w:id="482" w:name="_Toc223597669"/>
      <w:bookmarkStart w:id="483" w:name="_Toc223597830"/>
      <w:bookmarkStart w:id="484" w:name="_Toc223597949"/>
      <w:bookmarkStart w:id="485" w:name="_Toc223598034"/>
      <w:bookmarkStart w:id="486" w:name="_Toc223598161"/>
      <w:bookmarkEnd w:id="480"/>
      <w:bookmarkEnd w:id="481"/>
      <w:bookmarkEnd w:id="482"/>
      <w:bookmarkEnd w:id="483"/>
      <w:bookmarkEnd w:id="484"/>
      <w:bookmarkEnd w:id="485"/>
      <w:bookmarkEnd w:id="486"/>
    </w:p>
    <w:p w:rsidR="00FD07D3" w:rsidRDefault="00FD07D3" w:rsidP="00FD07D3">
      <w:pPr>
        <w:pStyle w:val="Ttulo2"/>
        <w:numPr>
          <w:ilvl w:val="1"/>
          <w:numId w:val="19"/>
        </w:numPr>
        <w:rPr>
          <w:rFonts w:ascii="Calibri" w:hAnsi="Calibri"/>
          <w:i w:val="0"/>
          <w:caps/>
          <w:noProof/>
          <w:color w:val="000000"/>
          <w:sz w:val="26"/>
          <w:szCs w:val="26"/>
          <w:lang w:val="es-CO"/>
        </w:rPr>
      </w:pPr>
      <w:bookmarkStart w:id="487" w:name="_Toc223598162"/>
      <w:r w:rsidRPr="00B10166">
        <w:rPr>
          <w:rFonts w:ascii="Calibri" w:hAnsi="Calibri"/>
          <w:i w:val="0"/>
          <w:caps/>
          <w:noProof/>
          <w:color w:val="000000"/>
          <w:sz w:val="26"/>
          <w:szCs w:val="26"/>
          <w:lang w:val="es-CO"/>
        </w:rPr>
        <w:t>Plan de Aceptación del Producto</w:t>
      </w:r>
      <w:bookmarkEnd w:id="487"/>
    </w:p>
    <w:p w:rsidR="00FD07D3" w:rsidRDefault="00FD07D3" w:rsidP="00FD07D3">
      <w:pPr>
        <w:rPr>
          <w:lang w:val="es-CO"/>
        </w:rPr>
      </w:pPr>
    </w:p>
    <w:p w:rsidR="00FD07D3" w:rsidRPr="00C039B0" w:rsidRDefault="00112A1F" w:rsidP="00FD07D3">
      <w:pPr>
        <w:jc w:val="both"/>
        <w:rPr>
          <w:rFonts w:asciiTheme="minorHAnsi" w:hAnsiTheme="minorHAnsi"/>
          <w:bCs/>
          <w:noProof/>
          <w:color w:val="000000"/>
          <w:kern w:val="28"/>
          <w:sz w:val="22"/>
          <w:szCs w:val="22"/>
          <w:lang w:val="es-CO"/>
          <w:rPrChange w:id="488" w:author="WinuE" w:date="2009-02-27T18:14:00Z">
            <w:rPr>
              <w:rFonts w:ascii="Calibri" w:hAnsi="Calibri"/>
              <w:bCs/>
              <w:noProof/>
              <w:color w:val="000000"/>
              <w:kern w:val="28"/>
              <w:sz w:val="22"/>
              <w:szCs w:val="22"/>
              <w:lang w:val="es-CO"/>
            </w:rPr>
          </w:rPrChange>
        </w:rPr>
      </w:pPr>
      <w:r w:rsidRPr="00112A1F">
        <w:rPr>
          <w:rFonts w:asciiTheme="minorHAnsi" w:hAnsiTheme="minorHAnsi"/>
          <w:bCs/>
          <w:noProof/>
          <w:color w:val="000000"/>
          <w:kern w:val="28"/>
          <w:sz w:val="22"/>
          <w:szCs w:val="22"/>
          <w:lang w:val="es-CO"/>
          <w:rPrChange w:id="489"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112A1F">
        <w:rPr>
          <w:rFonts w:asciiTheme="minorHAnsi" w:hAnsiTheme="minorHAnsi"/>
          <w:sz w:val="22"/>
          <w:szCs w:val="22"/>
          <w:rPrChange w:id="490" w:author="WinuE" w:date="2009-02-27T18:14:00Z">
            <w:rPr>
              <w:rFonts w:asciiTheme="minorHAnsi" w:hAnsiTheme="minorHAnsi"/>
              <w:color w:val="0000FF"/>
              <w:u w:val="single"/>
            </w:rPr>
          </w:rPrChange>
        </w:rPr>
        <w:t>(ver sección 6.1 Modelo de ciclo de vida del proceso) el cual tiene en cuenta</w:t>
      </w:r>
      <w:r w:rsidRPr="00112A1F">
        <w:rPr>
          <w:rFonts w:asciiTheme="minorHAnsi" w:hAnsiTheme="minorHAnsi"/>
          <w:bCs/>
          <w:noProof/>
          <w:color w:val="000000"/>
          <w:kern w:val="28"/>
          <w:sz w:val="22"/>
          <w:szCs w:val="22"/>
          <w:lang w:val="es-CO"/>
          <w:rPrChange w:id="491"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FD07D3" w:rsidRPr="00C039B0" w:rsidRDefault="00FD07D3" w:rsidP="00FD07D3">
      <w:pPr>
        <w:jc w:val="both"/>
        <w:rPr>
          <w:rFonts w:asciiTheme="minorHAnsi" w:hAnsiTheme="minorHAnsi"/>
          <w:bCs/>
          <w:noProof/>
          <w:color w:val="000000"/>
          <w:kern w:val="28"/>
          <w:sz w:val="22"/>
          <w:szCs w:val="22"/>
          <w:lang w:val="es-CO"/>
          <w:rPrChange w:id="492" w:author="WinuE" w:date="2009-02-27T18:14:00Z">
            <w:rPr>
              <w:rFonts w:ascii="Calibri" w:hAnsi="Calibri"/>
              <w:bCs/>
              <w:noProof/>
              <w:color w:val="000000"/>
              <w:kern w:val="28"/>
              <w:sz w:val="22"/>
              <w:szCs w:val="22"/>
              <w:lang w:val="es-CO"/>
            </w:rPr>
          </w:rPrChange>
        </w:rPr>
      </w:pPr>
    </w:p>
    <w:p w:rsidR="00FD07D3" w:rsidRDefault="00FD07D3" w:rsidP="00FD07D3">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FD07D3" w:rsidRDefault="00FD07D3" w:rsidP="00FD07D3">
      <w:pPr>
        <w:rPr>
          <w:rFonts w:asciiTheme="minorHAnsi" w:hAnsiTheme="minorHAnsi"/>
        </w:rPr>
      </w:pPr>
    </w:p>
    <w:tbl>
      <w:tblPr>
        <w:tblStyle w:val="Tablaconcuadrcula"/>
        <w:tblW w:w="0" w:type="auto"/>
        <w:tblLook w:val="0580"/>
      </w:tblPr>
      <w:tblGrid>
        <w:gridCol w:w="2480"/>
        <w:gridCol w:w="6240"/>
        <w:tblGridChange w:id="493">
          <w:tblGrid>
            <w:gridCol w:w="2480"/>
            <w:gridCol w:w="6240"/>
          </w:tblGrid>
        </w:tblGridChange>
      </w:tblGrid>
      <w:tr w:rsidR="00FD07D3" w:rsidRPr="00C039B0" w:rsidTr="00F754F7">
        <w:trPr>
          <w:trHeight w:val="272"/>
        </w:trPr>
        <w:tc>
          <w:tcPr>
            <w:tcW w:w="2480" w:type="dxa"/>
            <w:shd w:val="clear" w:color="auto" w:fill="D9D9D9" w:themeFill="background1" w:themeFillShade="D9"/>
          </w:tcPr>
          <w:p w:rsidR="00FD07D3" w:rsidRPr="00C039B0" w:rsidRDefault="00FD07D3" w:rsidP="00F754F7">
            <w:pPr>
              <w:rPr>
                <w:rFonts w:asciiTheme="minorHAnsi" w:hAnsiTheme="minorHAnsi"/>
                <w:b/>
                <w:sz w:val="22"/>
                <w:szCs w:val="22"/>
                <w:lang w:val="es-CO"/>
                <w:rPrChange w:id="494"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FD07D3" w:rsidRPr="00C039B0" w:rsidRDefault="00FD07D3" w:rsidP="00F754F7">
            <w:pPr>
              <w:rPr>
                <w:rFonts w:asciiTheme="minorHAnsi" w:hAnsiTheme="minorHAnsi"/>
                <w:sz w:val="22"/>
                <w:szCs w:val="22"/>
                <w:lang w:val="es-CO"/>
                <w:rPrChange w:id="495" w:author="WinuE" w:date="2009-02-27T18:14:00Z">
                  <w:rPr>
                    <w:rFonts w:asciiTheme="minorHAnsi" w:hAnsiTheme="minorHAnsi"/>
                    <w:lang w:val="es-CO" w:eastAsia="es-ES"/>
                  </w:rPr>
                </w:rPrChange>
              </w:rPr>
            </w:pPr>
          </w:p>
        </w:tc>
      </w:tr>
      <w:tr w:rsidR="00FD07D3" w:rsidRPr="00C039B0" w:rsidTr="00F754F7">
        <w:trPr>
          <w:trHeight w:val="379"/>
        </w:trPr>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496"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497" w:author="WinuE" w:date="2009-02-27T18:14:00Z">
                  <w:rPr>
                    <w:rFonts w:asciiTheme="minorHAnsi" w:hAnsiTheme="minorHAnsi"/>
                    <w:b/>
                    <w:color w:val="0000FF"/>
                    <w:u w:val="single"/>
                    <w:lang w:val="es-CO"/>
                  </w:rPr>
                </w:rPrChange>
              </w:rPr>
              <w:t>ACTIVIDAD</w:t>
            </w:r>
          </w:p>
        </w:tc>
        <w:tc>
          <w:tcPr>
            <w:tcW w:w="6240" w:type="dxa"/>
          </w:tcPr>
          <w:p w:rsidR="00FD07D3" w:rsidRPr="00C039B0" w:rsidRDefault="00112A1F" w:rsidP="00F754F7">
            <w:pPr>
              <w:jc w:val="both"/>
              <w:rPr>
                <w:rFonts w:asciiTheme="minorHAnsi" w:hAnsiTheme="minorHAnsi"/>
                <w:sz w:val="22"/>
                <w:szCs w:val="22"/>
                <w:lang w:val="es-CO"/>
                <w:rPrChange w:id="498" w:author="WinuE" w:date="2009-02-27T18:14:00Z">
                  <w:rPr>
                    <w:rFonts w:asciiTheme="minorHAnsi" w:hAnsiTheme="minorHAnsi"/>
                    <w:lang w:val="es-CO" w:eastAsia="es-ES"/>
                  </w:rPr>
                </w:rPrChange>
              </w:rPr>
            </w:pPr>
            <w:r w:rsidRPr="00112A1F">
              <w:rPr>
                <w:rFonts w:asciiTheme="minorHAnsi" w:hAnsiTheme="minorHAnsi"/>
                <w:sz w:val="22"/>
                <w:szCs w:val="22"/>
                <w:lang w:val="es-CO"/>
                <w:rPrChange w:id="499"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00"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01" w:author="WinuE" w:date="2009-02-27T18:14:00Z">
                  <w:rPr>
                    <w:rFonts w:asciiTheme="minorHAnsi" w:hAnsiTheme="minorHAnsi"/>
                    <w:b/>
                    <w:color w:val="0000FF"/>
                    <w:u w:val="single"/>
                    <w:lang w:val="es-CO"/>
                  </w:rPr>
                </w:rPrChange>
              </w:rPr>
              <w:t>METODOLOGÍA</w:t>
            </w:r>
          </w:p>
        </w:tc>
        <w:tc>
          <w:tcPr>
            <w:tcW w:w="6240" w:type="dxa"/>
          </w:tcPr>
          <w:p w:rsidR="00FD07D3" w:rsidRPr="00C039B0" w:rsidRDefault="00112A1F" w:rsidP="00F754F7">
            <w:pPr>
              <w:jc w:val="both"/>
              <w:rPr>
                <w:rFonts w:asciiTheme="minorHAnsi" w:hAnsiTheme="minorHAnsi"/>
                <w:sz w:val="22"/>
                <w:szCs w:val="22"/>
                <w:lang w:val="es-CO"/>
                <w:rPrChange w:id="502" w:author="WinuE" w:date="2009-02-27T18:14:00Z">
                  <w:rPr>
                    <w:rFonts w:asciiTheme="minorHAnsi" w:hAnsiTheme="minorHAnsi"/>
                    <w:lang w:val="es-CO" w:eastAsia="es-ES"/>
                  </w:rPr>
                </w:rPrChange>
              </w:rPr>
            </w:pPr>
            <w:r w:rsidRPr="00112A1F">
              <w:rPr>
                <w:rFonts w:asciiTheme="minorHAnsi" w:hAnsiTheme="minorHAnsi"/>
                <w:sz w:val="22"/>
                <w:szCs w:val="22"/>
                <w:lang w:val="es-CO"/>
                <w:rPrChange w:id="503" w:author="WinuE" w:date="2009-02-27T18:14:00Z">
                  <w:rPr>
                    <w:rFonts w:asciiTheme="minorHAnsi" w:hAnsiTheme="minorHAnsi"/>
                    <w:color w:val="0000FF"/>
                    <w:u w:val="single"/>
                    <w:lang w:val="es-CO"/>
                  </w:rPr>
                </w:rPrChange>
              </w:rPr>
              <w:t>Desarrollar las actividades planeadas para cada etapa del proyecto</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04"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05" w:author="WinuE" w:date="2009-02-27T18:14:00Z">
                  <w:rPr>
                    <w:rFonts w:asciiTheme="minorHAnsi" w:hAnsiTheme="minorHAnsi"/>
                    <w:b/>
                    <w:color w:val="0000FF"/>
                    <w:u w:val="single"/>
                    <w:lang w:val="es-CO"/>
                  </w:rPr>
                </w:rPrChange>
              </w:rPr>
              <w:t>HERRAMIENTAS</w:t>
            </w:r>
          </w:p>
        </w:tc>
        <w:tc>
          <w:tcPr>
            <w:tcW w:w="6240" w:type="dxa"/>
          </w:tcPr>
          <w:p w:rsidR="00FD07D3" w:rsidRPr="00C039B0" w:rsidRDefault="00112A1F" w:rsidP="00F754F7">
            <w:pPr>
              <w:jc w:val="both"/>
              <w:rPr>
                <w:rFonts w:asciiTheme="minorHAnsi" w:hAnsiTheme="minorHAnsi"/>
                <w:sz w:val="22"/>
                <w:szCs w:val="22"/>
                <w:lang w:val="es-CO"/>
                <w:rPrChange w:id="506" w:author="WinuE" w:date="2009-02-27T18:14:00Z">
                  <w:rPr>
                    <w:rFonts w:asciiTheme="minorHAnsi" w:hAnsiTheme="minorHAnsi"/>
                    <w:lang w:val="es-CO" w:eastAsia="es-ES"/>
                  </w:rPr>
                </w:rPrChange>
              </w:rPr>
            </w:pPr>
            <w:r w:rsidRPr="00112A1F">
              <w:rPr>
                <w:rFonts w:asciiTheme="minorHAnsi" w:hAnsiTheme="minorHAnsi"/>
                <w:sz w:val="22"/>
                <w:szCs w:val="22"/>
                <w:lang w:val="es-CO"/>
                <w:rPrChange w:id="507"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08"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09" w:author="WinuE" w:date="2009-02-27T18:14:00Z">
                  <w:rPr>
                    <w:rFonts w:asciiTheme="minorHAnsi" w:hAnsiTheme="minorHAnsi"/>
                    <w:b/>
                    <w:color w:val="0000FF"/>
                    <w:u w:val="single"/>
                    <w:lang w:val="es-CO"/>
                  </w:rPr>
                </w:rPrChange>
              </w:rPr>
              <w:t>RESPONSABLES</w:t>
            </w:r>
          </w:p>
        </w:tc>
        <w:tc>
          <w:tcPr>
            <w:tcW w:w="6240" w:type="dxa"/>
          </w:tcPr>
          <w:p w:rsidR="00FD07D3" w:rsidRPr="00C039B0" w:rsidRDefault="00112A1F" w:rsidP="00F754F7">
            <w:pPr>
              <w:jc w:val="both"/>
              <w:rPr>
                <w:rFonts w:asciiTheme="minorHAnsi" w:hAnsiTheme="minorHAnsi"/>
                <w:sz w:val="22"/>
                <w:szCs w:val="22"/>
                <w:lang w:val="es-CO"/>
                <w:rPrChange w:id="510" w:author="WinuE" w:date="2009-02-27T18:14:00Z">
                  <w:rPr>
                    <w:rFonts w:asciiTheme="minorHAnsi" w:hAnsiTheme="minorHAnsi"/>
                    <w:lang w:val="es-CO" w:eastAsia="es-ES"/>
                  </w:rPr>
                </w:rPrChange>
              </w:rPr>
            </w:pPr>
            <w:r w:rsidRPr="00112A1F">
              <w:rPr>
                <w:rFonts w:asciiTheme="minorHAnsi" w:hAnsiTheme="minorHAnsi"/>
                <w:sz w:val="22"/>
                <w:szCs w:val="22"/>
                <w:lang w:val="es-CO"/>
                <w:rPrChange w:id="511"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28182F" w:rsidRDefault="00FD07D3" w:rsidP="0028182F">
            <w:pPr>
              <w:rPr>
                <w:rFonts w:ascii="Calibri" w:hAnsi="Calibri"/>
                <w:sz w:val="22"/>
                <w:lang w:val="es-CO"/>
                <w:rPrChange w:id="512"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28182F" w:rsidRDefault="00FD07D3" w:rsidP="0028182F">
            <w:pPr>
              <w:rPr>
                <w:rFonts w:ascii="Calibri" w:hAnsi="Calibri"/>
                <w:sz w:val="22"/>
                <w:lang w:val="es-CO"/>
                <w:rPrChange w:id="513"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14"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15"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FD07D3" w:rsidRPr="00C039B0" w:rsidRDefault="00112A1F" w:rsidP="00F754F7">
            <w:pPr>
              <w:jc w:val="both"/>
              <w:rPr>
                <w:rFonts w:asciiTheme="minorHAnsi" w:hAnsiTheme="minorHAnsi"/>
                <w:sz w:val="22"/>
                <w:szCs w:val="22"/>
                <w:lang w:val="es-CO"/>
                <w:rPrChange w:id="516" w:author="WinuE" w:date="2009-02-27T18:14:00Z">
                  <w:rPr>
                    <w:rFonts w:asciiTheme="minorHAnsi" w:hAnsiTheme="minorHAnsi"/>
                    <w:lang w:val="es-CO" w:eastAsia="es-ES"/>
                  </w:rPr>
                </w:rPrChange>
              </w:rPr>
            </w:pPr>
            <w:r w:rsidRPr="00112A1F">
              <w:rPr>
                <w:rFonts w:asciiTheme="minorHAnsi" w:hAnsiTheme="minorHAnsi"/>
                <w:sz w:val="22"/>
                <w:szCs w:val="22"/>
                <w:lang w:val="es-CO"/>
                <w:rPrChange w:id="517" w:author="WinuE" w:date="2009-02-27T18:14:00Z">
                  <w:rPr>
                    <w:rFonts w:asciiTheme="minorHAnsi" w:hAnsiTheme="minorHAnsi"/>
                    <w:color w:val="0000FF"/>
                    <w:u w:val="single"/>
                    <w:lang w:val="es-CO"/>
                  </w:rPr>
                </w:rPrChange>
              </w:rPr>
              <w:t>Entregar los documentos finales de cada etapa en el horario acordado por el cliente</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18"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19"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FD07D3" w:rsidRPr="00C039B0" w:rsidRDefault="00112A1F" w:rsidP="00F754F7">
            <w:pPr>
              <w:jc w:val="both"/>
              <w:rPr>
                <w:rFonts w:asciiTheme="minorHAnsi" w:hAnsiTheme="minorHAnsi"/>
                <w:sz w:val="22"/>
                <w:szCs w:val="22"/>
                <w:lang w:val="es-CO"/>
                <w:rPrChange w:id="520" w:author="WinuE" w:date="2009-02-27T18:14:00Z">
                  <w:rPr>
                    <w:rFonts w:asciiTheme="minorHAnsi" w:hAnsiTheme="minorHAnsi"/>
                    <w:lang w:val="es-CO" w:eastAsia="es-ES"/>
                  </w:rPr>
                </w:rPrChange>
              </w:rPr>
            </w:pPr>
            <w:r w:rsidRPr="00112A1F">
              <w:rPr>
                <w:rFonts w:asciiTheme="minorHAnsi" w:hAnsiTheme="minorHAnsi"/>
                <w:sz w:val="22"/>
                <w:szCs w:val="22"/>
                <w:lang w:val="es-CO"/>
                <w:rPrChange w:id="521" w:author="WinuE" w:date="2009-02-27T18:14:00Z">
                  <w:rPr>
                    <w:rFonts w:asciiTheme="minorHAnsi" w:hAnsiTheme="minorHAnsi"/>
                    <w:color w:val="0000FF"/>
                    <w:u w:val="single"/>
                    <w:lang w:val="es-CO"/>
                  </w:rPr>
                </w:rPrChange>
              </w:rPr>
              <w:t>Tener los documentos listos e impresos mínimo dos días antes de la entrega.</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22"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23" w:author="WinuE" w:date="2009-02-27T18:14:00Z">
                  <w:rPr>
                    <w:rFonts w:asciiTheme="minorHAnsi" w:hAnsiTheme="minorHAnsi"/>
                    <w:b/>
                    <w:color w:val="0000FF"/>
                    <w:u w:val="single"/>
                    <w:lang w:val="es-CO"/>
                  </w:rPr>
                </w:rPrChange>
              </w:rPr>
              <w:t>HERRAMIENTAS</w:t>
            </w:r>
          </w:p>
        </w:tc>
        <w:tc>
          <w:tcPr>
            <w:tcW w:w="6240" w:type="dxa"/>
            <w:shd w:val="clear" w:color="auto" w:fill="FFFFFF" w:themeFill="background1"/>
          </w:tcPr>
          <w:p w:rsidR="00FD07D3" w:rsidRPr="00C039B0" w:rsidRDefault="00112A1F" w:rsidP="00F754F7">
            <w:pPr>
              <w:jc w:val="both"/>
              <w:rPr>
                <w:rFonts w:asciiTheme="minorHAnsi" w:hAnsiTheme="minorHAnsi"/>
                <w:sz w:val="22"/>
                <w:szCs w:val="22"/>
                <w:lang w:val="es-CO"/>
                <w:rPrChange w:id="524" w:author="WinuE" w:date="2009-02-27T18:14:00Z">
                  <w:rPr>
                    <w:rFonts w:asciiTheme="minorHAnsi" w:hAnsiTheme="minorHAnsi"/>
                    <w:lang w:val="es-CO" w:eastAsia="es-ES"/>
                  </w:rPr>
                </w:rPrChange>
              </w:rPr>
            </w:pPr>
            <w:r w:rsidRPr="00112A1F">
              <w:rPr>
                <w:rFonts w:asciiTheme="minorHAnsi" w:hAnsiTheme="minorHAnsi"/>
                <w:sz w:val="22"/>
                <w:szCs w:val="22"/>
                <w:lang w:val="es-CO"/>
                <w:rPrChange w:id="525" w:author="WinuE" w:date="2009-02-27T18:14:00Z">
                  <w:rPr>
                    <w:rFonts w:asciiTheme="minorHAnsi" w:hAnsiTheme="minorHAnsi"/>
                    <w:color w:val="0000FF"/>
                    <w:u w:val="single"/>
                    <w:lang w:val="es-CO"/>
                  </w:rPr>
                </w:rPrChange>
              </w:rPr>
              <w:t>(Ver sección 6.2 métodos, Herramientas y técnicas)</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26"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27"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FD07D3" w:rsidRPr="00C039B0" w:rsidRDefault="00112A1F" w:rsidP="00F754F7">
            <w:pPr>
              <w:jc w:val="both"/>
              <w:rPr>
                <w:rFonts w:asciiTheme="minorHAnsi" w:hAnsiTheme="minorHAnsi"/>
                <w:sz w:val="22"/>
                <w:szCs w:val="22"/>
                <w:lang w:val="es-CO"/>
                <w:rPrChange w:id="528" w:author="WinuE" w:date="2009-02-27T18:14:00Z">
                  <w:rPr>
                    <w:rFonts w:asciiTheme="minorHAnsi" w:hAnsiTheme="minorHAnsi"/>
                    <w:lang w:val="es-CO" w:eastAsia="es-ES"/>
                  </w:rPr>
                </w:rPrChange>
              </w:rPr>
            </w:pPr>
            <w:r w:rsidRPr="00112A1F">
              <w:rPr>
                <w:rFonts w:asciiTheme="minorHAnsi" w:hAnsiTheme="minorHAnsi"/>
                <w:sz w:val="22"/>
                <w:szCs w:val="22"/>
                <w:lang w:val="es-CO"/>
                <w:rPrChange w:id="529" w:author="WinuE" w:date="2009-02-27T18:14:00Z">
                  <w:rPr>
                    <w:rFonts w:asciiTheme="minorHAnsi" w:hAnsiTheme="minorHAnsi"/>
                    <w:color w:val="0000FF"/>
                    <w:u w:val="single"/>
                    <w:lang w:val="es-CO"/>
                  </w:rPr>
                </w:rPrChange>
              </w:rPr>
              <w:t>IMind</w:t>
            </w:r>
          </w:p>
        </w:tc>
      </w:tr>
      <w:tr w:rsidR="00FD07D3" w:rsidRPr="00C039B0" w:rsidTr="00F754F7">
        <w:tc>
          <w:tcPr>
            <w:tcW w:w="2480" w:type="dxa"/>
            <w:shd w:val="clear" w:color="auto" w:fill="D9D9D9" w:themeFill="background1" w:themeFillShade="D9"/>
          </w:tcPr>
          <w:p w:rsidR="00FD07D3" w:rsidRPr="00C039B0" w:rsidRDefault="00FD07D3" w:rsidP="0028182F">
            <w:pPr>
              <w:rPr>
                <w:lang w:val="es-CO"/>
                <w:rPrChange w:id="53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rPr>
                <w:lang w:val="es-CO"/>
                <w:rPrChange w:id="531" w:author="WinuE" w:date="2009-02-27T18:14:00Z">
                  <w:rPr>
                    <w:rFonts w:asciiTheme="minorHAnsi" w:hAnsiTheme="minorHAnsi"/>
                    <w:b/>
                    <w:bCs/>
                    <w:sz w:val="26"/>
                    <w:szCs w:val="26"/>
                    <w:lang w:val="es-CO" w:eastAsia="es-ES"/>
                  </w:rPr>
                </w:rPrChange>
              </w:rPr>
            </w:pPr>
          </w:p>
        </w:tc>
      </w:tr>
      <w:tr w:rsidR="00FD07D3" w:rsidRPr="00C039B0" w:rsidTr="00F754F7">
        <w:tblPrEx>
          <w:tblW w:w="0" w:type="auto"/>
          <w:tblLook w:val="0580"/>
          <w:tblPrExChange w:id="532" w:author="WinuE" w:date="2009-02-27T18:17:00Z">
            <w:tblPrEx>
              <w:tblW w:w="0" w:type="auto"/>
              <w:tblLook w:val="0580"/>
            </w:tblPrEx>
          </w:tblPrExChange>
        </w:tblPrEx>
        <w:trPr>
          <w:trHeight w:val="308"/>
          <w:trPrChange w:id="533" w:author="WinuE" w:date="2009-02-27T18:17:00Z">
            <w:trPr>
              <w:trHeight w:val="642"/>
            </w:trPr>
          </w:trPrChange>
        </w:trPr>
        <w:tc>
          <w:tcPr>
            <w:tcW w:w="2480" w:type="dxa"/>
            <w:shd w:val="clear" w:color="auto" w:fill="FFFFFF" w:themeFill="background1"/>
            <w:tcPrChange w:id="534" w:author="WinuE" w:date="2009-02-27T18:17:00Z">
              <w:tcPr>
                <w:tcW w:w="2480" w:type="dxa"/>
                <w:shd w:val="clear" w:color="auto" w:fill="FFFFFF" w:themeFill="background1"/>
              </w:tcPr>
            </w:tcPrChange>
          </w:tcPr>
          <w:p w:rsidR="00FD07D3" w:rsidRPr="00C039B0" w:rsidRDefault="00112A1F" w:rsidP="00F754F7">
            <w:pPr>
              <w:rPr>
                <w:rFonts w:asciiTheme="minorHAnsi" w:hAnsiTheme="minorHAnsi"/>
                <w:b/>
                <w:sz w:val="22"/>
                <w:szCs w:val="22"/>
                <w:lang w:val="es-CO"/>
                <w:rPrChange w:id="535"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36" w:author="WinuE" w:date="2009-02-27T18:14:00Z">
                  <w:rPr>
                    <w:rFonts w:asciiTheme="minorHAnsi" w:hAnsiTheme="minorHAnsi"/>
                    <w:b/>
                    <w:color w:val="0000FF"/>
                    <w:u w:val="single"/>
                    <w:lang w:val="es-CO"/>
                  </w:rPr>
                </w:rPrChange>
              </w:rPr>
              <w:t>ACTIVIDAD</w:t>
            </w:r>
          </w:p>
        </w:tc>
        <w:tc>
          <w:tcPr>
            <w:tcW w:w="6240" w:type="dxa"/>
            <w:tcPrChange w:id="537" w:author="WinuE" w:date="2009-02-27T18:17:00Z">
              <w:tcPr>
                <w:tcW w:w="6240" w:type="dxa"/>
              </w:tcPr>
            </w:tcPrChange>
          </w:tcPr>
          <w:p w:rsidR="00FD07D3" w:rsidRPr="00C039B0" w:rsidRDefault="00112A1F" w:rsidP="00F754F7">
            <w:pPr>
              <w:jc w:val="both"/>
              <w:rPr>
                <w:rFonts w:asciiTheme="minorHAnsi" w:hAnsiTheme="minorHAnsi"/>
                <w:sz w:val="22"/>
                <w:szCs w:val="22"/>
                <w:lang w:val="es-CO"/>
                <w:rPrChange w:id="538" w:author="WinuE" w:date="2009-02-27T18:14:00Z">
                  <w:rPr>
                    <w:rFonts w:asciiTheme="minorHAnsi" w:hAnsiTheme="minorHAnsi"/>
                    <w:lang w:val="es-CO" w:eastAsia="es-ES"/>
                  </w:rPr>
                </w:rPrChange>
              </w:rPr>
            </w:pPr>
            <w:r w:rsidRPr="00112A1F">
              <w:rPr>
                <w:rFonts w:asciiTheme="minorHAnsi" w:hAnsiTheme="minorHAnsi"/>
                <w:noProof/>
                <w:sz w:val="22"/>
                <w:szCs w:val="22"/>
                <w:lang w:val="es-CO"/>
                <w:rPrChange w:id="539" w:author="WinuE" w:date="2009-02-27T18:14:00Z">
                  <w:rPr>
                    <w:rFonts w:asciiTheme="minorHAnsi" w:hAnsiTheme="minorHAnsi"/>
                    <w:noProof/>
                    <w:color w:val="0000FF"/>
                    <w:u w:val="single"/>
                    <w:lang w:val="es-CO"/>
                  </w:rPr>
                </w:rPrChange>
              </w:rPr>
              <w:t>Entrevistar al Cliente, para identificar los requerimientos.</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40"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41" w:author="WinuE" w:date="2009-02-27T18:14:00Z">
                  <w:rPr>
                    <w:rFonts w:asciiTheme="minorHAnsi" w:hAnsiTheme="minorHAnsi"/>
                    <w:b/>
                    <w:color w:val="0000FF"/>
                    <w:u w:val="single"/>
                    <w:lang w:val="es-CO"/>
                  </w:rPr>
                </w:rPrChange>
              </w:rPr>
              <w:t>METODOLOGÍA</w:t>
            </w:r>
          </w:p>
        </w:tc>
        <w:tc>
          <w:tcPr>
            <w:tcW w:w="6240" w:type="dxa"/>
          </w:tcPr>
          <w:p w:rsidR="00FD07D3" w:rsidRPr="00C039B0" w:rsidRDefault="00112A1F" w:rsidP="00F754F7">
            <w:pPr>
              <w:jc w:val="both"/>
              <w:rPr>
                <w:rFonts w:asciiTheme="minorHAnsi" w:hAnsiTheme="minorHAnsi"/>
                <w:sz w:val="22"/>
                <w:szCs w:val="22"/>
                <w:lang w:val="es-CO"/>
                <w:rPrChange w:id="542" w:author="WinuE" w:date="2009-02-27T18:14:00Z">
                  <w:rPr>
                    <w:rFonts w:asciiTheme="minorHAnsi" w:hAnsiTheme="minorHAnsi"/>
                    <w:lang w:val="es-CO" w:eastAsia="es-ES"/>
                  </w:rPr>
                </w:rPrChange>
              </w:rPr>
            </w:pPr>
            <w:r w:rsidRPr="00112A1F">
              <w:rPr>
                <w:rFonts w:asciiTheme="minorHAnsi" w:hAnsiTheme="minorHAnsi"/>
                <w:sz w:val="22"/>
                <w:szCs w:val="22"/>
                <w:lang w:val="es-CO"/>
                <w:rPrChange w:id="543"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44"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45" w:author="WinuE" w:date="2009-02-27T18:14:00Z">
                  <w:rPr>
                    <w:rFonts w:asciiTheme="minorHAnsi" w:hAnsiTheme="minorHAnsi"/>
                    <w:b/>
                    <w:color w:val="0000FF"/>
                    <w:u w:val="single"/>
                    <w:lang w:val="es-CO"/>
                  </w:rPr>
                </w:rPrChange>
              </w:rPr>
              <w:t>HERRAMIENTAS</w:t>
            </w:r>
          </w:p>
        </w:tc>
        <w:tc>
          <w:tcPr>
            <w:tcW w:w="6240" w:type="dxa"/>
          </w:tcPr>
          <w:p w:rsidR="00FD07D3" w:rsidRPr="00C039B0" w:rsidRDefault="00112A1F" w:rsidP="00F754F7">
            <w:pPr>
              <w:jc w:val="both"/>
              <w:rPr>
                <w:rFonts w:asciiTheme="minorHAnsi" w:hAnsiTheme="minorHAnsi"/>
                <w:sz w:val="22"/>
                <w:szCs w:val="22"/>
                <w:lang w:val="es-CO"/>
                <w:rPrChange w:id="546" w:author="WinuE" w:date="2009-02-27T18:14:00Z">
                  <w:rPr>
                    <w:rFonts w:asciiTheme="minorHAnsi" w:hAnsiTheme="minorHAnsi"/>
                    <w:lang w:val="es-CO" w:eastAsia="es-ES"/>
                  </w:rPr>
                </w:rPrChange>
              </w:rPr>
            </w:pPr>
            <w:r w:rsidRPr="00112A1F">
              <w:rPr>
                <w:rFonts w:asciiTheme="minorHAnsi" w:hAnsiTheme="minorHAnsi"/>
                <w:sz w:val="22"/>
                <w:szCs w:val="22"/>
                <w:lang w:val="es-CO"/>
                <w:rPrChange w:id="547" w:author="WinuE" w:date="2009-02-27T18:14:00Z">
                  <w:rPr>
                    <w:rFonts w:asciiTheme="minorHAnsi" w:hAnsiTheme="minorHAnsi"/>
                    <w:color w:val="0000FF"/>
                    <w:u w:val="single"/>
                    <w:lang w:val="es-CO"/>
                  </w:rPr>
                </w:rPrChange>
              </w:rPr>
              <w:t>Reuniones personales concertadas con el cliente.</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48"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49" w:author="WinuE" w:date="2009-02-27T18:14:00Z">
                  <w:rPr>
                    <w:rFonts w:asciiTheme="minorHAnsi" w:hAnsiTheme="minorHAnsi"/>
                    <w:b/>
                    <w:color w:val="0000FF"/>
                    <w:u w:val="single"/>
                    <w:lang w:val="es-CO"/>
                  </w:rPr>
                </w:rPrChange>
              </w:rPr>
              <w:t>RESPONSABLES</w:t>
            </w:r>
          </w:p>
        </w:tc>
        <w:tc>
          <w:tcPr>
            <w:tcW w:w="6240" w:type="dxa"/>
          </w:tcPr>
          <w:p w:rsidR="00FD07D3" w:rsidRPr="00C039B0" w:rsidRDefault="00112A1F" w:rsidP="00F754F7">
            <w:pPr>
              <w:jc w:val="both"/>
              <w:rPr>
                <w:rFonts w:asciiTheme="minorHAnsi" w:hAnsiTheme="minorHAnsi"/>
                <w:sz w:val="22"/>
                <w:szCs w:val="22"/>
                <w:lang w:val="es-CO"/>
                <w:rPrChange w:id="550" w:author="WinuE" w:date="2009-02-27T18:14:00Z">
                  <w:rPr>
                    <w:rFonts w:asciiTheme="minorHAnsi" w:hAnsiTheme="minorHAnsi"/>
                    <w:lang w:val="es-CO" w:eastAsia="es-ES"/>
                  </w:rPr>
                </w:rPrChange>
              </w:rPr>
            </w:pPr>
            <w:r w:rsidRPr="00112A1F">
              <w:rPr>
                <w:rFonts w:asciiTheme="minorHAnsi" w:hAnsiTheme="minorHAnsi"/>
                <w:sz w:val="22"/>
                <w:szCs w:val="22"/>
                <w:lang w:val="es-CO"/>
                <w:rPrChange w:id="551" w:author="WinuE" w:date="2009-02-27T18:14:00Z">
                  <w:rPr>
                    <w:rFonts w:asciiTheme="minorHAnsi" w:hAnsiTheme="minorHAnsi"/>
                    <w:color w:val="0000FF"/>
                    <w:u w:val="single"/>
                    <w:lang w:val="es-CO"/>
                  </w:rPr>
                </w:rPrChange>
              </w:rPr>
              <w:t>Analista de Requerimientos</w:t>
            </w:r>
          </w:p>
        </w:tc>
      </w:tr>
      <w:tr w:rsidR="00FD07D3" w:rsidRPr="00C039B0" w:rsidTr="00F754F7">
        <w:tc>
          <w:tcPr>
            <w:tcW w:w="2480" w:type="dxa"/>
            <w:shd w:val="clear" w:color="auto" w:fill="D9D9D9" w:themeFill="background1" w:themeFillShade="D9"/>
          </w:tcPr>
          <w:p w:rsidR="00FD07D3" w:rsidRPr="00C039B0" w:rsidRDefault="00FD07D3" w:rsidP="0028182F">
            <w:pPr>
              <w:rPr>
                <w:lang w:val="es-CO"/>
                <w:rPrChange w:id="552"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rPr>
                <w:lang w:val="es-CO"/>
                <w:rPrChange w:id="553"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54"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55" w:author="WinuE" w:date="2009-02-27T18:14:00Z">
                  <w:rPr>
                    <w:rFonts w:asciiTheme="minorHAnsi" w:hAnsiTheme="minorHAnsi"/>
                    <w:b/>
                    <w:color w:val="0000FF"/>
                    <w:u w:val="single"/>
                    <w:lang w:val="es-CO"/>
                  </w:rPr>
                </w:rPrChange>
              </w:rPr>
              <w:t>ACTIVIDAD</w:t>
            </w:r>
          </w:p>
        </w:tc>
        <w:tc>
          <w:tcPr>
            <w:tcW w:w="6240" w:type="dxa"/>
          </w:tcPr>
          <w:p w:rsidR="00FD07D3" w:rsidRPr="00C039B0" w:rsidRDefault="00112A1F" w:rsidP="00F754F7">
            <w:pPr>
              <w:jc w:val="both"/>
              <w:rPr>
                <w:rFonts w:asciiTheme="minorHAnsi" w:hAnsiTheme="minorHAnsi"/>
                <w:sz w:val="22"/>
                <w:szCs w:val="22"/>
                <w:lang w:val="es-CO"/>
                <w:rPrChange w:id="556" w:author="WinuE" w:date="2009-02-27T18:14:00Z">
                  <w:rPr>
                    <w:rFonts w:asciiTheme="minorHAnsi" w:hAnsiTheme="minorHAnsi"/>
                    <w:lang w:val="es-CO" w:eastAsia="es-ES"/>
                  </w:rPr>
                </w:rPrChange>
              </w:rPr>
            </w:pPr>
            <w:r w:rsidRPr="00112A1F">
              <w:rPr>
                <w:rFonts w:asciiTheme="minorHAnsi" w:hAnsiTheme="minorHAnsi"/>
                <w:sz w:val="22"/>
                <w:szCs w:val="22"/>
                <w:lang w:val="es-CO"/>
                <w:rPrChange w:id="557" w:author="WinuE" w:date="2009-02-27T18:14:00Z">
                  <w:rPr>
                    <w:rFonts w:asciiTheme="minorHAnsi" w:hAnsiTheme="minorHAnsi"/>
                    <w:color w:val="0000FF"/>
                    <w:u w:val="single"/>
                    <w:lang w:val="es-CO"/>
                  </w:rPr>
                </w:rPrChange>
              </w:rPr>
              <w:t>Estar en continuo contacto con el cliente</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58"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59" w:author="WinuE" w:date="2009-02-27T18:14:00Z">
                  <w:rPr>
                    <w:rFonts w:asciiTheme="minorHAnsi" w:hAnsiTheme="minorHAnsi"/>
                    <w:b/>
                    <w:color w:val="0000FF"/>
                    <w:u w:val="single"/>
                    <w:lang w:val="es-CO"/>
                  </w:rPr>
                </w:rPrChange>
              </w:rPr>
              <w:lastRenderedPageBreak/>
              <w:t>METODOLOGÍA</w:t>
            </w:r>
          </w:p>
        </w:tc>
        <w:tc>
          <w:tcPr>
            <w:tcW w:w="6240" w:type="dxa"/>
          </w:tcPr>
          <w:p w:rsidR="00FD07D3" w:rsidRPr="00C039B0" w:rsidRDefault="00112A1F" w:rsidP="00F754F7">
            <w:pPr>
              <w:jc w:val="both"/>
              <w:rPr>
                <w:rFonts w:asciiTheme="minorHAnsi" w:hAnsiTheme="minorHAnsi"/>
                <w:sz w:val="22"/>
                <w:szCs w:val="22"/>
                <w:lang w:val="es-CO"/>
                <w:rPrChange w:id="560" w:author="WinuE" w:date="2009-02-27T18:14:00Z">
                  <w:rPr>
                    <w:rFonts w:asciiTheme="minorHAnsi" w:hAnsiTheme="minorHAnsi"/>
                    <w:lang w:val="es-CO" w:eastAsia="es-ES"/>
                  </w:rPr>
                </w:rPrChange>
              </w:rPr>
            </w:pPr>
            <w:r w:rsidRPr="00112A1F">
              <w:rPr>
                <w:rFonts w:asciiTheme="minorHAnsi" w:hAnsiTheme="minorHAnsi"/>
                <w:sz w:val="22"/>
                <w:szCs w:val="22"/>
                <w:lang w:val="es-CO"/>
                <w:rPrChange w:id="561"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62"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63" w:author="WinuE" w:date="2009-02-27T18:14:00Z">
                  <w:rPr>
                    <w:rFonts w:asciiTheme="minorHAnsi" w:hAnsiTheme="minorHAnsi"/>
                    <w:b/>
                    <w:color w:val="0000FF"/>
                    <w:u w:val="single"/>
                    <w:lang w:val="es-CO"/>
                  </w:rPr>
                </w:rPrChange>
              </w:rPr>
              <w:t>HERRAMIENTAS</w:t>
            </w:r>
          </w:p>
        </w:tc>
        <w:tc>
          <w:tcPr>
            <w:tcW w:w="6240" w:type="dxa"/>
          </w:tcPr>
          <w:p w:rsidR="00FD07D3" w:rsidRPr="00C039B0" w:rsidRDefault="00112A1F" w:rsidP="00F754F7">
            <w:pPr>
              <w:jc w:val="both"/>
              <w:rPr>
                <w:rFonts w:asciiTheme="minorHAnsi" w:hAnsiTheme="minorHAnsi"/>
                <w:sz w:val="22"/>
                <w:szCs w:val="22"/>
                <w:lang w:val="es-CO"/>
                <w:rPrChange w:id="564" w:author="WinuE" w:date="2009-02-27T18:14:00Z">
                  <w:rPr>
                    <w:rFonts w:asciiTheme="minorHAnsi" w:hAnsiTheme="minorHAnsi"/>
                    <w:lang w:val="es-CO" w:eastAsia="es-ES"/>
                  </w:rPr>
                </w:rPrChange>
              </w:rPr>
            </w:pPr>
            <w:r w:rsidRPr="00112A1F">
              <w:rPr>
                <w:rFonts w:asciiTheme="minorHAnsi" w:hAnsiTheme="minorHAnsi"/>
                <w:sz w:val="22"/>
                <w:szCs w:val="22"/>
                <w:lang w:val="es-CO"/>
                <w:rPrChange w:id="565" w:author="WinuE" w:date="2009-02-27T18:14:00Z">
                  <w:rPr>
                    <w:rFonts w:asciiTheme="minorHAnsi" w:hAnsiTheme="minorHAnsi"/>
                    <w:color w:val="0000FF"/>
                    <w:u w:val="single"/>
                    <w:lang w:val="es-CO"/>
                  </w:rPr>
                </w:rPrChange>
              </w:rPr>
              <w:t>Citas con el cliente concertadas con anticipación.</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66"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67" w:author="WinuE" w:date="2009-02-27T18:14:00Z">
                  <w:rPr>
                    <w:rFonts w:asciiTheme="minorHAnsi" w:hAnsiTheme="minorHAnsi"/>
                    <w:b/>
                    <w:color w:val="0000FF"/>
                    <w:u w:val="single"/>
                    <w:lang w:val="es-CO"/>
                  </w:rPr>
                </w:rPrChange>
              </w:rPr>
              <w:t>RESPONSABLES</w:t>
            </w:r>
          </w:p>
        </w:tc>
        <w:tc>
          <w:tcPr>
            <w:tcW w:w="6240" w:type="dxa"/>
          </w:tcPr>
          <w:p w:rsidR="00FD07D3" w:rsidRPr="00C039B0" w:rsidRDefault="00112A1F" w:rsidP="00F754F7">
            <w:pPr>
              <w:jc w:val="both"/>
              <w:rPr>
                <w:rFonts w:asciiTheme="minorHAnsi" w:hAnsiTheme="minorHAnsi"/>
                <w:sz w:val="22"/>
                <w:szCs w:val="22"/>
                <w:lang w:val="es-CO"/>
                <w:rPrChange w:id="568" w:author="WinuE" w:date="2009-02-27T18:14:00Z">
                  <w:rPr>
                    <w:rFonts w:asciiTheme="minorHAnsi" w:hAnsiTheme="minorHAnsi"/>
                    <w:lang w:val="es-CO" w:eastAsia="es-ES"/>
                  </w:rPr>
                </w:rPrChange>
              </w:rPr>
            </w:pPr>
            <w:r w:rsidRPr="00112A1F">
              <w:rPr>
                <w:rFonts w:asciiTheme="minorHAnsi" w:hAnsiTheme="minorHAnsi"/>
                <w:sz w:val="22"/>
                <w:szCs w:val="22"/>
                <w:lang w:val="es-CO"/>
                <w:rPrChange w:id="569" w:author="WinuE" w:date="2009-02-27T18:14:00Z">
                  <w:rPr>
                    <w:rFonts w:asciiTheme="minorHAnsi" w:hAnsiTheme="minorHAnsi"/>
                    <w:color w:val="0000FF"/>
                    <w:u w:val="single"/>
                    <w:lang w:val="es-CO"/>
                  </w:rPr>
                </w:rPrChange>
              </w:rPr>
              <w:t>Director de proyecto</w:t>
            </w:r>
          </w:p>
        </w:tc>
      </w:tr>
      <w:tr w:rsidR="00FD07D3" w:rsidRPr="00C039B0" w:rsidTr="00F754F7">
        <w:tc>
          <w:tcPr>
            <w:tcW w:w="2480" w:type="dxa"/>
            <w:shd w:val="clear" w:color="auto" w:fill="D9D9D9" w:themeFill="background1" w:themeFillShade="D9"/>
          </w:tcPr>
          <w:p w:rsidR="00FD07D3" w:rsidRPr="00C039B0" w:rsidRDefault="00FD07D3" w:rsidP="0028182F">
            <w:pPr>
              <w:rPr>
                <w:lang w:val="es-CO"/>
                <w:rPrChange w:id="570"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FD07D3" w:rsidRPr="00C039B0" w:rsidRDefault="00FD07D3" w:rsidP="0028182F">
            <w:pPr>
              <w:rPr>
                <w:lang w:val="es-CO"/>
                <w:rPrChange w:id="571" w:author="WinuE" w:date="2009-02-27T18:14:00Z">
                  <w:rPr>
                    <w:rFonts w:asciiTheme="minorHAnsi" w:hAnsiTheme="minorHAnsi"/>
                    <w:b/>
                    <w:bCs/>
                    <w:sz w:val="26"/>
                    <w:szCs w:val="26"/>
                    <w:lang w:val="es-CO" w:eastAsia="es-ES"/>
                  </w:rPr>
                </w:rPrChange>
              </w:rPr>
            </w:pP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72"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73" w:author="WinuE" w:date="2009-02-27T18:14:00Z">
                  <w:rPr>
                    <w:rFonts w:asciiTheme="minorHAnsi" w:hAnsiTheme="minorHAnsi"/>
                    <w:b/>
                    <w:color w:val="0000FF"/>
                    <w:u w:val="single"/>
                    <w:lang w:val="es-CO"/>
                  </w:rPr>
                </w:rPrChange>
              </w:rPr>
              <w:t>ACTIVIDADES</w:t>
            </w:r>
          </w:p>
        </w:tc>
        <w:tc>
          <w:tcPr>
            <w:tcW w:w="6240" w:type="dxa"/>
          </w:tcPr>
          <w:p w:rsidR="00FD07D3" w:rsidRDefault="00112A1F" w:rsidP="00F754F7">
            <w:pPr>
              <w:jc w:val="both"/>
              <w:rPr>
                <w:rFonts w:asciiTheme="minorHAnsi" w:hAnsiTheme="minorHAnsi"/>
                <w:sz w:val="22"/>
                <w:szCs w:val="22"/>
                <w:lang w:val="es-CO"/>
                <w:rPrChange w:id="574" w:author="WinuE" w:date="2009-02-27T18:14:00Z">
                  <w:rPr>
                    <w:rFonts w:asciiTheme="minorHAnsi" w:hAnsiTheme="minorHAnsi"/>
                    <w:lang w:val="es-CO" w:eastAsia="es-ES"/>
                  </w:rPr>
                </w:rPrChange>
              </w:rPr>
            </w:pPr>
            <w:r w:rsidRPr="00112A1F">
              <w:rPr>
                <w:rFonts w:asciiTheme="minorHAnsi" w:hAnsiTheme="minorHAnsi"/>
                <w:sz w:val="22"/>
                <w:szCs w:val="22"/>
                <w:lang w:val="es-CO"/>
                <w:rPrChange w:id="575" w:author="WinuE" w:date="2009-02-27T18:14:00Z">
                  <w:rPr>
                    <w:rFonts w:asciiTheme="minorHAnsi" w:hAnsiTheme="minorHAnsi"/>
                    <w:color w:val="0000FF"/>
                    <w:u w:val="single"/>
                    <w:lang w:val="es-CO"/>
                  </w:rPr>
                </w:rPrChange>
              </w:rPr>
              <w:t xml:space="preserve">Seguimiento de las actividades definidas en el cronograma </w:t>
            </w:r>
            <w:r w:rsidRPr="00112A1F">
              <w:rPr>
                <w:rFonts w:asciiTheme="minorHAnsi" w:hAnsiTheme="minorHAnsi"/>
                <w:sz w:val="22"/>
                <w:szCs w:val="22"/>
                <w:lang w:val="es-CO"/>
                <w:rPrChange w:id="576" w:author="WinuE" w:date="2009-02-27T18:15:00Z">
                  <w:rPr>
                    <w:rFonts w:asciiTheme="minorHAnsi" w:hAnsiTheme="minorHAnsi"/>
                    <w:color w:val="0000FF"/>
                    <w:u w:val="single"/>
                    <w:lang w:val="es-CO"/>
                  </w:rPr>
                </w:rPrChange>
              </w:rPr>
              <w:t>(</w:t>
            </w:r>
            <w:del w:id="577" w:author="WinuE" w:date="2009-02-27T18:15:00Z">
              <w:r w:rsidRPr="00112A1F">
                <w:rPr>
                  <w:rFonts w:asciiTheme="minorHAnsi" w:hAnsiTheme="minorHAnsi"/>
                  <w:sz w:val="22"/>
                  <w:szCs w:val="22"/>
                  <w:lang w:val="es-CO"/>
                  <w:rPrChange w:id="578" w:author="WinuE" w:date="2009-02-27T18:15:00Z">
                    <w:rPr>
                      <w:rFonts w:asciiTheme="minorHAnsi" w:hAnsiTheme="minorHAnsi"/>
                      <w:b/>
                      <w:color w:val="FF0000"/>
                      <w:u w:val="single"/>
                      <w:lang w:val="es-CO"/>
                    </w:rPr>
                  </w:rPrChange>
                </w:rPr>
                <w:delText>REFERENCIA AL CRONOGRAM</w:delText>
              </w:r>
            </w:del>
            <w:ins w:id="579" w:author="WinuE" w:date="2009-02-27T18:15:00Z">
              <w:r w:rsidR="00FD07D3">
                <w:rPr>
                  <w:rFonts w:asciiTheme="minorHAnsi" w:hAnsiTheme="minorHAnsi"/>
                  <w:sz w:val="22"/>
                  <w:szCs w:val="22"/>
                  <w:lang w:val="es-CO"/>
                </w:rPr>
                <w:t xml:space="preserve">Ver sección </w:t>
              </w:r>
            </w:ins>
            <w:ins w:id="580" w:author="WinuE" w:date="2009-02-27T18:16:00Z">
              <w:r w:rsidR="00FD07D3">
                <w:rPr>
                  <w:rFonts w:asciiTheme="minorHAnsi" w:hAnsiTheme="minorHAnsi"/>
                  <w:sz w:val="22"/>
                  <w:szCs w:val="22"/>
                  <w:lang w:val="es-CO"/>
                </w:rPr>
                <w:t>5.2.2</w:t>
              </w:r>
            </w:ins>
            <w:del w:id="581" w:author="WinuE" w:date="2009-02-27T18:15:00Z">
              <w:r w:rsidRPr="00112A1F">
                <w:rPr>
                  <w:rFonts w:asciiTheme="minorHAnsi" w:hAnsiTheme="minorHAnsi"/>
                  <w:sz w:val="22"/>
                  <w:szCs w:val="22"/>
                  <w:lang w:val="es-CO"/>
                  <w:rPrChange w:id="582" w:author="WinuE" w:date="2009-02-27T18:15:00Z">
                    <w:rPr>
                      <w:rFonts w:asciiTheme="minorHAnsi" w:hAnsiTheme="minorHAnsi"/>
                      <w:b/>
                      <w:color w:val="FF0000"/>
                      <w:u w:val="single"/>
                      <w:lang w:val="es-CO"/>
                    </w:rPr>
                  </w:rPrChange>
                </w:rPr>
                <w:delText>A</w:delText>
              </w:r>
            </w:del>
            <w:r w:rsidRPr="00112A1F">
              <w:rPr>
                <w:rFonts w:asciiTheme="minorHAnsi" w:hAnsiTheme="minorHAnsi"/>
                <w:sz w:val="22"/>
                <w:szCs w:val="22"/>
                <w:lang w:val="es-CO"/>
                <w:rPrChange w:id="583" w:author="WinuE" w:date="2009-02-27T18:15:00Z">
                  <w:rPr>
                    <w:rFonts w:asciiTheme="minorHAnsi" w:hAnsiTheme="minorHAnsi"/>
                    <w:color w:val="0000FF"/>
                    <w:u w:val="single"/>
                    <w:lang w:val="es-CO"/>
                  </w:rPr>
                </w:rPrChange>
              </w:rPr>
              <w:t>)</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584"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585" w:author="WinuE" w:date="2009-02-27T18:14:00Z">
                  <w:rPr>
                    <w:rFonts w:asciiTheme="minorHAnsi" w:hAnsiTheme="minorHAnsi"/>
                    <w:b/>
                    <w:color w:val="0000FF"/>
                    <w:u w:val="single"/>
                    <w:lang w:val="es-CO"/>
                  </w:rPr>
                </w:rPrChange>
              </w:rPr>
              <w:t>METODOLOGÍA</w:t>
            </w:r>
          </w:p>
        </w:tc>
        <w:tc>
          <w:tcPr>
            <w:tcW w:w="6240" w:type="dxa"/>
          </w:tcPr>
          <w:p w:rsidR="00FD07D3" w:rsidRDefault="00112A1F" w:rsidP="00F754F7">
            <w:pPr>
              <w:jc w:val="both"/>
              <w:rPr>
                <w:rFonts w:asciiTheme="minorHAnsi" w:hAnsiTheme="minorHAnsi"/>
                <w:sz w:val="22"/>
                <w:szCs w:val="22"/>
                <w:lang w:val="es-CO"/>
                <w:rPrChange w:id="586" w:author="WinuE" w:date="2009-02-27T18:14:00Z">
                  <w:rPr>
                    <w:rFonts w:asciiTheme="minorHAnsi" w:hAnsiTheme="minorHAnsi"/>
                    <w:lang w:val="es-CO" w:eastAsia="es-ES"/>
                  </w:rPr>
                </w:rPrChange>
              </w:rPr>
            </w:pPr>
            <w:r w:rsidRPr="00112A1F">
              <w:rPr>
                <w:rFonts w:asciiTheme="minorHAnsi" w:hAnsiTheme="minorHAnsi"/>
                <w:sz w:val="22"/>
                <w:szCs w:val="22"/>
                <w:lang w:val="es-CO"/>
                <w:rPrChange w:id="587" w:author="WinuE" w:date="2009-02-27T18:14:00Z">
                  <w:rPr>
                    <w:rFonts w:asciiTheme="minorHAnsi" w:hAnsiTheme="minorHAnsi"/>
                    <w:color w:val="0000FF"/>
                    <w:u w:val="single"/>
                    <w:lang w:val="es-CO"/>
                  </w:rPr>
                </w:rPrChange>
              </w:rPr>
              <w:t xml:space="preserve">El director de proyecto debe informar al </w:t>
            </w:r>
            <w:del w:id="588" w:author="WinuE" w:date="2009-02-27T18:16:00Z">
              <w:r w:rsidRPr="00112A1F">
                <w:rPr>
                  <w:rFonts w:asciiTheme="minorHAnsi" w:hAnsiTheme="minorHAnsi"/>
                  <w:sz w:val="22"/>
                  <w:szCs w:val="22"/>
                  <w:lang w:val="es-CO"/>
                  <w:rPrChange w:id="589" w:author="WinuE" w:date="2009-02-27T18:14:00Z">
                    <w:rPr>
                      <w:rFonts w:asciiTheme="minorHAnsi" w:hAnsiTheme="minorHAnsi"/>
                      <w:color w:val="0000FF"/>
                      <w:u w:val="single"/>
                      <w:lang w:val="es-CO"/>
                    </w:rPr>
                  </w:rPrChange>
                </w:rPr>
                <w:delText xml:space="preserve">restos </w:delText>
              </w:r>
            </w:del>
            <w:ins w:id="590" w:author="WinuE" w:date="2009-02-27T18:16:00Z">
              <w:r w:rsidR="00FD07D3">
                <w:rPr>
                  <w:rFonts w:asciiTheme="minorHAnsi" w:hAnsiTheme="minorHAnsi"/>
                  <w:sz w:val="22"/>
                  <w:szCs w:val="22"/>
                  <w:lang w:val="es-CO"/>
                </w:rPr>
                <w:t xml:space="preserve">los demás integrantes </w:t>
              </w:r>
            </w:ins>
            <w:r w:rsidRPr="00112A1F">
              <w:rPr>
                <w:rFonts w:asciiTheme="minorHAnsi" w:hAnsiTheme="minorHAnsi"/>
                <w:sz w:val="22"/>
                <w:szCs w:val="22"/>
                <w:lang w:val="es-CO"/>
                <w:rPrChange w:id="591" w:author="WinuE" w:date="2009-02-27T18:14:00Z">
                  <w:rPr>
                    <w:rFonts w:asciiTheme="minorHAnsi" w:hAnsiTheme="minorHAnsi"/>
                    <w:color w:val="0000FF"/>
                    <w:u w:val="single"/>
                    <w:lang w:val="es-CO"/>
                  </w:rPr>
                </w:rPrChange>
              </w:rPr>
              <w:t>del equipo a</w:t>
            </w:r>
            <w:del w:id="592" w:author="WinuE" w:date="2009-02-27T18:16:00Z">
              <w:r w:rsidRPr="00112A1F">
                <w:rPr>
                  <w:rFonts w:asciiTheme="minorHAnsi" w:hAnsiTheme="minorHAnsi"/>
                  <w:sz w:val="22"/>
                  <w:szCs w:val="22"/>
                  <w:lang w:val="es-CO"/>
                  <w:rPrChange w:id="593" w:author="WinuE" w:date="2009-02-27T18:14:00Z">
                    <w:rPr>
                      <w:rFonts w:asciiTheme="minorHAnsi" w:hAnsiTheme="minorHAnsi"/>
                      <w:color w:val="0000FF"/>
                      <w:u w:val="single"/>
                      <w:lang w:val="es-CO"/>
                    </w:rPr>
                  </w:rPrChange>
                </w:rPr>
                <w:delText xml:space="preserve"> </w:delText>
              </w:r>
            </w:del>
            <w:r w:rsidRPr="00112A1F">
              <w:rPr>
                <w:rFonts w:asciiTheme="minorHAnsi" w:hAnsiTheme="minorHAnsi"/>
                <w:sz w:val="22"/>
                <w:szCs w:val="22"/>
                <w:lang w:val="es-CO"/>
                <w:rPrChange w:id="594" w:author="WinuE" w:date="2009-02-27T18:14:00Z">
                  <w:rPr>
                    <w:rFonts w:asciiTheme="minorHAnsi" w:hAnsiTheme="minorHAnsi"/>
                    <w:color w:val="0000FF"/>
                    <w:u w:val="single"/>
                    <w:lang w:val="es-CO"/>
                  </w:rPr>
                </w:rPrChange>
              </w:rPr>
              <w:t xml:space="preserve">cerca de las actividades que estén tomando más tiempo del que </w:t>
            </w:r>
            <w:del w:id="595" w:author="WinuE" w:date="2009-02-27T18:16:00Z">
              <w:r w:rsidRPr="00112A1F">
                <w:rPr>
                  <w:rFonts w:asciiTheme="minorHAnsi" w:hAnsiTheme="minorHAnsi"/>
                  <w:sz w:val="22"/>
                  <w:szCs w:val="22"/>
                  <w:lang w:val="es-CO"/>
                  <w:rPrChange w:id="596" w:author="WinuE" w:date="2009-02-27T18:14:00Z">
                    <w:rPr>
                      <w:rFonts w:asciiTheme="minorHAnsi" w:hAnsiTheme="minorHAnsi"/>
                      <w:color w:val="0000FF"/>
                      <w:u w:val="single"/>
                      <w:lang w:val="es-CO"/>
                    </w:rPr>
                  </w:rPrChange>
                </w:rPr>
                <w:delText>esta</w:delText>
              </w:r>
            </w:del>
            <w:ins w:id="597" w:author="WinuE" w:date="2009-02-27T18:16:00Z">
              <w:r w:rsidRPr="00112A1F">
                <w:rPr>
                  <w:rFonts w:asciiTheme="minorHAnsi" w:hAnsiTheme="minorHAnsi"/>
                  <w:sz w:val="22"/>
                  <w:szCs w:val="22"/>
                  <w:lang w:val="es-CO"/>
                  <w:rPrChange w:id="598" w:author="WinuE" w:date="2009-02-27T18:14:00Z">
                    <w:rPr>
                      <w:rFonts w:asciiTheme="minorHAnsi" w:hAnsiTheme="minorHAnsi"/>
                      <w:color w:val="0000FF"/>
                      <w:sz w:val="22"/>
                      <w:szCs w:val="22"/>
                      <w:u w:val="single"/>
                      <w:lang w:val="es-CO"/>
                    </w:rPr>
                  </w:rPrChange>
                </w:rPr>
                <w:t>está</w:t>
              </w:r>
            </w:ins>
            <w:r w:rsidRPr="00112A1F">
              <w:rPr>
                <w:rFonts w:asciiTheme="minorHAnsi" w:hAnsiTheme="minorHAnsi"/>
                <w:sz w:val="22"/>
                <w:szCs w:val="22"/>
                <w:lang w:val="es-CO"/>
                <w:rPrChange w:id="599" w:author="WinuE" w:date="2009-02-27T18:14:00Z">
                  <w:rPr>
                    <w:rFonts w:asciiTheme="minorHAnsi" w:hAnsiTheme="minorHAnsi"/>
                    <w:color w:val="0000FF"/>
                    <w:u w:val="single"/>
                    <w:lang w:val="es-CO"/>
                  </w:rPr>
                </w:rPrChange>
              </w:rPr>
              <w:t xml:space="preserve"> estipulado en el cronograma</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600"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601" w:author="WinuE" w:date="2009-02-27T18:14:00Z">
                  <w:rPr>
                    <w:rFonts w:asciiTheme="minorHAnsi" w:hAnsiTheme="minorHAnsi"/>
                    <w:b/>
                    <w:color w:val="0000FF"/>
                    <w:u w:val="single"/>
                    <w:lang w:val="es-CO"/>
                  </w:rPr>
                </w:rPrChange>
              </w:rPr>
              <w:t>HERRAMIENTAS</w:t>
            </w:r>
          </w:p>
        </w:tc>
        <w:tc>
          <w:tcPr>
            <w:tcW w:w="6240" w:type="dxa"/>
          </w:tcPr>
          <w:p w:rsidR="00FD07D3" w:rsidRPr="00C039B0" w:rsidRDefault="00112A1F" w:rsidP="00F754F7">
            <w:pPr>
              <w:jc w:val="both"/>
              <w:rPr>
                <w:rFonts w:asciiTheme="minorHAnsi" w:hAnsiTheme="minorHAnsi"/>
                <w:sz w:val="22"/>
                <w:szCs w:val="22"/>
                <w:lang w:val="es-CO"/>
                <w:rPrChange w:id="602" w:author="WinuE" w:date="2009-02-27T18:14:00Z">
                  <w:rPr>
                    <w:rFonts w:asciiTheme="minorHAnsi" w:hAnsiTheme="minorHAnsi"/>
                    <w:lang w:val="es-CO" w:eastAsia="es-ES"/>
                  </w:rPr>
                </w:rPrChange>
              </w:rPr>
            </w:pPr>
            <w:r w:rsidRPr="00112A1F">
              <w:rPr>
                <w:rFonts w:asciiTheme="minorHAnsi" w:hAnsiTheme="minorHAnsi"/>
                <w:sz w:val="22"/>
                <w:szCs w:val="22"/>
                <w:lang w:val="es-CO"/>
                <w:rPrChange w:id="603" w:author="WinuE" w:date="2009-02-27T18:14:00Z">
                  <w:rPr>
                    <w:rFonts w:asciiTheme="minorHAnsi" w:hAnsiTheme="minorHAnsi"/>
                    <w:color w:val="0000FF"/>
                    <w:u w:val="single"/>
                    <w:lang w:val="es-CO"/>
                  </w:rPr>
                </w:rPrChange>
              </w:rPr>
              <w:t>GoogleTalk, GoogleGrups, Skype.</w:t>
            </w:r>
          </w:p>
        </w:tc>
      </w:tr>
      <w:tr w:rsidR="00FD07D3" w:rsidRPr="00C039B0" w:rsidTr="00F754F7">
        <w:tc>
          <w:tcPr>
            <w:tcW w:w="2480" w:type="dxa"/>
            <w:shd w:val="clear" w:color="auto" w:fill="FFFFFF" w:themeFill="background1"/>
          </w:tcPr>
          <w:p w:rsidR="00FD07D3" w:rsidRPr="00C039B0" w:rsidRDefault="00112A1F" w:rsidP="00F754F7">
            <w:pPr>
              <w:rPr>
                <w:rFonts w:asciiTheme="minorHAnsi" w:hAnsiTheme="minorHAnsi"/>
                <w:b/>
                <w:sz w:val="22"/>
                <w:szCs w:val="22"/>
                <w:lang w:val="es-CO"/>
                <w:rPrChange w:id="604" w:author="WinuE" w:date="2009-02-27T18:14:00Z">
                  <w:rPr>
                    <w:rFonts w:asciiTheme="minorHAnsi" w:hAnsiTheme="minorHAnsi"/>
                    <w:b/>
                    <w:lang w:val="es-CO" w:eastAsia="es-ES"/>
                  </w:rPr>
                </w:rPrChange>
              </w:rPr>
            </w:pPr>
            <w:r w:rsidRPr="00112A1F">
              <w:rPr>
                <w:rFonts w:asciiTheme="minorHAnsi" w:hAnsiTheme="minorHAnsi"/>
                <w:b/>
                <w:sz w:val="22"/>
                <w:szCs w:val="22"/>
                <w:lang w:val="es-CO"/>
                <w:rPrChange w:id="605" w:author="WinuE" w:date="2009-02-27T18:14:00Z">
                  <w:rPr>
                    <w:rFonts w:asciiTheme="minorHAnsi" w:hAnsiTheme="minorHAnsi"/>
                    <w:b/>
                    <w:color w:val="0000FF"/>
                    <w:u w:val="single"/>
                    <w:lang w:val="es-CO"/>
                  </w:rPr>
                </w:rPrChange>
              </w:rPr>
              <w:t>RESPONSABLES</w:t>
            </w:r>
          </w:p>
        </w:tc>
        <w:tc>
          <w:tcPr>
            <w:tcW w:w="6240" w:type="dxa"/>
          </w:tcPr>
          <w:p w:rsidR="00FD07D3" w:rsidRPr="00C039B0" w:rsidRDefault="00112A1F" w:rsidP="00F754F7">
            <w:pPr>
              <w:jc w:val="both"/>
              <w:rPr>
                <w:rFonts w:asciiTheme="minorHAnsi" w:hAnsiTheme="minorHAnsi"/>
                <w:sz w:val="22"/>
                <w:szCs w:val="22"/>
                <w:lang w:val="es-CO"/>
                <w:rPrChange w:id="606" w:author="WinuE" w:date="2009-02-27T18:14:00Z">
                  <w:rPr>
                    <w:rFonts w:asciiTheme="minorHAnsi" w:hAnsiTheme="minorHAnsi"/>
                    <w:lang w:val="es-CO" w:eastAsia="es-ES"/>
                  </w:rPr>
                </w:rPrChange>
              </w:rPr>
            </w:pPr>
            <w:r w:rsidRPr="00112A1F">
              <w:rPr>
                <w:rFonts w:asciiTheme="minorHAnsi" w:hAnsiTheme="minorHAnsi"/>
                <w:sz w:val="22"/>
                <w:szCs w:val="22"/>
                <w:lang w:val="es-CO"/>
                <w:rPrChange w:id="607" w:author="WinuE" w:date="2009-02-27T18:14:00Z">
                  <w:rPr>
                    <w:rFonts w:asciiTheme="minorHAnsi" w:hAnsiTheme="minorHAnsi"/>
                    <w:color w:val="0000FF"/>
                    <w:u w:val="single"/>
                    <w:lang w:val="es-CO"/>
                  </w:rPr>
                </w:rPrChange>
              </w:rPr>
              <w:t>Director de proyecto</w:t>
            </w:r>
          </w:p>
        </w:tc>
      </w:tr>
    </w:tbl>
    <w:p w:rsidR="00FD07D3" w:rsidRPr="0028182F" w:rsidRDefault="00FD07D3" w:rsidP="00FD07D3">
      <w:pPr>
        <w:pStyle w:val="Epgrafe"/>
        <w:jc w:val="center"/>
        <w:rPr>
          <w:ins w:id="608" w:author="WinuE" w:date="2009-02-27T18:14:00Z"/>
          <w:rFonts w:asciiTheme="minorHAnsi" w:hAnsiTheme="minorHAnsi"/>
          <w:b w:val="0"/>
          <w:lang w:val="es-CO"/>
        </w:rPr>
      </w:pPr>
      <w:bookmarkStart w:id="609" w:name="_Toc223547034"/>
      <w:bookmarkStart w:id="610" w:name="_Toc223547053"/>
      <w:r w:rsidRPr="0028182F">
        <w:rPr>
          <w:rFonts w:asciiTheme="minorHAnsi" w:hAnsiTheme="minorHAnsi"/>
        </w:rPr>
        <w:t xml:space="preserve">Tabla </w:t>
      </w:r>
      <w:r w:rsidR="00112A1F" w:rsidRPr="0028182F">
        <w:rPr>
          <w:rFonts w:asciiTheme="minorHAnsi" w:hAnsiTheme="minorHAnsi"/>
        </w:rPr>
        <w:fldChar w:fldCharType="begin"/>
      </w:r>
      <w:r w:rsidRPr="0028182F">
        <w:rPr>
          <w:rFonts w:asciiTheme="minorHAnsi" w:hAnsiTheme="minorHAnsi"/>
        </w:rPr>
        <w:instrText xml:space="preserve"> SEQ Tabla \* ARABIC </w:instrText>
      </w:r>
      <w:r w:rsidR="00112A1F" w:rsidRPr="0028182F">
        <w:rPr>
          <w:rFonts w:asciiTheme="minorHAnsi" w:hAnsiTheme="minorHAnsi"/>
        </w:rPr>
        <w:fldChar w:fldCharType="separate"/>
      </w:r>
      <w:r w:rsidR="00BD0E2E" w:rsidRPr="0028182F">
        <w:rPr>
          <w:rFonts w:asciiTheme="minorHAnsi" w:hAnsiTheme="minorHAnsi"/>
          <w:noProof/>
        </w:rPr>
        <w:t>13</w:t>
      </w:r>
      <w:r w:rsidR="00112A1F" w:rsidRPr="0028182F">
        <w:rPr>
          <w:rFonts w:asciiTheme="minorHAnsi" w:hAnsiTheme="minorHAnsi"/>
        </w:rPr>
        <w:fldChar w:fldCharType="end"/>
      </w:r>
      <w:r w:rsidRPr="0028182F">
        <w:rPr>
          <w:rFonts w:asciiTheme="minorHAnsi" w:hAnsiTheme="minorHAnsi"/>
        </w:rPr>
        <w:t xml:space="preserve">. </w:t>
      </w:r>
      <w:ins w:id="611" w:author="WinuE" w:date="2009-02-27T18:15:00Z">
        <w:r w:rsidRPr="0028182F">
          <w:rPr>
            <w:rFonts w:asciiTheme="minorHAnsi" w:hAnsiTheme="minorHAnsi"/>
            <w:lang w:val="es-CO"/>
          </w:rPr>
          <w:t>Actividades para aceptación del producto</w:t>
        </w:r>
      </w:ins>
      <w:bookmarkEnd w:id="609"/>
      <w:bookmarkEnd w:id="610"/>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Default="00FD07D3" w:rsidP="00FD07D3">
      <w:pPr>
        <w:rPr>
          <w:lang w:val="es-CO"/>
        </w:rPr>
      </w:pPr>
    </w:p>
    <w:p w:rsidR="00FD07D3" w:rsidRPr="003A13EC" w:rsidRDefault="00FD07D3" w:rsidP="00FD07D3">
      <w:pPr>
        <w:rPr>
          <w:lang w:val="es-CO"/>
        </w:rPr>
      </w:pPr>
    </w:p>
    <w:p w:rsidR="00FD07D3" w:rsidRPr="008E58FD" w:rsidRDefault="00FD07D3" w:rsidP="00FD07D3">
      <w:pPr>
        <w:pStyle w:val="Ttulo"/>
        <w:numPr>
          <w:ilvl w:val="0"/>
          <w:numId w:val="1"/>
        </w:numPr>
        <w:jc w:val="left"/>
        <w:rPr>
          <w:rFonts w:ascii="Calibri" w:hAnsi="Calibri"/>
          <w:noProof/>
          <w:color w:val="000000"/>
          <w:sz w:val="28"/>
          <w:szCs w:val="22"/>
          <w:lang w:val="es-CO"/>
        </w:rPr>
      </w:pPr>
      <w:bookmarkStart w:id="612" w:name="_Toc173382697"/>
      <w:bookmarkStart w:id="613" w:name="_Toc175245155"/>
      <w:bookmarkStart w:id="614" w:name="_Toc223598163"/>
      <w:r w:rsidRPr="0098739C">
        <w:rPr>
          <w:rFonts w:ascii="Calibri" w:hAnsi="Calibri"/>
          <w:noProof/>
          <w:color w:val="000000"/>
          <w:sz w:val="28"/>
          <w:szCs w:val="22"/>
          <w:lang w:val="es-CO"/>
        </w:rPr>
        <w:t>PLAN DE P</w:t>
      </w:r>
      <w:r w:rsidRPr="008E58FD">
        <w:rPr>
          <w:rFonts w:ascii="Calibri" w:hAnsi="Calibri"/>
          <w:noProof/>
          <w:color w:val="000000"/>
          <w:sz w:val="28"/>
          <w:szCs w:val="22"/>
          <w:lang w:val="es-CO"/>
        </w:rPr>
        <w:t>ROCESOS DE SOPORTE</w:t>
      </w:r>
      <w:bookmarkStart w:id="615" w:name="_Toc173382698"/>
      <w:bookmarkEnd w:id="612"/>
      <w:bookmarkEnd w:id="613"/>
      <w:bookmarkEnd w:id="614"/>
    </w:p>
    <w:p w:rsidR="00FD07D3" w:rsidRDefault="00FD07D3" w:rsidP="00FD07D3">
      <w:pPr>
        <w:pStyle w:val="Ttulo2"/>
        <w:rPr>
          <w:rFonts w:ascii="Calibri" w:hAnsi="Calibri"/>
          <w:i w:val="0"/>
          <w:color w:val="000000"/>
          <w:sz w:val="26"/>
          <w:szCs w:val="26"/>
        </w:rPr>
      </w:pPr>
      <w:bookmarkStart w:id="616" w:name="_Toc175245156"/>
      <w:bookmarkStart w:id="617" w:name="_Toc223598164"/>
      <w:r w:rsidRPr="0098739C">
        <w:rPr>
          <w:rFonts w:ascii="Calibri" w:hAnsi="Calibri"/>
          <w:i w:val="0"/>
          <w:color w:val="000000"/>
          <w:sz w:val="26"/>
          <w:szCs w:val="26"/>
        </w:rPr>
        <w:t>PLAN DE ADMINISTRACIÓN DE LA CONFIGURACIÓN</w:t>
      </w:r>
      <w:bookmarkEnd w:id="615"/>
      <w:bookmarkEnd w:id="616"/>
      <w:bookmarkEnd w:id="617"/>
    </w:p>
    <w:p w:rsidR="00FD07D3" w:rsidRDefault="00FD07D3" w:rsidP="00FD07D3">
      <w:pPr>
        <w:autoSpaceDE w:val="0"/>
        <w:autoSpaceDN w:val="0"/>
        <w:adjustRightInd w:val="0"/>
        <w:ind w:left="576"/>
        <w:rPr>
          <w:rFonts w:asciiTheme="minorHAnsi" w:hAnsiTheme="minorHAnsi"/>
          <w:sz w:val="22"/>
          <w:szCs w:val="22"/>
          <w:lang w:val="es-ES_tradnl"/>
        </w:rPr>
      </w:pPr>
    </w:p>
    <w:p w:rsidR="00FD07D3" w:rsidRDefault="00FD07D3" w:rsidP="00FD07D3">
      <w:pPr>
        <w:autoSpaceDE w:val="0"/>
        <w:autoSpaceDN w:val="0"/>
        <w:adjustRightInd w:val="0"/>
        <w:ind w:left="576"/>
        <w:rPr>
          <w:rFonts w:asciiTheme="minorHAnsi" w:hAnsiTheme="minorHAnsi"/>
          <w:sz w:val="22"/>
          <w:szCs w:val="22"/>
          <w:lang w:val="es-ES_tradnl"/>
        </w:rPr>
      </w:pPr>
      <w:commentRangeStart w:id="618"/>
      <w:r w:rsidRPr="004831EE">
        <w:rPr>
          <w:rFonts w:asciiTheme="minorHAnsi" w:hAnsiTheme="minorHAnsi"/>
          <w:sz w:val="22"/>
          <w:szCs w:val="22"/>
          <w:lang w:val="es-ES_tradnl"/>
        </w:rPr>
        <w:t>El propósito de este Plan de Adm</w:t>
      </w:r>
      <w:r>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Pr>
          <w:rFonts w:asciiTheme="minorHAnsi" w:hAnsiTheme="minorHAnsi"/>
          <w:sz w:val="22"/>
          <w:szCs w:val="22"/>
          <w:lang w:val="es-ES_tradnl"/>
        </w:rPr>
        <w:t xml:space="preserve">los cambios hechos al documento SPMP. </w:t>
      </w:r>
    </w:p>
    <w:p w:rsidR="00FD07D3" w:rsidRDefault="00FD07D3" w:rsidP="00FD07D3">
      <w:pPr>
        <w:autoSpaceDE w:val="0"/>
        <w:autoSpaceDN w:val="0"/>
        <w:adjustRightInd w:val="0"/>
        <w:ind w:left="576"/>
        <w:rPr>
          <w:ins w:id="619" w:author="WinuE" w:date="2009-02-27T14:28:00Z"/>
          <w:rFonts w:asciiTheme="minorHAnsi" w:hAnsiTheme="minorHAnsi"/>
          <w:sz w:val="22"/>
          <w:szCs w:val="22"/>
          <w:lang w:val="es-ES_tradnl"/>
        </w:rPr>
      </w:pPr>
      <w:r>
        <w:rPr>
          <w:rFonts w:asciiTheme="minorHAnsi" w:hAnsiTheme="minorHAnsi"/>
          <w:sz w:val="22"/>
          <w:szCs w:val="22"/>
          <w:lang w:val="es-ES_tradnl"/>
        </w:rPr>
        <w:t>Para el desarrollo de este plan se utilizará la herramienta TortoiseSVN</w:t>
      </w:r>
      <w:ins w:id="620" w:author="WinuE" w:date="2009-02-27T14:49:00Z">
        <w:r>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FD07D3" w:rsidRDefault="00FD07D3" w:rsidP="00FD07D3">
      <w:pPr>
        <w:autoSpaceDE w:val="0"/>
        <w:autoSpaceDN w:val="0"/>
        <w:adjustRightInd w:val="0"/>
        <w:ind w:left="576"/>
        <w:rPr>
          <w:ins w:id="621" w:author="WinuE" w:date="2009-02-27T14:28:00Z"/>
          <w:rFonts w:asciiTheme="minorHAnsi" w:hAnsiTheme="minorHAnsi"/>
          <w:sz w:val="22"/>
          <w:szCs w:val="22"/>
          <w:lang w:val="es-ES_tradnl"/>
        </w:rPr>
      </w:pPr>
    </w:p>
    <w:p w:rsidR="00FD07D3" w:rsidRDefault="00FD07D3" w:rsidP="00FD07D3">
      <w:pPr>
        <w:pStyle w:val="Ttulo2"/>
        <w:rPr>
          <w:rFonts w:ascii="Calibri" w:hAnsi="Calibri"/>
          <w:i w:val="0"/>
          <w:color w:val="000000"/>
          <w:sz w:val="26"/>
          <w:szCs w:val="26"/>
        </w:rPr>
      </w:pPr>
      <w:bookmarkStart w:id="622" w:name="_Toc175245157"/>
      <w:commentRangeEnd w:id="618"/>
      <w:r>
        <w:rPr>
          <w:rStyle w:val="Refdecomentario"/>
          <w:rFonts w:ascii="Times New Roman" w:hAnsi="Times New Roman"/>
          <w:b w:val="0"/>
          <w:bCs w:val="0"/>
          <w:i w:val="0"/>
          <w:iCs w:val="0"/>
        </w:rPr>
        <w:lastRenderedPageBreak/>
        <w:commentReference w:id="618"/>
      </w:r>
      <w:bookmarkStart w:id="623" w:name="_Toc223598165"/>
      <w:r w:rsidRPr="0098739C">
        <w:rPr>
          <w:rFonts w:ascii="Calibri" w:hAnsi="Calibri"/>
          <w:i w:val="0"/>
          <w:color w:val="000000"/>
          <w:sz w:val="26"/>
          <w:szCs w:val="26"/>
        </w:rPr>
        <w:t>PLAN DE VERIFICACIÓN Y VALIDACIÓN</w:t>
      </w:r>
      <w:bookmarkEnd w:id="622"/>
      <w:bookmarkEnd w:id="623"/>
    </w:p>
    <w:p w:rsidR="00FD07D3" w:rsidRPr="001F5138" w:rsidDel="00B16137" w:rsidRDefault="00FD07D3" w:rsidP="00FD07D3">
      <w:pPr>
        <w:ind w:left="576"/>
        <w:rPr>
          <w:del w:id="624" w:author="WinuE" w:date="2009-02-27T14:28:00Z"/>
        </w:rPr>
      </w:pPr>
      <w:bookmarkStart w:id="625" w:name="_Toc223509203"/>
      <w:bookmarkStart w:id="626" w:name="_Toc223596369"/>
      <w:bookmarkStart w:id="627" w:name="_Toc223597353"/>
      <w:bookmarkStart w:id="628" w:name="_Toc223597674"/>
      <w:bookmarkStart w:id="629" w:name="_Toc223597835"/>
      <w:bookmarkStart w:id="630" w:name="_Toc223597954"/>
      <w:bookmarkStart w:id="631" w:name="_Toc223598039"/>
      <w:bookmarkStart w:id="632" w:name="_Toc223598166"/>
      <w:bookmarkEnd w:id="625"/>
      <w:bookmarkEnd w:id="626"/>
      <w:bookmarkEnd w:id="627"/>
      <w:bookmarkEnd w:id="628"/>
      <w:bookmarkEnd w:id="629"/>
      <w:bookmarkEnd w:id="630"/>
      <w:bookmarkEnd w:id="631"/>
      <w:bookmarkEnd w:id="632"/>
    </w:p>
    <w:p w:rsidR="00FD07D3" w:rsidRPr="0098739C" w:rsidRDefault="00FD07D3" w:rsidP="00FD07D3">
      <w:pPr>
        <w:pStyle w:val="Ttulo2"/>
        <w:rPr>
          <w:rFonts w:ascii="Calibri" w:hAnsi="Calibri"/>
          <w:i w:val="0"/>
          <w:color w:val="000000"/>
          <w:sz w:val="26"/>
          <w:szCs w:val="26"/>
        </w:rPr>
      </w:pPr>
      <w:bookmarkStart w:id="633" w:name="_Toc173382700"/>
      <w:bookmarkStart w:id="634" w:name="_Toc175245158"/>
      <w:bookmarkStart w:id="635" w:name="_Toc223598167"/>
      <w:r w:rsidRPr="0098739C">
        <w:rPr>
          <w:rFonts w:ascii="Calibri" w:hAnsi="Calibri"/>
          <w:i w:val="0"/>
          <w:color w:val="000000"/>
          <w:sz w:val="26"/>
          <w:szCs w:val="26"/>
        </w:rPr>
        <w:t>PLAN DE DOCUMENTACIÓN</w:t>
      </w:r>
      <w:bookmarkEnd w:id="633"/>
      <w:bookmarkEnd w:id="634"/>
      <w:bookmarkEnd w:id="635"/>
    </w:p>
    <w:p w:rsidR="00FD07D3" w:rsidRPr="0098739C" w:rsidRDefault="00FD07D3" w:rsidP="00FD07D3">
      <w:pPr>
        <w:pStyle w:val="Ttulo2"/>
        <w:rPr>
          <w:rFonts w:ascii="Calibri" w:hAnsi="Calibri"/>
          <w:i w:val="0"/>
          <w:color w:val="000000"/>
          <w:sz w:val="26"/>
          <w:szCs w:val="26"/>
        </w:rPr>
      </w:pPr>
      <w:bookmarkStart w:id="636" w:name="_Toc173382701"/>
      <w:bookmarkStart w:id="637" w:name="_Toc175245159"/>
      <w:bookmarkStart w:id="638" w:name="_Toc223598168"/>
      <w:r w:rsidRPr="0098739C">
        <w:rPr>
          <w:rFonts w:ascii="Calibri" w:hAnsi="Calibri"/>
          <w:i w:val="0"/>
          <w:color w:val="000000"/>
          <w:sz w:val="26"/>
          <w:szCs w:val="26"/>
        </w:rPr>
        <w:t>PLAN DE ASEGURAMIENTO DE LA CALIDAD</w:t>
      </w:r>
      <w:bookmarkEnd w:id="636"/>
      <w:bookmarkEnd w:id="637"/>
      <w:bookmarkEnd w:id="638"/>
    </w:p>
    <w:p w:rsidR="00FD07D3" w:rsidRDefault="00FD07D3" w:rsidP="00FD07D3">
      <w:pPr>
        <w:pStyle w:val="Ttulo2"/>
        <w:rPr>
          <w:rFonts w:ascii="Calibri" w:hAnsi="Calibri"/>
          <w:i w:val="0"/>
          <w:color w:val="000000"/>
          <w:sz w:val="26"/>
          <w:szCs w:val="26"/>
        </w:rPr>
      </w:pPr>
      <w:bookmarkStart w:id="639" w:name="_Toc173382702"/>
      <w:bookmarkStart w:id="640" w:name="_Toc175245160"/>
      <w:bookmarkStart w:id="641" w:name="_Toc223598169"/>
      <w:r w:rsidRPr="0098739C">
        <w:rPr>
          <w:rFonts w:ascii="Calibri" w:hAnsi="Calibri"/>
          <w:i w:val="0"/>
          <w:color w:val="000000"/>
          <w:sz w:val="26"/>
          <w:szCs w:val="26"/>
        </w:rPr>
        <w:t>REVISIONES Y AUDITORIAS</w:t>
      </w:r>
      <w:bookmarkEnd w:id="639"/>
      <w:bookmarkEnd w:id="640"/>
      <w:bookmarkEnd w:id="641"/>
    </w:p>
    <w:p w:rsidR="00FD07D3" w:rsidRDefault="00FD07D3" w:rsidP="00FD07D3"/>
    <w:p w:rsidR="00FD07D3" w:rsidRDefault="00FD07D3" w:rsidP="00FD07D3">
      <w:pPr>
        <w:jc w:val="both"/>
        <w:rPr>
          <w:rFonts w:asciiTheme="minorHAnsi" w:hAnsiTheme="minorHAnsi"/>
          <w:sz w:val="22"/>
          <w:szCs w:val="22"/>
        </w:rPr>
      </w:pPr>
      <w:r>
        <w:rPr>
          <w:rFonts w:asciiTheme="minorHAnsi" w:hAnsiTheme="minorHAnsi"/>
          <w:sz w:val="22"/>
          <w:szCs w:val="22"/>
        </w:rPr>
        <w:t xml:space="preserve">Con el propósito de mejorar la calidad en lo entregables mencionados en la sección </w:t>
      </w:r>
      <w:r w:rsidRPr="00F876FF">
        <w:rPr>
          <w:rFonts w:asciiTheme="minorHAnsi" w:hAnsiTheme="minorHAnsi"/>
          <w:b/>
          <w:sz w:val="22"/>
          <w:szCs w:val="22"/>
        </w:rPr>
        <w:t>1.1.3</w:t>
      </w:r>
      <w:r>
        <w:rPr>
          <w:rFonts w:asciiTheme="minorHAnsi" w:hAnsiTheme="minorHAnsi"/>
          <w:b/>
          <w:sz w:val="22"/>
          <w:szCs w:val="22"/>
        </w:rPr>
        <w:t xml:space="preserve"> </w:t>
      </w:r>
      <w:r>
        <w:rPr>
          <w:rFonts w:asciiTheme="minorHAnsi" w:hAnsiTheme="minorHAnsi"/>
          <w:sz w:val="22"/>
          <w:szCs w:val="22"/>
        </w:rPr>
        <w:t>se realizarán previas revisiones soportad</w:t>
      </w:r>
      <w:del w:id="642" w:author="WinuE" w:date="2009-02-27T14:28:00Z">
        <w:r w:rsidDel="00B16137">
          <w:rPr>
            <w:rFonts w:asciiTheme="minorHAnsi" w:hAnsiTheme="minorHAnsi"/>
            <w:sz w:val="22"/>
            <w:szCs w:val="22"/>
          </w:rPr>
          <w:delText>o</w:delText>
        </w:r>
      </w:del>
      <w:ins w:id="643" w:author="WinuE" w:date="2009-02-27T14:28:00Z">
        <w:r>
          <w:rPr>
            <w:rFonts w:asciiTheme="minorHAnsi" w:hAnsiTheme="minorHAnsi"/>
            <w:sz w:val="22"/>
            <w:szCs w:val="22"/>
          </w:rPr>
          <w:t>as</w:t>
        </w:r>
      </w:ins>
      <w:r>
        <w:rPr>
          <w:rFonts w:asciiTheme="minorHAnsi" w:hAnsiTheme="minorHAnsi"/>
          <w:sz w:val="22"/>
          <w:szCs w:val="22"/>
        </w:rPr>
        <w:t xml:space="preserve"> en el </w:t>
      </w:r>
      <w:r w:rsidR="00112A1F" w:rsidRPr="00112A1F">
        <w:rPr>
          <w:rFonts w:asciiTheme="minorHAnsi" w:hAnsiTheme="minorHAnsi"/>
          <w:b/>
          <w:sz w:val="22"/>
          <w:szCs w:val="22"/>
          <w:rPrChange w:id="644" w:author="WinuE" w:date="2009-02-27T14:28:00Z">
            <w:rPr>
              <w:rFonts w:asciiTheme="minorHAnsi" w:hAnsiTheme="minorHAnsi"/>
              <w:color w:val="0000FF"/>
              <w:sz w:val="22"/>
              <w:szCs w:val="22"/>
              <w:u w:val="single"/>
            </w:rPr>
          </w:rPrChange>
        </w:rPr>
        <w:t>[</w:t>
      </w:r>
      <w:r w:rsidRPr="00DF5CF4">
        <w:rPr>
          <w:rFonts w:asciiTheme="minorHAnsi" w:hAnsiTheme="minorHAnsi"/>
          <w:b/>
          <w:sz w:val="22"/>
          <w:szCs w:val="22"/>
        </w:rPr>
        <w:t>ANEXO</w:t>
      </w:r>
      <w:del w:id="645" w:author="WinuE" w:date="2009-02-27T14:51:00Z">
        <w:r w:rsidDel="0008083E">
          <w:rPr>
            <w:rFonts w:asciiTheme="minorHAnsi" w:hAnsiTheme="minorHAnsi"/>
            <w:b/>
            <w:sz w:val="22"/>
            <w:szCs w:val="22"/>
          </w:rPr>
          <w:delText xml:space="preserve"> </w:delText>
        </w:r>
      </w:del>
      <w:ins w:id="646" w:author="WinuE" w:date="2009-02-27T14:51:00Z">
        <w:r>
          <w:rPr>
            <w:rFonts w:asciiTheme="minorHAnsi" w:hAnsiTheme="minorHAnsi"/>
            <w:b/>
            <w:sz w:val="22"/>
            <w:szCs w:val="22"/>
          </w:rPr>
          <w:t xml:space="preserve"> 1</w:t>
        </w:r>
      </w:ins>
      <w:del w:id="647" w:author="WinuE" w:date="2009-02-27T14:51:00Z">
        <w:r w:rsidRPr="00DF5CF4" w:rsidDel="0008083E">
          <w:rPr>
            <w:rFonts w:asciiTheme="minorHAnsi" w:hAnsiTheme="minorHAnsi"/>
            <w:b/>
            <w:sz w:val="22"/>
            <w:szCs w:val="22"/>
          </w:rPr>
          <w:delText>0000</w:delText>
        </w:r>
      </w:del>
      <w:r>
        <w:rPr>
          <w:rFonts w:asciiTheme="minorHAnsi" w:hAnsiTheme="minorHAnsi"/>
          <w:b/>
          <w:sz w:val="22"/>
          <w:szCs w:val="22"/>
        </w:rPr>
        <w:t>]</w:t>
      </w:r>
      <w:r>
        <w:rPr>
          <w:rFonts w:asciiTheme="minorHAnsi" w:hAnsiTheme="minorHAnsi"/>
          <w:sz w:val="22"/>
          <w:szCs w:val="22"/>
        </w:rPr>
        <w:t xml:space="preserve"> como documento de apoyo. Para ello se realizarán los siguientes procedimientos.</w:t>
      </w:r>
    </w:p>
    <w:p w:rsidR="00FD07D3" w:rsidRDefault="00FD07D3" w:rsidP="00FD07D3">
      <w:pPr>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 xml:space="preserve">Revisión de avances: </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648" w:author="WinuE" w:date="2009-02-27T14:53:00Z">
        <w:r w:rsidRPr="0056376B" w:rsidDel="0008083E">
          <w:rPr>
            <w:rFonts w:asciiTheme="minorHAnsi" w:hAnsiTheme="minorHAnsi"/>
            <w:b/>
            <w:sz w:val="22"/>
            <w:szCs w:val="22"/>
          </w:rPr>
          <w:delText>0.0.0</w:delText>
        </w:r>
      </w:del>
      <w:ins w:id="649" w:author="WinuE" w:date="2009-02-27T14:53:00Z">
        <w:r>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FD07D3" w:rsidRDefault="00FD07D3" w:rsidP="00FD07D3">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 de los documentos</w:t>
      </w:r>
    </w:p>
    <w:p w:rsidR="00FD07D3" w:rsidRDefault="00FD07D3" w:rsidP="00FD07D3">
      <w:pPr>
        <w:pStyle w:val="Prrafodelista"/>
        <w:ind w:left="720"/>
        <w:rPr>
          <w:rFonts w:asciiTheme="minorHAnsi" w:hAnsiTheme="minorHAnsi"/>
          <w:sz w:val="22"/>
          <w:szCs w:val="22"/>
        </w:rPr>
      </w:pPr>
    </w:p>
    <w:p w:rsidR="00FD07D3" w:rsidRDefault="00FD07D3" w:rsidP="00FD07D3">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FD07D3" w:rsidRPr="00F876FF" w:rsidRDefault="00FD07D3" w:rsidP="00FD07D3">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FD07D3" w:rsidRDefault="00FD07D3" w:rsidP="00FD07D3">
      <w:pPr>
        <w:pStyle w:val="Ttulo2"/>
        <w:rPr>
          <w:rFonts w:ascii="Calibri" w:hAnsi="Calibri"/>
          <w:i w:val="0"/>
          <w:color w:val="000000"/>
          <w:sz w:val="26"/>
          <w:szCs w:val="26"/>
        </w:rPr>
      </w:pPr>
      <w:bookmarkStart w:id="650" w:name="_Toc173382703"/>
      <w:bookmarkStart w:id="651" w:name="_Toc175245161"/>
      <w:bookmarkStart w:id="652" w:name="_Toc223598170"/>
      <w:r w:rsidRPr="0098739C">
        <w:rPr>
          <w:rFonts w:ascii="Calibri" w:hAnsi="Calibri"/>
          <w:i w:val="0"/>
          <w:color w:val="000000"/>
          <w:sz w:val="26"/>
          <w:szCs w:val="26"/>
        </w:rPr>
        <w:t>PLAN DE RESOLUCIÓN DE PROBLEMAS</w:t>
      </w:r>
      <w:bookmarkEnd w:id="650"/>
      <w:bookmarkEnd w:id="651"/>
      <w:bookmarkEnd w:id="652"/>
    </w:p>
    <w:p w:rsidR="00FD07D3" w:rsidRDefault="00FD07D3" w:rsidP="00FD07D3"/>
    <w:tbl>
      <w:tblPr>
        <w:tblStyle w:val="Cuadrculavistosa-nfasis3"/>
        <w:tblW w:w="0" w:type="auto"/>
        <w:tblLook w:val="04A0"/>
      </w:tblPr>
      <w:tblGrid>
        <w:gridCol w:w="1951"/>
        <w:gridCol w:w="6693"/>
      </w:tblGrid>
      <w:tr w:rsidR="00FD07D3" w:rsidRPr="00C35262" w:rsidTr="00E51CA4">
        <w:trPr>
          <w:cnfStyle w:val="100000000000"/>
        </w:trPr>
        <w:tc>
          <w:tcPr>
            <w:cnfStyle w:val="001000000000"/>
            <w:tcW w:w="1951" w:type="dxa"/>
            <w:tcBorders>
              <w:top w:val="nil"/>
              <w:bottom w:val="single" w:sz="4" w:space="0" w:color="FFFFFF" w:themeColor="background1"/>
            </w:tcBorders>
            <w:shd w:val="clear" w:color="auto" w:fill="9BBB59" w:themeFill="accent3"/>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Tatiana Oquendo.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Ana María González.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Laura Zorro.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Carlos Jaramillo.</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Ximena Narváez.</w:t>
            </w:r>
          </w:p>
          <w:p w:rsidR="00FD07D3" w:rsidRPr="00C35262" w:rsidRDefault="00FD07D3" w:rsidP="00F754F7">
            <w:pPr>
              <w:jc w:val="both"/>
              <w:cnfStyle w:val="100000000000"/>
              <w:rPr>
                <w:rFonts w:ascii="Calibri" w:hAnsi="Calibri"/>
                <w:sz w:val="22"/>
                <w:szCs w:val="22"/>
              </w:rPr>
            </w:pPr>
            <w:r w:rsidRPr="00C35262">
              <w:rPr>
                <w:rFonts w:ascii="Calibri" w:hAnsi="Calibri"/>
                <w:sz w:val="22"/>
                <w:szCs w:val="22"/>
              </w:rPr>
              <w:t>Víctor Villalobos.</w:t>
            </w:r>
          </w:p>
          <w:p w:rsidR="00FD07D3" w:rsidRPr="00C35262" w:rsidRDefault="00FD07D3" w:rsidP="00F754F7">
            <w:pPr>
              <w:jc w:val="both"/>
              <w:cnfStyle w:val="100000000000"/>
              <w:rPr>
                <w:rFonts w:ascii="Calibri" w:hAnsi="Calibri"/>
                <w:sz w:val="22"/>
                <w:szCs w:val="22"/>
              </w:rPr>
            </w:pPr>
          </w:p>
        </w:tc>
      </w:tr>
      <w:tr w:rsidR="00FD07D3" w:rsidRPr="00C35262" w:rsidTr="00E51CA4">
        <w:trPr>
          <w:cnfStyle w:val="000000100000"/>
        </w:trPr>
        <w:tc>
          <w:tcPr>
            <w:cnfStyle w:val="001000000000"/>
            <w:tcW w:w="1951" w:type="dxa"/>
            <w:tcBorders>
              <w:top w:val="single" w:sz="4" w:space="0" w:color="FFFFFF" w:themeColor="background1"/>
            </w:tcBorders>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Descripción</w:t>
            </w:r>
          </w:p>
        </w:tc>
        <w:tc>
          <w:tcPr>
            <w:tcW w:w="6693" w:type="dxa"/>
          </w:tcPr>
          <w:p w:rsidR="00FD07D3" w:rsidRPr="00C35262" w:rsidRDefault="00FD07D3" w:rsidP="00F754F7">
            <w:pPr>
              <w:jc w:val="both"/>
              <w:cnfStyle w:val="000000100000"/>
              <w:rPr>
                <w:rFonts w:ascii="Calibri" w:hAnsi="Calibri"/>
                <w:sz w:val="22"/>
                <w:szCs w:val="22"/>
                <w:lang w:val="es-CO"/>
              </w:rPr>
            </w:pPr>
            <w:r w:rsidRPr="00C35262">
              <w:rPr>
                <w:rFonts w:ascii="Calibri" w:hAnsi="Calibri"/>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sz w:val="22"/>
                <w:szCs w:val="22"/>
                <w:lang w:val="es-CO"/>
              </w:rPr>
              <w:t>equidad</w:t>
            </w:r>
            <w:r w:rsidRPr="00C35262">
              <w:rPr>
                <w:rFonts w:ascii="Calibri" w:hAnsi="Calibri"/>
                <w:sz w:val="22"/>
                <w:szCs w:val="22"/>
                <w:lang w:val="es-CO"/>
              </w:rPr>
              <w:t xml:space="preserve"> y comunicación </w:t>
            </w:r>
            <w:r w:rsidRPr="00C35262">
              <w:rPr>
                <w:rFonts w:ascii="Calibri" w:hAnsi="Calibri"/>
                <w:i/>
                <w:sz w:val="22"/>
                <w:szCs w:val="22"/>
                <w:lang w:val="es-CO"/>
              </w:rPr>
              <w:t>horizontal</w:t>
            </w:r>
            <w:r w:rsidRPr="00C35262">
              <w:rPr>
                <w:rFonts w:ascii="Calibri" w:hAnsi="Calibri"/>
                <w:sz w:val="22"/>
                <w:szCs w:val="22"/>
                <w:lang w:val="es-CO"/>
              </w:rPr>
              <w:t xml:space="preserve">, respondiendo en un 15% por cada integrante del grupo en el momento de tomar alguna decisión en el quipo de trabajo.  </w:t>
            </w:r>
          </w:p>
          <w:p w:rsidR="00FD07D3" w:rsidRPr="00C35262" w:rsidRDefault="00FD07D3" w:rsidP="00F754F7">
            <w:pPr>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 xml:space="preserve">Se harán llamados de atención verbales por el incumplimiento en las responsabilidades del rol sea en un espacio de tiempo corto (semana) o largo (Mes), y deben estar en acuerdo por lo </w:t>
            </w:r>
            <w:r w:rsidRPr="00C35262">
              <w:rPr>
                <w:rFonts w:ascii="Calibri" w:hAnsi="Calibri"/>
                <w:sz w:val="22"/>
                <w:szCs w:val="22"/>
                <w:lang w:val="es-CO"/>
              </w:rPr>
              <w:lastRenderedPageBreak/>
              <w:t xml:space="preserve">menos el 60% de los votos para poder realizarlo. </w:t>
            </w:r>
          </w:p>
          <w:p w:rsidR="00FD07D3" w:rsidRPr="00C35262" w:rsidRDefault="00FD07D3" w:rsidP="00F754F7">
            <w:pPr>
              <w:numPr>
                <w:ilvl w:val="0"/>
                <w:numId w:val="21"/>
              </w:numPr>
              <w:jc w:val="both"/>
              <w:cnfStyle w:val="000000000000"/>
              <w:rPr>
                <w:rFonts w:ascii="Calibri" w:hAnsi="Calibri"/>
                <w:sz w:val="22"/>
                <w:szCs w:val="22"/>
                <w:lang w:val="es-CO"/>
              </w:rPr>
            </w:pPr>
            <w:r w:rsidRPr="00C35262">
              <w:rPr>
                <w:rFonts w:ascii="Calibri" w:hAnsi="Calibri"/>
                <w:sz w:val="22"/>
                <w:szCs w:val="22"/>
                <w:lang w:val="es-CO"/>
              </w:rPr>
              <w:t>Se harán llamados de atención escritos después de 3 llamadas de atención verbales, pasándole un informe con la copia de los llamados al profesor encargado.</w:t>
            </w:r>
          </w:p>
          <w:p w:rsidR="00FD07D3" w:rsidRPr="00C35262" w:rsidRDefault="00FD07D3" w:rsidP="00F754F7">
            <w:pPr>
              <w:numPr>
                <w:ilvl w:val="0"/>
                <w:numId w:val="21"/>
              </w:numPr>
              <w:jc w:val="both"/>
              <w:cnfStyle w:val="000000000000"/>
              <w:rPr>
                <w:rFonts w:ascii="Calibri" w:hAnsi="Calibri"/>
                <w:sz w:val="22"/>
                <w:szCs w:val="22"/>
                <w:lang w:val="es-CO"/>
              </w:rPr>
            </w:pPr>
          </w:p>
        </w:tc>
      </w:tr>
      <w:tr w:rsidR="00FD07D3" w:rsidRPr="00C35262" w:rsidTr="00E51CA4">
        <w:trPr>
          <w:cnfStyle w:val="000000100000"/>
        </w:trPr>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lastRenderedPageBreak/>
              <w:t>En qué momento</w:t>
            </w:r>
          </w:p>
        </w:tc>
        <w:tc>
          <w:tcPr>
            <w:tcW w:w="6693" w:type="dxa"/>
          </w:tcPr>
          <w:p w:rsidR="00FD07D3" w:rsidRPr="00C35262" w:rsidRDefault="00FD07D3" w:rsidP="00F754F7">
            <w:pPr>
              <w:jc w:val="both"/>
              <w:cnfStyle w:val="000000100000"/>
              <w:rPr>
                <w:rFonts w:ascii="Calibri" w:hAnsi="Calibri"/>
                <w:sz w:val="22"/>
                <w:szCs w:val="22"/>
              </w:rPr>
            </w:pPr>
            <w:r w:rsidRPr="00C35262">
              <w:rPr>
                <w:rFonts w:ascii="Calibri" w:hAnsi="Calibri"/>
                <w:sz w:val="22"/>
                <w:szCs w:val="22"/>
              </w:rPr>
              <w:t>Cuando se presente alguno(s) estos comportamientos o similar(es).</w:t>
            </w:r>
          </w:p>
          <w:p w:rsidR="00FD07D3" w:rsidRPr="00C35262" w:rsidRDefault="00FD07D3" w:rsidP="00F754F7">
            <w:pPr>
              <w:jc w:val="both"/>
              <w:cnfStyle w:val="000000100000"/>
              <w:rPr>
                <w:rFonts w:ascii="Calibri" w:hAnsi="Calibri"/>
                <w:sz w:val="22"/>
                <w:szCs w:val="22"/>
              </w:rPr>
            </w:pP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Retraso del proyecto por parte de los integrantes es considerado motivo de expulsión.</w:t>
            </w:r>
          </w:p>
          <w:p w:rsidR="00FD07D3" w:rsidRPr="00C35262" w:rsidRDefault="00FD07D3" w:rsidP="00F754F7">
            <w:pPr>
              <w:numPr>
                <w:ilvl w:val="0"/>
                <w:numId w:val="22"/>
              </w:numPr>
              <w:jc w:val="both"/>
              <w:cnfStyle w:val="000000100000"/>
              <w:rPr>
                <w:rFonts w:ascii="Calibri" w:hAnsi="Calibri"/>
                <w:sz w:val="22"/>
                <w:szCs w:val="22"/>
                <w:lang w:val="es-CO"/>
              </w:rPr>
            </w:pPr>
            <w:r w:rsidRPr="00C35262">
              <w:rPr>
                <w:rFonts w:ascii="Calibri" w:hAnsi="Calibri"/>
                <w:sz w:val="22"/>
                <w:szCs w:val="22"/>
                <w:lang w:val="es-CO"/>
              </w:rPr>
              <w:t>Las malas relaciones interpersonales que puedan surgir en el proyecto y que deteriore la comunicación del equipo de trabajo, la calidad del trabajo o tiempos de entrega es motivo de expulsión.</w:t>
            </w:r>
          </w:p>
          <w:p w:rsidR="00FD07D3" w:rsidRPr="00C35262" w:rsidRDefault="00FD07D3" w:rsidP="00F754F7">
            <w:pPr>
              <w:ind w:left="720"/>
              <w:jc w:val="both"/>
              <w:cnfStyle w:val="000000100000"/>
              <w:rPr>
                <w:rFonts w:ascii="Calibri" w:hAnsi="Calibri"/>
                <w:sz w:val="22"/>
                <w:szCs w:val="22"/>
                <w:lang w:val="es-CO"/>
              </w:rPr>
            </w:pPr>
          </w:p>
        </w:tc>
      </w:tr>
      <w:tr w:rsidR="00FD07D3" w:rsidRPr="00C35262" w:rsidTr="00E51CA4">
        <w:tc>
          <w:tcPr>
            <w:cnfStyle w:val="001000000000"/>
            <w:tcW w:w="1951" w:type="dxa"/>
          </w:tcPr>
          <w:p w:rsidR="00FD07D3" w:rsidRPr="00C35262" w:rsidRDefault="00FD07D3" w:rsidP="00F754F7">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FD07D3" w:rsidRPr="00C35262" w:rsidRDefault="00112A1F" w:rsidP="00F754F7">
            <w:pPr>
              <w:cnfStyle w:val="000000000000"/>
              <w:rPr>
                <w:rFonts w:ascii="Calibri" w:hAnsi="Calibri"/>
                <w:sz w:val="22"/>
                <w:szCs w:val="22"/>
              </w:rPr>
            </w:pPr>
            <w:r>
              <w:fldChar w:fldCharType="begin"/>
            </w:r>
            <w:r w:rsidR="00A130F7">
              <w:instrText xml:space="preserve"> REF _Ref193542058  \* MERGEFORMAT </w:instrText>
            </w:r>
            <w:r>
              <w:fldChar w:fldCharType="separate"/>
            </w:r>
            <w:r w:rsidR="00FD07D3">
              <w:rPr>
                <w:b/>
                <w:bCs/>
              </w:rPr>
              <w:t>¡Error! No se encuentra el origen de la referencia.</w:t>
            </w:r>
            <w:r>
              <w:fldChar w:fldCharType="end"/>
            </w:r>
          </w:p>
        </w:tc>
      </w:tr>
    </w:tbl>
    <w:p w:rsidR="00FD07D3" w:rsidRPr="008E58FD" w:rsidRDefault="00FD07D3" w:rsidP="00FD07D3">
      <w:pPr>
        <w:pStyle w:val="Epgrafe"/>
        <w:jc w:val="center"/>
        <w:rPr>
          <w:rFonts w:asciiTheme="minorHAnsi" w:hAnsiTheme="minorHAnsi"/>
          <w:sz w:val="22"/>
          <w:szCs w:val="22"/>
        </w:rPr>
      </w:pPr>
      <w:bookmarkStart w:id="653" w:name="_Toc223547035"/>
      <w:bookmarkStart w:id="654" w:name="_Toc223547054"/>
      <w:r w:rsidRPr="008E58FD">
        <w:rPr>
          <w:rFonts w:asciiTheme="minorHAnsi" w:hAnsiTheme="minorHAnsi"/>
          <w:sz w:val="22"/>
          <w:szCs w:val="22"/>
        </w:rPr>
        <w:t xml:space="preserve">Tabla </w:t>
      </w:r>
      <w:r w:rsidR="00112A1F"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00112A1F" w:rsidRPr="008E58FD">
        <w:rPr>
          <w:rFonts w:asciiTheme="minorHAnsi" w:hAnsiTheme="minorHAnsi"/>
          <w:sz w:val="22"/>
          <w:szCs w:val="22"/>
        </w:rPr>
        <w:fldChar w:fldCharType="separate"/>
      </w:r>
      <w:r w:rsidR="00BD0E2E">
        <w:rPr>
          <w:rFonts w:asciiTheme="minorHAnsi" w:hAnsiTheme="minorHAnsi"/>
          <w:noProof/>
          <w:sz w:val="22"/>
          <w:szCs w:val="22"/>
        </w:rPr>
        <w:t>14</w:t>
      </w:r>
      <w:r w:rsidR="00112A1F"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653"/>
      <w:bookmarkEnd w:id="654"/>
    </w:p>
    <w:p w:rsidR="00FD07D3" w:rsidRPr="0098739C" w:rsidRDefault="00FD07D3" w:rsidP="00FD07D3">
      <w:pPr>
        <w:pStyle w:val="Ttulo2"/>
        <w:rPr>
          <w:rFonts w:ascii="Calibri" w:hAnsi="Calibri"/>
          <w:i w:val="0"/>
          <w:color w:val="000000"/>
          <w:sz w:val="26"/>
          <w:szCs w:val="26"/>
        </w:rPr>
      </w:pPr>
      <w:bookmarkStart w:id="655" w:name="_Toc173382704"/>
      <w:bookmarkStart w:id="656" w:name="_Toc175245162"/>
      <w:bookmarkStart w:id="657" w:name="_Toc223598171"/>
      <w:r w:rsidRPr="0098739C">
        <w:rPr>
          <w:rFonts w:ascii="Calibri" w:hAnsi="Calibri"/>
          <w:i w:val="0"/>
          <w:color w:val="000000"/>
          <w:sz w:val="26"/>
          <w:szCs w:val="26"/>
        </w:rPr>
        <w:t>PLAN DE ADMINISTRACIÓN DE SUBCONTRATOS</w:t>
      </w:r>
      <w:bookmarkEnd w:id="655"/>
      <w:bookmarkEnd w:id="656"/>
      <w:bookmarkEnd w:id="657"/>
    </w:p>
    <w:p w:rsidR="00FD07D3" w:rsidRPr="0098739C" w:rsidRDefault="00FD07D3" w:rsidP="00FD07D3">
      <w:pPr>
        <w:pStyle w:val="Ttulo2"/>
        <w:rPr>
          <w:rFonts w:ascii="Calibri" w:hAnsi="Calibri"/>
          <w:i w:val="0"/>
          <w:color w:val="000000"/>
          <w:sz w:val="26"/>
          <w:szCs w:val="26"/>
        </w:rPr>
      </w:pPr>
      <w:bookmarkStart w:id="658" w:name="_Toc173382705"/>
      <w:bookmarkStart w:id="659" w:name="_Toc175245163"/>
      <w:bookmarkStart w:id="660" w:name="_Toc223598172"/>
      <w:r w:rsidRPr="0098739C">
        <w:rPr>
          <w:rFonts w:ascii="Calibri" w:hAnsi="Calibri"/>
          <w:i w:val="0"/>
          <w:color w:val="000000"/>
          <w:sz w:val="26"/>
          <w:szCs w:val="26"/>
        </w:rPr>
        <w:t>PLAN DE MEJORAS DEL PROCESO</w:t>
      </w:r>
      <w:bookmarkEnd w:id="658"/>
      <w:bookmarkEnd w:id="659"/>
      <w:bookmarkEnd w:id="660"/>
    </w:p>
    <w:p w:rsidR="00FD07D3" w:rsidRPr="00DC7273" w:rsidRDefault="00FD07D3" w:rsidP="00FD07D3">
      <w:pPr>
        <w:rPr>
          <w:rFonts w:ascii="Calibri" w:hAnsi="Calibri"/>
          <w:color w:val="000000"/>
          <w:sz w:val="22"/>
          <w:szCs w:val="22"/>
          <w:lang w:val="es-CO"/>
        </w:rPr>
      </w:pPr>
    </w:p>
    <w:p w:rsidR="00FD07D3" w:rsidRPr="00DC7273" w:rsidRDefault="00FD07D3" w:rsidP="00FD07D3">
      <w:pPr>
        <w:pStyle w:val="Ttulo1"/>
        <w:rPr>
          <w:rFonts w:ascii="Calibri" w:hAnsi="Calibri"/>
          <w:i/>
          <w:noProof/>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p>
    <w:p w:rsidR="00FD07D3" w:rsidRPr="00DC7273" w:rsidRDefault="00FD07D3" w:rsidP="00FD07D3">
      <w:pPr>
        <w:rPr>
          <w:rFonts w:ascii="Calibri" w:hAnsi="Calibri"/>
          <w:color w:val="000000"/>
          <w:sz w:val="22"/>
          <w:szCs w:val="22"/>
          <w:lang w:val="es-CO"/>
        </w:rPr>
      </w:pPr>
      <w:r w:rsidRPr="00DC7273">
        <w:rPr>
          <w:rFonts w:ascii="Calibri" w:hAnsi="Calibri"/>
          <w:color w:val="000000"/>
          <w:sz w:val="22"/>
          <w:szCs w:val="22"/>
          <w:lang w:val="es-CO"/>
        </w:rPr>
        <w:br w:type="page"/>
      </w:r>
    </w:p>
    <w:p w:rsidR="00FD07D3" w:rsidRDefault="00FD07D3" w:rsidP="00FD07D3">
      <w:pPr>
        <w:pStyle w:val="Ttulo"/>
        <w:numPr>
          <w:ilvl w:val="0"/>
          <w:numId w:val="1"/>
        </w:numPr>
        <w:jc w:val="left"/>
        <w:rPr>
          <w:rFonts w:ascii="Calibri" w:hAnsi="Calibri"/>
          <w:color w:val="000000"/>
          <w:sz w:val="28"/>
          <w:szCs w:val="22"/>
          <w:lang w:val="es-CO"/>
        </w:rPr>
        <w:sectPr w:rsidR="00FD07D3" w:rsidSect="00E51CA4">
          <w:pgSz w:w="11906" w:h="16838"/>
          <w:pgMar w:top="1417" w:right="1701" w:bottom="1417" w:left="1701" w:header="708" w:footer="708" w:gutter="0"/>
          <w:cols w:space="708"/>
          <w:docGrid w:linePitch="360"/>
        </w:sectPr>
      </w:pPr>
    </w:p>
    <w:p w:rsidR="00FD07D3" w:rsidRPr="0098739C" w:rsidRDefault="00FD07D3" w:rsidP="00FD07D3">
      <w:pPr>
        <w:pStyle w:val="Ttulo"/>
        <w:numPr>
          <w:ilvl w:val="0"/>
          <w:numId w:val="1"/>
        </w:numPr>
        <w:jc w:val="left"/>
        <w:rPr>
          <w:rFonts w:ascii="Calibri" w:hAnsi="Calibri"/>
          <w:color w:val="000000"/>
          <w:sz w:val="28"/>
          <w:szCs w:val="22"/>
          <w:lang w:val="es-CO"/>
        </w:rPr>
      </w:pPr>
      <w:bookmarkStart w:id="661" w:name="_Toc223598173"/>
      <w:r w:rsidRPr="0098739C">
        <w:rPr>
          <w:rFonts w:ascii="Calibri" w:hAnsi="Calibri"/>
          <w:color w:val="000000"/>
          <w:sz w:val="28"/>
          <w:szCs w:val="22"/>
          <w:lang w:val="es-CO"/>
        </w:rPr>
        <w:lastRenderedPageBreak/>
        <w:t>ANEXOS</w:t>
      </w:r>
      <w:bookmarkEnd w:id="661"/>
    </w:p>
    <w:p w:rsidR="00FD07D3" w:rsidRPr="0008083E" w:rsidDel="0008083E" w:rsidRDefault="00FD07D3" w:rsidP="00FD07D3">
      <w:pPr>
        <w:jc w:val="both"/>
        <w:rPr>
          <w:del w:id="662" w:author="WinuE" w:date="2009-02-27T14:48:00Z"/>
          <w:rFonts w:ascii="Calibri" w:hAnsi="Calibri" w:cs="BGKALI+BookAntiqua"/>
          <w:b/>
          <w:i/>
          <w:color w:val="000000"/>
          <w:sz w:val="22"/>
          <w:szCs w:val="22"/>
          <w:lang w:val="es-CO"/>
          <w:rPrChange w:id="663" w:author="WinuE" w:date="2009-02-27T14:50:00Z">
            <w:rPr>
              <w:del w:id="664" w:author="WinuE" w:date="2009-02-27T14:48:00Z"/>
              <w:rFonts w:ascii="Calibri" w:hAnsi="Calibri" w:cs="BGKALI+BookAntiqua"/>
              <w:i/>
              <w:color w:val="000000"/>
              <w:sz w:val="22"/>
              <w:szCs w:val="22"/>
              <w:lang w:val="es-CO"/>
            </w:rPr>
          </w:rPrChange>
        </w:rPr>
      </w:pPr>
    </w:p>
    <w:p w:rsidR="00FD07D3" w:rsidRPr="0008083E" w:rsidRDefault="00112A1F" w:rsidP="00FD07D3">
      <w:pPr>
        <w:jc w:val="both"/>
        <w:rPr>
          <w:rFonts w:ascii="Calibri" w:hAnsi="Calibri" w:cs="BGKALI+BookAntiqua"/>
          <w:b/>
          <w:color w:val="000000"/>
          <w:sz w:val="22"/>
          <w:szCs w:val="22"/>
          <w:lang w:val="es-CO"/>
          <w:rPrChange w:id="665" w:author="WinuE" w:date="2009-02-27T14:50:00Z">
            <w:rPr>
              <w:rFonts w:ascii="Calibri" w:hAnsi="Calibri" w:cs="BGKALI+BookAntiqua"/>
              <w:color w:val="000000"/>
              <w:sz w:val="22"/>
              <w:szCs w:val="22"/>
              <w:lang w:val="es-CO"/>
            </w:rPr>
          </w:rPrChange>
        </w:rPr>
      </w:pPr>
      <w:r w:rsidRPr="00112A1F">
        <w:rPr>
          <w:rFonts w:ascii="Calibri" w:hAnsi="Calibri" w:cs="BGKALI+BookAntiqua"/>
          <w:b/>
          <w:color w:val="000000"/>
          <w:sz w:val="22"/>
          <w:szCs w:val="22"/>
          <w:lang w:val="es-CO"/>
          <w:rPrChange w:id="666" w:author="WinuE" w:date="2009-02-27T14:50:00Z">
            <w:rPr>
              <w:rFonts w:ascii="Calibri" w:hAnsi="Calibri" w:cs="BGKALI+BookAntiqua"/>
              <w:color w:val="000000"/>
              <w:sz w:val="22"/>
              <w:szCs w:val="22"/>
              <w:u w:val="single"/>
              <w:lang w:val="es-CO"/>
            </w:rPr>
          </w:rPrChange>
        </w:rPr>
        <w:t xml:space="preserve">Sección 7.5 </w:t>
      </w:r>
      <w:del w:id="667" w:author="WinuE" w:date="2009-02-27T14:50:00Z">
        <w:r w:rsidRPr="00112A1F">
          <w:rPr>
            <w:rFonts w:ascii="Calibri" w:hAnsi="Calibri" w:cs="BGKALI+BookAntiqua"/>
            <w:b/>
            <w:color w:val="000000"/>
            <w:sz w:val="22"/>
            <w:szCs w:val="22"/>
            <w:lang w:val="es-CO"/>
            <w:rPrChange w:id="668" w:author="WinuE" w:date="2009-02-27T14:50:00Z">
              <w:rPr>
                <w:rFonts w:ascii="Calibri" w:hAnsi="Calibri" w:cs="BGKALI+BookAntiqua"/>
                <w:color w:val="000000"/>
                <w:sz w:val="22"/>
                <w:szCs w:val="22"/>
                <w:u w:val="single"/>
                <w:lang w:val="es-CO"/>
              </w:rPr>
            </w:rPrChange>
          </w:rPr>
          <w:delText>-</w:delText>
        </w:r>
      </w:del>
      <w:ins w:id="669" w:author="WinuE" w:date="2009-02-27T14:50:00Z">
        <w:r w:rsidR="00FD07D3">
          <w:rPr>
            <w:rFonts w:ascii="Calibri" w:hAnsi="Calibri" w:cs="BGKALI+BookAntiqua"/>
            <w:b/>
            <w:color w:val="000000"/>
            <w:sz w:val="22"/>
            <w:szCs w:val="22"/>
            <w:lang w:val="es-CO"/>
          </w:rPr>
          <w:t>–</w:t>
        </w:r>
      </w:ins>
      <w:r w:rsidRPr="00112A1F">
        <w:rPr>
          <w:rFonts w:ascii="Calibri" w:hAnsi="Calibri" w:cs="BGKALI+BookAntiqua"/>
          <w:b/>
          <w:color w:val="000000"/>
          <w:sz w:val="22"/>
          <w:szCs w:val="22"/>
          <w:lang w:val="es-CO"/>
          <w:rPrChange w:id="670" w:author="WinuE" w:date="2009-02-27T14:50:00Z">
            <w:rPr>
              <w:rFonts w:ascii="Calibri" w:hAnsi="Calibri" w:cs="BGKALI+BookAntiqua"/>
              <w:color w:val="000000"/>
              <w:sz w:val="22"/>
              <w:szCs w:val="22"/>
              <w:u w:val="single"/>
              <w:lang w:val="es-CO"/>
            </w:rPr>
          </w:rPrChange>
        </w:rPr>
        <w:t xml:space="preserve"> Anexo</w:t>
      </w:r>
      <w:ins w:id="671" w:author="WinuE" w:date="2009-02-27T14:50:00Z">
        <w:r w:rsidR="00FD07D3">
          <w:rPr>
            <w:rFonts w:ascii="Calibri" w:hAnsi="Calibri" w:cs="BGKALI+BookAntiqua"/>
            <w:b/>
            <w:color w:val="000000"/>
            <w:sz w:val="22"/>
            <w:szCs w:val="22"/>
            <w:lang w:val="es-CO"/>
          </w:rPr>
          <w:t>[1]</w:t>
        </w:r>
      </w:ins>
      <w:r w:rsidRPr="00112A1F">
        <w:rPr>
          <w:rFonts w:ascii="Calibri" w:hAnsi="Calibri" w:cs="BGKALI+BookAntiqua"/>
          <w:b/>
          <w:color w:val="000000"/>
          <w:sz w:val="22"/>
          <w:szCs w:val="22"/>
          <w:lang w:val="es-CO"/>
          <w:rPrChange w:id="672"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FD07D3" w:rsidRPr="00974027" w:rsidRDefault="00FD07D3" w:rsidP="00F754F7">
            <w:pPr>
              <w:jc w:val="both"/>
              <w:rPr>
                <w:rFonts w:ascii="Calibri" w:hAnsi="Calibri" w:cs="BGKALI+BookAntiqua"/>
                <w:color w:val="000000"/>
                <w:sz w:val="22"/>
                <w:szCs w:val="22"/>
                <w:lang w:val="es-CO"/>
              </w:rPr>
            </w:pP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FD07D3" w:rsidDel="0008083E" w:rsidRDefault="00FD07D3" w:rsidP="00F754F7">
            <w:pPr>
              <w:jc w:val="both"/>
              <w:rPr>
                <w:del w:id="673"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FD07D3" w:rsidTr="00F754F7">
        <w:trPr>
          <w:trHeight w:val="284"/>
        </w:trPr>
        <w:tc>
          <w:tcPr>
            <w:tcW w:w="166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 Correctiva</w:t>
            </w:r>
          </w:p>
        </w:tc>
        <w:tc>
          <w:tcPr>
            <w:tcW w:w="3828" w:type="dxa"/>
            <w:shd w:val="clear" w:color="auto" w:fill="F2F2F2" w:themeFill="background1" w:themeFillShade="F2"/>
          </w:tcPr>
          <w:p w:rsidR="00FD07D3" w:rsidRPr="00D32F72" w:rsidRDefault="00FD07D3" w:rsidP="00F754F7">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tc>
      </w:tr>
      <w:tr w:rsidR="00FD07D3" w:rsidTr="00F754F7">
        <w:trPr>
          <w:trHeight w:val="284"/>
        </w:trPr>
        <w:tc>
          <w:tcPr>
            <w:tcW w:w="1668" w:type="dxa"/>
          </w:tcPr>
          <w:p w:rsidR="00FD07D3" w:rsidRPr="00D32F72"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284"/>
        </w:trPr>
        <w:tc>
          <w:tcPr>
            <w:tcW w:w="1668" w:type="dxa"/>
          </w:tcPr>
          <w:p w:rsidR="00FD07D3" w:rsidRDefault="00FD07D3" w:rsidP="00F754F7">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FD07D3" w:rsidRPr="00D32F72" w:rsidRDefault="00FD07D3" w:rsidP="00F754F7">
            <w:pPr>
              <w:jc w:val="both"/>
              <w:rPr>
                <w:rFonts w:ascii="Calibri" w:hAnsi="Calibri" w:cs="BGKALI+BookAntiqua"/>
                <w:color w:val="000000"/>
                <w:sz w:val="20"/>
                <w:szCs w:val="20"/>
                <w:lang w:val="es-CO"/>
              </w:rPr>
            </w:pPr>
          </w:p>
        </w:tc>
        <w:tc>
          <w:tcPr>
            <w:tcW w:w="3828" w:type="dxa"/>
          </w:tcPr>
          <w:p w:rsidR="00FD07D3" w:rsidRPr="00D32F72" w:rsidRDefault="00FD07D3" w:rsidP="00F754F7">
            <w:pPr>
              <w:jc w:val="both"/>
              <w:rPr>
                <w:rFonts w:ascii="Calibri" w:hAnsi="Calibri" w:cs="BGKALI+BookAntiqua"/>
                <w:color w:val="000000"/>
                <w:sz w:val="20"/>
                <w:szCs w:val="20"/>
                <w:lang w:val="es-CO"/>
              </w:rPr>
            </w:pPr>
          </w:p>
        </w:tc>
      </w:tr>
      <w:tr w:rsidR="00FD07D3" w:rsidTr="00F754F7">
        <w:trPr>
          <w:trHeight w:val="397"/>
        </w:trPr>
        <w:tc>
          <w:tcPr>
            <w:tcW w:w="14142" w:type="dxa"/>
            <w:gridSpan w:val="3"/>
            <w:shd w:val="clear" w:color="auto" w:fill="D9D9D9" w:themeFill="background1" w:themeFillShade="D9"/>
            <w:vAlign w:val="center"/>
          </w:tcPr>
          <w:p w:rsidR="00FD07D3" w:rsidRPr="00D32F72" w:rsidRDefault="00FD07D3" w:rsidP="00F754F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FD07D3" w:rsidTr="00F754F7">
        <w:trPr>
          <w:trHeight w:val="284"/>
        </w:trPr>
        <w:tc>
          <w:tcPr>
            <w:tcW w:w="14142" w:type="dxa"/>
            <w:gridSpan w:val="3"/>
          </w:tcPr>
          <w:p w:rsidR="00FD07D3" w:rsidRPr="00D32F72" w:rsidRDefault="00FD07D3" w:rsidP="00F754F7">
            <w:pPr>
              <w:jc w:val="both"/>
              <w:rPr>
                <w:rFonts w:ascii="Calibri" w:hAnsi="Calibri" w:cs="BGKALI+BookAntiqua"/>
                <w:color w:val="000000"/>
                <w:sz w:val="20"/>
                <w:szCs w:val="20"/>
                <w:lang w:val="es-CO"/>
              </w:rPr>
            </w:pPr>
          </w:p>
        </w:tc>
      </w:tr>
    </w:tbl>
    <w:p w:rsidR="00FD07D3" w:rsidRDefault="00FD07D3" w:rsidP="00FD07D3">
      <w:pPr>
        <w:jc w:val="both"/>
        <w:rPr>
          <w:rFonts w:ascii="Calibri" w:hAnsi="Calibri" w:cs="BGKALI+BookAntiqua"/>
          <w:i/>
          <w:color w:val="000000"/>
          <w:sz w:val="22"/>
          <w:szCs w:val="22"/>
          <w:lang w:val="es-CO"/>
        </w:rPr>
        <w:sectPr w:rsidR="00FD07D3" w:rsidSect="00E51CA4">
          <w:pgSz w:w="16838" w:h="11906" w:orient="landscape"/>
          <w:pgMar w:top="1701" w:right="1418" w:bottom="1701" w:left="1418" w:header="709" w:footer="709" w:gutter="0"/>
          <w:cols w:space="708"/>
          <w:docGrid w:linePitch="360"/>
        </w:sectPr>
      </w:pPr>
    </w:p>
    <w:p w:rsidR="00000000" w:rsidRPr="00E66882" w:rsidRDefault="00FD07D3" w:rsidP="00E66882">
      <w:pPr>
        <w:pStyle w:val="Ttulo2"/>
        <w:jc w:val="both"/>
        <w:rPr>
          <w:rFonts w:asciiTheme="minorHAnsi" w:hAnsiTheme="minorHAnsi"/>
          <w:i w:val="0"/>
          <w:sz w:val="26"/>
          <w:szCs w:val="26"/>
        </w:rPr>
        <w:pPrChange w:id="674" w:author="WinuE" w:date="2009-02-27T14:46:00Z">
          <w:pPr>
            <w:pStyle w:val="Ttulo2"/>
          </w:pPr>
        </w:pPrChange>
      </w:pPr>
      <w:bookmarkStart w:id="675" w:name="_Toc223509211"/>
      <w:bookmarkStart w:id="676" w:name="_Toc223598174"/>
      <w:ins w:id="677" w:author="WinuE" w:date="2009-02-27T14:47:00Z">
        <w:r w:rsidRPr="00E66882">
          <w:rPr>
            <w:rFonts w:asciiTheme="minorHAnsi" w:hAnsiTheme="minorHAnsi"/>
            <w:i w:val="0"/>
            <w:sz w:val="26"/>
            <w:szCs w:val="26"/>
          </w:rPr>
          <w:lastRenderedPageBreak/>
          <w:t xml:space="preserve">Plan de Administración de la configuración </w:t>
        </w:r>
      </w:ins>
      <w:ins w:id="678" w:author="WinuE" w:date="2009-02-27T14:48:00Z">
        <w:r w:rsidRPr="00E66882">
          <w:rPr>
            <w:rFonts w:asciiTheme="minorHAnsi" w:hAnsiTheme="minorHAnsi"/>
            <w:i w:val="0"/>
            <w:sz w:val="26"/>
            <w:szCs w:val="26"/>
          </w:rPr>
          <w:t>– Anexo</w:t>
        </w:r>
      </w:ins>
      <w:ins w:id="679" w:author="WinuE" w:date="2009-02-27T14:49:00Z">
        <w:r w:rsidRPr="00E66882">
          <w:rPr>
            <w:rFonts w:asciiTheme="minorHAnsi" w:hAnsiTheme="minorHAnsi"/>
            <w:i w:val="0"/>
            <w:sz w:val="26"/>
            <w:szCs w:val="26"/>
          </w:rPr>
          <w:t>[2]</w:t>
        </w:r>
      </w:ins>
      <w:ins w:id="680" w:author="WinuE" w:date="2009-02-27T14:48:00Z">
        <w:r w:rsidRPr="00E66882">
          <w:rPr>
            <w:rFonts w:asciiTheme="minorHAnsi" w:hAnsiTheme="minorHAnsi"/>
            <w:i w:val="0"/>
            <w:sz w:val="26"/>
            <w:szCs w:val="26"/>
          </w:rPr>
          <w:t xml:space="preserve"> TorroiseSVN</w:t>
        </w:r>
      </w:ins>
      <w:bookmarkEnd w:id="676"/>
    </w:p>
    <w:p w:rsidR="00E66882" w:rsidRPr="00E66882" w:rsidRDefault="00E66882" w:rsidP="00E66882">
      <w:pPr>
        <w:rPr>
          <w:ins w:id="681" w:author="WinuE" w:date="2009-02-27T14:47:00Z"/>
        </w:rPr>
      </w:pPr>
    </w:p>
    <w:p w:rsidR="00000000" w:rsidRPr="006650A6" w:rsidRDefault="00112A1F" w:rsidP="006650A6">
      <w:pPr>
        <w:rPr>
          <w:rFonts w:asciiTheme="minorHAnsi" w:hAnsiTheme="minorHAnsi"/>
          <w:b/>
          <w:rPrChange w:id="682" w:author="WinuE" w:date="2009-02-27T14:46:00Z">
            <w:rPr>
              <w:rFonts w:asciiTheme="minorHAnsi" w:hAnsiTheme="minorHAnsi"/>
              <w:i w:val="0"/>
              <w:sz w:val="26"/>
              <w:szCs w:val="26"/>
            </w:rPr>
          </w:rPrChange>
        </w:rPr>
        <w:pPrChange w:id="683" w:author="WinuE" w:date="2009-02-27T14:46:00Z">
          <w:pPr>
            <w:pStyle w:val="Ttulo2"/>
          </w:pPr>
        </w:pPrChange>
      </w:pPr>
      <w:r w:rsidRPr="006650A6">
        <w:rPr>
          <w:rFonts w:asciiTheme="minorHAnsi" w:hAnsiTheme="minorHAnsi"/>
          <w:b/>
          <w:rPrChange w:id="684" w:author="WinuE" w:date="2009-02-27T14:46:00Z">
            <w:rPr>
              <w:rFonts w:asciiTheme="minorHAnsi" w:hAnsiTheme="minorHAnsi"/>
              <w:i w:val="0"/>
              <w:color w:val="0000FF"/>
              <w:sz w:val="26"/>
              <w:szCs w:val="26"/>
              <w:u w:val="single"/>
            </w:rPr>
          </w:rPrChange>
        </w:rPr>
        <w:t>¿Qué es TortoiseSVN?</w:t>
      </w:r>
      <w:bookmarkEnd w:id="675"/>
    </w:p>
    <w:p w:rsidR="00FD07D3" w:rsidRPr="006650A6" w:rsidRDefault="00112A1F" w:rsidP="00FD07D3">
      <w:pPr>
        <w:pStyle w:val="NormalWeb"/>
        <w:jc w:val="both"/>
        <w:rPr>
          <w:rFonts w:ascii="Calibri" w:hAnsi="Calibri"/>
          <w:sz w:val="22"/>
          <w:szCs w:val="22"/>
        </w:rPr>
      </w:pPr>
      <w:r w:rsidRPr="006650A6">
        <w:rPr>
          <w:rFonts w:ascii="Calibri" w:hAnsi="Calibri"/>
          <w:sz w:val="22"/>
          <w:rPrChange w:id="685" w:author="WinuE" w:date="2009-02-27T14:46:00Z">
            <w:rPr>
              <w:rFonts w:asciiTheme="minorHAnsi" w:hAnsiTheme="minorHAnsi"/>
              <w:b/>
              <w:bCs/>
              <w:i/>
              <w:iCs/>
              <w:color w:val="0000FF"/>
              <w:sz w:val="22"/>
              <w:szCs w:val="22"/>
              <w:u w:val="single"/>
              <w:lang w:val="es-ES" w:eastAsia="es-ES"/>
            </w:rPr>
          </w:rPrChange>
        </w:rPr>
        <w:t>TortoiseSVN es un cliente gratuito de código abierto para el sistema de control de versiones Subversion. Esto es, TortoiseSVN maneja ficheros y directorios a lo largo del tiempo. Los ficheros se almacenan en un repositorio central. El repositorio es prácticamente lo mismo que un servidor de ficheros ordinario, salvo que recuerda todos los cambios que se hayan hecho a</w:t>
      </w:r>
      <w:r w:rsidRPr="006650A6">
        <w:rPr>
          <w:rFonts w:ascii="Calibri" w:hAnsi="Calibri"/>
          <w:sz w:val="22"/>
          <w:szCs w:val="22"/>
          <w:rPrChange w:id="686" w:author="WinuE" w:date="2009-02-27T14:46:00Z">
            <w:rPr>
              <w:rFonts w:asciiTheme="minorHAnsi" w:hAnsiTheme="minorHAnsi"/>
              <w:b/>
              <w:bCs/>
              <w:sz w:val="22"/>
              <w:szCs w:val="22"/>
              <w:lang w:val="es-ES" w:eastAsia="es-ES"/>
            </w:rPr>
          </w:rPrChange>
        </w:rPr>
        <w:t xml:space="preserve">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6650A6">
        <w:rPr>
          <w:rStyle w:val="quote"/>
          <w:rFonts w:ascii="Calibri" w:hAnsi="Calibri"/>
          <w:sz w:val="22"/>
          <w:szCs w:val="22"/>
          <w:rPrChange w:id="687" w:author="WinuE" w:date="2009-02-27T14:46:00Z">
            <w:rPr>
              <w:rStyle w:val="quote"/>
              <w:rFonts w:asciiTheme="minorHAnsi" w:hAnsiTheme="minorHAnsi"/>
              <w:b/>
              <w:bCs/>
              <w:i/>
              <w:iCs/>
              <w:sz w:val="22"/>
              <w:szCs w:val="22"/>
              <w:lang w:val="es-ES" w:eastAsia="es-ES"/>
            </w:rPr>
          </w:rPrChange>
        </w:rPr>
        <w:t>máquinas del tiempo</w:t>
      </w:r>
      <w:r w:rsidRPr="006650A6">
        <w:rPr>
          <w:rFonts w:ascii="Calibri" w:hAnsi="Calibri"/>
          <w:sz w:val="22"/>
          <w:szCs w:val="22"/>
          <w:rPrChange w:id="688" w:author="WinuE" w:date="2009-02-27T14:46:00Z">
            <w:rPr>
              <w:rFonts w:asciiTheme="minorHAnsi" w:hAnsiTheme="minorHAnsi"/>
              <w:b/>
              <w:bCs/>
              <w:i/>
              <w:iCs/>
              <w:sz w:val="22"/>
              <w:szCs w:val="22"/>
              <w:lang w:val="es-ES" w:eastAsia="es-ES"/>
            </w:rPr>
          </w:rPrChange>
        </w:rPr>
        <w:t>”.</w:t>
      </w:r>
    </w:p>
    <w:p w:rsidR="00FD07D3" w:rsidRPr="006650A6" w:rsidRDefault="00112A1F" w:rsidP="00FD07D3">
      <w:pPr>
        <w:pStyle w:val="NormalWeb"/>
        <w:jc w:val="both"/>
        <w:rPr>
          <w:rFonts w:ascii="Calibri" w:hAnsi="Calibri"/>
          <w:sz w:val="22"/>
          <w:szCs w:val="22"/>
        </w:rPr>
      </w:pPr>
      <w:r w:rsidRPr="006650A6">
        <w:rPr>
          <w:rFonts w:ascii="Calibri" w:hAnsi="Calibri"/>
          <w:sz w:val="22"/>
          <w:szCs w:val="22"/>
          <w:rPrChange w:id="689"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6650A6">
        <w:rPr>
          <w:rStyle w:val="nfasis"/>
          <w:rFonts w:ascii="Calibri" w:hAnsi="Calibri"/>
          <w:sz w:val="22"/>
          <w:szCs w:val="22"/>
          <w:rPrChange w:id="690" w:author="WinuE" w:date="2009-02-27T14:46:00Z">
            <w:rPr>
              <w:rStyle w:val="nfasis"/>
              <w:rFonts w:asciiTheme="minorHAnsi" w:hAnsiTheme="minorHAnsi"/>
              <w:b/>
              <w:bCs/>
              <w:i w:val="0"/>
              <w:iCs w:val="0"/>
              <w:sz w:val="22"/>
              <w:szCs w:val="22"/>
              <w:lang w:val="es-ES" w:eastAsia="es-ES"/>
            </w:rPr>
          </w:rPrChange>
        </w:rPr>
        <w:t>cualquier</w:t>
      </w:r>
      <w:r w:rsidRPr="006650A6">
        <w:rPr>
          <w:rFonts w:ascii="Calibri" w:hAnsi="Calibri"/>
          <w:sz w:val="22"/>
          <w:szCs w:val="22"/>
          <w:rPrChange w:id="691" w:author="WinuE" w:date="2009-02-27T14:46:00Z">
            <w:rPr>
              <w:rFonts w:asciiTheme="minorHAnsi" w:hAnsiTheme="minorHAnsi"/>
              <w:b/>
              <w:bCs/>
              <w:sz w:val="22"/>
              <w:szCs w:val="22"/>
              <w:lang w:val="es-ES" w:eastAsia="es-ES"/>
            </w:rPr>
          </w:rPrChange>
        </w:rPr>
        <w:t xml:space="preserve"> colección de ficheros, incluyendo código fuente.</w:t>
      </w:r>
    </w:p>
    <w:p w:rsidR="00FD07D3" w:rsidRPr="00662BBA" w:rsidRDefault="00112A1F" w:rsidP="00662BBA">
      <w:pPr>
        <w:rPr>
          <w:rFonts w:asciiTheme="minorHAnsi" w:hAnsiTheme="minorHAnsi"/>
          <w:b/>
          <w:i/>
        </w:rPr>
      </w:pPr>
      <w:bookmarkStart w:id="692" w:name="_Toc223509212"/>
      <w:r w:rsidRPr="00662BBA">
        <w:rPr>
          <w:rFonts w:asciiTheme="minorHAnsi" w:hAnsiTheme="minorHAnsi"/>
          <w:b/>
          <w:i/>
          <w:rPrChange w:id="693" w:author="WinuE" w:date="2009-02-27T14:46:00Z">
            <w:rPr>
              <w:rFonts w:asciiTheme="minorHAnsi" w:hAnsiTheme="minorHAnsi"/>
              <w:i/>
              <w:iCs/>
              <w:sz w:val="22"/>
              <w:szCs w:val="22"/>
            </w:rPr>
          </w:rPrChange>
        </w:rPr>
        <w:t>Características de TortoiseSVN</w:t>
      </w:r>
      <w:bookmarkEnd w:id="692"/>
    </w:p>
    <w:p w:rsidR="00FD07D3" w:rsidRPr="006650A6" w:rsidRDefault="00112A1F" w:rsidP="00FD07D3">
      <w:pPr>
        <w:pStyle w:val="NormalWeb"/>
        <w:jc w:val="both"/>
        <w:rPr>
          <w:rFonts w:ascii="Calibri" w:hAnsi="Calibri"/>
          <w:sz w:val="22"/>
          <w:szCs w:val="22"/>
        </w:rPr>
      </w:pPr>
      <w:r w:rsidRPr="006650A6">
        <w:rPr>
          <w:rFonts w:ascii="Calibri" w:hAnsi="Calibri"/>
          <w:sz w:val="22"/>
          <w:szCs w:val="22"/>
          <w:rPrChange w:id="694"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695" w:author="WinuE" w:date="2009-02-27T14:46:00Z">
            <w:rPr>
              <w:rStyle w:val="term"/>
              <w:rFonts w:asciiTheme="minorHAnsi" w:hAnsiTheme="minorHAnsi"/>
              <w:b/>
              <w:bCs/>
              <w:i/>
              <w:iCs/>
              <w:sz w:val="22"/>
              <w:szCs w:val="22"/>
            </w:rPr>
          </w:rPrChange>
        </w:rPr>
        <w:t>Integración con el shell de Windows</w:t>
      </w:r>
    </w:p>
    <w:p w:rsidR="00FD07D3" w:rsidRPr="006650A6" w:rsidRDefault="00112A1F" w:rsidP="00FD07D3">
      <w:pPr>
        <w:pStyle w:val="NormalWeb"/>
        <w:ind w:left="720"/>
        <w:jc w:val="both"/>
        <w:rPr>
          <w:rFonts w:ascii="Calibri" w:hAnsi="Calibri"/>
          <w:sz w:val="22"/>
          <w:szCs w:val="22"/>
        </w:rPr>
      </w:pPr>
      <w:bookmarkStart w:id="696" w:name="id565513"/>
      <w:bookmarkStart w:id="697" w:name="id565522"/>
      <w:bookmarkEnd w:id="696"/>
      <w:bookmarkEnd w:id="697"/>
      <w:r w:rsidRPr="006650A6">
        <w:rPr>
          <w:rFonts w:ascii="Calibri" w:hAnsi="Calibri"/>
          <w:sz w:val="22"/>
          <w:szCs w:val="22"/>
          <w:rPrChange w:id="698"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699"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00" w:author="WinuE" w:date="2009-02-27T14:46:00Z">
            <w:rPr>
              <w:rStyle w:val="term"/>
              <w:rFonts w:asciiTheme="minorHAnsi" w:hAnsiTheme="minorHAnsi"/>
              <w:b/>
              <w:bCs/>
              <w:i/>
              <w:iCs/>
              <w:sz w:val="22"/>
              <w:szCs w:val="22"/>
            </w:rPr>
          </w:rPrChange>
        </w:rPr>
        <w:t>Iconos sobreimpresionados</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01"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FD07D3" w:rsidRPr="006650A6" w:rsidRDefault="00FD07D3" w:rsidP="00FD07D3">
      <w:pPr>
        <w:pStyle w:val="NormalWeb"/>
        <w:ind w:left="720"/>
        <w:jc w:val="both"/>
        <w:rPr>
          <w:rFonts w:ascii="Calibri" w:hAnsi="Calibri"/>
          <w:sz w:val="22"/>
          <w:szCs w:val="22"/>
        </w:rPr>
      </w:pP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02" w:author="WinuE" w:date="2009-02-27T14:46:00Z">
            <w:rPr>
              <w:rStyle w:val="term"/>
              <w:rFonts w:asciiTheme="minorHAnsi" w:hAnsiTheme="minorHAnsi"/>
              <w:b/>
              <w:bCs/>
              <w:i/>
              <w:iCs/>
              <w:sz w:val="22"/>
              <w:szCs w:val="22"/>
            </w:rPr>
          </w:rPrChange>
        </w:rPr>
        <w:t>Fácil acceso a los comandos de Subversion</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03"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FD07D3" w:rsidRPr="006650A6" w:rsidRDefault="00112A1F" w:rsidP="00FD07D3">
      <w:pPr>
        <w:pStyle w:val="NormalWeb"/>
        <w:jc w:val="both"/>
        <w:rPr>
          <w:rFonts w:ascii="Calibri" w:hAnsi="Calibri"/>
          <w:sz w:val="22"/>
          <w:szCs w:val="22"/>
        </w:rPr>
      </w:pPr>
      <w:r w:rsidRPr="006650A6">
        <w:rPr>
          <w:rFonts w:ascii="Calibri" w:hAnsi="Calibri"/>
          <w:sz w:val="22"/>
          <w:szCs w:val="22"/>
          <w:rPrChange w:id="704"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05" w:author="WinuE" w:date="2009-02-27T14:46:00Z">
            <w:rPr>
              <w:rStyle w:val="term"/>
              <w:rFonts w:asciiTheme="minorHAnsi" w:hAnsiTheme="minorHAnsi"/>
              <w:b/>
              <w:bCs/>
              <w:i/>
              <w:iCs/>
              <w:sz w:val="22"/>
              <w:szCs w:val="22"/>
            </w:rPr>
          </w:rPrChange>
        </w:rPr>
        <w:t>Versionado de carpetas</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06"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6650A6">
        <w:rPr>
          <w:rStyle w:val="quote"/>
          <w:rFonts w:ascii="Calibri" w:hAnsi="Calibri"/>
          <w:sz w:val="22"/>
          <w:szCs w:val="22"/>
          <w:rPrChange w:id="707" w:author="WinuE" w:date="2009-02-27T14:46:00Z">
            <w:rPr>
              <w:rStyle w:val="quote"/>
              <w:rFonts w:asciiTheme="minorHAnsi" w:hAnsiTheme="minorHAnsi"/>
              <w:b/>
              <w:bCs/>
              <w:i/>
              <w:iCs/>
              <w:sz w:val="22"/>
              <w:szCs w:val="22"/>
              <w:lang w:val="es-ES" w:eastAsia="es-ES"/>
            </w:rPr>
          </w:rPrChange>
        </w:rPr>
        <w:t>virtual</w:t>
      </w:r>
      <w:r w:rsidRPr="006650A6">
        <w:rPr>
          <w:rFonts w:ascii="Calibri" w:hAnsi="Calibri"/>
          <w:sz w:val="22"/>
          <w:szCs w:val="22"/>
          <w:rPrChange w:id="708"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6650A6">
        <w:rPr>
          <w:rStyle w:val="nfasis"/>
          <w:rFonts w:ascii="Calibri" w:hAnsi="Calibri"/>
          <w:sz w:val="22"/>
          <w:szCs w:val="22"/>
          <w:rPrChange w:id="709" w:author="WinuE" w:date="2009-02-27T14:46:00Z">
            <w:rPr>
              <w:rStyle w:val="nfasis"/>
              <w:rFonts w:asciiTheme="minorHAnsi" w:hAnsiTheme="minorHAnsi"/>
              <w:b/>
              <w:bCs/>
              <w:i w:val="0"/>
              <w:iCs w:val="0"/>
              <w:sz w:val="22"/>
              <w:szCs w:val="22"/>
              <w:lang w:val="es-ES" w:eastAsia="es-ES"/>
            </w:rPr>
          </w:rPrChange>
        </w:rPr>
        <w:t>y</w:t>
      </w:r>
      <w:r w:rsidRPr="006650A6">
        <w:rPr>
          <w:rFonts w:ascii="Calibri" w:hAnsi="Calibri"/>
          <w:sz w:val="22"/>
          <w:szCs w:val="22"/>
          <w:rPrChange w:id="710"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6650A6">
        <w:rPr>
          <w:rStyle w:val="Textoennegrita"/>
          <w:rFonts w:ascii="Calibri" w:hAnsi="Calibri"/>
          <w:sz w:val="22"/>
          <w:szCs w:val="22"/>
          <w:rPrChange w:id="711" w:author="WinuE" w:date="2009-02-27T14:46:00Z">
            <w:rPr>
              <w:rStyle w:val="Textoennegrita"/>
              <w:rFonts w:asciiTheme="minorHAnsi" w:hAnsiTheme="minorHAnsi"/>
              <w:b w:val="0"/>
              <w:bCs w:val="0"/>
              <w:i/>
              <w:iCs/>
              <w:sz w:val="22"/>
              <w:szCs w:val="22"/>
              <w:lang w:val="es-ES" w:eastAsia="es-ES"/>
            </w:rPr>
          </w:rPrChange>
        </w:rPr>
        <w:t>mover</w:t>
      </w:r>
      <w:r w:rsidRPr="006650A6">
        <w:rPr>
          <w:rFonts w:ascii="Calibri" w:hAnsi="Calibri"/>
          <w:sz w:val="22"/>
          <w:szCs w:val="22"/>
          <w:rPrChange w:id="712" w:author="WinuE" w:date="2009-02-27T14:46:00Z">
            <w:rPr>
              <w:rFonts w:asciiTheme="minorHAnsi" w:hAnsiTheme="minorHAnsi"/>
              <w:i/>
              <w:iCs/>
              <w:sz w:val="22"/>
              <w:szCs w:val="22"/>
              <w:lang w:val="es-ES" w:eastAsia="es-ES"/>
            </w:rPr>
          </w:rPrChange>
        </w:rPr>
        <w:t xml:space="preserve"> y </w:t>
      </w:r>
      <w:r w:rsidRPr="006650A6">
        <w:rPr>
          <w:rStyle w:val="Textoennegrita"/>
          <w:rFonts w:ascii="Calibri" w:hAnsi="Calibri"/>
          <w:sz w:val="22"/>
          <w:szCs w:val="22"/>
          <w:rPrChange w:id="713" w:author="WinuE" w:date="2009-02-27T14:46:00Z">
            <w:rPr>
              <w:rStyle w:val="Textoennegrita"/>
              <w:rFonts w:asciiTheme="minorHAnsi" w:hAnsiTheme="minorHAnsi"/>
              <w:b w:val="0"/>
              <w:bCs w:val="0"/>
              <w:i/>
              <w:iCs/>
              <w:sz w:val="22"/>
              <w:szCs w:val="22"/>
              <w:lang w:val="es-ES" w:eastAsia="es-ES"/>
            </w:rPr>
          </w:rPrChange>
        </w:rPr>
        <w:t>copiar</w:t>
      </w:r>
      <w:r w:rsidRPr="006650A6">
        <w:rPr>
          <w:rFonts w:ascii="Calibri" w:hAnsi="Calibri"/>
          <w:sz w:val="22"/>
          <w:szCs w:val="22"/>
          <w:rPrChange w:id="714" w:author="WinuE" w:date="2009-02-27T14:46:00Z">
            <w:rPr>
              <w:rFonts w:asciiTheme="minorHAnsi" w:hAnsiTheme="minorHAnsi"/>
              <w:i/>
              <w:iCs/>
              <w:sz w:val="22"/>
              <w:szCs w:val="22"/>
              <w:lang w:val="es-ES" w:eastAsia="es-ES"/>
            </w:rPr>
          </w:rPrChange>
        </w:rPr>
        <w:t xml:space="preserve"> que operan en ficheros y directorios.</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15" w:author="WinuE" w:date="2009-02-27T14:46:00Z">
            <w:rPr>
              <w:rStyle w:val="term"/>
              <w:rFonts w:asciiTheme="minorHAnsi" w:hAnsiTheme="minorHAnsi"/>
              <w:b/>
              <w:bCs/>
              <w:i/>
              <w:iCs/>
              <w:sz w:val="22"/>
              <w:szCs w:val="22"/>
            </w:rPr>
          </w:rPrChange>
        </w:rPr>
        <w:t>Confirmaciones atómicas</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16"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17" w:author="WinuE" w:date="2009-02-27T14:46:00Z">
            <w:rPr>
              <w:rStyle w:val="term"/>
              <w:rFonts w:asciiTheme="minorHAnsi" w:hAnsiTheme="minorHAnsi"/>
              <w:b/>
              <w:bCs/>
              <w:i/>
              <w:iCs/>
              <w:sz w:val="22"/>
              <w:szCs w:val="22"/>
            </w:rPr>
          </w:rPrChange>
        </w:rPr>
        <w:t>Metadatos versionados</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18" w:author="WinuE" w:date="2009-02-27T14:46:00Z">
            <w:rPr>
              <w:rFonts w:asciiTheme="minorHAnsi" w:hAnsiTheme="minorHAnsi"/>
              <w:b/>
              <w:bCs/>
              <w:i/>
              <w:iCs/>
              <w:sz w:val="22"/>
              <w:szCs w:val="22"/>
              <w:lang w:val="es-ES" w:eastAsia="es-ES"/>
            </w:rPr>
          </w:rPrChange>
        </w:rPr>
        <w:t>Cada fichero y directorio tiene un conjunto invisible de “</w:t>
      </w:r>
      <w:r w:rsidRPr="006650A6">
        <w:rPr>
          <w:rStyle w:val="quote"/>
          <w:rFonts w:ascii="Calibri" w:hAnsi="Calibri"/>
          <w:sz w:val="22"/>
          <w:szCs w:val="22"/>
          <w:rPrChange w:id="719" w:author="WinuE" w:date="2009-02-27T14:46:00Z">
            <w:rPr>
              <w:rStyle w:val="quote"/>
              <w:rFonts w:asciiTheme="minorHAnsi" w:hAnsiTheme="minorHAnsi"/>
              <w:b/>
              <w:bCs/>
              <w:i/>
              <w:iCs/>
              <w:sz w:val="22"/>
              <w:szCs w:val="22"/>
              <w:lang w:val="es-ES" w:eastAsia="es-ES"/>
            </w:rPr>
          </w:rPrChange>
        </w:rPr>
        <w:t>propiedades</w:t>
      </w:r>
      <w:r w:rsidRPr="006650A6">
        <w:rPr>
          <w:rFonts w:ascii="Calibri" w:hAnsi="Calibri"/>
          <w:sz w:val="22"/>
          <w:szCs w:val="22"/>
          <w:rPrChange w:id="720"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21" w:author="WinuE" w:date="2009-02-27T14:46:00Z">
            <w:rPr>
              <w:rStyle w:val="term"/>
              <w:rFonts w:asciiTheme="minorHAnsi" w:hAnsiTheme="minorHAnsi"/>
              <w:b/>
              <w:bCs/>
              <w:i/>
              <w:iCs/>
              <w:sz w:val="22"/>
              <w:szCs w:val="22"/>
            </w:rPr>
          </w:rPrChange>
        </w:rPr>
        <w:t>Elección de capas de red</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22"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6650A6">
        <w:rPr>
          <w:rStyle w:val="quote"/>
          <w:rFonts w:ascii="Calibri" w:hAnsi="Calibri"/>
          <w:sz w:val="22"/>
          <w:szCs w:val="22"/>
          <w:rPrChange w:id="723" w:author="WinuE" w:date="2009-02-27T14:46:00Z">
            <w:rPr>
              <w:rStyle w:val="quote"/>
              <w:rFonts w:asciiTheme="minorHAnsi" w:hAnsiTheme="minorHAnsi"/>
              <w:b/>
              <w:bCs/>
              <w:i/>
              <w:iCs/>
              <w:sz w:val="22"/>
              <w:szCs w:val="22"/>
              <w:lang w:val="es-ES" w:eastAsia="es-ES"/>
            </w:rPr>
          </w:rPrChange>
        </w:rPr>
        <w:t>avanzado</w:t>
      </w:r>
      <w:r w:rsidRPr="006650A6">
        <w:rPr>
          <w:rFonts w:ascii="Calibri" w:hAnsi="Calibri"/>
          <w:sz w:val="22"/>
          <w:szCs w:val="22"/>
          <w:rPrChange w:id="724"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25" w:author="WinuE" w:date="2009-02-27T14:46:00Z">
            <w:rPr>
              <w:rStyle w:val="term"/>
              <w:rFonts w:asciiTheme="minorHAnsi" w:hAnsiTheme="minorHAnsi"/>
              <w:b/>
              <w:bCs/>
              <w:i/>
              <w:iCs/>
              <w:sz w:val="22"/>
              <w:szCs w:val="22"/>
            </w:rPr>
          </w:rPrChange>
        </w:rPr>
        <w:t>Manejo de datos consistente</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26"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6650A6">
        <w:rPr>
          <w:rFonts w:ascii="Calibri" w:hAnsi="Calibri"/>
          <w:sz w:val="22"/>
          <w:szCs w:val="22"/>
          <w:rPrChange w:id="727"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28" w:author="WinuE" w:date="2009-02-27T14:46:00Z">
            <w:rPr>
              <w:rStyle w:val="term"/>
              <w:rFonts w:asciiTheme="minorHAnsi" w:hAnsiTheme="minorHAnsi"/>
              <w:b/>
              <w:bCs/>
              <w:i/>
              <w:iCs/>
              <w:sz w:val="22"/>
              <w:szCs w:val="22"/>
            </w:rPr>
          </w:rPrChange>
        </w:rPr>
        <w:t>Etiquetado y creación de ramas eficiente</w:t>
      </w:r>
    </w:p>
    <w:p w:rsidR="00FD07D3" w:rsidRPr="006650A6" w:rsidRDefault="00112A1F" w:rsidP="00FD07D3">
      <w:pPr>
        <w:pStyle w:val="NormalWeb"/>
        <w:ind w:left="720"/>
        <w:jc w:val="both"/>
        <w:rPr>
          <w:rFonts w:ascii="Calibri" w:hAnsi="Calibri"/>
          <w:sz w:val="22"/>
          <w:szCs w:val="22"/>
        </w:rPr>
      </w:pPr>
      <w:r w:rsidRPr="006650A6">
        <w:rPr>
          <w:rFonts w:ascii="Calibri" w:hAnsi="Calibri"/>
          <w:sz w:val="22"/>
          <w:szCs w:val="22"/>
          <w:rPrChange w:id="729"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FD07D3" w:rsidRPr="006650A6" w:rsidRDefault="00112A1F" w:rsidP="00FD07D3">
      <w:pPr>
        <w:jc w:val="both"/>
        <w:rPr>
          <w:rFonts w:ascii="Calibri" w:hAnsi="Calibri"/>
          <w:sz w:val="22"/>
          <w:szCs w:val="22"/>
        </w:rPr>
      </w:pPr>
      <w:r w:rsidRPr="006650A6">
        <w:rPr>
          <w:rStyle w:val="term"/>
          <w:rFonts w:ascii="Calibri" w:hAnsi="Calibri"/>
          <w:sz w:val="22"/>
          <w:szCs w:val="22"/>
          <w:rPrChange w:id="730" w:author="WinuE" w:date="2009-02-27T14:46:00Z">
            <w:rPr>
              <w:rStyle w:val="term"/>
              <w:rFonts w:asciiTheme="minorHAnsi" w:hAnsiTheme="minorHAnsi"/>
              <w:b/>
              <w:bCs/>
              <w:i/>
              <w:iCs/>
              <w:sz w:val="22"/>
              <w:szCs w:val="22"/>
            </w:rPr>
          </w:rPrChange>
        </w:rPr>
        <w:t>Extensibilidad</w:t>
      </w:r>
    </w:p>
    <w:p w:rsidR="00FD07D3" w:rsidRPr="0008083E" w:rsidRDefault="00112A1F" w:rsidP="00FD07D3">
      <w:pPr>
        <w:pStyle w:val="NormalWeb"/>
        <w:ind w:left="720"/>
        <w:jc w:val="both"/>
        <w:rPr>
          <w:rFonts w:asciiTheme="minorHAnsi" w:hAnsiTheme="minorHAnsi"/>
          <w:sz w:val="22"/>
          <w:szCs w:val="22"/>
          <w:rPrChange w:id="731" w:author="WinuE" w:date="2009-02-27T14:46:00Z">
            <w:rPr/>
          </w:rPrChange>
        </w:rPr>
      </w:pPr>
      <w:r w:rsidRPr="006650A6">
        <w:rPr>
          <w:rFonts w:ascii="Calibri" w:hAnsi="Calibri"/>
          <w:sz w:val="22"/>
          <w:szCs w:val="22"/>
          <w:rPrChange w:id="732"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733"/>
      <w:r w:rsidRPr="006650A6">
        <w:rPr>
          <w:rFonts w:ascii="Calibri" w:hAnsi="Calibri"/>
          <w:sz w:val="22"/>
          <w:szCs w:val="22"/>
          <w:rPrChange w:id="734" w:author="WinuE" w:date="2009-02-27T14:46:00Z">
            <w:rPr>
              <w:rFonts w:asciiTheme="minorHAnsi" w:hAnsiTheme="minorHAnsi"/>
              <w:b/>
              <w:bCs/>
              <w:i/>
              <w:iCs/>
              <w:sz w:val="22"/>
              <w:szCs w:val="22"/>
              <w:lang w:val="es-ES" w:eastAsia="es-ES"/>
            </w:rPr>
          </w:rPrChange>
        </w:rPr>
        <w:t>extremadamente mantenible y se pueda utilizar por otras aplicaciones y lenguajes</w:t>
      </w:r>
      <w:r w:rsidRPr="00112A1F">
        <w:rPr>
          <w:rFonts w:asciiTheme="minorHAnsi" w:hAnsiTheme="minorHAnsi"/>
          <w:sz w:val="22"/>
          <w:szCs w:val="22"/>
          <w:rPrChange w:id="735" w:author="WinuE" w:date="2009-02-27T14:46:00Z">
            <w:rPr>
              <w:rFonts w:asciiTheme="minorHAnsi" w:hAnsiTheme="minorHAnsi"/>
              <w:b/>
              <w:bCs/>
              <w:i/>
              <w:iCs/>
              <w:sz w:val="22"/>
              <w:szCs w:val="22"/>
              <w:lang w:val="es-ES" w:eastAsia="es-ES"/>
            </w:rPr>
          </w:rPrChange>
        </w:rPr>
        <w:t>.</w:t>
      </w:r>
      <w:commentRangeEnd w:id="733"/>
      <w:r w:rsidRPr="00112A1F">
        <w:rPr>
          <w:rStyle w:val="Refdecomentario"/>
          <w:rFonts w:asciiTheme="minorHAnsi" w:hAnsiTheme="minorHAnsi"/>
          <w:sz w:val="22"/>
          <w:szCs w:val="22"/>
          <w:lang w:val="es-ES" w:eastAsia="es-ES"/>
          <w:rPrChange w:id="736" w:author="WinuE" w:date="2009-02-27T14:46:00Z">
            <w:rPr>
              <w:rStyle w:val="Refdecomentario"/>
              <w:rFonts w:ascii="Cambria" w:hAnsi="Cambria"/>
              <w:b/>
              <w:bCs/>
              <w:i/>
              <w:iCs/>
              <w:lang w:val="es-ES" w:eastAsia="es-ES"/>
            </w:rPr>
          </w:rPrChange>
        </w:rPr>
        <w:commentReference w:id="733"/>
      </w:r>
    </w:p>
    <w:p w:rsidR="00FD07D3" w:rsidRPr="0008083E" w:rsidRDefault="00FD07D3" w:rsidP="00FD07D3">
      <w:pPr>
        <w:pStyle w:val="NormalWeb"/>
        <w:jc w:val="both"/>
        <w:rPr>
          <w:rFonts w:asciiTheme="minorHAnsi" w:hAnsiTheme="minorHAnsi"/>
          <w:sz w:val="22"/>
          <w:szCs w:val="22"/>
          <w:rPrChange w:id="737" w:author="WinuE" w:date="2009-02-27T14:46:00Z">
            <w:rPr/>
          </w:rPrChange>
        </w:rPr>
      </w:pPr>
    </w:p>
    <w:p w:rsidR="00FD07D3" w:rsidRPr="0008083E" w:rsidRDefault="00FD07D3" w:rsidP="00FD07D3">
      <w:pPr>
        <w:rPr>
          <w:rFonts w:asciiTheme="minorHAnsi" w:hAnsiTheme="minorHAnsi"/>
          <w:color w:val="000000"/>
          <w:sz w:val="22"/>
          <w:szCs w:val="22"/>
          <w:lang w:val="es-CO"/>
          <w:rPrChange w:id="738"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39" w:author="WinuE" w:date="2009-02-27T14:46:00Z">
            <w:rPr>
              <w:rFonts w:ascii="Calibri" w:hAnsi="Calibri"/>
              <w:color w:val="000000"/>
              <w:sz w:val="22"/>
              <w:szCs w:val="22"/>
              <w:lang w:val="es-CO"/>
            </w:rPr>
          </w:rPrChange>
        </w:rPr>
      </w:pPr>
    </w:p>
    <w:p w:rsidR="00FD07D3" w:rsidRPr="0008083E" w:rsidRDefault="00FD07D3" w:rsidP="00FD07D3">
      <w:pPr>
        <w:rPr>
          <w:rFonts w:asciiTheme="minorHAnsi" w:hAnsiTheme="minorHAnsi"/>
          <w:color w:val="000000"/>
          <w:sz w:val="22"/>
          <w:szCs w:val="22"/>
          <w:lang w:val="es-CO"/>
          <w:rPrChange w:id="740" w:author="WinuE" w:date="2009-02-27T14:46:00Z">
            <w:rPr>
              <w:rFonts w:ascii="Calibri" w:hAnsi="Calibri"/>
              <w:color w:val="000000"/>
              <w:sz w:val="22"/>
              <w:szCs w:val="22"/>
              <w:lang w:val="es-CO"/>
            </w:rPr>
          </w:rPrChange>
        </w:rPr>
      </w:pPr>
    </w:p>
    <w:p w:rsidR="001610C2" w:rsidRPr="00FD07D3" w:rsidRDefault="001610C2" w:rsidP="00FD07D3">
      <w:pPr>
        <w:rPr>
          <w:szCs w:val="22"/>
          <w:lang w:val="es-CO"/>
        </w:rPr>
      </w:pPr>
    </w:p>
    <w:sectPr w:rsidR="001610C2" w:rsidRPr="00FD07D3" w:rsidSect="00E51CA4">
      <w:headerReference w:type="default" r:id="rId50"/>
      <w:footerReference w:type="default" r:id="rId51"/>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8T09:25:00Z" w:initials="AM">
    <w:p w:rsidR="00C04C2E" w:rsidRDefault="00C04C2E" w:rsidP="00FD07D3">
      <w:pPr>
        <w:pStyle w:val="Textocomentario"/>
      </w:pPr>
      <w:r>
        <w:rPr>
          <w:rStyle w:val="Refdecomentario"/>
        </w:rPr>
        <w:annotationRef/>
      </w:r>
      <w:r>
        <w:t>Al fin que con el nombre?</w:t>
      </w:r>
    </w:p>
  </w:comment>
  <w:comment w:id="117" w:author="Sergio David Acosta Pinto" w:date="2009-02-28T09:25:00Z" w:initials="SDAP">
    <w:p w:rsidR="00C04C2E" w:rsidRDefault="00C04C2E" w:rsidP="00FD07D3">
      <w:pPr>
        <w:pStyle w:val="Textocomentario"/>
      </w:pPr>
      <w:r>
        <w:rPr>
          <w:rStyle w:val="Refdecomentario"/>
        </w:rPr>
        <w:annotationRef/>
      </w:r>
      <w:r>
        <w:t>Lista de todas las figuras, graficas y diagramas utilizados en el documento</w:t>
      </w:r>
    </w:p>
  </w:comment>
  <w:comment w:id="153" w:author="WinuE" w:date="2009-02-28T09:25:00Z" w:initials="W">
    <w:p w:rsidR="00C04C2E" w:rsidRPr="00836A43" w:rsidRDefault="00C04C2E" w:rsidP="00FD07D3">
      <w:pPr>
        <w:pStyle w:val="Textocomentario"/>
        <w:rPr>
          <w:lang w:val="es-ES_tradnl"/>
        </w:rPr>
      </w:pPr>
      <w:r>
        <w:rPr>
          <w:rStyle w:val="Refdecomentario"/>
        </w:rPr>
        <w:annotationRef/>
      </w:r>
      <w:r>
        <w:t>Grafica o Ilustración</w:t>
      </w:r>
      <w:r>
        <w:rPr>
          <w:lang w:val="es-ES_tradnl"/>
        </w:rPr>
        <w:t>??</w:t>
      </w:r>
    </w:p>
  </w:comment>
  <w:comment w:id="353" w:author="WinuE" w:date="2009-02-28T09:25:00Z" w:initials="W">
    <w:p w:rsidR="00C04C2E" w:rsidRDefault="00C04C2E" w:rsidP="00FD07D3">
      <w:pPr>
        <w:pStyle w:val="Textocomentario"/>
      </w:pPr>
      <w:r>
        <w:rPr>
          <w:rStyle w:val="Refdecomentario"/>
        </w:rPr>
        <w:annotationRef/>
      </w:r>
      <w:r>
        <w:t>Seccion???</w:t>
      </w:r>
    </w:p>
  </w:comment>
  <w:comment w:id="618" w:author="WinuE" w:date="2009-02-28T09:25:00Z" w:initials="W">
    <w:p w:rsidR="00C04C2E" w:rsidRDefault="00C04C2E" w:rsidP="00FD07D3">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733" w:author="Ana Maria" w:date="2009-02-28T09:25:00Z" w:initials="AM">
    <w:p w:rsidR="00C04C2E" w:rsidRDefault="00C04C2E" w:rsidP="00FD07D3">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3EF7" w:rsidRDefault="006E3EF7">
      <w:r>
        <w:separator/>
      </w:r>
    </w:p>
  </w:endnote>
  <w:endnote w:type="continuationSeparator" w:id="1">
    <w:p w:rsidR="006E3EF7" w:rsidRDefault="006E3E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6E0414" w:rsidRDefault="00C04C2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112A1F" w:rsidRPr="006E0414">
      <w:rPr>
        <w:rFonts w:asciiTheme="minorHAnsi" w:hAnsiTheme="minorHAnsi"/>
      </w:rPr>
      <w:fldChar w:fldCharType="begin"/>
    </w:r>
    <w:r w:rsidRPr="006E0414">
      <w:rPr>
        <w:rFonts w:asciiTheme="minorHAnsi" w:hAnsiTheme="minorHAnsi"/>
      </w:rPr>
      <w:instrText xml:space="preserve"> PAGE   \* MERGEFORMAT </w:instrText>
    </w:r>
    <w:r w:rsidR="00112A1F" w:rsidRPr="006E0414">
      <w:rPr>
        <w:rFonts w:asciiTheme="minorHAnsi" w:hAnsiTheme="minorHAnsi"/>
      </w:rPr>
      <w:fldChar w:fldCharType="separate"/>
    </w:r>
    <w:r w:rsidR="00727340" w:rsidRPr="00727340">
      <w:rPr>
        <w:rFonts w:asciiTheme="minorHAnsi" w:hAnsiTheme="minorHAnsi" w:cstheme="majorHAnsi"/>
        <w:noProof/>
      </w:rPr>
      <w:t>2</w:t>
    </w:r>
    <w:r w:rsidR="00112A1F" w:rsidRPr="006E0414">
      <w:rPr>
        <w:rFonts w:asciiTheme="minorHAnsi" w:hAnsiTheme="minorHAnsi"/>
      </w:rPr>
      <w:fldChar w:fldCharType="end"/>
    </w:r>
    <w:r w:rsidR="00112A1F" w:rsidRPr="00112A1F">
      <w:rPr>
        <w:rFonts w:asciiTheme="minorHAnsi" w:hAnsiTheme="minorHAnsi"/>
        <w:noProof/>
        <w:lang w:eastAsia="zh-TW"/>
      </w:rPr>
      <w:pict>
        <v:group id="_x0000_s10253" style="position:absolute;margin-left:0;margin-top:0;width:611.15pt;height:64.75pt;flip:y;z-index:25167462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5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5" style="position:absolute;left:8;top:9;width:4031;height:1439;mso-width-percent:400;mso-height-percent:1000;mso-width-percent:400;mso-height-percent:1000;mso-width-relative:margin;mso-height-relative:bottom-margin-area" filled="f" stroked="f"/>
          <w10:wrap anchorx="page" anchory="page"/>
        </v:group>
      </w:pict>
    </w:r>
    <w:r w:rsidR="00112A1F" w:rsidRPr="00112A1F">
      <w:rPr>
        <w:rFonts w:asciiTheme="minorHAnsi" w:hAnsiTheme="minorHAnsi"/>
        <w:noProof/>
        <w:lang w:eastAsia="zh-TW"/>
      </w:rPr>
      <w:pict>
        <v:rect id="_x0000_s10252" style="position:absolute;margin-left:0;margin-top:0;width:7.15pt;height:63.95pt;z-index:25167360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112A1F" w:rsidRPr="00112A1F">
      <w:rPr>
        <w:rFonts w:asciiTheme="minorHAnsi" w:hAnsiTheme="minorHAnsi"/>
        <w:noProof/>
        <w:lang w:eastAsia="zh-TW"/>
      </w:rPr>
      <w:pict>
        <v:rect id="_x0000_s10251" style="position:absolute;margin-left:0;margin-top:0;width:7.15pt;height:63.95pt;z-index:25167257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6E0414" w:rsidRDefault="00C04C2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112A1F" w:rsidRPr="006E0414">
      <w:rPr>
        <w:rFonts w:asciiTheme="minorHAnsi" w:hAnsiTheme="minorHAnsi"/>
      </w:rPr>
      <w:fldChar w:fldCharType="begin"/>
    </w:r>
    <w:r w:rsidRPr="006E0414">
      <w:rPr>
        <w:rFonts w:asciiTheme="minorHAnsi" w:hAnsiTheme="minorHAnsi"/>
      </w:rPr>
      <w:instrText xml:space="preserve"> PAGE   \* MERGEFORMAT </w:instrText>
    </w:r>
    <w:r w:rsidR="00112A1F" w:rsidRPr="006E0414">
      <w:rPr>
        <w:rFonts w:asciiTheme="minorHAnsi" w:hAnsiTheme="minorHAnsi"/>
      </w:rPr>
      <w:fldChar w:fldCharType="separate"/>
    </w:r>
    <w:r w:rsidR="00727340" w:rsidRPr="00727340">
      <w:rPr>
        <w:rFonts w:asciiTheme="minorHAnsi" w:hAnsiTheme="minorHAnsi" w:cstheme="majorHAnsi"/>
        <w:noProof/>
      </w:rPr>
      <w:t>6</w:t>
    </w:r>
    <w:r w:rsidR="00112A1F" w:rsidRPr="006E0414">
      <w:rPr>
        <w:rFonts w:asciiTheme="minorHAnsi" w:hAnsiTheme="minorHAnsi"/>
      </w:rPr>
      <w:fldChar w:fldCharType="end"/>
    </w:r>
    <w:r w:rsidR="00112A1F" w:rsidRPr="00112A1F">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112A1F" w:rsidRPr="00112A1F">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112A1F" w:rsidRPr="00112A1F">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6E0414" w:rsidRDefault="00C04C2E">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112A1F" w:rsidRPr="006E0414">
      <w:rPr>
        <w:rFonts w:asciiTheme="minorHAnsi" w:hAnsiTheme="minorHAnsi"/>
      </w:rPr>
      <w:fldChar w:fldCharType="begin"/>
    </w:r>
    <w:r w:rsidRPr="006E0414">
      <w:rPr>
        <w:rFonts w:asciiTheme="minorHAnsi" w:hAnsiTheme="minorHAnsi"/>
      </w:rPr>
      <w:instrText xml:space="preserve"> PAGE   \* MERGEFORMAT </w:instrText>
    </w:r>
    <w:r w:rsidR="00112A1F" w:rsidRPr="006E0414">
      <w:rPr>
        <w:rFonts w:asciiTheme="minorHAnsi" w:hAnsiTheme="minorHAnsi"/>
      </w:rPr>
      <w:fldChar w:fldCharType="separate"/>
    </w:r>
    <w:r w:rsidR="00727340" w:rsidRPr="00727340">
      <w:rPr>
        <w:rFonts w:asciiTheme="minorHAnsi" w:hAnsiTheme="minorHAnsi" w:cstheme="majorHAnsi"/>
        <w:noProof/>
      </w:rPr>
      <w:t>65</w:t>
    </w:r>
    <w:r w:rsidR="00112A1F" w:rsidRPr="006E0414">
      <w:rPr>
        <w:rFonts w:asciiTheme="minorHAnsi" w:hAnsiTheme="minorHAnsi"/>
      </w:rPr>
      <w:fldChar w:fldCharType="end"/>
    </w:r>
    <w:r w:rsidR="00112A1F" w:rsidRPr="00112A1F">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112A1F" w:rsidRPr="00112A1F">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112A1F" w:rsidRPr="00112A1F">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3EF7" w:rsidRDefault="006E3EF7">
      <w:r>
        <w:separator/>
      </w:r>
    </w:p>
  </w:footnote>
  <w:footnote w:type="continuationSeparator" w:id="1">
    <w:p w:rsidR="006E3EF7" w:rsidRDefault="006E3E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C4213E" w:rsidRDefault="00C04C2E" w:rsidP="006E0414">
    <w:pPr>
      <w:pStyle w:val="Encabezado"/>
      <w:rPr>
        <w:lang w:val="en-US"/>
      </w:rPr>
    </w:pPr>
    <w:r>
      <w:rPr>
        <w:noProof/>
        <w:lang w:val="es-AR" w:eastAsia="es-AR"/>
      </w:rPr>
      <w:drawing>
        <wp:anchor distT="0" distB="0" distL="114300" distR="114300" simplePos="0" relativeHeight="25167052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7"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7155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8"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04C2E" w:rsidRPr="00C4213E" w:rsidRDefault="00C04C2E" w:rsidP="006E0414">
    <w:pPr>
      <w:pStyle w:val="Encabezado"/>
      <w:rPr>
        <w:lang w:val="en-US"/>
      </w:rPr>
    </w:pPr>
  </w:p>
  <w:p w:rsidR="00C04C2E" w:rsidRPr="00C4213E" w:rsidRDefault="00C04C2E" w:rsidP="006E0414">
    <w:pPr>
      <w:pStyle w:val="Encabezado"/>
      <w:rPr>
        <w:lang w:val="en-US"/>
      </w:rPr>
    </w:pPr>
  </w:p>
  <w:p w:rsidR="00C04C2E" w:rsidRPr="006E0414" w:rsidRDefault="00C04C2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04C2E" w:rsidRPr="006E0414" w:rsidRDefault="00C04C2E" w:rsidP="006E0414">
    <w:pPr>
      <w:pStyle w:val="Encabezado"/>
      <w:rPr>
        <w:lang w:val="en-US"/>
      </w:rPr>
    </w:pPr>
    <w:r w:rsidRPr="006E0414">
      <w:rPr>
        <w:lang w:val="en-US"/>
      </w:rPr>
      <w:t xml:space="preserve">                       </w:t>
    </w:r>
  </w:p>
  <w:p w:rsidR="00C04C2E" w:rsidRPr="006E0414" w:rsidRDefault="00C04C2E"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C4213E" w:rsidRDefault="00C04C2E" w:rsidP="006E0414">
    <w:pPr>
      <w:pStyle w:val="Encabezado"/>
      <w:rPr>
        <w:lang w:val="en-US"/>
      </w:rPr>
    </w:pPr>
    <w:r>
      <w:rPr>
        <w:noProof/>
        <w:lang w:val="es-AR" w:eastAsia="es-AR"/>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20"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04C2E" w:rsidRPr="00C4213E" w:rsidRDefault="00C04C2E" w:rsidP="006E0414">
    <w:pPr>
      <w:pStyle w:val="Encabezado"/>
      <w:rPr>
        <w:lang w:val="en-US"/>
      </w:rPr>
    </w:pPr>
  </w:p>
  <w:p w:rsidR="00C04C2E" w:rsidRPr="00C4213E" w:rsidRDefault="00C04C2E" w:rsidP="006E0414">
    <w:pPr>
      <w:pStyle w:val="Encabezado"/>
      <w:rPr>
        <w:lang w:val="en-US"/>
      </w:rPr>
    </w:pPr>
  </w:p>
  <w:p w:rsidR="00C04C2E" w:rsidRPr="006E0414" w:rsidRDefault="00C04C2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04C2E" w:rsidRPr="006E0414" w:rsidRDefault="00C04C2E" w:rsidP="006E0414">
    <w:pPr>
      <w:pStyle w:val="Encabezado"/>
      <w:rPr>
        <w:lang w:val="en-US"/>
      </w:rPr>
    </w:pPr>
    <w:r w:rsidRPr="006E0414">
      <w:rPr>
        <w:lang w:val="en-US"/>
      </w:rPr>
      <w:t xml:space="preserve">                       </w:t>
    </w:r>
  </w:p>
  <w:p w:rsidR="00C04C2E" w:rsidRPr="006E0414" w:rsidRDefault="00C04C2E" w:rsidP="006E0414">
    <w:pPr>
      <w:pStyle w:val="Encabezado"/>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C2E" w:rsidRPr="00C4213E" w:rsidRDefault="00C04C2E" w:rsidP="006E0414">
    <w:pPr>
      <w:pStyle w:val="Encabezado"/>
      <w:rPr>
        <w:lang w:val="en-US"/>
      </w:rPr>
    </w:pPr>
    <w:r>
      <w:rPr>
        <w:noProof/>
        <w:lang w:val="es-AR" w:eastAsia="es-AR"/>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AR" w:eastAsia="es-AR"/>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C04C2E" w:rsidRPr="00C4213E" w:rsidRDefault="00C04C2E" w:rsidP="006E0414">
    <w:pPr>
      <w:pStyle w:val="Encabezado"/>
      <w:rPr>
        <w:lang w:val="en-US"/>
      </w:rPr>
    </w:pPr>
  </w:p>
  <w:p w:rsidR="00C04C2E" w:rsidRPr="00C4213E" w:rsidRDefault="00C04C2E" w:rsidP="006E0414">
    <w:pPr>
      <w:pStyle w:val="Encabezado"/>
      <w:rPr>
        <w:lang w:val="en-US"/>
      </w:rPr>
    </w:pPr>
  </w:p>
  <w:p w:rsidR="00C04C2E" w:rsidRPr="006E0414" w:rsidRDefault="00C04C2E"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C04C2E" w:rsidRPr="006E0414" w:rsidRDefault="00C04C2E" w:rsidP="006E0414">
    <w:pPr>
      <w:pStyle w:val="Encabezado"/>
      <w:rPr>
        <w:lang w:val="en-US"/>
      </w:rPr>
    </w:pPr>
    <w:r w:rsidRPr="006E0414">
      <w:rPr>
        <w:lang w:val="en-US"/>
      </w:rPr>
      <w:t xml:space="preserve">                       </w:t>
    </w:r>
  </w:p>
  <w:p w:rsidR="00C04C2E" w:rsidRPr="006E0414" w:rsidRDefault="00C04C2E"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25pt;height:11.25pt" o:bullet="t">
        <v:imagedata r:id="rId1" o:title="BD14980_"/>
      </v:shape>
    </w:pict>
  </w:numPicBullet>
  <w:numPicBullet w:numPicBulletId="1">
    <w:pict>
      <v:shape id="_x0000_i1149" type="#_x0000_t75" style="width:9pt;height:9pt" o:bullet="t">
        <v:imagedata r:id="rId2" o:title="BD15021_"/>
      </v:shape>
    </w:pict>
  </w:numPicBullet>
  <w:numPicBullet w:numPicBulletId="2">
    <w:pict>
      <v:shape id="_x0000_i1150" type="#_x0000_t75" style="width:11.25pt;height:11.25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86073D1"/>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E335BB1"/>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23F1E75"/>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EE06C9"/>
    <w:multiLevelType w:val="hybridMultilevel"/>
    <w:tmpl w:val="0D9EAA6E"/>
    <w:lvl w:ilvl="0" w:tplc="164E0CF6">
      <w:start w:val="1"/>
      <w:numFmt w:val="decimal"/>
      <w:lvlText w:val="%1."/>
      <w:lvlJc w:val="left"/>
      <w:pPr>
        <w:ind w:left="1316" w:hanging="360"/>
      </w:pPr>
      <w:rPr>
        <w:color w:val="auto"/>
      </w:rPr>
    </w:lvl>
    <w:lvl w:ilvl="1" w:tplc="240A0019" w:tentative="1">
      <w:start w:val="1"/>
      <w:numFmt w:val="lowerLetter"/>
      <w:lvlText w:val="%2."/>
      <w:lvlJc w:val="left"/>
      <w:pPr>
        <w:ind w:left="2098" w:hanging="360"/>
      </w:pPr>
    </w:lvl>
    <w:lvl w:ilvl="2" w:tplc="240A001B" w:tentative="1">
      <w:start w:val="1"/>
      <w:numFmt w:val="lowerRoman"/>
      <w:lvlText w:val="%3."/>
      <w:lvlJc w:val="right"/>
      <w:pPr>
        <w:ind w:left="2818" w:hanging="180"/>
      </w:pPr>
    </w:lvl>
    <w:lvl w:ilvl="3" w:tplc="240A000F" w:tentative="1">
      <w:start w:val="1"/>
      <w:numFmt w:val="decimal"/>
      <w:lvlText w:val="%4."/>
      <w:lvlJc w:val="left"/>
      <w:pPr>
        <w:ind w:left="3538" w:hanging="360"/>
      </w:pPr>
    </w:lvl>
    <w:lvl w:ilvl="4" w:tplc="240A0019" w:tentative="1">
      <w:start w:val="1"/>
      <w:numFmt w:val="lowerLetter"/>
      <w:lvlText w:val="%5."/>
      <w:lvlJc w:val="left"/>
      <w:pPr>
        <w:ind w:left="4258" w:hanging="360"/>
      </w:pPr>
    </w:lvl>
    <w:lvl w:ilvl="5" w:tplc="240A001B" w:tentative="1">
      <w:start w:val="1"/>
      <w:numFmt w:val="lowerRoman"/>
      <w:lvlText w:val="%6."/>
      <w:lvlJc w:val="right"/>
      <w:pPr>
        <w:ind w:left="4978" w:hanging="180"/>
      </w:pPr>
    </w:lvl>
    <w:lvl w:ilvl="6" w:tplc="240A000F" w:tentative="1">
      <w:start w:val="1"/>
      <w:numFmt w:val="decimal"/>
      <w:lvlText w:val="%7."/>
      <w:lvlJc w:val="left"/>
      <w:pPr>
        <w:ind w:left="5698" w:hanging="360"/>
      </w:pPr>
    </w:lvl>
    <w:lvl w:ilvl="7" w:tplc="240A0019" w:tentative="1">
      <w:start w:val="1"/>
      <w:numFmt w:val="lowerLetter"/>
      <w:lvlText w:val="%8."/>
      <w:lvlJc w:val="left"/>
      <w:pPr>
        <w:ind w:left="6418" w:hanging="360"/>
      </w:pPr>
    </w:lvl>
    <w:lvl w:ilvl="8" w:tplc="240A001B" w:tentative="1">
      <w:start w:val="1"/>
      <w:numFmt w:val="lowerRoman"/>
      <w:lvlText w:val="%9."/>
      <w:lvlJc w:val="right"/>
      <w:pPr>
        <w:ind w:left="7138" w:hanging="180"/>
      </w:pPr>
    </w:lvl>
  </w:abstractNum>
  <w:abstractNum w:abstractNumId="9">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C62170B"/>
    <w:multiLevelType w:val="hybridMultilevel"/>
    <w:tmpl w:val="474CBA0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3">
    <w:nsid w:val="204D6F16"/>
    <w:multiLevelType w:val="hybridMultilevel"/>
    <w:tmpl w:val="E68AF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96462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70E0C5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nsid w:val="2FBB5527"/>
    <w:multiLevelType w:val="multilevel"/>
    <w:tmpl w:val="087CDB7E"/>
    <w:lvl w:ilvl="0">
      <w:start w:val="5"/>
      <w:numFmt w:val="decimal"/>
      <w:lvlText w:val="%1"/>
      <w:lvlJc w:val="left"/>
      <w:pPr>
        <w:ind w:left="480" w:hanging="480"/>
      </w:pPr>
      <w:rPr>
        <w:rFonts w:ascii="Times New Roman" w:eastAsia="Times New Roman" w:hAnsi="Times New Roman" w:cs="Times New Roman" w:hint="default"/>
        <w:color w:val="0000FF"/>
        <w:sz w:val="24"/>
        <w:u w:val="single"/>
      </w:rPr>
    </w:lvl>
    <w:lvl w:ilvl="1">
      <w:start w:val="2"/>
      <w:numFmt w:val="decimal"/>
      <w:lvlText w:val="%1.%2"/>
      <w:lvlJc w:val="left"/>
      <w:pPr>
        <w:ind w:left="960" w:hanging="720"/>
      </w:pPr>
      <w:rPr>
        <w:rFonts w:ascii="Times New Roman" w:eastAsia="Times New Roman" w:hAnsi="Times New Roman" w:cs="Times New Roman" w:hint="default"/>
        <w:color w:val="0000FF"/>
        <w:sz w:val="24"/>
        <w:u w:val="single"/>
      </w:rPr>
    </w:lvl>
    <w:lvl w:ilvl="2">
      <w:start w:val="4"/>
      <w:numFmt w:val="decimal"/>
      <w:lvlText w:val="%1.%2.%3"/>
      <w:lvlJc w:val="left"/>
      <w:pPr>
        <w:ind w:left="1200" w:hanging="720"/>
      </w:pPr>
      <w:rPr>
        <w:rFonts w:ascii="Times New Roman" w:eastAsia="Times New Roman" w:hAnsi="Times New Roman" w:cs="Times New Roman" w:hint="default"/>
        <w:color w:val="0000FF"/>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sz w:val="24"/>
        <w:u w:val="single"/>
      </w:rPr>
    </w:lvl>
    <w:lvl w:ilvl="8">
      <w:start w:val="1"/>
      <w:numFmt w:val="decimal"/>
      <w:lvlText w:val="%1.%2.%3.%4.%5.%6.%7.%8.%9"/>
      <w:lvlJc w:val="left"/>
      <w:pPr>
        <w:ind w:left="4080" w:hanging="2160"/>
      </w:pPr>
      <w:rPr>
        <w:rFonts w:ascii="Times New Roman" w:eastAsia="Times New Roman" w:hAnsi="Times New Roman" w:cs="Times New Roman" w:hint="default"/>
        <w:color w:val="0000FF"/>
        <w:sz w:val="24"/>
        <w:u w:val="single"/>
      </w:rPr>
    </w:lvl>
  </w:abstractNum>
  <w:abstractNum w:abstractNumId="1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20">
    <w:nsid w:val="34F9659F"/>
    <w:multiLevelType w:val="hybridMultilevel"/>
    <w:tmpl w:val="C890B9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4F2F08D0"/>
    <w:multiLevelType w:val="hybridMultilevel"/>
    <w:tmpl w:val="3DB6C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33">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5">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1">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2">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3">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6">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8">
    <w:nsid w:val="6F141CBB"/>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F4E596B"/>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1">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52">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nsid w:val="7AB118E0"/>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BA78BD"/>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2"/>
  </w:num>
  <w:num w:numId="2">
    <w:abstractNumId w:val="10"/>
  </w:num>
  <w:num w:numId="3">
    <w:abstractNumId w:val="44"/>
  </w:num>
  <w:num w:numId="4">
    <w:abstractNumId w:val="19"/>
  </w:num>
  <w:num w:numId="5">
    <w:abstractNumId w:val="42"/>
  </w:num>
  <w:num w:numId="6">
    <w:abstractNumId w:val="17"/>
  </w:num>
  <w:num w:numId="7">
    <w:abstractNumId w:val="51"/>
  </w:num>
  <w:num w:numId="8">
    <w:abstractNumId w:val="52"/>
  </w:num>
  <w:num w:numId="9">
    <w:abstractNumId w:val="0"/>
  </w:num>
  <w:num w:numId="10">
    <w:abstractNumId w:val="29"/>
  </w:num>
  <w:num w:numId="11">
    <w:abstractNumId w:val="31"/>
  </w:num>
  <w:num w:numId="12">
    <w:abstractNumId w:val="6"/>
  </w:num>
  <w:num w:numId="13">
    <w:abstractNumId w:val="1"/>
  </w:num>
  <w:num w:numId="14">
    <w:abstractNumId w:val="22"/>
  </w:num>
  <w:num w:numId="15">
    <w:abstractNumId w:val="33"/>
  </w:num>
  <w:num w:numId="16">
    <w:abstractNumId w:val="53"/>
  </w:num>
  <w:num w:numId="17">
    <w:abstractNumId w:val="21"/>
  </w:num>
  <w:num w:numId="18">
    <w:abstractNumId w:val="28"/>
  </w:num>
  <w:num w:numId="19">
    <w:abstractNumId w:val="12"/>
    <w:lvlOverride w:ilvl="0">
      <w:startOverride w:val="6"/>
    </w:lvlOverride>
    <w:lvlOverride w:ilvl="1">
      <w:startOverride w:val="4"/>
    </w:lvlOverride>
  </w:num>
  <w:num w:numId="20">
    <w:abstractNumId w:val="32"/>
  </w:num>
  <w:num w:numId="21">
    <w:abstractNumId w:val="27"/>
  </w:num>
  <w:num w:numId="22">
    <w:abstractNumId w:val="25"/>
  </w:num>
  <w:num w:numId="23">
    <w:abstractNumId w:val="46"/>
  </w:num>
  <w:num w:numId="24">
    <w:abstractNumId w:val="3"/>
  </w:num>
  <w:num w:numId="25">
    <w:abstractNumId w:val="35"/>
  </w:num>
  <w:num w:numId="26">
    <w:abstractNumId w:val="50"/>
  </w:num>
  <w:num w:numId="27">
    <w:abstractNumId w:val="9"/>
  </w:num>
  <w:num w:numId="28">
    <w:abstractNumId w:val="36"/>
  </w:num>
  <w:num w:numId="29">
    <w:abstractNumId w:val="15"/>
  </w:num>
  <w:num w:numId="30">
    <w:abstractNumId w:val="57"/>
  </w:num>
  <w:num w:numId="31">
    <w:abstractNumId w:val="26"/>
  </w:num>
  <w:num w:numId="32">
    <w:abstractNumId w:val="45"/>
  </w:num>
  <w:num w:numId="33">
    <w:abstractNumId w:val="34"/>
  </w:num>
  <w:num w:numId="34">
    <w:abstractNumId w:val="41"/>
  </w:num>
  <w:num w:numId="35">
    <w:abstractNumId w:val="54"/>
  </w:num>
  <w:num w:numId="36">
    <w:abstractNumId w:val="40"/>
  </w:num>
  <w:num w:numId="37">
    <w:abstractNumId w:val="38"/>
  </w:num>
  <w:num w:numId="38">
    <w:abstractNumId w:val="47"/>
  </w:num>
  <w:num w:numId="39">
    <w:abstractNumId w:val="37"/>
  </w:num>
  <w:num w:numId="40">
    <w:abstractNumId w:val="43"/>
  </w:num>
  <w:num w:numId="41">
    <w:abstractNumId w:val="2"/>
  </w:num>
  <w:num w:numId="42">
    <w:abstractNumId w:val="5"/>
  </w:num>
  <w:num w:numId="43">
    <w:abstractNumId w:val="30"/>
  </w:num>
  <w:num w:numId="44">
    <w:abstractNumId w:val="18"/>
  </w:num>
  <w:num w:numId="45">
    <w:abstractNumId w:val="20"/>
  </w:num>
  <w:num w:numId="46">
    <w:abstractNumId w:val="24"/>
  </w:num>
  <w:num w:numId="47">
    <w:abstractNumId w:val="39"/>
  </w:num>
  <w:num w:numId="48">
    <w:abstractNumId w:val="8"/>
  </w:num>
  <w:num w:numId="49">
    <w:abstractNumId w:val="23"/>
  </w:num>
  <w:num w:numId="50">
    <w:abstractNumId w:val="48"/>
  </w:num>
  <w:num w:numId="51">
    <w:abstractNumId w:val="4"/>
  </w:num>
  <w:num w:numId="52">
    <w:abstractNumId w:val="49"/>
  </w:num>
  <w:num w:numId="53">
    <w:abstractNumId w:val="55"/>
  </w:num>
  <w:num w:numId="54">
    <w:abstractNumId w:val="13"/>
  </w:num>
  <w:num w:numId="55">
    <w:abstractNumId w:val="14"/>
  </w:num>
  <w:num w:numId="56">
    <w:abstractNumId w:val="16"/>
  </w:num>
  <w:num w:numId="57">
    <w:abstractNumId w:val="7"/>
  </w:num>
  <w:num w:numId="58">
    <w:abstractNumId w:val="56"/>
  </w:num>
  <w:num w:numId="59">
    <w:abstractNumId w:val="1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26626"/>
    <o:shapelayout v:ext="edit">
      <o:idmap v:ext="edit" data="10"/>
      <o:rules v:ext="edit">
        <o:r id="V:Rule4" type="connector" idref="#_x0000_s10254"/>
        <o:r id="V:Rule5" type="connector" idref="#_x0000_s10244"/>
        <o:r id="V:Rule6" type="connector" idref="#_x0000_s10249"/>
      </o:rules>
    </o:shapelayout>
  </w:hdrShapeDefaults>
  <w:footnotePr>
    <w:footnote w:id="0"/>
    <w:footnote w:id="1"/>
  </w:footnotePr>
  <w:endnotePr>
    <w:endnote w:id="0"/>
    <w:endnote w:id="1"/>
  </w:endnotePr>
  <w:compat/>
  <w:rsids>
    <w:rsidRoot w:val="006A1B72"/>
    <w:rsid w:val="00003FDA"/>
    <w:rsid w:val="000055CF"/>
    <w:rsid w:val="00007207"/>
    <w:rsid w:val="0001121C"/>
    <w:rsid w:val="00013681"/>
    <w:rsid w:val="0001484B"/>
    <w:rsid w:val="000158F4"/>
    <w:rsid w:val="00017ECA"/>
    <w:rsid w:val="0002081C"/>
    <w:rsid w:val="00020AED"/>
    <w:rsid w:val="00027D39"/>
    <w:rsid w:val="00030AF3"/>
    <w:rsid w:val="00033538"/>
    <w:rsid w:val="0003691C"/>
    <w:rsid w:val="00036E38"/>
    <w:rsid w:val="00037C85"/>
    <w:rsid w:val="00040EB0"/>
    <w:rsid w:val="000430F9"/>
    <w:rsid w:val="00043B55"/>
    <w:rsid w:val="0004481B"/>
    <w:rsid w:val="00044B2F"/>
    <w:rsid w:val="000468A2"/>
    <w:rsid w:val="0005014D"/>
    <w:rsid w:val="00052BD0"/>
    <w:rsid w:val="000603B3"/>
    <w:rsid w:val="0006662F"/>
    <w:rsid w:val="00073496"/>
    <w:rsid w:val="0007421C"/>
    <w:rsid w:val="00074B81"/>
    <w:rsid w:val="000806CA"/>
    <w:rsid w:val="000817EE"/>
    <w:rsid w:val="000837E5"/>
    <w:rsid w:val="00084D9F"/>
    <w:rsid w:val="00085EC5"/>
    <w:rsid w:val="000870E8"/>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0460"/>
    <w:rsid w:val="000D1ACE"/>
    <w:rsid w:val="000D4F59"/>
    <w:rsid w:val="000E6146"/>
    <w:rsid w:val="000F219A"/>
    <w:rsid w:val="000F4E8A"/>
    <w:rsid w:val="000F528C"/>
    <w:rsid w:val="000F76A2"/>
    <w:rsid w:val="001001AC"/>
    <w:rsid w:val="001010E2"/>
    <w:rsid w:val="00103264"/>
    <w:rsid w:val="00103772"/>
    <w:rsid w:val="0010789D"/>
    <w:rsid w:val="0011076E"/>
    <w:rsid w:val="00112A1F"/>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1B12"/>
    <w:rsid w:val="001B3737"/>
    <w:rsid w:val="001C26D1"/>
    <w:rsid w:val="001C2B86"/>
    <w:rsid w:val="001C6198"/>
    <w:rsid w:val="001D1FB6"/>
    <w:rsid w:val="001E161D"/>
    <w:rsid w:val="001E3102"/>
    <w:rsid w:val="001E42EA"/>
    <w:rsid w:val="001E51C4"/>
    <w:rsid w:val="001F13D6"/>
    <w:rsid w:val="001F5138"/>
    <w:rsid w:val="001F5C8F"/>
    <w:rsid w:val="001F7048"/>
    <w:rsid w:val="002023B5"/>
    <w:rsid w:val="00205AC9"/>
    <w:rsid w:val="00205FF3"/>
    <w:rsid w:val="00212BC1"/>
    <w:rsid w:val="002167C3"/>
    <w:rsid w:val="00221A38"/>
    <w:rsid w:val="002230E3"/>
    <w:rsid w:val="00224AFE"/>
    <w:rsid w:val="00227291"/>
    <w:rsid w:val="00227806"/>
    <w:rsid w:val="00254DB2"/>
    <w:rsid w:val="00255891"/>
    <w:rsid w:val="0026121C"/>
    <w:rsid w:val="00262249"/>
    <w:rsid w:val="002624B0"/>
    <w:rsid w:val="002638CA"/>
    <w:rsid w:val="00263B51"/>
    <w:rsid w:val="00275157"/>
    <w:rsid w:val="0028182F"/>
    <w:rsid w:val="0028636F"/>
    <w:rsid w:val="00291120"/>
    <w:rsid w:val="00294518"/>
    <w:rsid w:val="0029596C"/>
    <w:rsid w:val="0029613B"/>
    <w:rsid w:val="00297AA7"/>
    <w:rsid w:val="002A13E0"/>
    <w:rsid w:val="002A3A02"/>
    <w:rsid w:val="002A428F"/>
    <w:rsid w:val="002B1AA5"/>
    <w:rsid w:val="002B7EE2"/>
    <w:rsid w:val="002C1591"/>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49F3"/>
    <w:rsid w:val="0033002A"/>
    <w:rsid w:val="00333A73"/>
    <w:rsid w:val="003342E6"/>
    <w:rsid w:val="003346A1"/>
    <w:rsid w:val="00341135"/>
    <w:rsid w:val="00346B0E"/>
    <w:rsid w:val="00350D69"/>
    <w:rsid w:val="0035196F"/>
    <w:rsid w:val="0035405D"/>
    <w:rsid w:val="00354356"/>
    <w:rsid w:val="00354807"/>
    <w:rsid w:val="00355C7E"/>
    <w:rsid w:val="00355FB6"/>
    <w:rsid w:val="0036326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1940"/>
    <w:rsid w:val="003D341F"/>
    <w:rsid w:val="003D593A"/>
    <w:rsid w:val="003E49A1"/>
    <w:rsid w:val="003E629C"/>
    <w:rsid w:val="003E773F"/>
    <w:rsid w:val="004006DD"/>
    <w:rsid w:val="00402514"/>
    <w:rsid w:val="00402CAA"/>
    <w:rsid w:val="0040325F"/>
    <w:rsid w:val="004035E6"/>
    <w:rsid w:val="00403DBC"/>
    <w:rsid w:val="004048E9"/>
    <w:rsid w:val="00414DF0"/>
    <w:rsid w:val="00415892"/>
    <w:rsid w:val="0041692C"/>
    <w:rsid w:val="00420323"/>
    <w:rsid w:val="0042104C"/>
    <w:rsid w:val="004403E9"/>
    <w:rsid w:val="00442E3A"/>
    <w:rsid w:val="0044678A"/>
    <w:rsid w:val="00446A39"/>
    <w:rsid w:val="004476CF"/>
    <w:rsid w:val="004512D2"/>
    <w:rsid w:val="0045473F"/>
    <w:rsid w:val="004570AB"/>
    <w:rsid w:val="0045716F"/>
    <w:rsid w:val="00460CC6"/>
    <w:rsid w:val="00473B6E"/>
    <w:rsid w:val="004758DB"/>
    <w:rsid w:val="00475C6A"/>
    <w:rsid w:val="00476E5D"/>
    <w:rsid w:val="004831EE"/>
    <w:rsid w:val="0049208C"/>
    <w:rsid w:val="00492D69"/>
    <w:rsid w:val="00493261"/>
    <w:rsid w:val="00497B07"/>
    <w:rsid w:val="004A0B50"/>
    <w:rsid w:val="004A1E02"/>
    <w:rsid w:val="004A24BB"/>
    <w:rsid w:val="004A51B1"/>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761E"/>
    <w:rsid w:val="00557A75"/>
    <w:rsid w:val="0056376B"/>
    <w:rsid w:val="005642AA"/>
    <w:rsid w:val="00564B58"/>
    <w:rsid w:val="00572829"/>
    <w:rsid w:val="00575222"/>
    <w:rsid w:val="00584072"/>
    <w:rsid w:val="00585C4B"/>
    <w:rsid w:val="00593305"/>
    <w:rsid w:val="00596B34"/>
    <w:rsid w:val="005A73C3"/>
    <w:rsid w:val="005A7B25"/>
    <w:rsid w:val="005B5BB8"/>
    <w:rsid w:val="005C1D36"/>
    <w:rsid w:val="005C321C"/>
    <w:rsid w:val="005C7A69"/>
    <w:rsid w:val="005D15C7"/>
    <w:rsid w:val="005D1885"/>
    <w:rsid w:val="005D434D"/>
    <w:rsid w:val="005D5C62"/>
    <w:rsid w:val="005D60C9"/>
    <w:rsid w:val="005D7AFA"/>
    <w:rsid w:val="005D7CFC"/>
    <w:rsid w:val="005D7E0D"/>
    <w:rsid w:val="005D7F64"/>
    <w:rsid w:val="005E5106"/>
    <w:rsid w:val="005F13BC"/>
    <w:rsid w:val="005F3B60"/>
    <w:rsid w:val="005F6A79"/>
    <w:rsid w:val="00601985"/>
    <w:rsid w:val="00606C66"/>
    <w:rsid w:val="00624005"/>
    <w:rsid w:val="00632035"/>
    <w:rsid w:val="006336B0"/>
    <w:rsid w:val="006421B8"/>
    <w:rsid w:val="00650906"/>
    <w:rsid w:val="0065343F"/>
    <w:rsid w:val="00653E30"/>
    <w:rsid w:val="00656E7C"/>
    <w:rsid w:val="006574C3"/>
    <w:rsid w:val="00660A82"/>
    <w:rsid w:val="00660FE8"/>
    <w:rsid w:val="00662BBA"/>
    <w:rsid w:val="006650A6"/>
    <w:rsid w:val="0066587E"/>
    <w:rsid w:val="0067000C"/>
    <w:rsid w:val="00671873"/>
    <w:rsid w:val="00671AE5"/>
    <w:rsid w:val="00677BD1"/>
    <w:rsid w:val="0068145E"/>
    <w:rsid w:val="00681B5C"/>
    <w:rsid w:val="00681D2E"/>
    <w:rsid w:val="0068536E"/>
    <w:rsid w:val="00694F56"/>
    <w:rsid w:val="006959F0"/>
    <w:rsid w:val="006A1B72"/>
    <w:rsid w:val="006A39DC"/>
    <w:rsid w:val="006A53A2"/>
    <w:rsid w:val="006B171B"/>
    <w:rsid w:val="006B1BF4"/>
    <w:rsid w:val="006B5FC0"/>
    <w:rsid w:val="006B6828"/>
    <w:rsid w:val="006B732D"/>
    <w:rsid w:val="006C64A2"/>
    <w:rsid w:val="006C7B42"/>
    <w:rsid w:val="006D1AAF"/>
    <w:rsid w:val="006D1C94"/>
    <w:rsid w:val="006D2E86"/>
    <w:rsid w:val="006E0414"/>
    <w:rsid w:val="006E3EF7"/>
    <w:rsid w:val="006E4A12"/>
    <w:rsid w:val="006E7E30"/>
    <w:rsid w:val="00703A38"/>
    <w:rsid w:val="00703D3A"/>
    <w:rsid w:val="007058A5"/>
    <w:rsid w:val="00706106"/>
    <w:rsid w:val="00706CE5"/>
    <w:rsid w:val="00706E5D"/>
    <w:rsid w:val="0072301F"/>
    <w:rsid w:val="00727340"/>
    <w:rsid w:val="007317A4"/>
    <w:rsid w:val="00731B90"/>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97218"/>
    <w:rsid w:val="007A2B49"/>
    <w:rsid w:val="007A38F8"/>
    <w:rsid w:val="007A74A7"/>
    <w:rsid w:val="007B5935"/>
    <w:rsid w:val="007B5A2E"/>
    <w:rsid w:val="007B670B"/>
    <w:rsid w:val="007C0154"/>
    <w:rsid w:val="007C2462"/>
    <w:rsid w:val="007C267B"/>
    <w:rsid w:val="007C4F3C"/>
    <w:rsid w:val="007C5076"/>
    <w:rsid w:val="007D1A13"/>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42A5A"/>
    <w:rsid w:val="00844E46"/>
    <w:rsid w:val="00846352"/>
    <w:rsid w:val="00850F7D"/>
    <w:rsid w:val="00862C9A"/>
    <w:rsid w:val="00862DBB"/>
    <w:rsid w:val="00865583"/>
    <w:rsid w:val="00871F28"/>
    <w:rsid w:val="00875333"/>
    <w:rsid w:val="008763FC"/>
    <w:rsid w:val="008776A8"/>
    <w:rsid w:val="00877AEB"/>
    <w:rsid w:val="00883939"/>
    <w:rsid w:val="00883F6D"/>
    <w:rsid w:val="00887771"/>
    <w:rsid w:val="00887D00"/>
    <w:rsid w:val="00887E33"/>
    <w:rsid w:val="00895BB2"/>
    <w:rsid w:val="008A0E48"/>
    <w:rsid w:val="008A3BFE"/>
    <w:rsid w:val="008A65ED"/>
    <w:rsid w:val="008A6A3F"/>
    <w:rsid w:val="008B3CB3"/>
    <w:rsid w:val="008B4F26"/>
    <w:rsid w:val="008B5058"/>
    <w:rsid w:val="008B7DE3"/>
    <w:rsid w:val="008C0D71"/>
    <w:rsid w:val="008C1645"/>
    <w:rsid w:val="008C2BE7"/>
    <w:rsid w:val="008C2F0F"/>
    <w:rsid w:val="008C2FD9"/>
    <w:rsid w:val="008C44ED"/>
    <w:rsid w:val="008C553C"/>
    <w:rsid w:val="008C59B2"/>
    <w:rsid w:val="008D20B3"/>
    <w:rsid w:val="008D3A49"/>
    <w:rsid w:val="008D4F80"/>
    <w:rsid w:val="008D58BC"/>
    <w:rsid w:val="008E1A3D"/>
    <w:rsid w:val="008E2C30"/>
    <w:rsid w:val="008E472F"/>
    <w:rsid w:val="008E50D2"/>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55B2"/>
    <w:rsid w:val="009E64F9"/>
    <w:rsid w:val="009E789C"/>
    <w:rsid w:val="009F4A9E"/>
    <w:rsid w:val="009F5A8A"/>
    <w:rsid w:val="009F6545"/>
    <w:rsid w:val="00A0259E"/>
    <w:rsid w:val="00A05157"/>
    <w:rsid w:val="00A060F3"/>
    <w:rsid w:val="00A130F7"/>
    <w:rsid w:val="00A14348"/>
    <w:rsid w:val="00A147F3"/>
    <w:rsid w:val="00A1540A"/>
    <w:rsid w:val="00A220BB"/>
    <w:rsid w:val="00A2666C"/>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7127"/>
    <w:rsid w:val="00AA1C96"/>
    <w:rsid w:val="00AB4AFB"/>
    <w:rsid w:val="00AB66FF"/>
    <w:rsid w:val="00AB6DCB"/>
    <w:rsid w:val="00AC3D85"/>
    <w:rsid w:val="00AD5CB5"/>
    <w:rsid w:val="00AD7B16"/>
    <w:rsid w:val="00B00749"/>
    <w:rsid w:val="00B00B62"/>
    <w:rsid w:val="00B04C04"/>
    <w:rsid w:val="00B10166"/>
    <w:rsid w:val="00B10B14"/>
    <w:rsid w:val="00B116AD"/>
    <w:rsid w:val="00B1249B"/>
    <w:rsid w:val="00B137E5"/>
    <w:rsid w:val="00B15E95"/>
    <w:rsid w:val="00B21E37"/>
    <w:rsid w:val="00B22505"/>
    <w:rsid w:val="00B242E3"/>
    <w:rsid w:val="00B32674"/>
    <w:rsid w:val="00B33684"/>
    <w:rsid w:val="00B345A7"/>
    <w:rsid w:val="00B40A28"/>
    <w:rsid w:val="00B436F0"/>
    <w:rsid w:val="00B43BF8"/>
    <w:rsid w:val="00B44302"/>
    <w:rsid w:val="00B44B5B"/>
    <w:rsid w:val="00B509E8"/>
    <w:rsid w:val="00B52D03"/>
    <w:rsid w:val="00B53645"/>
    <w:rsid w:val="00B558EF"/>
    <w:rsid w:val="00B57F18"/>
    <w:rsid w:val="00B62452"/>
    <w:rsid w:val="00B672CC"/>
    <w:rsid w:val="00B70C6E"/>
    <w:rsid w:val="00B71AEA"/>
    <w:rsid w:val="00B72A1B"/>
    <w:rsid w:val="00B745F8"/>
    <w:rsid w:val="00B80F30"/>
    <w:rsid w:val="00B85AFE"/>
    <w:rsid w:val="00B871F6"/>
    <w:rsid w:val="00B904D7"/>
    <w:rsid w:val="00B9345B"/>
    <w:rsid w:val="00B94276"/>
    <w:rsid w:val="00B949B7"/>
    <w:rsid w:val="00B94A6E"/>
    <w:rsid w:val="00BA4104"/>
    <w:rsid w:val="00BA50E1"/>
    <w:rsid w:val="00BB1B0D"/>
    <w:rsid w:val="00BB7DE5"/>
    <w:rsid w:val="00BC043D"/>
    <w:rsid w:val="00BC115F"/>
    <w:rsid w:val="00BC1C65"/>
    <w:rsid w:val="00BC3BE7"/>
    <w:rsid w:val="00BD0045"/>
    <w:rsid w:val="00BD0E2E"/>
    <w:rsid w:val="00BD4713"/>
    <w:rsid w:val="00BD7627"/>
    <w:rsid w:val="00BE085B"/>
    <w:rsid w:val="00BE0914"/>
    <w:rsid w:val="00BE4945"/>
    <w:rsid w:val="00BF1349"/>
    <w:rsid w:val="00BF2992"/>
    <w:rsid w:val="00BF2D5B"/>
    <w:rsid w:val="00BF4C7C"/>
    <w:rsid w:val="00BF79F0"/>
    <w:rsid w:val="00C012F9"/>
    <w:rsid w:val="00C0366F"/>
    <w:rsid w:val="00C04C2E"/>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42B6"/>
    <w:rsid w:val="00C7664E"/>
    <w:rsid w:val="00C81101"/>
    <w:rsid w:val="00C82593"/>
    <w:rsid w:val="00C830AD"/>
    <w:rsid w:val="00C8480D"/>
    <w:rsid w:val="00C84AA1"/>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5139"/>
    <w:rsid w:val="00CD7B23"/>
    <w:rsid w:val="00CD7F2E"/>
    <w:rsid w:val="00CE2035"/>
    <w:rsid w:val="00CE4F32"/>
    <w:rsid w:val="00CE5E60"/>
    <w:rsid w:val="00CE6CC0"/>
    <w:rsid w:val="00CF1117"/>
    <w:rsid w:val="00CF16F2"/>
    <w:rsid w:val="00CF39D1"/>
    <w:rsid w:val="00CF4BFF"/>
    <w:rsid w:val="00CF63D6"/>
    <w:rsid w:val="00D03386"/>
    <w:rsid w:val="00D05224"/>
    <w:rsid w:val="00D15BFA"/>
    <w:rsid w:val="00D2119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038"/>
    <w:rsid w:val="00D6244E"/>
    <w:rsid w:val="00D62BB1"/>
    <w:rsid w:val="00D6553D"/>
    <w:rsid w:val="00D66506"/>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11B5"/>
    <w:rsid w:val="00DD495C"/>
    <w:rsid w:val="00DD5618"/>
    <w:rsid w:val="00DD56BE"/>
    <w:rsid w:val="00DD60E1"/>
    <w:rsid w:val="00DE1BAF"/>
    <w:rsid w:val="00DE50C2"/>
    <w:rsid w:val="00DE63F0"/>
    <w:rsid w:val="00DE7868"/>
    <w:rsid w:val="00DE7A42"/>
    <w:rsid w:val="00DF08D3"/>
    <w:rsid w:val="00DF0984"/>
    <w:rsid w:val="00DF42C0"/>
    <w:rsid w:val="00DF44C2"/>
    <w:rsid w:val="00DF5CF4"/>
    <w:rsid w:val="00DF5E97"/>
    <w:rsid w:val="00DF6112"/>
    <w:rsid w:val="00DF64AD"/>
    <w:rsid w:val="00DF7522"/>
    <w:rsid w:val="00E0137A"/>
    <w:rsid w:val="00E039C4"/>
    <w:rsid w:val="00E11599"/>
    <w:rsid w:val="00E117BE"/>
    <w:rsid w:val="00E11D23"/>
    <w:rsid w:val="00E159DB"/>
    <w:rsid w:val="00E2166B"/>
    <w:rsid w:val="00E24339"/>
    <w:rsid w:val="00E259FF"/>
    <w:rsid w:val="00E27D8D"/>
    <w:rsid w:val="00E3245A"/>
    <w:rsid w:val="00E3370B"/>
    <w:rsid w:val="00E33F86"/>
    <w:rsid w:val="00E360E7"/>
    <w:rsid w:val="00E449E6"/>
    <w:rsid w:val="00E472FF"/>
    <w:rsid w:val="00E50665"/>
    <w:rsid w:val="00E50FC8"/>
    <w:rsid w:val="00E51CA4"/>
    <w:rsid w:val="00E545FE"/>
    <w:rsid w:val="00E61DEF"/>
    <w:rsid w:val="00E666F9"/>
    <w:rsid w:val="00E66882"/>
    <w:rsid w:val="00E73837"/>
    <w:rsid w:val="00E76CE2"/>
    <w:rsid w:val="00E83771"/>
    <w:rsid w:val="00E84C0D"/>
    <w:rsid w:val="00E869CD"/>
    <w:rsid w:val="00E86FD1"/>
    <w:rsid w:val="00E92DAB"/>
    <w:rsid w:val="00E93E0F"/>
    <w:rsid w:val="00E959D2"/>
    <w:rsid w:val="00E96730"/>
    <w:rsid w:val="00E96924"/>
    <w:rsid w:val="00EA20E4"/>
    <w:rsid w:val="00EA37EF"/>
    <w:rsid w:val="00EB26F4"/>
    <w:rsid w:val="00EB2BBD"/>
    <w:rsid w:val="00EC2B8C"/>
    <w:rsid w:val="00EC331F"/>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1B"/>
    <w:rsid w:val="00F213ED"/>
    <w:rsid w:val="00F220EF"/>
    <w:rsid w:val="00F23358"/>
    <w:rsid w:val="00F2442B"/>
    <w:rsid w:val="00F31A2E"/>
    <w:rsid w:val="00F33C6C"/>
    <w:rsid w:val="00F34A39"/>
    <w:rsid w:val="00F43B09"/>
    <w:rsid w:val="00F459DA"/>
    <w:rsid w:val="00F46683"/>
    <w:rsid w:val="00F46D75"/>
    <w:rsid w:val="00F476D4"/>
    <w:rsid w:val="00F54334"/>
    <w:rsid w:val="00F544C2"/>
    <w:rsid w:val="00F55A10"/>
    <w:rsid w:val="00F55CAE"/>
    <w:rsid w:val="00F62E68"/>
    <w:rsid w:val="00F7110D"/>
    <w:rsid w:val="00F737C5"/>
    <w:rsid w:val="00F753E0"/>
    <w:rsid w:val="00F754F7"/>
    <w:rsid w:val="00F75A39"/>
    <w:rsid w:val="00F77166"/>
    <w:rsid w:val="00F80D84"/>
    <w:rsid w:val="00F81376"/>
    <w:rsid w:val="00F813B7"/>
    <w:rsid w:val="00F821FA"/>
    <w:rsid w:val="00F82252"/>
    <w:rsid w:val="00F834E2"/>
    <w:rsid w:val="00F83D77"/>
    <w:rsid w:val="00F83FEC"/>
    <w:rsid w:val="00F876FF"/>
    <w:rsid w:val="00F9321C"/>
    <w:rsid w:val="00F93357"/>
    <w:rsid w:val="00F93B34"/>
    <w:rsid w:val="00FA1AB0"/>
    <w:rsid w:val="00FA6D12"/>
    <w:rsid w:val="00FA7C22"/>
    <w:rsid w:val="00FB3276"/>
    <w:rsid w:val="00FC016A"/>
    <w:rsid w:val="00FC3250"/>
    <w:rsid w:val="00FD07D3"/>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rules v:ext="edit">
        <o:r id="V:Rule8" type="connector" idref="#_x0000_s1031"/>
        <o:r id="V:Rule9" type="connector" idref="#_x0000_s1034"/>
        <o:r id="V:Rule10" type="connector" idref="#_x0000_s1033"/>
        <o:r id="V:Rule11" type="connector" idref="#_x0000_s1035"/>
        <o:r id="V:Rule12" type="connector" idref="#_x0000_s1030"/>
        <o:r id="V:Rule13" type="connector" idref="#_x0000_s1032"/>
        <o:r id="V:Rule1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locked/>
    <w:rsid w:val="006A1B72"/>
    <w:rPr>
      <w:b/>
      <w:bCs/>
      <w:sz w:val="28"/>
      <w:szCs w:val="28"/>
    </w:rPr>
  </w:style>
  <w:style w:type="character" w:customStyle="1" w:styleId="Ttulo5Car">
    <w:name w:val="Título 5 Car"/>
    <w:basedOn w:val="Fuentedeprrafopredeter"/>
    <w:link w:val="Ttulo5"/>
    <w:locked/>
    <w:rsid w:val="006A1B72"/>
    <w:rPr>
      <w:b/>
      <w:bCs/>
      <w:i/>
      <w:iCs/>
      <w:sz w:val="26"/>
      <w:szCs w:val="26"/>
    </w:rPr>
  </w:style>
  <w:style w:type="character" w:customStyle="1" w:styleId="Ttulo6Car">
    <w:name w:val="Título 6 Car"/>
    <w:basedOn w:val="Fuentedeprrafopredeter"/>
    <w:link w:val="Ttulo6"/>
    <w:locked/>
    <w:rsid w:val="006A1B72"/>
    <w:rPr>
      <w:b/>
      <w:bCs/>
      <w:sz w:val="22"/>
      <w:szCs w:val="22"/>
    </w:rPr>
  </w:style>
  <w:style w:type="character" w:customStyle="1" w:styleId="Ttulo7Car">
    <w:name w:val="Título 7 Car"/>
    <w:basedOn w:val="Fuentedeprrafopredeter"/>
    <w:link w:val="Ttulo7"/>
    <w:locked/>
    <w:rsid w:val="006A1B72"/>
    <w:rPr>
      <w:sz w:val="24"/>
      <w:szCs w:val="24"/>
    </w:rPr>
  </w:style>
  <w:style w:type="character" w:customStyle="1" w:styleId="Ttulo8Car">
    <w:name w:val="Título 8 Car"/>
    <w:basedOn w:val="Fuentedeprrafopredeter"/>
    <w:link w:val="Ttulo8"/>
    <w:locked/>
    <w:rsid w:val="006A1B72"/>
    <w:rPr>
      <w:i/>
      <w:iCs/>
      <w:sz w:val="24"/>
      <w:szCs w:val="24"/>
    </w:rPr>
  </w:style>
  <w:style w:type="character" w:customStyle="1" w:styleId="Ttulo9Car">
    <w:name w:val="Título 9 Car"/>
    <w:basedOn w:val="Fuentedeprrafopredeter"/>
    <w:link w:val="Ttulo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2D1849"/>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D07D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table" w:styleId="Cuadrculaclara-nfasis3">
    <w:name w:val="Light Grid Accent 3"/>
    <w:basedOn w:val="Tablanormal"/>
    <w:uiPriority w:val="62"/>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Sombreadomedio1-nfasis3">
    <w:name w:val="Medium Shading 1 Accent 3"/>
    <w:basedOn w:val="Tablanormal"/>
    <w:uiPriority w:val="63"/>
    <w:rsid w:val="00F754F7"/>
    <w:rPr>
      <w:rFonts w:asciiTheme="minorHAnsi" w:eastAsiaTheme="minorHAnsi" w:hAnsiTheme="minorHAnsi" w:cstheme="minorBidi"/>
      <w:sz w:val="22"/>
      <w:szCs w:val="22"/>
      <w:lang w:val="es-CO"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E51CA4"/>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Sombreadoclaro-nfasis5">
    <w:name w:val="Light Shading Accent 5"/>
    <w:basedOn w:val="Tablanormal"/>
    <w:uiPriority w:val="60"/>
    <w:rsid w:val="00E51CA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vistosa-nfasis3">
    <w:name w:val="Colorful Grid Accent 3"/>
    <w:basedOn w:val="Tablanormal"/>
    <w:uiPriority w:val="73"/>
    <w:rsid w:val="00E51CA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571282935">
      <w:bodyDiv w:val="1"/>
      <w:marLeft w:val="0"/>
      <w:marRight w:val="0"/>
      <w:marTop w:val="0"/>
      <w:marBottom w:val="0"/>
      <w:divBdr>
        <w:top w:val="none" w:sz="0" w:space="0" w:color="auto"/>
        <w:left w:val="none" w:sz="0" w:space="0" w:color="auto"/>
        <w:bottom w:val="none" w:sz="0" w:space="0" w:color="auto"/>
        <w:right w:val="none" w:sz="0" w:space="0" w:color="auto"/>
      </w:divBdr>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10359030">
      <w:bodyDiv w:val="1"/>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46" Type="http://schemas.openxmlformats.org/officeDocument/2006/relationships/diagramLayout" Target="diagrams/layout8.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diagramLayout" Target="diagrams/layou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diagramData" Target="diagrams/data7.xml"/><Relationship Id="rId45" Type="http://schemas.openxmlformats.org/officeDocument/2006/relationships/diagramData" Target="diagrams/data8.xm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 Id="rId43" Type="http://schemas.openxmlformats.org/officeDocument/2006/relationships/diagramColors" Target="diagrams/colors7.xml"/><Relationship Id="rId48" Type="http://schemas.openxmlformats.org/officeDocument/2006/relationships/diagramColors" Target="diagrams/colors8.xml"/><Relationship Id="rId8" Type="http://schemas.openxmlformats.org/officeDocument/2006/relationships/comments" Target="comments.xml"/><Relationship Id="rId51"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3">
  <dgm:title val=""/>
  <dgm:desc val=""/>
  <dgm:catLst>
    <dgm:cat type="accent3" pri="11300"/>
  </dgm:catLst>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3_4" csCatId="accent3"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FAAAEF18-8D6A-438F-B599-A9C377481C65}" type="presOf" srcId="{37393363-FCCF-4ABF-9865-8D28DC58BD8C}" destId="{C2BB244C-55C7-49F2-BB34-34CCA99790DD}" srcOrd="0" destOrd="0" presId="urn:microsoft.com/office/officeart/2005/8/layout/default"/>
    <dgm:cxn modelId="{12C23C94-1B92-482E-B707-1D45CC02A99F}"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278A5213-C9E6-4DE3-90BF-E3D5F0204F5A}"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accent3_4"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C9BECCF-024A-4AA7-92FE-782EFA0E06FD}" srcId="{38372233-FCDF-4E1D-AAA7-20DC06913043}" destId="{48F4C5E7-16F8-4FE0-9E7D-41B8328A2312}" srcOrd="0" destOrd="0" parTransId="{C8F9306C-4193-425D-9351-C0E19CE00AB1}" sibTransId="{4A2281E0-6BAC-484E-8E0A-94BF6B7CA3E4}"/>
    <dgm:cxn modelId="{AF8D5D4D-F205-4902-B318-D63DC7411FA7}" srcId="{AFCF3EFC-C776-49B0-AEAD-606A236D45B8}" destId="{6A71C7E5-B581-449D-A846-E0E11DB82D41}" srcOrd="2" destOrd="0" parTransId="{50CBBFCC-D476-4012-9D5B-43043283EF26}" sibTransId="{327BA1A8-F4AB-4E9A-A8F8-4BE60B0A820D}"/>
    <dgm:cxn modelId="{D2C67ABD-061F-4947-B0E0-94D744430D4E}" type="presOf" srcId="{841B0F2D-1D8B-4699-86FF-DFDF3BA947DF}" destId="{AD1EF4D7-B231-4D5C-8E99-185A41FC6A07}" srcOrd="1" destOrd="0" presId="urn:microsoft.com/office/officeart/2005/8/layout/hierarchy3"/>
    <dgm:cxn modelId="{B7A03DC7-4A64-4DDA-A825-D7E008BD3B4A}" type="presOf" srcId="{BF42BF4B-302D-4926-BEC2-B0ECAACD191F}" destId="{A949A712-704F-4D9A-B58F-3B9354CD58C2}" srcOrd="0" destOrd="0" presId="urn:microsoft.com/office/officeart/2005/8/layout/hierarchy3"/>
    <dgm:cxn modelId="{C2EFDE9A-F7C6-4C46-BF32-AC47E8AA8416}" type="presOf" srcId="{48F4C5E7-16F8-4FE0-9E7D-41B8328A2312}" destId="{076ED4B9-B93D-4DCD-BAD3-6DEF62F862BF}" srcOrd="0" destOrd="0" presId="urn:microsoft.com/office/officeart/2005/8/layout/hierarchy3"/>
    <dgm:cxn modelId="{73685C39-A8C2-46A0-B6D7-E777B346489F}" type="presOf" srcId="{C8F9306C-4193-425D-9351-C0E19CE00AB1}" destId="{F94F8590-1D30-4997-8DD8-AC5ED3256096}"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F54B357E-9387-47C2-9B74-D5A6FDBB9486}" type="presOf" srcId="{DEA84C98-DA64-4CE0-A428-EDDEA9B0945F}" destId="{66B9821A-F4EC-47B6-99AA-249E715A7984}"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63B5E1E2-C97F-461D-8888-D2895613E590}" type="presOf" srcId="{50CBBFCC-D476-4012-9D5B-43043283EF26}" destId="{9F45B997-861B-407B-A5DF-CF6E8D4338CC}" srcOrd="0" destOrd="0" presId="urn:microsoft.com/office/officeart/2005/8/layout/hierarchy3"/>
    <dgm:cxn modelId="{F211E03C-3708-4EA0-A58C-61AEC8A57297}" type="presOf" srcId="{8FAAECB1-474C-43A4-A695-679083980C79}" destId="{F8E2088E-30F5-47E0-8D84-221E69AD2997}" srcOrd="0" destOrd="0" presId="urn:microsoft.com/office/officeart/2005/8/layout/hierarchy3"/>
    <dgm:cxn modelId="{5DA0CE01-1D37-477F-8C26-51B9195E8B64}" type="presOf" srcId="{24DFB8AA-0BCA-4A3A-A082-48BE898F3168}" destId="{95EBF094-A214-4AE3-B29D-4BF783FF4CAF}" srcOrd="0" destOrd="0" presId="urn:microsoft.com/office/officeart/2005/8/layout/hierarchy3"/>
    <dgm:cxn modelId="{CECC23FD-0DA5-4C14-B869-3715CFA45406}" type="presOf" srcId="{A5A88CBD-4368-4EAC-984C-BB90C469EA8D}" destId="{EA1D3337-F206-415D-9D69-87A141E2EE49}" srcOrd="0" destOrd="0" presId="urn:microsoft.com/office/officeart/2005/8/layout/hierarchy3"/>
    <dgm:cxn modelId="{0FD4680B-3741-4D31-9EE3-42A924B892A7}" type="presOf" srcId="{AFCF3EFC-C776-49B0-AEAD-606A236D45B8}" destId="{9AB15998-DBFA-49BB-AC79-09FE79667E8C}"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A3F80FCD-44A9-4F05-B7B9-6AA3CFC511ED}" type="presOf" srcId="{45CEE1FD-9DE4-4C7F-B5F9-AA4CA5F84AB7}" destId="{C95E8EE9-074D-4828-8C49-AE4206C795FC}" srcOrd="0" destOrd="0" presId="urn:microsoft.com/office/officeart/2005/8/layout/hierarchy3"/>
    <dgm:cxn modelId="{CE1E86E2-9EFD-4EDD-B7E6-F145311DE092}" type="presOf" srcId="{B7CD36A3-CFD8-44E5-A5B8-886205C39C9D}" destId="{A1A8A67D-E0D0-4B22-B0FE-384AD4F5A900}" srcOrd="0" destOrd="0" presId="urn:microsoft.com/office/officeart/2005/8/layout/hierarchy3"/>
    <dgm:cxn modelId="{6798F286-4250-44CC-ACC5-9FED954E35FA}" type="presOf" srcId="{38372233-FCDF-4E1D-AAA7-20DC06913043}" destId="{5E070A52-8B97-4097-ACEE-022C79EC0CAA}" srcOrd="1"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63CF0CA7-A54B-4020-9D30-4E1C2B3E49F4}" type="presOf" srcId="{3F23F783-02B9-4A5C-B9F1-91B5C8A907C1}" destId="{2E2737EF-3073-4948-A6CB-B354A3FE95E3}" srcOrd="0" destOrd="0" presId="urn:microsoft.com/office/officeart/2005/8/layout/hierarchy3"/>
    <dgm:cxn modelId="{BE4DF81A-AF11-4B91-A9C8-9C33BC1E3CE6}" type="presOf" srcId="{871FB61C-448A-4E8E-B1CC-E54CB9A01135}" destId="{F8A35A92-E9B0-4DAA-ADF5-34A340CB9F36}"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FBF503BF-2430-4169-A9F7-E76299A0AFB5}" type="presOf" srcId="{DF2089F0-42BA-4964-B0AF-FB24564FF3DC}" destId="{699B3030-52BE-4988-BD25-340730755B4E}" srcOrd="0" destOrd="0" presId="urn:microsoft.com/office/officeart/2005/8/layout/hierarchy3"/>
    <dgm:cxn modelId="{6E6A22FA-40A0-4D78-A5F1-0EBFCD7C6C72}" type="presOf" srcId="{6A71C7E5-B581-449D-A846-E0E11DB82D41}" destId="{C241641F-8FC1-497E-ADAC-FFEB97530F3E}"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BB7BDEF2-F1E3-493C-97D7-7407FF72572B}" srcId="{AFCF3EFC-C776-49B0-AEAD-606A236D45B8}" destId="{BF42BF4B-302D-4926-BEC2-B0ECAACD191F}" srcOrd="1" destOrd="0" parTransId="{A165375F-EF94-4B94-901A-03E075EC173F}" sibTransId="{1A664C6E-AD89-420E-942A-595C1907F0D5}"/>
    <dgm:cxn modelId="{66E83CE7-65D4-44B7-8C64-E351D34EA3EE}" type="presOf" srcId="{EEBEC525-E344-4FCF-8A6E-A1F444A47BA3}" destId="{246242FF-6F28-4556-BC4C-79B20FCA8263}" srcOrd="0"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1F72B3CF-1EF9-4AC0-81CF-D7FBE70B07EF}" type="presOf" srcId="{1250C5B5-3E27-46DE-87E2-1E5F03EAF5E6}" destId="{EB54D5E4-E24B-473A-9B06-5EB025FBF3CD}" srcOrd="0" destOrd="0" presId="urn:microsoft.com/office/officeart/2005/8/layout/hierarchy3"/>
    <dgm:cxn modelId="{EC5796C4-06C6-45E7-9CA6-E609C9C07370}" type="presOf" srcId="{012ECD10-84E3-43A2-BDE9-A134881FE6A6}" destId="{830ACB4A-1ECF-4EA4-9449-E0B67B2B65B8}"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1BCEBAF1-2428-4C68-80F3-C5B869A1D2FC}" type="presOf" srcId="{ACA416A8-465B-4215-8BC3-A2C133E79F44}" destId="{DDD7C7C2-BFDB-4F80-8854-AE4AC8928B63}" srcOrd="0" destOrd="0" presId="urn:microsoft.com/office/officeart/2005/8/layout/hierarchy3"/>
    <dgm:cxn modelId="{CEDC16CD-DE43-492F-8568-87DE4DCBFBF4}" type="presOf" srcId="{4A1BA55F-D9D8-46AD-AFB6-14F6D5A5D761}" destId="{5C3CE47F-ABA6-49C5-BC19-350539B9C1FA}" srcOrd="0" destOrd="0" presId="urn:microsoft.com/office/officeart/2005/8/layout/hierarchy3"/>
    <dgm:cxn modelId="{EA1E6693-E050-4FE6-802F-DF404DB3BB59}" type="presOf" srcId="{C4CD4660-7351-4D5D-B92C-43D742157816}" destId="{CFE886F7-2EB9-49FA-828F-9751B5FDD580}"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93CA7C7B-5C5C-4602-9B57-D0E164CF2500}" srcId="{AFCF3EFC-C776-49B0-AEAD-606A236D45B8}" destId="{1E77419C-9592-4715-9990-7C657E23FD00}" srcOrd="4" destOrd="0" parTransId="{D6A1DE69-5480-4C9E-BAD8-41AB82742711}" sibTransId="{2A01ABC5-EA88-49A7-A02E-FFA23DA381AD}"/>
    <dgm:cxn modelId="{D1D94338-1112-45D9-95A7-7513AE79593E}" type="presOf" srcId="{4A1BA55F-D9D8-46AD-AFB6-14F6D5A5D761}" destId="{5B723F11-A7E8-4B28-B605-60198BC12626}" srcOrd="1"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628B9648-6907-4F75-95B0-E2116DD471A5}" type="presOf" srcId="{E8F7F5B5-BB33-45ED-AF0C-EF0FC1D2F8E4}" destId="{BF15B760-6B8A-4DF2-835E-8EE584AE3EBB}" srcOrd="0" destOrd="0" presId="urn:microsoft.com/office/officeart/2005/8/layout/hierarchy3"/>
    <dgm:cxn modelId="{6261845F-AD71-460F-886A-256DDFC51FA6}" type="presOf" srcId="{38372233-FCDF-4E1D-AAA7-20DC06913043}" destId="{F49895B5-BD5B-4057-8C83-3BC83D9AD5AE}" srcOrd="0" destOrd="0" presId="urn:microsoft.com/office/officeart/2005/8/layout/hierarchy3"/>
    <dgm:cxn modelId="{AF2D22BB-D050-46BF-9B10-87E18499D620}" type="presOf" srcId="{01F14874-FBBC-4153-9ACF-C7726FFD86BF}" destId="{BA29C949-7DA5-4864-AA6C-438490C19458}"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74330E19-145C-47E2-A0F0-B6DA8DFA93B6}" type="presOf" srcId="{D6A1DE69-5480-4C9E-BAD8-41AB82742711}" destId="{48834D2D-7FA7-4D61-AE6A-A9F72D1E84DF}" srcOrd="0" destOrd="0" presId="urn:microsoft.com/office/officeart/2005/8/layout/hierarchy3"/>
    <dgm:cxn modelId="{9C5FC703-CEAA-412E-BC98-53EF1135FBAA}" type="presOf" srcId="{AFCF3EFC-C776-49B0-AEAD-606A236D45B8}" destId="{7EE1336A-6142-4E97-9F20-62A6072CDA7C}" srcOrd="1" destOrd="0" presId="urn:microsoft.com/office/officeart/2005/8/layout/hierarchy3"/>
    <dgm:cxn modelId="{B301631A-01AB-4915-87C8-9E9B52296E50}" type="presOf" srcId="{841B0F2D-1D8B-4699-86FF-DFDF3BA947DF}" destId="{64AEC7D8-377E-4B7D-BAD2-DE613D926260}" srcOrd="0" destOrd="0" presId="urn:microsoft.com/office/officeart/2005/8/layout/hierarchy3"/>
    <dgm:cxn modelId="{96CB7C87-88B9-4679-A957-3A6A258AB8B2}" srcId="{4A1BA55F-D9D8-46AD-AFB6-14F6D5A5D761}" destId="{DEA84C98-DA64-4CE0-A428-EDDEA9B0945F}" srcOrd="1" destOrd="0" parTransId="{EEBEC525-E344-4FCF-8A6E-A1F444A47BA3}" sibTransId="{A00E60A0-D408-4811-AE4C-3424C3868645}"/>
    <dgm:cxn modelId="{AAC57E37-0136-4C39-97FE-89BBB4C638C0}" type="presOf" srcId="{A165375F-EF94-4B94-901A-03E075EC173F}" destId="{71C4B10D-8539-4E91-8B6A-D7B2521B285F}" srcOrd="0" destOrd="0" presId="urn:microsoft.com/office/officeart/2005/8/layout/hierarchy3"/>
    <dgm:cxn modelId="{FCBB53DE-12B4-4F8C-86DB-5E5D76635D98}" type="presOf" srcId="{1E77419C-9592-4715-9990-7C657E23FD00}" destId="{FCD53330-ABB1-43B6-A615-41132ECBB531}" srcOrd="0" destOrd="0" presId="urn:microsoft.com/office/officeart/2005/8/layout/hierarchy3"/>
    <dgm:cxn modelId="{02473938-C9F5-4AB4-9110-8E3A6003B456}" type="presOf" srcId="{45D39786-F028-4787-B54B-2F98A4206CD5}" destId="{AEA3278C-5CB0-47C1-BA60-F3FB93447904}" srcOrd="0" destOrd="0" presId="urn:microsoft.com/office/officeart/2005/8/layout/hierarchy3"/>
    <dgm:cxn modelId="{169F34CA-E281-42D5-8195-02ED3C6514D3}" type="presParOf" srcId="{BF15B760-6B8A-4DF2-835E-8EE584AE3EBB}" destId="{D74F84A9-AE5A-43D6-879F-455C7516EF4F}" srcOrd="0" destOrd="0" presId="urn:microsoft.com/office/officeart/2005/8/layout/hierarchy3"/>
    <dgm:cxn modelId="{DA46F1C6-B3F7-447F-8163-D5EE7775EE88}" type="presParOf" srcId="{D74F84A9-AE5A-43D6-879F-455C7516EF4F}" destId="{09485BE5-F54D-49E3-840E-A8B97CE1019C}" srcOrd="0" destOrd="0" presId="urn:microsoft.com/office/officeart/2005/8/layout/hierarchy3"/>
    <dgm:cxn modelId="{57E186AD-88C7-4854-A5A1-CE9816B3EFA0}" type="presParOf" srcId="{09485BE5-F54D-49E3-840E-A8B97CE1019C}" destId="{64AEC7D8-377E-4B7D-BAD2-DE613D926260}" srcOrd="0" destOrd="0" presId="urn:microsoft.com/office/officeart/2005/8/layout/hierarchy3"/>
    <dgm:cxn modelId="{B22D9F04-5D65-4FFE-A60A-93BFB489CBD5}" type="presParOf" srcId="{09485BE5-F54D-49E3-840E-A8B97CE1019C}" destId="{AD1EF4D7-B231-4D5C-8E99-185A41FC6A07}" srcOrd="1" destOrd="0" presId="urn:microsoft.com/office/officeart/2005/8/layout/hierarchy3"/>
    <dgm:cxn modelId="{6FD43914-9B21-40B6-9386-E7E6FA4E84B5}" type="presParOf" srcId="{D74F84A9-AE5A-43D6-879F-455C7516EF4F}" destId="{863BB4DD-E5F4-4087-BA5F-A55FCBC6A100}" srcOrd="1" destOrd="0" presId="urn:microsoft.com/office/officeart/2005/8/layout/hierarchy3"/>
    <dgm:cxn modelId="{85395620-5C92-47E9-9EEA-8B663B9E77A8}" type="presParOf" srcId="{863BB4DD-E5F4-4087-BA5F-A55FCBC6A100}" destId="{699B3030-52BE-4988-BD25-340730755B4E}" srcOrd="0" destOrd="0" presId="urn:microsoft.com/office/officeart/2005/8/layout/hierarchy3"/>
    <dgm:cxn modelId="{BF697BC3-EF20-4CC9-966A-0E10C66106D0}" type="presParOf" srcId="{863BB4DD-E5F4-4087-BA5F-A55FCBC6A100}" destId="{95EBF094-A214-4AE3-B29D-4BF783FF4CAF}" srcOrd="1" destOrd="0" presId="urn:microsoft.com/office/officeart/2005/8/layout/hierarchy3"/>
    <dgm:cxn modelId="{3A4B64D7-0DFE-4531-AD43-C823F865BA7F}" type="presParOf" srcId="{863BB4DD-E5F4-4087-BA5F-A55FCBC6A100}" destId="{2E2737EF-3073-4948-A6CB-B354A3FE95E3}" srcOrd="2" destOrd="0" presId="urn:microsoft.com/office/officeart/2005/8/layout/hierarchy3"/>
    <dgm:cxn modelId="{8BB3DDA5-2BBD-4927-A106-EE095B00BB21}" type="presParOf" srcId="{863BB4DD-E5F4-4087-BA5F-A55FCBC6A100}" destId="{DDD7C7C2-BFDB-4F80-8854-AE4AC8928B63}" srcOrd="3" destOrd="0" presId="urn:microsoft.com/office/officeart/2005/8/layout/hierarchy3"/>
    <dgm:cxn modelId="{2E87671D-F84A-4391-BA7F-43C935725E16}" type="presParOf" srcId="{863BB4DD-E5F4-4087-BA5F-A55FCBC6A100}" destId="{BA29C949-7DA5-4864-AA6C-438490C19458}" srcOrd="4" destOrd="0" presId="urn:microsoft.com/office/officeart/2005/8/layout/hierarchy3"/>
    <dgm:cxn modelId="{F049E321-0E41-4412-BA57-57C2D36EB42B}" type="presParOf" srcId="{863BB4DD-E5F4-4087-BA5F-A55FCBC6A100}" destId="{830ACB4A-1ECF-4EA4-9449-E0B67B2B65B8}" srcOrd="5" destOrd="0" presId="urn:microsoft.com/office/officeart/2005/8/layout/hierarchy3"/>
    <dgm:cxn modelId="{B4EC124A-D4ED-4F55-9B7C-6CDF25D61478}" type="presParOf" srcId="{BF15B760-6B8A-4DF2-835E-8EE584AE3EBB}" destId="{890921A7-1B63-487D-97BF-AB3EEA2ACA43}" srcOrd="1" destOrd="0" presId="urn:microsoft.com/office/officeart/2005/8/layout/hierarchy3"/>
    <dgm:cxn modelId="{E2FCD8F4-8C4D-4B07-B004-CE64776AEBDC}" type="presParOf" srcId="{890921A7-1B63-487D-97BF-AB3EEA2ACA43}" destId="{933F329C-6F58-4758-8BAD-B626929BF6D4}" srcOrd="0" destOrd="0" presId="urn:microsoft.com/office/officeart/2005/8/layout/hierarchy3"/>
    <dgm:cxn modelId="{FE60B259-68A5-49C2-81EE-9B3C7B8D237A}" type="presParOf" srcId="{933F329C-6F58-4758-8BAD-B626929BF6D4}" destId="{5C3CE47F-ABA6-49C5-BC19-350539B9C1FA}" srcOrd="0" destOrd="0" presId="urn:microsoft.com/office/officeart/2005/8/layout/hierarchy3"/>
    <dgm:cxn modelId="{AFD51F28-B82B-4BC9-B773-A8702A775FC3}" type="presParOf" srcId="{933F329C-6F58-4758-8BAD-B626929BF6D4}" destId="{5B723F11-A7E8-4B28-B605-60198BC12626}" srcOrd="1" destOrd="0" presId="urn:microsoft.com/office/officeart/2005/8/layout/hierarchy3"/>
    <dgm:cxn modelId="{BD2D8B64-5680-443B-B932-E31DB4E19755}" type="presParOf" srcId="{890921A7-1B63-487D-97BF-AB3EEA2ACA43}" destId="{63AF9B31-5EF8-494B-86C4-5B06FD2E7A29}" srcOrd="1" destOrd="0" presId="urn:microsoft.com/office/officeart/2005/8/layout/hierarchy3"/>
    <dgm:cxn modelId="{25B2E85F-19BE-4BF0-BCF9-184009176875}" type="presParOf" srcId="{63AF9B31-5EF8-494B-86C4-5B06FD2E7A29}" destId="{F8A35A92-E9B0-4DAA-ADF5-34A340CB9F36}" srcOrd="0" destOrd="0" presId="urn:microsoft.com/office/officeart/2005/8/layout/hierarchy3"/>
    <dgm:cxn modelId="{04F45114-A16D-414E-8D15-9ED82CBA3B5E}" type="presParOf" srcId="{63AF9B31-5EF8-494B-86C4-5B06FD2E7A29}" destId="{AEA3278C-5CB0-47C1-BA60-F3FB93447904}" srcOrd="1" destOrd="0" presId="urn:microsoft.com/office/officeart/2005/8/layout/hierarchy3"/>
    <dgm:cxn modelId="{B534F489-E434-4198-ABBF-7E05994333B6}" type="presParOf" srcId="{63AF9B31-5EF8-494B-86C4-5B06FD2E7A29}" destId="{246242FF-6F28-4556-BC4C-79B20FCA8263}" srcOrd="2" destOrd="0" presId="urn:microsoft.com/office/officeart/2005/8/layout/hierarchy3"/>
    <dgm:cxn modelId="{8905C174-B4CA-4883-AC7E-F089A6E9E358}" type="presParOf" srcId="{63AF9B31-5EF8-494B-86C4-5B06FD2E7A29}" destId="{66B9821A-F4EC-47B6-99AA-249E715A7984}" srcOrd="3" destOrd="0" presId="urn:microsoft.com/office/officeart/2005/8/layout/hierarchy3"/>
    <dgm:cxn modelId="{548F2F7F-B218-4479-A31A-2E863418FDB3}" type="presParOf" srcId="{BF15B760-6B8A-4DF2-835E-8EE584AE3EBB}" destId="{F5C9766C-8616-4768-90B0-7EF90E0BEA73}" srcOrd="2" destOrd="0" presId="urn:microsoft.com/office/officeart/2005/8/layout/hierarchy3"/>
    <dgm:cxn modelId="{491D8430-B735-49EB-AEC2-570DAD85FFE6}" type="presParOf" srcId="{F5C9766C-8616-4768-90B0-7EF90E0BEA73}" destId="{20A3B0CC-0910-4EDE-8CD8-213A1E141419}" srcOrd="0" destOrd="0" presId="urn:microsoft.com/office/officeart/2005/8/layout/hierarchy3"/>
    <dgm:cxn modelId="{EAA00F5C-ECAC-422B-A7E8-A5B20721E3AC}" type="presParOf" srcId="{20A3B0CC-0910-4EDE-8CD8-213A1E141419}" destId="{F49895B5-BD5B-4057-8C83-3BC83D9AD5AE}" srcOrd="0" destOrd="0" presId="urn:microsoft.com/office/officeart/2005/8/layout/hierarchy3"/>
    <dgm:cxn modelId="{86F4B7A4-ADCE-4B10-A85F-BF2AB1A4EDA2}" type="presParOf" srcId="{20A3B0CC-0910-4EDE-8CD8-213A1E141419}" destId="{5E070A52-8B97-4097-ACEE-022C79EC0CAA}" srcOrd="1" destOrd="0" presId="urn:microsoft.com/office/officeart/2005/8/layout/hierarchy3"/>
    <dgm:cxn modelId="{232EBF77-5646-4AB6-B423-E99B1141F348}" type="presParOf" srcId="{F5C9766C-8616-4768-90B0-7EF90E0BEA73}" destId="{F2340427-6497-46E4-96D8-CF8B5F179349}" srcOrd="1" destOrd="0" presId="urn:microsoft.com/office/officeart/2005/8/layout/hierarchy3"/>
    <dgm:cxn modelId="{47114EB4-FAEF-4628-B90D-180F8BBFB56B}" type="presParOf" srcId="{F2340427-6497-46E4-96D8-CF8B5F179349}" destId="{F94F8590-1D30-4997-8DD8-AC5ED3256096}" srcOrd="0" destOrd="0" presId="urn:microsoft.com/office/officeart/2005/8/layout/hierarchy3"/>
    <dgm:cxn modelId="{D1C5F0CC-0819-448E-932F-79E2826B3BF0}" type="presParOf" srcId="{F2340427-6497-46E4-96D8-CF8B5F179349}" destId="{076ED4B9-B93D-4DCD-BAD3-6DEF62F862BF}" srcOrd="1" destOrd="0" presId="urn:microsoft.com/office/officeart/2005/8/layout/hierarchy3"/>
    <dgm:cxn modelId="{436D4359-30C9-4521-A5B7-2172F79E2FF1}" type="presParOf" srcId="{F2340427-6497-46E4-96D8-CF8B5F179349}" destId="{EB54D5E4-E24B-473A-9B06-5EB025FBF3CD}" srcOrd="2" destOrd="0" presId="urn:microsoft.com/office/officeart/2005/8/layout/hierarchy3"/>
    <dgm:cxn modelId="{AEA810AB-C782-481F-A2BB-84454BF94BAF}" type="presParOf" srcId="{F2340427-6497-46E4-96D8-CF8B5F179349}" destId="{F8E2088E-30F5-47E0-8D84-221E69AD2997}" srcOrd="3" destOrd="0" presId="urn:microsoft.com/office/officeart/2005/8/layout/hierarchy3"/>
    <dgm:cxn modelId="{D39364A0-8474-459A-8C43-4B9E104EDD81}" type="presParOf" srcId="{BF15B760-6B8A-4DF2-835E-8EE584AE3EBB}" destId="{01A1B429-AF24-402E-A1B8-DAFA0620B201}" srcOrd="3" destOrd="0" presId="urn:microsoft.com/office/officeart/2005/8/layout/hierarchy3"/>
    <dgm:cxn modelId="{0D512E99-8BCE-439A-A0C9-C3DC3279A7FB}" type="presParOf" srcId="{01A1B429-AF24-402E-A1B8-DAFA0620B201}" destId="{072D824A-5438-4CE3-AFB7-3FDFA67350C8}" srcOrd="0" destOrd="0" presId="urn:microsoft.com/office/officeart/2005/8/layout/hierarchy3"/>
    <dgm:cxn modelId="{0270D27B-1F36-4050-88D6-051A44033DD1}" type="presParOf" srcId="{072D824A-5438-4CE3-AFB7-3FDFA67350C8}" destId="{9AB15998-DBFA-49BB-AC79-09FE79667E8C}" srcOrd="0" destOrd="0" presId="urn:microsoft.com/office/officeart/2005/8/layout/hierarchy3"/>
    <dgm:cxn modelId="{A787C9E9-002E-4547-A3BC-F2971263F564}" type="presParOf" srcId="{072D824A-5438-4CE3-AFB7-3FDFA67350C8}" destId="{7EE1336A-6142-4E97-9F20-62A6072CDA7C}" srcOrd="1" destOrd="0" presId="urn:microsoft.com/office/officeart/2005/8/layout/hierarchy3"/>
    <dgm:cxn modelId="{60936112-4302-40BE-90B7-1D3C10657929}" type="presParOf" srcId="{01A1B429-AF24-402E-A1B8-DAFA0620B201}" destId="{978E5D2E-5578-426C-9A5C-15583C51A582}" srcOrd="1" destOrd="0" presId="urn:microsoft.com/office/officeart/2005/8/layout/hierarchy3"/>
    <dgm:cxn modelId="{220AD225-BD44-4290-A147-4D5996C9301B}" type="presParOf" srcId="{978E5D2E-5578-426C-9A5C-15583C51A582}" destId="{CFE886F7-2EB9-49FA-828F-9751B5FDD580}" srcOrd="0" destOrd="0" presId="urn:microsoft.com/office/officeart/2005/8/layout/hierarchy3"/>
    <dgm:cxn modelId="{1288C80F-7811-46B8-ADCE-789C7B41F0EF}" type="presParOf" srcId="{978E5D2E-5578-426C-9A5C-15583C51A582}" destId="{C95E8EE9-074D-4828-8C49-AE4206C795FC}" srcOrd="1" destOrd="0" presId="urn:microsoft.com/office/officeart/2005/8/layout/hierarchy3"/>
    <dgm:cxn modelId="{E93F420D-5A0E-4459-BEE0-F80EE8B139BB}" type="presParOf" srcId="{978E5D2E-5578-426C-9A5C-15583C51A582}" destId="{71C4B10D-8539-4E91-8B6A-D7B2521B285F}" srcOrd="2" destOrd="0" presId="urn:microsoft.com/office/officeart/2005/8/layout/hierarchy3"/>
    <dgm:cxn modelId="{2702C23F-8DFA-433C-AF35-78FF5C6A3711}" type="presParOf" srcId="{978E5D2E-5578-426C-9A5C-15583C51A582}" destId="{A949A712-704F-4D9A-B58F-3B9354CD58C2}" srcOrd="3" destOrd="0" presId="urn:microsoft.com/office/officeart/2005/8/layout/hierarchy3"/>
    <dgm:cxn modelId="{03A366BE-16B9-4A5E-A5E9-5EBF44C01FE9}" type="presParOf" srcId="{978E5D2E-5578-426C-9A5C-15583C51A582}" destId="{9F45B997-861B-407B-A5DF-CF6E8D4338CC}" srcOrd="4" destOrd="0" presId="urn:microsoft.com/office/officeart/2005/8/layout/hierarchy3"/>
    <dgm:cxn modelId="{76F689F5-FDE2-433D-82B3-7252687B7CE6}" type="presParOf" srcId="{978E5D2E-5578-426C-9A5C-15583C51A582}" destId="{C241641F-8FC1-497E-ADAC-FFEB97530F3E}" srcOrd="5" destOrd="0" presId="urn:microsoft.com/office/officeart/2005/8/layout/hierarchy3"/>
    <dgm:cxn modelId="{7725A898-8669-4A6A-AB80-1CFA0437F8C3}" type="presParOf" srcId="{978E5D2E-5578-426C-9A5C-15583C51A582}" destId="{A1A8A67D-E0D0-4B22-B0FE-384AD4F5A900}" srcOrd="6" destOrd="0" presId="urn:microsoft.com/office/officeart/2005/8/layout/hierarchy3"/>
    <dgm:cxn modelId="{02DA1976-BEB7-44BA-99B2-F7E707E6B859}" type="presParOf" srcId="{978E5D2E-5578-426C-9A5C-15583C51A582}" destId="{EA1D3337-F206-415D-9D69-87A141E2EE49}" srcOrd="7" destOrd="0" presId="urn:microsoft.com/office/officeart/2005/8/layout/hierarchy3"/>
    <dgm:cxn modelId="{909AC87B-F7B1-402B-B077-FF26E07DF6B0}" type="presParOf" srcId="{978E5D2E-5578-426C-9A5C-15583C51A582}" destId="{48834D2D-7FA7-4D61-AE6A-A9F72D1E84DF}" srcOrd="8" destOrd="0" presId="urn:microsoft.com/office/officeart/2005/8/layout/hierarchy3"/>
    <dgm:cxn modelId="{4BDAD743-8DBA-46FA-926E-D322E25EBD24}"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4"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9A177710-D805-4E6F-8607-D43341D7D3D1}" type="presOf" srcId="{01571C4C-4548-42EA-96C1-847C9270528E}" destId="{64E3967F-1B37-4A90-8F08-17D70F131FC8}" srcOrd="0" destOrd="0" presId="urn:microsoft.com/office/officeart/2005/8/layout/process1"/>
    <dgm:cxn modelId="{24A4DEE1-0A60-45A7-B7F0-6E0483278808}" type="presOf" srcId="{65E8FDE0-E4EC-4941-B9E4-010D6747CB71}" destId="{4A2F7670-13BC-439B-A90A-116321D0D506}" srcOrd="0" destOrd="0" presId="urn:microsoft.com/office/officeart/2005/8/layout/process1"/>
    <dgm:cxn modelId="{6A5596A0-5399-48BF-BD64-CFA2C3B5FBF9}" type="presOf" srcId="{A12434EE-3FA3-4031-AB84-9B0287F8A441}" destId="{BA7A4BD4-09BC-4916-A64E-B5EEBFDEDD0A}" srcOrd="0" destOrd="0" presId="urn:microsoft.com/office/officeart/2005/8/layout/process1"/>
    <dgm:cxn modelId="{4AEAFC9F-3E6E-424F-A309-2D3261EE9CD2}" type="presOf" srcId="{709B10EB-BD50-4466-8063-9DDE9ECB0C1A}" destId="{0863D882-1268-4662-8D21-44277EA01FCC}" srcOrd="0" destOrd="0" presId="urn:microsoft.com/office/officeart/2005/8/layout/process1"/>
    <dgm:cxn modelId="{983DAB3E-E8CE-4C5C-986F-1985EB4C01E5}" type="presOf" srcId="{A12434EE-3FA3-4031-AB84-9B0287F8A441}" destId="{B264B8F7-656A-425F-89E4-4BC3110ECD41}"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AE07E879-60D3-4446-AEC7-65730CF99E81}" type="presOf" srcId="{0E0EBA7D-4CE4-447A-B0DB-EF4311C9B642}" destId="{E1F5D7A2-FF42-4507-8012-0C990822F419}" srcOrd="1"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E173C473-450F-4B26-9DB8-3B78E48F9710}" type="presOf" srcId="{876CBFA3-B373-47EE-8E5C-6C3A2BFC2D68}" destId="{27AC5BF1-4A2B-4E8D-8B6A-CF152AAB1C88}"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F531EDE7-F7F1-4BB4-AA77-672B79B4FCDB}" type="presOf" srcId="{709B10EB-BD50-4466-8063-9DDE9ECB0C1A}" destId="{DAFAC697-9A6F-4C8D-9739-B2FC5B31001B}" srcOrd="1"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10BE8702-32F6-4389-8087-06775FA8C285}" type="presOf" srcId="{0E0EBA7D-4CE4-447A-B0DB-EF4311C9B642}" destId="{CFE1DC4D-B50B-414A-8CC8-0BBD3FC22071}" srcOrd="0" destOrd="0" presId="urn:microsoft.com/office/officeart/2005/8/layout/process1"/>
    <dgm:cxn modelId="{19859B7B-083B-4CB4-B435-3678A211AA29}" type="presOf" srcId="{91361539-EA81-4BAF-A338-07C2BE7BD0C5}" destId="{1A39E4D9-186A-4227-9B61-FBF1B775F4B7}" srcOrd="0" destOrd="0" presId="urn:microsoft.com/office/officeart/2005/8/layout/process1"/>
    <dgm:cxn modelId="{4AF3029B-C78A-475D-B706-53BFD83CEF92}" type="presOf" srcId="{56C86794-E9CE-47EB-9634-3CD6DC9E7DE3}" destId="{AE1D9692-2CDF-456C-A82F-E462FDCF137F}" srcOrd="0" destOrd="0" presId="urn:microsoft.com/office/officeart/2005/8/layout/process1"/>
    <dgm:cxn modelId="{7176236E-1A59-4F9B-97B2-42A933E8C23E}" type="presParOf" srcId="{4A2F7670-13BC-439B-A90A-116321D0D506}" destId="{27AC5BF1-4A2B-4E8D-8B6A-CF152AAB1C88}" srcOrd="0" destOrd="0" presId="urn:microsoft.com/office/officeart/2005/8/layout/process1"/>
    <dgm:cxn modelId="{8F36C4E0-D610-4039-9B6D-4425D8EBFEEA}" type="presParOf" srcId="{4A2F7670-13BC-439B-A90A-116321D0D506}" destId="{BA7A4BD4-09BC-4916-A64E-B5EEBFDEDD0A}" srcOrd="1" destOrd="0" presId="urn:microsoft.com/office/officeart/2005/8/layout/process1"/>
    <dgm:cxn modelId="{07325F08-989C-483A-8F2E-D545EEEEC060}" type="presParOf" srcId="{BA7A4BD4-09BC-4916-A64E-B5EEBFDEDD0A}" destId="{B264B8F7-656A-425F-89E4-4BC3110ECD41}" srcOrd="0" destOrd="0" presId="urn:microsoft.com/office/officeart/2005/8/layout/process1"/>
    <dgm:cxn modelId="{AB1D8921-2324-469D-B67C-AB1339876A97}" type="presParOf" srcId="{4A2F7670-13BC-439B-A90A-116321D0D506}" destId="{1A39E4D9-186A-4227-9B61-FBF1B775F4B7}" srcOrd="2" destOrd="0" presId="urn:microsoft.com/office/officeart/2005/8/layout/process1"/>
    <dgm:cxn modelId="{591CA02A-2F14-45A7-A38C-E8A6573B72B4}" type="presParOf" srcId="{4A2F7670-13BC-439B-A90A-116321D0D506}" destId="{0863D882-1268-4662-8D21-44277EA01FCC}" srcOrd="3" destOrd="0" presId="urn:microsoft.com/office/officeart/2005/8/layout/process1"/>
    <dgm:cxn modelId="{28BA9EDF-5545-4D58-8CE5-B3EE239002D9}" type="presParOf" srcId="{0863D882-1268-4662-8D21-44277EA01FCC}" destId="{DAFAC697-9A6F-4C8D-9739-B2FC5B31001B}" srcOrd="0" destOrd="0" presId="urn:microsoft.com/office/officeart/2005/8/layout/process1"/>
    <dgm:cxn modelId="{6A0EE5E4-CD77-4E09-9677-625419056740}" type="presParOf" srcId="{4A2F7670-13BC-439B-A90A-116321D0D506}" destId="{64E3967F-1B37-4A90-8F08-17D70F131FC8}" srcOrd="4" destOrd="0" presId="urn:microsoft.com/office/officeart/2005/8/layout/process1"/>
    <dgm:cxn modelId="{5C747C93-CD79-4050-888F-13CE891E5D9E}" type="presParOf" srcId="{4A2F7670-13BC-439B-A90A-116321D0D506}" destId="{CFE1DC4D-B50B-414A-8CC8-0BBD3FC22071}" srcOrd="5" destOrd="0" presId="urn:microsoft.com/office/officeart/2005/8/layout/process1"/>
    <dgm:cxn modelId="{0DB4B6BA-E99E-4F9E-A3D7-B3E60C7005A8}" type="presParOf" srcId="{CFE1DC4D-B50B-414A-8CC8-0BBD3FC22071}" destId="{E1F5D7A2-FF42-4507-8012-0C990822F419}" srcOrd="0" destOrd="0" presId="urn:microsoft.com/office/officeart/2005/8/layout/process1"/>
    <dgm:cxn modelId="{1B5158E4-DF91-46DD-83CD-3D5564D553A6}"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3_4" csCatId="accent3"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69EC036F-BBAE-4114-8F4F-3141B2CA122C}" type="presOf" srcId="{277AE6A9-AC6E-49B4-9CCC-2F54192DB4AB}" destId="{E6CEBA9E-0591-451A-B7EC-50CFCC7A2E63}" srcOrd="0" destOrd="0" presId="urn:microsoft.com/office/officeart/2005/8/layout/radial6"/>
    <dgm:cxn modelId="{8C4D967D-C767-444F-ABE5-097B23187B44}" type="presOf" srcId="{990623CE-4C1C-46E8-B2C5-CD4767935D5B}" destId="{1B4BFDCB-1A3B-4F35-93BA-8944CDFB0E74}" srcOrd="0" destOrd="0" presId="urn:microsoft.com/office/officeart/2005/8/layout/radial6"/>
    <dgm:cxn modelId="{7D90EA07-AE53-44C8-9194-59B388CB3970}" type="presOf" srcId="{29555613-562A-4E7B-BA06-EECE5957AFF0}" destId="{60A5B672-393A-4197-8779-1DECC1D7027E}"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089EC1A0-2698-491A-B390-A6C554331A7B}" type="presOf" srcId="{68AF17FD-BCC5-45EC-BCC9-1A3689C9DF7E}" destId="{C05C798D-9471-4F9D-AD72-E154CAF7604C}" srcOrd="0" destOrd="0" presId="urn:microsoft.com/office/officeart/2005/8/layout/radial6"/>
    <dgm:cxn modelId="{8554B192-DE37-466D-8C54-BA387E6D60F8}" type="presOf" srcId="{5EA7324B-38EF-4AB2-BD7D-774E444FFEE1}" destId="{E3AB3D14-3770-4A63-99CA-418E06C8194B}" srcOrd="0" destOrd="0" presId="urn:microsoft.com/office/officeart/2005/8/layout/radial6"/>
    <dgm:cxn modelId="{AAF5697C-64DC-40CE-9BEC-838F87F1B66E}" type="presOf" srcId="{5B864922-0711-4723-8FF4-5E508559EC7C}" destId="{83DFF0CA-F3BC-4FBC-81F1-646FD8CEDFB6}"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74044525-BA6A-4718-94B4-0F16CFD5B222}" type="presOf" srcId="{3E1E9226-135F-40C5-89C1-DFCAB0670780}" destId="{AFF9563F-06B6-4180-A4F1-E40D686243A4}" srcOrd="0" destOrd="0" presId="urn:microsoft.com/office/officeart/2005/8/layout/radial6"/>
    <dgm:cxn modelId="{7231E390-49E9-4D08-B49C-B7802ED838AB}" type="presOf" srcId="{E6ACF780-8997-4116-BCB0-BA2FCA28C63D}" destId="{27DDAF47-73BB-4756-AA82-47F501D68A32}" srcOrd="0" destOrd="0" presId="urn:microsoft.com/office/officeart/2005/8/layout/radial6"/>
    <dgm:cxn modelId="{C5E69F5E-5AE9-4E46-9328-4066EFA42E6E}" type="presOf" srcId="{6FDFAF86-C5B4-40CF-8C29-9F3DB49BE8BB}" destId="{382EDA3A-9EF0-4BD9-AC9D-9C930E7DE4F8}"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1062E1EE-E9DE-4412-89A4-149317DB76AD}" type="presOf" srcId="{7798D940-7708-4E04-9E44-A0F2A54EB19D}" destId="{D8E614B3-F1D9-4DF2-81BE-D73540AF980D}" srcOrd="0" destOrd="0" presId="urn:microsoft.com/office/officeart/2005/8/layout/radial6"/>
    <dgm:cxn modelId="{B4FA50DC-FC5F-4E17-8283-1B1F62019089}" type="presParOf" srcId="{AFF9563F-06B6-4180-A4F1-E40D686243A4}" destId="{1B4BFDCB-1A3B-4F35-93BA-8944CDFB0E74}" srcOrd="0" destOrd="0" presId="urn:microsoft.com/office/officeart/2005/8/layout/radial6"/>
    <dgm:cxn modelId="{E8D85551-BEBA-4A30-8969-323B64A5105A}" type="presParOf" srcId="{AFF9563F-06B6-4180-A4F1-E40D686243A4}" destId="{60A5B672-393A-4197-8779-1DECC1D7027E}" srcOrd="1" destOrd="0" presId="urn:microsoft.com/office/officeart/2005/8/layout/radial6"/>
    <dgm:cxn modelId="{57B42307-8F2A-4E8A-9446-A932F11EB408}" type="presParOf" srcId="{AFF9563F-06B6-4180-A4F1-E40D686243A4}" destId="{72BA5EB5-0F31-4794-A6B8-D276981B0B3A}" srcOrd="2" destOrd="0" presId="urn:microsoft.com/office/officeart/2005/8/layout/radial6"/>
    <dgm:cxn modelId="{CD20D3B6-03EA-4A7D-83A8-C1D74E76D36B}" type="presParOf" srcId="{AFF9563F-06B6-4180-A4F1-E40D686243A4}" destId="{D8E614B3-F1D9-4DF2-81BE-D73540AF980D}" srcOrd="3" destOrd="0" presId="urn:microsoft.com/office/officeart/2005/8/layout/radial6"/>
    <dgm:cxn modelId="{12057021-230C-49E6-9A94-B12595991570}" type="presParOf" srcId="{AFF9563F-06B6-4180-A4F1-E40D686243A4}" destId="{E6CEBA9E-0591-451A-B7EC-50CFCC7A2E63}" srcOrd="4" destOrd="0" presId="urn:microsoft.com/office/officeart/2005/8/layout/radial6"/>
    <dgm:cxn modelId="{06469EBE-ED23-471C-B4EA-891562080656}" type="presParOf" srcId="{AFF9563F-06B6-4180-A4F1-E40D686243A4}" destId="{9AD69A2B-676B-40B7-9574-4CBDDCD95B09}" srcOrd="5" destOrd="0" presId="urn:microsoft.com/office/officeart/2005/8/layout/radial6"/>
    <dgm:cxn modelId="{4FBA4171-5F97-47C5-ABC6-5AB036EDFB1B}" type="presParOf" srcId="{AFF9563F-06B6-4180-A4F1-E40D686243A4}" destId="{27DDAF47-73BB-4756-AA82-47F501D68A32}" srcOrd="6" destOrd="0" presId="urn:microsoft.com/office/officeart/2005/8/layout/radial6"/>
    <dgm:cxn modelId="{23FBA008-78C1-49CD-9DC9-720D367BDF7E}" type="presParOf" srcId="{AFF9563F-06B6-4180-A4F1-E40D686243A4}" destId="{E3AB3D14-3770-4A63-99CA-418E06C8194B}" srcOrd="7" destOrd="0" presId="urn:microsoft.com/office/officeart/2005/8/layout/radial6"/>
    <dgm:cxn modelId="{90545B75-C892-4C15-A26C-1F201E6D248D}" type="presParOf" srcId="{AFF9563F-06B6-4180-A4F1-E40D686243A4}" destId="{098B7A0F-A42B-47FD-BC38-D94E595D5C70}" srcOrd="8" destOrd="0" presId="urn:microsoft.com/office/officeart/2005/8/layout/radial6"/>
    <dgm:cxn modelId="{B2B791B7-7593-43AE-AB03-AC5765661BA2}" type="presParOf" srcId="{AFF9563F-06B6-4180-A4F1-E40D686243A4}" destId="{C05C798D-9471-4F9D-AD72-E154CAF7604C}" srcOrd="9" destOrd="0" presId="urn:microsoft.com/office/officeart/2005/8/layout/radial6"/>
    <dgm:cxn modelId="{8201AFDE-CAA4-4C04-9897-A4674427F70C}" type="presParOf" srcId="{AFF9563F-06B6-4180-A4F1-E40D686243A4}" destId="{382EDA3A-9EF0-4BD9-AC9D-9C930E7DE4F8}" srcOrd="10" destOrd="0" presId="urn:microsoft.com/office/officeart/2005/8/layout/radial6"/>
    <dgm:cxn modelId="{41C9F582-85A5-469A-A65C-E8667F771182}" type="presParOf" srcId="{AFF9563F-06B6-4180-A4F1-E40D686243A4}" destId="{A48B04E6-BA32-428E-827A-702878B1FEBE}" srcOrd="11" destOrd="0" presId="urn:microsoft.com/office/officeart/2005/8/layout/radial6"/>
    <dgm:cxn modelId="{221341CF-3FA7-4E36-AD73-DEF0B8AAC4D3}"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3_4"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F197D96B-A873-4579-9C61-88763723C4C9}" type="presOf" srcId="{00092FE5-6E8F-491B-A947-8735AF8556AB}" destId="{9C0F06E2-0BF1-46A7-9CAC-6164D301E7D3}" srcOrd="0" destOrd="0" presId="urn:microsoft.com/office/officeart/2005/8/layout/orgChart1"/>
    <dgm:cxn modelId="{C79A7251-51F2-4ADA-B905-DE329B2AE991}" type="presOf" srcId="{E2D6DF46-E1E6-47C9-9E6B-0A8FF60481E4}" destId="{E6D3BA0A-3260-445C-8DF2-10E559D9F876}" srcOrd="0" destOrd="0" presId="urn:microsoft.com/office/officeart/2005/8/layout/orgChart1"/>
    <dgm:cxn modelId="{EB01C197-F1B8-4A36-82E4-EEE5AA00BF06}" type="presOf" srcId="{E2D6DF46-E1E6-47C9-9E6B-0A8FF60481E4}" destId="{263A4D0E-CF4B-45E7-B424-8EDB50F03CCE}" srcOrd="1" destOrd="0" presId="urn:microsoft.com/office/officeart/2005/8/layout/orgChart1"/>
    <dgm:cxn modelId="{D45AB5E6-3FC6-47AA-B002-83AE44BE8166}" type="presOf" srcId="{8E4AE549-AFF9-4DF6-ADC6-633595B3BD3A}" destId="{C4F7E341-4369-43E4-9BCC-C65D0D3E5312}" srcOrd="0" destOrd="0" presId="urn:microsoft.com/office/officeart/2005/8/layout/orgChart1"/>
    <dgm:cxn modelId="{F49B526A-3F13-4AD3-8641-206F103C4B5B}" type="presOf" srcId="{93647AD8-A95A-4F3F-8BE7-AE5FF236410A}" destId="{A917A338-BA25-40E4-9ACB-C44E16916023}" srcOrd="0" destOrd="0" presId="urn:microsoft.com/office/officeart/2005/8/layout/orgChart1"/>
    <dgm:cxn modelId="{1818F0E6-9118-47D8-8FFF-A959AF82EBD9}" type="presOf" srcId="{2C595C2C-D504-4BD1-96E0-F4250F6138D9}" destId="{64FAC93E-E220-48B7-ABB1-147EBAE04915}" srcOrd="0" destOrd="0" presId="urn:microsoft.com/office/officeart/2005/8/layout/orgChart1"/>
    <dgm:cxn modelId="{5EC0412A-792C-4FD9-AD1F-AF955C7DC0C3}" type="presOf" srcId="{61240B9D-8FD0-4FFD-A7FD-776E2736F1FA}" destId="{9AD5C7B0-B1E3-4011-8F9B-C93C772F5F39}" srcOrd="0" destOrd="0" presId="urn:microsoft.com/office/officeart/2005/8/layout/orgChart1"/>
    <dgm:cxn modelId="{0A510BC9-946F-4FEC-B413-128BF615D19D}" type="presOf" srcId="{A2548885-D8B0-4EB2-8FA2-8AD3F6BBCFF4}" destId="{A96D4600-15BB-44C8-86A8-92F1AA9FC552}" srcOrd="0" destOrd="0" presId="urn:microsoft.com/office/officeart/2005/8/layout/orgChart1"/>
    <dgm:cxn modelId="{625AAEE9-4DF0-4593-A068-96D212640BF3}" type="presOf" srcId="{2C595C2C-D504-4BD1-96E0-F4250F6138D9}" destId="{F92D1B29-4F48-4678-AE95-948814E62055}" srcOrd="1"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213BF013-08C9-499C-9755-E69030D4D728}" type="presOf" srcId="{10077BBD-71E2-4B5A-A65D-52D2FFC643FF}" destId="{6B6C10F3-5936-4966-955F-D355605F82D9}" srcOrd="0" destOrd="0" presId="urn:microsoft.com/office/officeart/2005/8/layout/orgChart1"/>
    <dgm:cxn modelId="{F7799E32-7C38-4835-A74A-765AA56E9F87}" type="presOf" srcId="{4383B180-7CF8-4EFA-B19D-047DA41D25B5}" destId="{6D56E61D-CBA6-4A9D-8EC5-2DFAC754CAC9}" srcOrd="0" destOrd="0" presId="urn:microsoft.com/office/officeart/2005/8/layout/orgChart1"/>
    <dgm:cxn modelId="{7B2818B2-9C13-4222-BE3E-FA4F4BF9643E}" srcId="{61240B9D-8FD0-4FFD-A7FD-776E2736F1FA}" destId="{E2D6DF46-E1E6-47C9-9E6B-0A8FF60481E4}" srcOrd="0" destOrd="0" parTransId="{5A21EA1A-92AC-4F14-B1A7-9CD2613C0F84}" sibTransId="{ECE1475E-8F8E-4018-929A-6A645915B76A}"/>
    <dgm:cxn modelId="{72AF3DD7-7ABC-49B1-9135-B72F63248962}" type="presOf" srcId="{00092FE5-6E8F-491B-A947-8735AF8556AB}" destId="{57729C58-1BB1-4964-8DAF-8672D880122E}" srcOrd="1"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2A69F2DC-1C92-4367-8A81-89890DB065D5}" type="presOf" srcId="{5A21EA1A-92AC-4F14-B1A7-9CD2613C0F84}" destId="{9B911878-6F56-4481-992E-E3FDB73FBEE0}" srcOrd="0" destOrd="0" presId="urn:microsoft.com/office/officeart/2005/8/layout/orgChart1"/>
    <dgm:cxn modelId="{325A8AAE-5287-4EF6-A1AA-B9B1390E0C74}" type="presOf" srcId="{93647AD8-A95A-4F3F-8BE7-AE5FF236410A}" destId="{BA52F250-4442-4F05-95A4-49771894EC9D}" srcOrd="1" destOrd="0" presId="urn:microsoft.com/office/officeart/2005/8/layout/orgChart1"/>
    <dgm:cxn modelId="{454AEA2F-80C1-4340-9FCA-BBC059ABE3C8}" type="presOf" srcId="{0F22237A-DDC7-452D-B478-255C00C1B178}" destId="{48D22C86-C932-4D73-8CAF-E7682C1A58A8}" srcOrd="1"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A0E8C2C3-D6E1-4277-84C8-05C93C04500D}" type="presOf" srcId="{0F22237A-DDC7-452D-B478-255C00C1B178}" destId="{AC9D38B9-7AC2-4E71-868A-64556A20DE2C}" srcOrd="0" destOrd="0" presId="urn:microsoft.com/office/officeart/2005/8/layout/orgChart1"/>
    <dgm:cxn modelId="{0FBDA73D-241E-4581-9F3A-E200327A4438}" type="presOf" srcId="{61240B9D-8FD0-4FFD-A7FD-776E2736F1FA}" destId="{7CEA3BE3-99D2-4089-9C75-F49A8A87D99A}" srcOrd="1"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CF84228-E685-425A-BCF4-07722DAFC6D1}" srcId="{61240B9D-8FD0-4FFD-A7FD-776E2736F1FA}" destId="{00092FE5-6E8F-491B-A947-8735AF8556AB}" srcOrd="2" destOrd="0" parTransId="{8E4AE549-AFF9-4DF6-ADC6-633595B3BD3A}" sibTransId="{94870679-B673-4BF7-AED9-3EF1B405586B}"/>
    <dgm:cxn modelId="{92D3E694-5690-4109-ABEA-064FCBB526D3}" type="presParOf" srcId="{A96D4600-15BB-44C8-86A8-92F1AA9FC552}" destId="{A7709BDF-AE4A-4A4C-9551-EFF1EE593F0E}" srcOrd="0" destOrd="0" presId="urn:microsoft.com/office/officeart/2005/8/layout/orgChart1"/>
    <dgm:cxn modelId="{C45E6DD5-717A-4912-BA93-7D26DA804FA1}" type="presParOf" srcId="{A7709BDF-AE4A-4A4C-9551-EFF1EE593F0E}" destId="{9EB11EAE-140B-4E12-A1A8-6BB674077BBE}" srcOrd="0" destOrd="0" presId="urn:microsoft.com/office/officeart/2005/8/layout/orgChart1"/>
    <dgm:cxn modelId="{3152EA3D-9869-4EED-AC53-91DB662CE587}" type="presParOf" srcId="{9EB11EAE-140B-4E12-A1A8-6BB674077BBE}" destId="{9AD5C7B0-B1E3-4011-8F9B-C93C772F5F39}" srcOrd="0" destOrd="0" presId="urn:microsoft.com/office/officeart/2005/8/layout/orgChart1"/>
    <dgm:cxn modelId="{9DBA1D37-C8F5-4E7B-BC86-D7D934497421}" type="presParOf" srcId="{9EB11EAE-140B-4E12-A1A8-6BB674077BBE}" destId="{7CEA3BE3-99D2-4089-9C75-F49A8A87D99A}" srcOrd="1" destOrd="0" presId="urn:microsoft.com/office/officeart/2005/8/layout/orgChart1"/>
    <dgm:cxn modelId="{06724F7F-A2FA-47CB-8E27-D4DADAC8A128}" type="presParOf" srcId="{A7709BDF-AE4A-4A4C-9551-EFF1EE593F0E}" destId="{3D61B622-79AD-4C48-944B-640A99FCED3B}" srcOrd="1" destOrd="0" presId="urn:microsoft.com/office/officeart/2005/8/layout/orgChart1"/>
    <dgm:cxn modelId="{634997A9-0ED9-480C-ADF5-E0A9A2F71A03}" type="presParOf" srcId="{3D61B622-79AD-4C48-944B-640A99FCED3B}" destId="{9B911878-6F56-4481-992E-E3FDB73FBEE0}" srcOrd="0" destOrd="0" presId="urn:microsoft.com/office/officeart/2005/8/layout/orgChart1"/>
    <dgm:cxn modelId="{1E7C643B-BC56-486D-AD4A-855D188995A6}" type="presParOf" srcId="{3D61B622-79AD-4C48-944B-640A99FCED3B}" destId="{5C6CDBD6-CDD1-4363-B93F-7008189D0F2F}" srcOrd="1" destOrd="0" presId="urn:microsoft.com/office/officeart/2005/8/layout/orgChart1"/>
    <dgm:cxn modelId="{D8731613-C6F0-463C-92D9-A20D5F235BAB}" type="presParOf" srcId="{5C6CDBD6-CDD1-4363-B93F-7008189D0F2F}" destId="{420E0319-E44F-420B-8F7A-BC0614B6C94B}" srcOrd="0" destOrd="0" presId="urn:microsoft.com/office/officeart/2005/8/layout/orgChart1"/>
    <dgm:cxn modelId="{B73AFB39-7066-4A3F-8063-88B0C636EC1C}" type="presParOf" srcId="{420E0319-E44F-420B-8F7A-BC0614B6C94B}" destId="{E6D3BA0A-3260-445C-8DF2-10E559D9F876}" srcOrd="0" destOrd="0" presId="urn:microsoft.com/office/officeart/2005/8/layout/orgChart1"/>
    <dgm:cxn modelId="{8071D1E8-28FD-44F2-B4D5-91481C6D83FA}" type="presParOf" srcId="{420E0319-E44F-420B-8F7A-BC0614B6C94B}" destId="{263A4D0E-CF4B-45E7-B424-8EDB50F03CCE}" srcOrd="1" destOrd="0" presId="urn:microsoft.com/office/officeart/2005/8/layout/orgChart1"/>
    <dgm:cxn modelId="{1105472E-2D01-4C0A-BF8A-9A3EA889D050}" type="presParOf" srcId="{5C6CDBD6-CDD1-4363-B93F-7008189D0F2F}" destId="{DC787B01-D9A4-4FFC-AB85-1953F5341A34}" srcOrd="1" destOrd="0" presId="urn:microsoft.com/office/officeart/2005/8/layout/orgChart1"/>
    <dgm:cxn modelId="{9C4DD520-F660-4EAA-BC55-7260B720F383}" type="presParOf" srcId="{DC787B01-D9A4-4FFC-AB85-1953F5341A34}" destId="{6B6C10F3-5936-4966-955F-D355605F82D9}" srcOrd="0" destOrd="0" presId="urn:microsoft.com/office/officeart/2005/8/layout/orgChart1"/>
    <dgm:cxn modelId="{98856213-F82F-4533-9E02-699A3C10C14C}" type="presParOf" srcId="{DC787B01-D9A4-4FFC-AB85-1953F5341A34}" destId="{A2D32E53-90E0-45A1-8C44-F5CC1A6E4E48}" srcOrd="1" destOrd="0" presId="urn:microsoft.com/office/officeart/2005/8/layout/orgChart1"/>
    <dgm:cxn modelId="{D0A9E866-6B7D-46E7-83C2-E1A32F1BB115}" type="presParOf" srcId="{A2D32E53-90E0-45A1-8C44-F5CC1A6E4E48}" destId="{D8BE8B6D-6C38-4379-8A3D-054E4BC5CD9D}" srcOrd="0" destOrd="0" presId="urn:microsoft.com/office/officeart/2005/8/layout/orgChart1"/>
    <dgm:cxn modelId="{E5454907-1B4D-49BF-BB65-071A317BDD2F}" type="presParOf" srcId="{D8BE8B6D-6C38-4379-8A3D-054E4BC5CD9D}" destId="{AC9D38B9-7AC2-4E71-868A-64556A20DE2C}" srcOrd="0" destOrd="0" presId="urn:microsoft.com/office/officeart/2005/8/layout/orgChart1"/>
    <dgm:cxn modelId="{06D846B0-0A9A-4741-BD48-E5B134E61B75}" type="presParOf" srcId="{D8BE8B6D-6C38-4379-8A3D-054E4BC5CD9D}" destId="{48D22C86-C932-4D73-8CAF-E7682C1A58A8}" srcOrd="1" destOrd="0" presId="urn:microsoft.com/office/officeart/2005/8/layout/orgChart1"/>
    <dgm:cxn modelId="{E0BE4E12-918F-470B-B63C-EE5F56F5CB6F}" type="presParOf" srcId="{A2D32E53-90E0-45A1-8C44-F5CC1A6E4E48}" destId="{01B1EF2B-72A3-41B3-92E3-89E965FE08D0}" srcOrd="1" destOrd="0" presId="urn:microsoft.com/office/officeart/2005/8/layout/orgChart1"/>
    <dgm:cxn modelId="{A94F0DC2-1DAC-4C85-B87A-44F9937145E8}" type="presParOf" srcId="{A2D32E53-90E0-45A1-8C44-F5CC1A6E4E48}" destId="{F85BC891-D6B9-4CC9-871A-FFE21730D5E5}" srcOrd="2" destOrd="0" presId="urn:microsoft.com/office/officeart/2005/8/layout/orgChart1"/>
    <dgm:cxn modelId="{E50FDF6A-4D4F-4164-9E6A-DE43EBEBDB1B}" type="presParOf" srcId="{5C6CDBD6-CDD1-4363-B93F-7008189D0F2F}" destId="{4F67F191-F5D2-43BC-B076-A6E0E07E33E3}" srcOrd="2" destOrd="0" presId="urn:microsoft.com/office/officeart/2005/8/layout/orgChart1"/>
    <dgm:cxn modelId="{3D227961-8CDC-4A79-917B-50322352C62E}" type="presParOf" srcId="{3D61B622-79AD-4C48-944B-640A99FCED3B}" destId="{6D56E61D-CBA6-4A9D-8EC5-2DFAC754CAC9}" srcOrd="2" destOrd="0" presId="urn:microsoft.com/office/officeart/2005/8/layout/orgChart1"/>
    <dgm:cxn modelId="{F3477FA1-F1C7-4B0A-B6FB-541BFF3B2D8F}" type="presParOf" srcId="{3D61B622-79AD-4C48-944B-640A99FCED3B}" destId="{893AF861-A318-4B2B-9294-302D4282B2A4}" srcOrd="3" destOrd="0" presId="urn:microsoft.com/office/officeart/2005/8/layout/orgChart1"/>
    <dgm:cxn modelId="{6BC1623A-BE56-4DB8-A1CD-1C9F3829DAA9}" type="presParOf" srcId="{893AF861-A318-4B2B-9294-302D4282B2A4}" destId="{B66299F7-2D5F-4EAC-A8C0-A6E281D94937}" srcOrd="0" destOrd="0" presId="urn:microsoft.com/office/officeart/2005/8/layout/orgChart1"/>
    <dgm:cxn modelId="{38F9295C-96EB-4500-9E82-3E33D000E8D7}" type="presParOf" srcId="{B66299F7-2D5F-4EAC-A8C0-A6E281D94937}" destId="{64FAC93E-E220-48B7-ABB1-147EBAE04915}" srcOrd="0" destOrd="0" presId="urn:microsoft.com/office/officeart/2005/8/layout/orgChart1"/>
    <dgm:cxn modelId="{9FA83358-24B8-4265-ABC8-3F75788D33E7}" type="presParOf" srcId="{B66299F7-2D5F-4EAC-A8C0-A6E281D94937}" destId="{F92D1B29-4F48-4678-AE95-948814E62055}" srcOrd="1" destOrd="0" presId="urn:microsoft.com/office/officeart/2005/8/layout/orgChart1"/>
    <dgm:cxn modelId="{3D6601E3-360B-4AAD-807A-1D884E304D0F}" type="presParOf" srcId="{893AF861-A318-4B2B-9294-302D4282B2A4}" destId="{4A728031-4E0D-4DE2-AE4F-320E2D55420D}" srcOrd="1" destOrd="0" presId="urn:microsoft.com/office/officeart/2005/8/layout/orgChart1"/>
    <dgm:cxn modelId="{D2A8ADB3-4B94-4C6C-9A04-9AF2C98A18D2}" type="presParOf" srcId="{893AF861-A318-4B2B-9294-302D4282B2A4}" destId="{6776B605-F6AF-4341-8F69-91A5A35A94F3}" srcOrd="2" destOrd="0" presId="urn:microsoft.com/office/officeart/2005/8/layout/orgChart1"/>
    <dgm:cxn modelId="{7FBAD3D1-7AB7-469B-8C5B-556A22E8F0F5}" type="presParOf" srcId="{3D61B622-79AD-4C48-944B-640A99FCED3B}" destId="{C4F7E341-4369-43E4-9BCC-C65D0D3E5312}" srcOrd="4" destOrd="0" presId="urn:microsoft.com/office/officeart/2005/8/layout/orgChart1"/>
    <dgm:cxn modelId="{893DE8F5-6666-47C5-B003-0DED8D90E943}" type="presParOf" srcId="{3D61B622-79AD-4C48-944B-640A99FCED3B}" destId="{065C8FC8-2275-4C9E-8A84-25DAA528B93B}" srcOrd="5" destOrd="0" presId="urn:microsoft.com/office/officeart/2005/8/layout/orgChart1"/>
    <dgm:cxn modelId="{C17F6E1F-5511-4DE9-B6BF-42EAAA3EDA4E}" type="presParOf" srcId="{065C8FC8-2275-4C9E-8A84-25DAA528B93B}" destId="{01189152-AB3F-4ABC-8573-038DDF590FAD}" srcOrd="0" destOrd="0" presId="urn:microsoft.com/office/officeart/2005/8/layout/orgChart1"/>
    <dgm:cxn modelId="{D005F946-FBD5-4B17-A6A4-4A08E2C374F9}" type="presParOf" srcId="{01189152-AB3F-4ABC-8573-038DDF590FAD}" destId="{9C0F06E2-0BF1-46A7-9CAC-6164D301E7D3}" srcOrd="0" destOrd="0" presId="urn:microsoft.com/office/officeart/2005/8/layout/orgChart1"/>
    <dgm:cxn modelId="{F51B06B3-9BEB-4353-9BAE-B4808A45941B}" type="presParOf" srcId="{01189152-AB3F-4ABC-8573-038DDF590FAD}" destId="{57729C58-1BB1-4964-8DAF-8672D880122E}" srcOrd="1" destOrd="0" presId="urn:microsoft.com/office/officeart/2005/8/layout/orgChart1"/>
    <dgm:cxn modelId="{2E73DE1F-1FB1-4F80-A650-43FA5CC88D71}" type="presParOf" srcId="{065C8FC8-2275-4C9E-8A84-25DAA528B93B}" destId="{317524AD-5B2D-44DE-9236-2863781B7229}" srcOrd="1" destOrd="0" presId="urn:microsoft.com/office/officeart/2005/8/layout/orgChart1"/>
    <dgm:cxn modelId="{1BCB7192-EC6C-423F-B5D6-6E1FA2DF2E75}" type="presParOf" srcId="{065C8FC8-2275-4C9E-8A84-25DAA528B93B}" destId="{2CB1AEE9-EC3D-4895-ACB4-D616A1F7E7E0}" srcOrd="2" destOrd="0" presId="urn:microsoft.com/office/officeart/2005/8/layout/orgChart1"/>
    <dgm:cxn modelId="{72C72DC5-0657-4AC2-8333-3BDF64516E5C}" type="presParOf" srcId="{A7709BDF-AE4A-4A4C-9551-EFF1EE593F0E}" destId="{143F1EF5-04A6-47E9-9069-3F7ED2D2D55E}" srcOrd="2" destOrd="0" presId="urn:microsoft.com/office/officeart/2005/8/layout/orgChart1"/>
    <dgm:cxn modelId="{0F13934B-1504-40C6-8B1B-1069951A52FC}" type="presParOf" srcId="{A96D4600-15BB-44C8-86A8-92F1AA9FC552}" destId="{DCCFFC2C-415E-4B92-A9F6-14E0980954DF}" srcOrd="1" destOrd="0" presId="urn:microsoft.com/office/officeart/2005/8/layout/orgChart1"/>
    <dgm:cxn modelId="{BDA0EB39-B3D8-41F9-8AD4-AFF51662541F}" type="presParOf" srcId="{DCCFFC2C-415E-4B92-A9F6-14E0980954DF}" destId="{020235DB-5D31-46AF-B0C0-D5F542223CC3}" srcOrd="0" destOrd="0" presId="urn:microsoft.com/office/officeart/2005/8/layout/orgChart1"/>
    <dgm:cxn modelId="{87DDE43D-6911-4E70-9966-BDD63E6D41EE}" type="presParOf" srcId="{020235DB-5D31-46AF-B0C0-D5F542223CC3}" destId="{A917A338-BA25-40E4-9ACB-C44E16916023}" srcOrd="0" destOrd="0" presId="urn:microsoft.com/office/officeart/2005/8/layout/orgChart1"/>
    <dgm:cxn modelId="{2AC97381-14DB-4E87-B35F-1D3DAE6D2E1D}" type="presParOf" srcId="{020235DB-5D31-46AF-B0C0-D5F542223CC3}" destId="{BA52F250-4442-4F05-95A4-49771894EC9D}" srcOrd="1" destOrd="0" presId="urn:microsoft.com/office/officeart/2005/8/layout/orgChart1"/>
    <dgm:cxn modelId="{2B3A04FD-6442-4165-8BE6-A0D38B0A9F01}" type="presParOf" srcId="{DCCFFC2C-415E-4B92-A9F6-14E0980954DF}" destId="{A4F120AE-B394-480F-9682-46C59C6FE268}" srcOrd="1" destOrd="0" presId="urn:microsoft.com/office/officeart/2005/8/layout/orgChart1"/>
    <dgm:cxn modelId="{AE557B39-5596-4139-85F8-0A2389C4EC76}"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3_4"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F7C66D42-3D03-425B-A2E3-05453049C2EF}" type="presOf" srcId="{3078534D-B5BC-4059-9445-0CD0DDD59B05}" destId="{30C348B2-8E56-48CE-A4A1-255575F4A2B9}" srcOrd="0" destOrd="3"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22A5B01D-FCD1-43FD-A140-C2E6D69CC7E7}" srcId="{9807A48F-011C-4C73-8DBD-61EF056C0A7D}" destId="{47DF1B2C-1A19-4DE2-9162-FE6536B223C6}" srcOrd="1" destOrd="0" parTransId="{42F79CE0-9897-4E46-8F94-40DAAF69E8FE}" sibTransId="{316AB90A-9C84-40A8-A0C6-BCB92B2EEB0C}"/>
    <dgm:cxn modelId="{8E967A7F-CB41-4748-A417-8E616036A302}" type="presOf" srcId="{52EAC5CA-45D9-4B84-ADB8-6533597325EA}" destId="{AA2A6314-0633-427D-A259-6000B2E641CE}" srcOrd="0" destOrd="2" presId="urn:microsoft.com/office/officeart/2005/8/layout/hList2"/>
    <dgm:cxn modelId="{F295C5AD-09B1-40E0-96D4-C8C14E37CFA0}" type="presOf" srcId="{413EA0C5-853A-4D74-813E-8B8B03095F1D}" destId="{18F36109-1B3D-4009-88AD-308CC14B3A84}" srcOrd="0" destOrd="2" presId="urn:microsoft.com/office/officeart/2005/8/layout/hList2"/>
    <dgm:cxn modelId="{7D0934D4-5EE8-4E16-935E-D9E7E5652315}" type="presOf" srcId="{9EB2DA4F-1D73-459F-BA33-C31B7949AEB4}" destId="{18F36109-1B3D-4009-88AD-308CC14B3A84}" srcOrd="0" destOrd="5" presId="urn:microsoft.com/office/officeart/2005/8/layout/hList2"/>
    <dgm:cxn modelId="{457758FF-60BA-451E-B8A0-E278354D7EEF}" type="presOf" srcId="{47281FA4-7FDD-4F36-A071-DF5390D5A8E3}" destId="{4389DF42-ADDB-42AE-B023-8C348A30AED1}" srcOrd="0" destOrd="3"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5248B272-CE80-4765-98B7-A94534198469}" srcId="{9807A48F-011C-4C73-8DBD-61EF056C0A7D}" destId="{6D2A4F10-B2D2-46C1-A06F-65BC8277D963}" srcOrd="7" destOrd="0" parTransId="{AE617795-0771-497B-BE7D-C80C74A4D480}" sibTransId="{D64CE92D-9449-44CB-A8D6-FF2EFD3856BB}"/>
    <dgm:cxn modelId="{AFDFDDA8-BD22-45A5-9319-D21991465D4F}" type="presOf" srcId="{1781B6FC-3113-4D7E-B51A-E856D3E29AC9}" destId="{30C348B2-8E56-48CE-A4A1-255575F4A2B9}" srcOrd="0" destOrd="6"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F4BCEC41-1D26-4D6F-9345-664489A1D222}" srcId="{B62E7E05-92D8-407E-A0B2-9D7EDCD27F67}" destId="{4A413B37-A3AC-4EB4-9620-1875FF47AE7F}" srcOrd="7" destOrd="0" parTransId="{93001D02-5288-4C9C-8FD9-D7F38073F8C5}" sibTransId="{D28CA912-529C-4D49-95AC-7AD73CF12376}"/>
    <dgm:cxn modelId="{A7CEFDB4-20FF-48EF-B023-678CD94FB3C4}" type="presOf" srcId="{6EE3844E-4775-40CB-BC2E-E8A2EB0E80C9}" destId="{30C348B2-8E56-48CE-A4A1-255575F4A2B9}" srcOrd="0" destOrd="1" presId="urn:microsoft.com/office/officeart/2005/8/layout/hList2"/>
    <dgm:cxn modelId="{BF72454A-C57A-425B-9516-167DBB3C3E46}" type="presOf" srcId="{9807A48F-011C-4C73-8DBD-61EF056C0A7D}" destId="{51BB3BF6-503C-423A-ACB8-71C5A20CD88F}" srcOrd="0" destOrd="0"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6FAC08A8-0E97-4A2C-92F3-C0DEEB085E99}" type="presOf" srcId="{5D0C3BE6-15CF-417D-9D50-B936345327CE}" destId="{4389DF42-ADDB-42AE-B023-8C348A30AED1}" srcOrd="0" destOrd="0" presId="urn:microsoft.com/office/officeart/2005/8/layout/hList2"/>
    <dgm:cxn modelId="{964D7BDD-6ACD-4E04-ADAA-642FF2C2F8FB}" type="presOf" srcId="{F3A97C05-2527-42BA-B5FD-9CCC14021A81}" destId="{18F36109-1B3D-4009-88AD-308CC14B3A84}" srcOrd="0" destOrd="0" presId="urn:microsoft.com/office/officeart/2005/8/layout/hList2"/>
    <dgm:cxn modelId="{DD9E9CDC-E44A-4521-A1D6-12E38B36C69F}" srcId="{B62E7E05-92D8-407E-A0B2-9D7EDCD27F67}" destId="{751CBF30-A6CE-4286-B3B7-B12E493D7851}" srcOrd="6" destOrd="0" parTransId="{10BF34E5-7E85-46B4-B323-94BA2E448C4B}" sibTransId="{40E55F1F-0E0C-4345-9E6F-F98D1DBFD33D}"/>
    <dgm:cxn modelId="{59224ECB-52B4-4D8B-AE16-E330EE071588}" srcId="{A150867F-65AE-49F4-9766-D6AC27C5BC2D}" destId="{67A818C4-366D-42E0-A132-6233643335A2}" srcOrd="1" destOrd="0" parTransId="{F4AB5958-8E07-48E8-91FC-29139D29EDFB}" sibTransId="{F61D7D51-1076-41DB-880C-1E7977D4BE32}"/>
    <dgm:cxn modelId="{DF487483-B789-4E92-BEA2-87AED4A90062}" type="presOf" srcId="{9B28AA47-4CDC-4ADD-98F9-A6CCCAB51A94}" destId="{AA2A6314-0633-427D-A259-6000B2E641CE}" srcOrd="0" destOrd="6" presId="urn:microsoft.com/office/officeart/2005/8/layout/hList2"/>
    <dgm:cxn modelId="{3E504294-4759-443D-9F50-257609B0CE69}" type="presOf" srcId="{CA79B81D-E463-49D5-84A8-4132DCD1088A}" destId="{4389DF42-ADDB-42AE-B023-8C348A30AED1}" srcOrd="0" destOrd="6"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6A42FB37-0925-4DB1-B629-CF35DA3C88B8}" type="presOf" srcId="{5D838DDE-1C74-4D3D-BC49-5CFCA91FE749}" destId="{092D3A16-88F7-463D-9DDD-3E8AE4DD74DD}" srcOrd="0" destOrd="4" presId="urn:microsoft.com/office/officeart/2005/8/layout/hList2"/>
    <dgm:cxn modelId="{FD7A0644-FDCD-4929-A75D-1DC305C0D1F1}" type="presOf" srcId="{67A818C4-366D-42E0-A132-6233643335A2}" destId="{64CB710C-5DBE-406F-A528-B1860FD9B937}" srcOrd="0" destOrd="0" presId="urn:microsoft.com/office/officeart/2005/8/layout/hList2"/>
    <dgm:cxn modelId="{82E35A22-076B-45A9-B0D9-ECF30304EBB2}" srcId="{F3A97C05-2527-42BA-B5FD-9CCC14021A81}" destId="{AC58DF96-0C80-4661-8280-80AE2086F85A}" srcOrd="3" destOrd="0" parTransId="{1D715111-2469-4632-9760-AB6F56E96525}" sibTransId="{9870E687-7DBF-43CE-BF36-82766340E3BA}"/>
    <dgm:cxn modelId="{248B8D97-2F04-47E7-B851-5AA3D538747F}" type="presOf" srcId="{8019AA99-0853-4ACC-9CFA-80F240CA9458}" destId="{092D3A16-88F7-463D-9DDD-3E8AE4DD74DD}" srcOrd="0" destOrd="2"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58EF1ED9-F0C7-46C3-8396-EDF96F724555}" srcId="{B62E7E05-92D8-407E-A0B2-9D7EDCD27F67}" destId="{40179E68-97F7-4059-A663-9A05A26D9817}" srcOrd="4" destOrd="0" parTransId="{9F38C4DA-B28E-4E53-B05F-45BA71D9BF8A}" sibTransId="{D223470F-C975-468D-B978-0F9774369194}"/>
    <dgm:cxn modelId="{F7E723B4-4F05-4070-A9B3-4879BB035D01}" type="presOf" srcId="{B62E7E05-92D8-407E-A0B2-9D7EDCD27F67}" destId="{AA2A6314-0633-427D-A259-6000B2E641CE}" srcOrd="0" destOrd="0" presId="urn:microsoft.com/office/officeart/2005/8/layout/hList2"/>
    <dgm:cxn modelId="{02A38970-6EED-42EA-9FAF-6274FBA61A15}" srcId="{F3A97C05-2527-42BA-B5FD-9CCC14021A81}" destId="{6047C69E-CD7A-4888-B7A9-4F9478185836}" srcOrd="7" destOrd="0" parTransId="{419D2BED-398D-4215-92C5-B7DFFE4786D2}" sibTransId="{52D7A4AC-B018-4237-B00C-8E82094A25C7}"/>
    <dgm:cxn modelId="{3D8756BE-3001-4C74-BE6E-CF1FC9C00EE5}" srcId="{B62E7E05-92D8-407E-A0B2-9D7EDCD27F67}" destId="{9B28AA47-4CDC-4ADD-98F9-A6CCCAB51A94}" srcOrd="5" destOrd="0" parTransId="{D8A276F2-D43D-4DB2-B239-2252B9E35986}" sibTransId="{44AD2490-AEDE-4A00-9F5B-EF14379ADE46}"/>
    <dgm:cxn modelId="{919227CB-2977-44D9-8BD8-CF80CD74C850}" type="presOf" srcId="{6CEF2FF3-AE99-47A8-B63D-D48A0E6F7C38}" destId="{4389DF42-ADDB-42AE-B023-8C348A30AED1}" srcOrd="0" destOrd="8" presId="urn:microsoft.com/office/officeart/2005/8/layout/hList2"/>
    <dgm:cxn modelId="{23188194-E1FA-4D6C-ABBD-5C4B693C2E68}" type="presOf" srcId="{05F76331-64D6-425E-AD9B-3882F128EDA3}" destId="{092D3A16-88F7-463D-9DDD-3E8AE4DD74DD}" srcOrd="0" destOrd="5"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ADB3BB98-E1CE-4D7F-B327-141874F083E3}" type="presOf" srcId="{EDC12F9E-87CB-40FD-A6BF-9B61E119C17A}" destId="{18F36109-1B3D-4009-88AD-308CC14B3A84}" srcOrd="0" destOrd="3" presId="urn:microsoft.com/office/officeart/2005/8/layout/hList2"/>
    <dgm:cxn modelId="{1936A14A-2DB3-4CBD-9672-36A60C97D49D}" type="presOf" srcId="{A50CC9DD-DCE7-4FC5-ACFA-55FF22F71689}" destId="{8A6F8A56-D118-4706-A174-89F9E1139853}" srcOrd="0" destOrd="0" presId="urn:microsoft.com/office/officeart/2005/8/layout/hList2"/>
    <dgm:cxn modelId="{F720E4E7-B879-4DA1-A3EA-404A0A710038}" type="presOf" srcId="{27C46CC2-54F3-4BE1-89EB-2988B7446314}" destId="{B57B5005-0099-4AB9-A81A-AC3BC9F30E05}" srcOrd="0" destOrd="0" presId="urn:microsoft.com/office/officeart/2005/8/layout/hList2"/>
    <dgm:cxn modelId="{B67757E2-07D7-43F0-825D-14B5D63AB48D}" type="presOf" srcId="{675D5AB6-66D1-48EB-B1A0-48492C50AF54}" destId="{092D3A16-88F7-463D-9DDD-3E8AE4DD74DD}" srcOrd="0" destOrd="3" presId="urn:microsoft.com/office/officeart/2005/8/layout/hList2"/>
    <dgm:cxn modelId="{F7FC837C-342F-4D69-A306-AD63FD070169}" type="presOf" srcId="{805E2CCC-7C3F-4120-80FD-42597D8D4294}" destId="{60BA9352-4A8E-41B4-93EB-F053321F024A}" srcOrd="0" destOrd="2"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19D8B88B-C698-4716-BF78-89C9E0BCCD75}" type="presOf" srcId="{9A43027D-FED5-4CD1-A681-749DADB01856}" destId="{AA2A6314-0633-427D-A259-6000B2E641CE}" srcOrd="0" destOrd="4" presId="urn:microsoft.com/office/officeart/2005/8/layout/hList2"/>
    <dgm:cxn modelId="{C81EA12F-271D-43FC-A73A-42CC2C5C307C}" srcId="{B62E7E05-92D8-407E-A0B2-9D7EDCD27F67}" destId="{52EAC5CA-45D9-4B84-ADB8-6533597325EA}" srcOrd="1" destOrd="0" parTransId="{B53CBA1A-E9D5-4736-8AA5-FF83978D217C}" sibTransId="{4632C68E-28BA-48DF-89C2-50FC30FA51C6}"/>
    <dgm:cxn modelId="{F5F4F138-8069-48D2-8F00-B409965511E8}" type="presOf" srcId="{39981A99-100D-4962-8179-04EC67C64F09}" destId="{18F36109-1B3D-4009-88AD-308CC14B3A84}" srcOrd="0" destOrd="6"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2F9E37F4-151D-4F25-851E-FB134127B4DF}" type="presOf" srcId="{4A413B37-A3AC-4EB4-9620-1875FF47AE7F}" destId="{AA2A6314-0633-427D-A259-6000B2E641CE}" srcOrd="0" destOrd="8"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19CBAFBB-356D-42E4-BDC1-F0F76BA7A0FC}" type="presOf" srcId="{30354A52-75EA-4FBB-887D-1AC8D3102EDE}" destId="{AA2A6314-0633-427D-A259-6000B2E641CE}" srcOrd="0" destOrd="9" presId="urn:microsoft.com/office/officeart/2005/8/layout/hList2"/>
    <dgm:cxn modelId="{7E6E8AB2-A854-4170-81A6-831E2C060230}" type="presOf" srcId="{40179E68-97F7-4059-A663-9A05A26D9817}" destId="{AA2A6314-0633-427D-A259-6000B2E641CE}" srcOrd="0" destOrd="5" presId="urn:microsoft.com/office/officeart/2005/8/layout/hList2"/>
    <dgm:cxn modelId="{FB9E60AB-0A7C-4309-8817-5C63BEA03A80}" type="presOf" srcId="{817E7C43-EEF5-45B5-A7A3-ADD8FF1E5897}" destId="{092D3A16-88F7-463D-9DDD-3E8AE4DD74DD}" srcOrd="0" destOrd="7"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60CC5CEB-AFF0-427B-B9C2-92A3CDB13AE8}" type="presOf" srcId="{0209ADAD-DA98-4298-A58E-A2DDFC2B9956}" destId="{18F36109-1B3D-4009-88AD-308CC14B3A84}" srcOrd="0" destOrd="1"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FA04AF2E-DA9A-4D24-BD86-4FF01696F104}" srcId="{A50CC9DD-DCE7-4FC5-ACFA-55FF22F71689}" destId="{F3A97C05-2527-42BA-B5FD-9CCC14021A81}" srcOrd="0" destOrd="0" parTransId="{15DA46B6-7DAC-4710-8ADF-1654E4C537AB}" sibTransId="{81119E40-A3C0-4E67-A710-5CC2DC7DAAB0}"/>
    <dgm:cxn modelId="{E0A44221-1CEB-4C96-BABB-946E37BC8A74}" srcId="{093840E3-0BF3-4F99-9095-8A5618A28DF8}" destId="{F3A9C696-0A74-4BC4-BB23-4AB436BD0552}" srcOrd="0" destOrd="0" parTransId="{30942447-1745-4FAF-93F7-20A9823CDDA4}" sibTransId="{20A6C826-6F78-4434-886D-F693DD6C323F}"/>
    <dgm:cxn modelId="{48DA9F2D-FB14-44B6-A669-D4B11C67380F}" type="presOf" srcId="{1D343CDE-D5F8-4F13-B98A-0B0898291A36}" destId="{AA2A6314-0633-427D-A259-6000B2E641CE}" srcOrd="0" destOrd="1" presId="urn:microsoft.com/office/officeart/2005/8/layout/hList2"/>
    <dgm:cxn modelId="{171BF12B-FA71-4184-969E-278703502A2C}" type="presOf" srcId="{EA54DC1C-2A07-4E08-A377-EB3CB48632EE}" destId="{092D3A16-88F7-463D-9DDD-3E8AE4DD74DD}" srcOrd="0" destOrd="6" presId="urn:microsoft.com/office/officeart/2005/8/layout/hList2"/>
    <dgm:cxn modelId="{B7D6F8CE-DD49-41B2-8BB1-AF4F3C99DFA7}" type="presOf" srcId="{4A0B448D-8D0B-4ADF-B701-B370D4E704B0}" destId="{AA2A6314-0633-427D-A259-6000B2E641CE}" srcOrd="0" destOrd="3" presId="urn:microsoft.com/office/officeart/2005/8/layout/hList2"/>
    <dgm:cxn modelId="{0C18A5C1-3AAB-486D-B876-5B90C7FA4731}" srcId="{27C46CC2-54F3-4BE1-89EB-2988B7446314}" destId="{1781B6FC-3113-4D7E-B51A-E856D3E29AC9}" srcOrd="6" destOrd="0" parTransId="{08F4200A-C227-4860-AAE1-FDCB9D6CC5D2}" sibTransId="{AA5154DC-20A0-4F75-963D-AE8DD724B068}"/>
    <dgm:cxn modelId="{71868D39-D1C0-4C86-9940-B4A5CD4D2FD7}" type="presOf" srcId="{5B3F0A93-FCF9-4828-B1D3-043190B9C5B3}" destId="{30C348B2-8E56-48CE-A4A1-255575F4A2B9}" srcOrd="0" destOrd="4" presId="urn:microsoft.com/office/officeart/2005/8/layout/hList2"/>
    <dgm:cxn modelId="{A6685183-7477-49E8-BDE8-6E9D0DE168A3}" srcId="{B62E7E05-92D8-407E-A0B2-9D7EDCD27F67}" destId="{1D343CDE-D5F8-4F13-B98A-0B0898291A36}" srcOrd="0" destOrd="0" parTransId="{C1EA4AAD-1C28-4285-BE08-01820B03227B}" sibTransId="{E276A4E0-385F-47FB-B113-55E6FE8BF288}"/>
    <dgm:cxn modelId="{E1A4CAC9-8C11-4982-B684-441237F4D5CA}" srcId="{A150867F-65AE-49F4-9766-D6AC27C5BC2D}" destId="{A50CC9DD-DCE7-4FC5-ACFA-55FF22F71689}" srcOrd="0" destOrd="0" parTransId="{B9B3F528-8518-4667-A131-8FE62591D477}" sibTransId="{834275C8-8A35-43C9-B664-B5F87959AB42}"/>
    <dgm:cxn modelId="{14E14D9E-1D8F-4CED-B8A2-CE5ECA5A0469}" srcId="{B62E7E05-92D8-407E-A0B2-9D7EDCD27F67}" destId="{9A43027D-FED5-4CD1-A681-749DADB01856}" srcOrd="3" destOrd="0" parTransId="{A1C96032-8598-480E-8AC5-7A67B5BAE7AC}" sibTransId="{C13EAAC8-5F85-4AD9-8366-222B2E21BC6D}"/>
    <dgm:cxn modelId="{3A795EC2-2413-448F-BE16-6BE53BBE9FF3}" type="presOf" srcId="{F3A9C696-0A74-4BC4-BB23-4AB436BD0552}" destId="{092D3A16-88F7-463D-9DDD-3E8AE4DD74DD}" srcOrd="0" destOrd="0"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58842F73-DC67-44D9-BE89-FF9DEC4CB429}" srcId="{5CEB65F6-6EF0-4A09-B5DA-64AD57ED9381}" destId="{AB4D90AB-1E69-449D-AE13-A178A3136FAB}" srcOrd="4" destOrd="0" parTransId="{8AD7E593-54AC-4191-AAA4-4B7A4346CF21}" sibTransId="{1E2704D6-DECC-4B3A-8718-299872F6BEC5}"/>
    <dgm:cxn modelId="{4BE02B24-E13D-4CA3-AC51-D5819025A35F}" srcId="{27C46CC2-54F3-4BE1-89EB-2988B7446314}" destId="{72716475-1089-44AE-B3D6-F3A842BE9A2D}" srcOrd="7" destOrd="0" parTransId="{F5E8B473-7344-4196-A9EF-6CEC8DC70F14}" sibTransId="{05DD0342-0EEC-4AC2-8FC3-C02DBC7DC3B5}"/>
    <dgm:cxn modelId="{FD18A0FA-1716-4817-8740-3E78485695D8}" type="presOf" srcId="{751CBF30-A6CE-4286-B3B7-B12E493D7851}" destId="{AA2A6314-0633-427D-A259-6000B2E641CE}" srcOrd="0" destOrd="7" presId="urn:microsoft.com/office/officeart/2005/8/layout/hList2"/>
    <dgm:cxn modelId="{81E2A469-9396-4F76-A636-1F441069D0E0}" srcId="{27C46CC2-54F3-4BE1-89EB-2988B7446314}" destId="{6EE3844E-4775-40CB-BC2E-E8A2EB0E80C9}" srcOrd="1" destOrd="0" parTransId="{75E5A38F-82F6-42CE-86D8-4A144C3E72CF}" sibTransId="{CEEB2B50-38E8-4116-A1BF-D6BC5E3E18D9}"/>
    <dgm:cxn modelId="{750B7158-DD10-4722-B338-78EBED4D176E}" srcId="{B62E7E05-92D8-407E-A0B2-9D7EDCD27F67}" destId="{4A0B448D-8D0B-4ADF-B701-B370D4E704B0}" srcOrd="2" destOrd="0" parTransId="{392144B7-9763-4D81-884C-BACA8AAC996C}" sibTransId="{05F09092-2DB7-4C1F-B944-9C90894EE3B8}"/>
    <dgm:cxn modelId="{3D97734B-C082-49CE-A8A2-C56D3DC21F9C}" srcId="{F3A9C696-0A74-4BC4-BB23-4AB436BD0552}" destId="{05F76331-64D6-425E-AD9B-3882F128EDA3}" srcOrd="4" destOrd="0" parTransId="{CAED1F2F-DC9F-4DF3-959F-516480F895C1}" sibTransId="{5F7045D2-D3A4-40B2-8817-C801AC8CB24E}"/>
    <dgm:cxn modelId="{39169781-187E-4C2A-8367-3B489DC38F09}" srcId="{F3A9C696-0A74-4BC4-BB23-4AB436BD0552}" destId="{8019AA99-0853-4ACC-9CFA-80F240CA9458}" srcOrd="1" destOrd="0" parTransId="{6F80B2BF-8FC7-4CFC-BFBB-E2A1BE9523CD}" sibTransId="{C7572287-20A5-49FA-8E6C-DD63D7B893E6}"/>
    <dgm:cxn modelId="{0A6DB236-8747-4D56-A29D-E11DA027D72B}" srcId="{5CEB65F6-6EF0-4A09-B5DA-64AD57ED9381}" destId="{55A96C02-8FF3-45BA-9198-B2161CAB0923}" srcOrd="0" destOrd="0" parTransId="{FA099624-1C92-4D55-B4E8-6F739F37F572}" sibTransId="{7E0E6032-7A14-469A-B514-A2D8B2BED112}"/>
    <dgm:cxn modelId="{E40DB8DB-E12C-4ECB-98A7-DE17D2ADFF1C}" srcId="{27C46CC2-54F3-4BE1-89EB-2988B7446314}" destId="{3078534D-B5BC-4059-9445-0CD0DDD59B05}" srcOrd="3" destOrd="0" parTransId="{04490BDD-79A8-4F2F-BBEA-38B44D2B779E}" sibTransId="{80E660CE-5027-405C-81E0-24B19AC8DE09}"/>
    <dgm:cxn modelId="{6C42FDAB-8F38-4C3E-BE43-CA17BBD58535}" type="presOf" srcId="{5CEB65F6-6EF0-4A09-B5DA-64AD57ED9381}" destId="{60BA9352-4A8E-41B4-93EB-F053321F024A}" srcOrd="0" destOrd="0" presId="urn:microsoft.com/office/officeart/2005/8/layout/hList2"/>
    <dgm:cxn modelId="{C345DC01-2BDE-4C8F-B854-767C2F6C8A76}" type="presOf" srcId="{7A5DBEAB-4804-4E4D-B3F0-6AD31A52A62C}" destId="{18F36109-1B3D-4009-88AD-308CC14B3A84}" srcOrd="0" destOrd="7"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625812D9-25CB-44F7-95D5-A782C8DF1741}" type="presOf" srcId="{72716475-1089-44AE-B3D6-F3A842BE9A2D}" destId="{30C348B2-8E56-48CE-A4A1-255575F4A2B9}" srcOrd="0" destOrd="7" presId="urn:microsoft.com/office/officeart/2005/8/layout/hList2"/>
    <dgm:cxn modelId="{F718604F-58C1-42A7-8C83-A616B0B1104B}" type="presOf" srcId="{94E6DCA0-586C-4EAC-86E2-A2480C2E2C91}" destId="{30C348B2-8E56-48CE-A4A1-255575F4A2B9}" srcOrd="0" destOrd="5" presId="urn:microsoft.com/office/officeart/2005/8/layout/hList2"/>
    <dgm:cxn modelId="{C30A6EF9-D00D-4395-AFCB-48C4DC0B10F0}" type="presOf" srcId="{C7A84F5C-A055-46C3-9469-876D234CA0AB}" destId="{092D3A16-88F7-463D-9DDD-3E8AE4DD74DD}" srcOrd="0" destOrd="1" presId="urn:microsoft.com/office/officeart/2005/8/layout/hList2"/>
    <dgm:cxn modelId="{9ECADEBF-D9D6-4388-95FB-03E319A6B982}" srcId="{F3A97C05-2527-42BA-B5FD-9CCC14021A81}" destId="{D2F86225-2C6E-4D62-8032-D230A01C5331}" srcOrd="8" destOrd="0" parTransId="{BE2309D5-88E1-4EBF-B190-11FE8D170E47}" sibTransId="{FF6B2EC2-5906-4221-A7CA-761A16046C37}"/>
    <dgm:cxn modelId="{CBE14CCC-9D78-4749-92F7-A3BEFD2EE839}" type="presOf" srcId="{AC58DF96-0C80-4661-8280-80AE2086F85A}" destId="{18F36109-1B3D-4009-88AD-308CC14B3A84}" srcOrd="0" destOrd="4" presId="urn:microsoft.com/office/officeart/2005/8/layout/hList2"/>
    <dgm:cxn modelId="{2710F4CF-94C5-470C-9A9F-CAC31A9142AE}" type="presOf" srcId="{A8E62238-CEF3-4DD4-8067-AE992358888F}" destId="{B456F543-B528-4F0B-90A9-1F87471C10FB}" srcOrd="0" destOrd="0" presId="urn:microsoft.com/office/officeart/2005/8/layout/hList2"/>
    <dgm:cxn modelId="{3615B830-428B-4844-AD44-E7AD1A68115F}" type="presOf" srcId="{090C364F-E3B3-4DD5-A1EE-EB59287F8FA0}" destId="{4389DF42-ADDB-42AE-B023-8C348A30AED1}" srcOrd="0" destOrd="4"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3316C990-BD53-49A0-9B55-5E2E52639D54}" srcId="{F3A97C05-2527-42BA-B5FD-9CCC14021A81}" destId="{413EA0C5-853A-4D74-813E-8B8B03095F1D}" srcOrd="1" destOrd="0" parTransId="{B40438A1-14BE-46B7-BE19-EF307E412011}" sibTransId="{ACF83436-FE02-48D4-93A7-22F9341C17A5}"/>
    <dgm:cxn modelId="{A18FEC8B-6F7A-49C6-BE88-D04353903123}" type="presOf" srcId="{FFBD079E-13DC-4D31-AAEF-472729B46CA6}" destId="{60BA9352-4A8E-41B4-93EB-F053321F024A}" srcOrd="0" destOrd="3"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02887D3B-6896-47AB-AB11-653EE10BFEA7}" type="presOf" srcId="{6047C69E-CD7A-4888-B7A9-4F9478185836}" destId="{18F36109-1B3D-4009-88AD-308CC14B3A84}" srcOrd="0" destOrd="8"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613B5FF6-6EC4-4534-B7E4-0E16423C09CD}" srcId="{F3A9C696-0A74-4BC4-BB23-4AB436BD0552}" destId="{EA54DC1C-2A07-4E08-A377-EB3CB48632EE}" srcOrd="5" destOrd="0" parTransId="{5533AD16-2EA6-4592-BB45-A6AF167B6FE1}" sibTransId="{8881020F-454B-4618-A660-A6E54E32A463}"/>
    <dgm:cxn modelId="{949BB089-9568-4A2D-BD07-4F573DD719C4}" srcId="{9807A48F-011C-4C73-8DBD-61EF056C0A7D}" destId="{DBA08A6E-D5CD-4A37-8883-5BB9ABBDB902}" srcOrd="2" destOrd="0" parTransId="{57387B56-9B72-4DEF-BF85-D127D5B3DC5B}" sibTransId="{89343C7C-49EA-4E6F-A9C5-5D4ECA5A21A8}"/>
    <dgm:cxn modelId="{70D65BC3-49D1-4684-A55B-3C7F356D3750}" srcId="{27C46CC2-54F3-4BE1-89EB-2988B7446314}" destId="{A7D52D15-22CA-428E-91A9-2866C3E708C8}" srcOrd="2" destOrd="0" parTransId="{B721B27B-25C1-4398-BE54-2572DEBFDCD5}" sibTransId="{32C44670-96F4-4EB4-91CD-E68A1D22768B}"/>
    <dgm:cxn modelId="{120D2D3B-EC6B-4322-92E8-2AFA41FF5568}" type="presOf" srcId="{6D2A4F10-B2D2-46C1-A06F-65BC8277D963}" destId="{4389DF42-ADDB-42AE-B023-8C348A30AED1}" srcOrd="0" destOrd="7" presId="urn:microsoft.com/office/officeart/2005/8/layout/hList2"/>
    <dgm:cxn modelId="{ADAE788A-1A4C-4E40-9513-932C5806CCA8}" type="presOf" srcId="{723108B3-20AA-47F0-A817-95E344123BEF}" destId="{30C348B2-8E56-48CE-A4A1-255575F4A2B9}" srcOrd="0" destOrd="0" presId="urn:microsoft.com/office/officeart/2005/8/layout/hList2"/>
    <dgm:cxn modelId="{5224BEC3-82B3-42BD-BE37-239D46A8286C}" type="presOf" srcId="{9FA439AB-4898-4A6B-917B-60135A3AD03A}" destId="{60BA9352-4A8E-41B4-93EB-F053321F024A}" srcOrd="0" destOrd="7"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18CE2872-0D0D-45DE-8486-664FE7975EE8}" type="presOf" srcId="{D2F86225-2C6E-4D62-8032-D230A01C5331}" destId="{18F36109-1B3D-4009-88AD-308CC14B3A84}" srcOrd="0" destOrd="9"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706D49EB-38ED-4778-8EF3-BFB4CD59682B}" type="presOf" srcId="{55A96C02-8FF3-45BA-9198-B2161CAB0923}" destId="{60BA9352-4A8E-41B4-93EB-F053321F024A}" srcOrd="0" destOrd="1" presId="urn:microsoft.com/office/officeart/2005/8/layout/hList2"/>
    <dgm:cxn modelId="{852B6619-8545-4F67-A4B3-35EC30EF83A6}" srcId="{9807A48F-011C-4C73-8DBD-61EF056C0A7D}" destId="{5D0C3BE6-15CF-417D-9D50-B936345327CE}" srcOrd="0" destOrd="0" parTransId="{A2C25E77-E80E-40F6-B5FA-2D066726A648}" sibTransId="{FBEAFE8F-F7EE-4278-801F-6A6BC5D43761}"/>
    <dgm:cxn modelId="{905CF70E-2D82-4322-9B09-93BBF134126F}" type="presOf" srcId="{A150867F-65AE-49F4-9766-D6AC27C5BC2D}" destId="{E9FCB7DD-5A3D-497A-B45E-8EBF508F9013}" srcOrd="0" destOrd="0"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05F89E1B-F293-43E1-9951-C489985CC4A9}" type="presOf" srcId="{093840E3-0BF3-4F99-9095-8A5618A28DF8}" destId="{0A114643-F9CC-40BD-A466-F05246D91032}" srcOrd="0" destOrd="0"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44D19898-50E2-49D3-83AE-0E47DD774AC7}" type="presOf" srcId="{AB4D90AB-1E69-449D-AE13-A178A3136FAB}" destId="{60BA9352-4A8E-41B4-93EB-F053321F024A}" srcOrd="0" destOrd="5"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258F9F46-F73E-4052-A20E-D0675D2087EA}" type="presOf" srcId="{5BE0C83B-F140-47AB-A92C-23FC241B5FD9}" destId="{60BA9352-4A8E-41B4-93EB-F053321F024A}" srcOrd="0" destOrd="4"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4DC9A14F-ED02-4548-800F-7F3D63D0BB79}" type="presOf" srcId="{A7D52D15-22CA-428E-91A9-2866C3E708C8}" destId="{30C348B2-8E56-48CE-A4A1-255575F4A2B9}" srcOrd="0" destOrd="2"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27A6F62F-B8B3-40BB-9589-833EAA77F041}" srcId="{A150867F-65AE-49F4-9766-D6AC27C5BC2D}" destId="{27C46CC2-54F3-4BE1-89EB-2988B7446314}" srcOrd="4" destOrd="0" parTransId="{6432D8E6-1D35-45E4-A5E3-356DE55FDE68}" sibTransId="{9C4B6CAC-3E64-42B8-B0E0-533E6AFD3456}"/>
    <dgm:cxn modelId="{740B923E-5A73-404E-BE59-47A7FBDD5A78}" srcId="{27C46CC2-54F3-4BE1-89EB-2988B7446314}" destId="{94E6DCA0-586C-4EAC-86E2-A2480C2E2C91}" srcOrd="5" destOrd="0" parTransId="{63277A11-1FC8-4C09-BB55-505970DF14C8}" sibTransId="{C860A1F9-C872-4C83-99D9-55B3FC6F6A25}"/>
    <dgm:cxn modelId="{0750E085-910E-4456-9F3E-7B050BD0122C}" srcId="{5CEB65F6-6EF0-4A09-B5DA-64AD57ED9381}" destId="{FFBD079E-13DC-4D31-AAEF-472729B46CA6}" srcOrd="2" destOrd="0" parTransId="{DD7B34AE-EF47-4650-8D38-E124F6E64A42}" sibTransId="{6369C311-3427-4644-85C1-9CC514CF45A1}"/>
    <dgm:cxn modelId="{19479551-AB8D-4DFB-A5EE-C0941BB4D593}" srcId="{A150867F-65AE-49F4-9766-D6AC27C5BC2D}" destId="{A8E62238-CEF3-4DD4-8067-AE992358888F}" srcOrd="3" destOrd="0" parTransId="{CDF9148A-57FE-4FF2-B131-6ACF2160BA2C}" sibTransId="{AA7BF840-4A5D-426B-9047-4434C1F3E98B}"/>
    <dgm:cxn modelId="{E80F22ED-FF79-4D5A-BC96-3E2914593A1A}" type="presOf" srcId="{95E2DFA9-0B85-4E03-819F-B45DAC6323CC}" destId="{4389DF42-ADDB-42AE-B023-8C348A30AED1}" srcOrd="0" destOrd="5" presId="urn:microsoft.com/office/officeart/2005/8/layout/hList2"/>
    <dgm:cxn modelId="{4624ECDF-51E4-4E3F-8604-032865247B9B}" type="presOf" srcId="{D8383C97-F716-4B5A-836B-EDBD8E152BB1}" destId="{60BA9352-4A8E-41B4-93EB-F053321F024A}" srcOrd="0" destOrd="6" presId="urn:microsoft.com/office/officeart/2005/8/layout/hList2"/>
    <dgm:cxn modelId="{5CC23CEE-7718-4EEA-BEE1-1EA35A81F204}" type="presOf" srcId="{47DF1B2C-1A19-4DE2-9162-FE6536B223C6}" destId="{4389DF42-ADDB-42AE-B023-8C348A30AED1}" srcOrd="0" destOrd="1" presId="urn:microsoft.com/office/officeart/2005/8/layout/hList2"/>
    <dgm:cxn modelId="{2F709382-F813-4A97-B68E-67BE972C97EC}" type="presOf" srcId="{DBA08A6E-D5CD-4A37-8883-5BB9ABBDB902}" destId="{4389DF42-ADDB-42AE-B023-8C348A30AED1}" srcOrd="0" destOrd="2" presId="urn:microsoft.com/office/officeart/2005/8/layout/hList2"/>
    <dgm:cxn modelId="{4BDEC546-5C38-43D0-A286-FB23822A4828}" type="presParOf" srcId="{E9FCB7DD-5A3D-497A-B45E-8EBF508F9013}" destId="{D55033A1-FE46-44D1-B723-09479AC4990C}" srcOrd="0" destOrd="0" presId="urn:microsoft.com/office/officeart/2005/8/layout/hList2"/>
    <dgm:cxn modelId="{C8957005-623D-4042-9FC1-1BD43377CE88}" type="presParOf" srcId="{D55033A1-FE46-44D1-B723-09479AC4990C}" destId="{2A83A0EE-6023-4A47-B333-3E94A953A88E}" srcOrd="0" destOrd="0" presId="urn:microsoft.com/office/officeart/2005/8/layout/hList2"/>
    <dgm:cxn modelId="{E2B26AA2-BAC4-466E-A253-538FA235F1EF}" type="presParOf" srcId="{D55033A1-FE46-44D1-B723-09479AC4990C}" destId="{18F36109-1B3D-4009-88AD-308CC14B3A84}" srcOrd="1" destOrd="0" presId="urn:microsoft.com/office/officeart/2005/8/layout/hList2"/>
    <dgm:cxn modelId="{C54A57D5-7279-4DC5-9785-AF6BDA46FE94}" type="presParOf" srcId="{D55033A1-FE46-44D1-B723-09479AC4990C}" destId="{8A6F8A56-D118-4706-A174-89F9E1139853}" srcOrd="2" destOrd="0" presId="urn:microsoft.com/office/officeart/2005/8/layout/hList2"/>
    <dgm:cxn modelId="{BE939813-708C-4CF7-BF37-B0E3F1B346B5}" type="presParOf" srcId="{E9FCB7DD-5A3D-497A-B45E-8EBF508F9013}" destId="{517AE37F-62A3-40AF-99FA-C65D4EF9DD71}" srcOrd="1" destOrd="0" presId="urn:microsoft.com/office/officeart/2005/8/layout/hList2"/>
    <dgm:cxn modelId="{5D9757FF-DF70-4ED8-9FEA-43F5CE829FFF}" type="presParOf" srcId="{E9FCB7DD-5A3D-497A-B45E-8EBF508F9013}" destId="{A8AE7F00-B245-42E4-82B4-E1EF4171292E}" srcOrd="2" destOrd="0" presId="urn:microsoft.com/office/officeart/2005/8/layout/hList2"/>
    <dgm:cxn modelId="{2878BB3D-C589-4A1E-AD25-84604087594A}" type="presParOf" srcId="{A8AE7F00-B245-42E4-82B4-E1EF4171292E}" destId="{48E1BDFA-2438-4265-ABC7-D8C5F28DC6B6}" srcOrd="0" destOrd="0" presId="urn:microsoft.com/office/officeart/2005/8/layout/hList2"/>
    <dgm:cxn modelId="{BEC7A9E6-1580-44BD-A8F5-813EF0BE429F}" type="presParOf" srcId="{A8AE7F00-B245-42E4-82B4-E1EF4171292E}" destId="{60BA9352-4A8E-41B4-93EB-F053321F024A}" srcOrd="1" destOrd="0" presId="urn:microsoft.com/office/officeart/2005/8/layout/hList2"/>
    <dgm:cxn modelId="{EEAAA448-997F-4687-BCF7-8AD63CB9EFF4}" type="presParOf" srcId="{A8AE7F00-B245-42E4-82B4-E1EF4171292E}" destId="{64CB710C-5DBE-406F-A528-B1860FD9B937}" srcOrd="2" destOrd="0" presId="urn:microsoft.com/office/officeart/2005/8/layout/hList2"/>
    <dgm:cxn modelId="{F3B18770-4017-4B1B-A0C7-F371BEC8FD66}" type="presParOf" srcId="{E9FCB7DD-5A3D-497A-B45E-8EBF508F9013}" destId="{8641E65F-8B23-4748-B2B5-94FB2F32B18A}" srcOrd="3" destOrd="0" presId="urn:microsoft.com/office/officeart/2005/8/layout/hList2"/>
    <dgm:cxn modelId="{2C1B72DF-3A85-427B-8CD9-3402A8C59CCE}" type="presParOf" srcId="{E9FCB7DD-5A3D-497A-B45E-8EBF508F9013}" destId="{E2C7BCAB-8B7F-4A35-9CC5-CFD8A43DBF9D}" srcOrd="4" destOrd="0" presId="urn:microsoft.com/office/officeart/2005/8/layout/hList2"/>
    <dgm:cxn modelId="{5FD16007-A182-4BFB-93A6-01361A6EBAC1}" type="presParOf" srcId="{E2C7BCAB-8B7F-4A35-9CC5-CFD8A43DBF9D}" destId="{B10BE160-05B7-46F5-9869-35EF9E9AAFE5}" srcOrd="0" destOrd="0" presId="urn:microsoft.com/office/officeart/2005/8/layout/hList2"/>
    <dgm:cxn modelId="{F74D984C-FB9D-4AAC-AABF-D1CDB10D61EA}" type="presParOf" srcId="{E2C7BCAB-8B7F-4A35-9CC5-CFD8A43DBF9D}" destId="{092D3A16-88F7-463D-9DDD-3E8AE4DD74DD}" srcOrd="1" destOrd="0" presId="urn:microsoft.com/office/officeart/2005/8/layout/hList2"/>
    <dgm:cxn modelId="{BA51BFDB-2E00-4028-A53C-925C55292BFC}" type="presParOf" srcId="{E2C7BCAB-8B7F-4A35-9CC5-CFD8A43DBF9D}" destId="{0A114643-F9CC-40BD-A466-F05246D91032}" srcOrd="2" destOrd="0" presId="urn:microsoft.com/office/officeart/2005/8/layout/hList2"/>
    <dgm:cxn modelId="{AE787781-E341-4DFD-9516-6E0B4A3D0258}" type="presParOf" srcId="{E9FCB7DD-5A3D-497A-B45E-8EBF508F9013}" destId="{99C8FE16-824E-4275-823D-3C7B399A086B}" srcOrd="5" destOrd="0" presId="urn:microsoft.com/office/officeart/2005/8/layout/hList2"/>
    <dgm:cxn modelId="{C44A9252-3021-4428-A617-CD611709D315}" type="presParOf" srcId="{E9FCB7DD-5A3D-497A-B45E-8EBF508F9013}" destId="{2B92A045-A3D6-41A8-8421-9137C20BB25C}" srcOrd="6" destOrd="0" presId="urn:microsoft.com/office/officeart/2005/8/layout/hList2"/>
    <dgm:cxn modelId="{7EB1609D-E238-47F0-83A8-8B410DD0734D}" type="presParOf" srcId="{2B92A045-A3D6-41A8-8421-9137C20BB25C}" destId="{F263343A-04AB-44E0-98F3-D4B3D4406D8E}" srcOrd="0" destOrd="0" presId="urn:microsoft.com/office/officeart/2005/8/layout/hList2"/>
    <dgm:cxn modelId="{325F2840-EC1A-49B0-B698-FAAA0C1EF796}" type="presParOf" srcId="{2B92A045-A3D6-41A8-8421-9137C20BB25C}" destId="{AA2A6314-0633-427D-A259-6000B2E641CE}" srcOrd="1" destOrd="0" presId="urn:microsoft.com/office/officeart/2005/8/layout/hList2"/>
    <dgm:cxn modelId="{4B6070A3-658B-44FA-9243-62359393667F}" type="presParOf" srcId="{2B92A045-A3D6-41A8-8421-9137C20BB25C}" destId="{B456F543-B528-4F0B-90A9-1F87471C10FB}" srcOrd="2" destOrd="0" presId="urn:microsoft.com/office/officeart/2005/8/layout/hList2"/>
    <dgm:cxn modelId="{5FACA6B2-709E-4A6C-8DA2-F9E40991503C}" type="presParOf" srcId="{E9FCB7DD-5A3D-497A-B45E-8EBF508F9013}" destId="{3C0A590A-E288-4B34-9AFA-8CFA09D8CD5F}" srcOrd="7" destOrd="0" presId="urn:microsoft.com/office/officeart/2005/8/layout/hList2"/>
    <dgm:cxn modelId="{CF262610-5E51-40A0-8F75-7926980F0342}" type="presParOf" srcId="{E9FCB7DD-5A3D-497A-B45E-8EBF508F9013}" destId="{3F726875-E9DA-429C-86F3-1C4ADBCA884E}" srcOrd="8" destOrd="0" presId="urn:microsoft.com/office/officeart/2005/8/layout/hList2"/>
    <dgm:cxn modelId="{2FACC127-CBD9-4137-931B-897672209F4C}" type="presParOf" srcId="{3F726875-E9DA-429C-86F3-1C4ADBCA884E}" destId="{9AD2348E-DE98-476A-84A1-9274509D1BE9}" srcOrd="0" destOrd="0" presId="urn:microsoft.com/office/officeart/2005/8/layout/hList2"/>
    <dgm:cxn modelId="{8E99A0C7-77B0-49EA-AA8F-0F2B6082F166}" type="presParOf" srcId="{3F726875-E9DA-429C-86F3-1C4ADBCA884E}" destId="{30C348B2-8E56-48CE-A4A1-255575F4A2B9}" srcOrd="1" destOrd="0" presId="urn:microsoft.com/office/officeart/2005/8/layout/hList2"/>
    <dgm:cxn modelId="{6A32459F-A098-4C60-BF53-AD3DBFFB7C64}" type="presParOf" srcId="{3F726875-E9DA-429C-86F3-1C4ADBCA884E}" destId="{B57B5005-0099-4AB9-A81A-AC3BC9F30E05}" srcOrd="2" destOrd="0" presId="urn:microsoft.com/office/officeart/2005/8/layout/hList2"/>
    <dgm:cxn modelId="{09765BBF-2EF9-4541-9B41-819689BE8712}" type="presParOf" srcId="{E9FCB7DD-5A3D-497A-B45E-8EBF508F9013}" destId="{8A258032-DF9C-4270-9991-6F6529AF227B}" srcOrd="9" destOrd="0" presId="urn:microsoft.com/office/officeart/2005/8/layout/hList2"/>
    <dgm:cxn modelId="{87AFD299-042B-43AE-86F0-0F1BA2E8D196}" type="presParOf" srcId="{E9FCB7DD-5A3D-497A-B45E-8EBF508F9013}" destId="{509DB22A-3941-4C55-8316-49D473D7E5B3}" srcOrd="10" destOrd="0" presId="urn:microsoft.com/office/officeart/2005/8/layout/hList2"/>
    <dgm:cxn modelId="{9618F5BB-085B-4452-879B-E39BFDEA8F36}" type="presParOf" srcId="{509DB22A-3941-4C55-8316-49D473D7E5B3}" destId="{143A37BB-E128-49F7-AFAB-380B06A633E9}" srcOrd="0" destOrd="0" presId="urn:microsoft.com/office/officeart/2005/8/layout/hList2"/>
    <dgm:cxn modelId="{19F34584-D9F4-416C-8C4C-E92E031805A9}" type="presParOf" srcId="{509DB22A-3941-4C55-8316-49D473D7E5B3}" destId="{4389DF42-ADDB-42AE-B023-8C348A30AED1}" srcOrd="1" destOrd="0" presId="urn:microsoft.com/office/officeart/2005/8/layout/hList2"/>
    <dgm:cxn modelId="{BDE5E2ED-3353-45ED-9AF5-C2E7AA756CC9}" type="presParOf" srcId="{509DB22A-3941-4C55-8316-49D473D7E5B3}" destId="{51BB3BF6-503C-423A-ACB8-71C5A20CD88F}" srcOrd="2" destOrd="0" presId="urn:microsoft.com/office/officeart/2005/8/layout/hList2"/>
  </dgm:cxnLst>
  <dgm:bg/>
  <dgm:whole/>
</dgm:dataModel>
</file>

<file path=word/diagrams/data7.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accent3_3" csCatId="accent3"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3ECE89F7-2AEC-4F33-9B72-9A6188A3A312}" type="presOf" srcId="{56C86794-E9CE-47EB-9634-3CD6DC9E7DE3}" destId="{AE1D9692-2CDF-456C-A82F-E462FDCF137F}" srcOrd="0" destOrd="0" presId="urn:microsoft.com/office/officeart/2005/8/layout/process1"/>
    <dgm:cxn modelId="{FC18F290-DFDC-4238-B50D-F390B70D4239}" type="presOf" srcId="{A12434EE-3FA3-4031-AB84-9B0287F8A441}" destId="{B264B8F7-656A-425F-89E4-4BC3110ECD41}" srcOrd="1" destOrd="0" presId="urn:microsoft.com/office/officeart/2005/8/layout/process1"/>
    <dgm:cxn modelId="{5E6E31A7-F12E-4E49-9717-4D9C191A0152}" type="presOf" srcId="{65E8FDE0-E4EC-4941-B9E4-010D6747CB71}" destId="{4A2F7670-13BC-439B-A90A-116321D0D506}" srcOrd="0" destOrd="0" presId="urn:microsoft.com/office/officeart/2005/8/layout/process1"/>
    <dgm:cxn modelId="{714752E7-39D9-4196-81EB-59C0A1B87289}" type="presOf" srcId="{91361539-EA81-4BAF-A338-07C2BE7BD0C5}" destId="{1A39E4D9-186A-4227-9B61-FBF1B775F4B7}" srcOrd="0" destOrd="0" presId="urn:microsoft.com/office/officeart/2005/8/layout/process1"/>
    <dgm:cxn modelId="{8E822513-AB4D-4154-8577-A6B8E87BC8B4}" type="presOf" srcId="{0E0EBA7D-4CE4-447A-B0DB-EF4311C9B642}" destId="{E1F5D7A2-FF42-4507-8012-0C990822F419}" srcOrd="1"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273936A8-8C94-40AC-89EC-A5D76EA03E2B}" type="presOf" srcId="{709B10EB-BD50-4466-8063-9DDE9ECB0C1A}" destId="{DAFAC697-9A6F-4C8D-9739-B2FC5B31001B}" srcOrd="1" destOrd="0" presId="urn:microsoft.com/office/officeart/2005/8/layout/process1"/>
    <dgm:cxn modelId="{74BD8D18-D6AE-4538-9A88-2B1DF22C0F41}" type="presOf" srcId="{876CBFA3-B373-47EE-8E5C-6C3A2BFC2D68}" destId="{27AC5BF1-4A2B-4E8D-8B6A-CF152AAB1C88}" srcOrd="0" destOrd="0" presId="urn:microsoft.com/office/officeart/2005/8/layout/process1"/>
    <dgm:cxn modelId="{F74BCA71-6DCD-4AC3-BD87-FBF513839769}" type="presOf" srcId="{0E0EBA7D-4CE4-447A-B0DB-EF4311C9B642}" destId="{CFE1DC4D-B50B-414A-8CC8-0BBD3FC22071}" srcOrd="0"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6932F589-5287-43A9-9C94-25F7331C65E5}" srcId="{65E8FDE0-E4EC-4941-B9E4-010D6747CB71}" destId="{91361539-EA81-4BAF-A338-07C2BE7BD0C5}" srcOrd="1" destOrd="0" parTransId="{B92A938A-6224-4832-9CB7-4895028AD69D}" sibTransId="{709B10EB-BD50-4466-8063-9DDE9ECB0C1A}"/>
    <dgm:cxn modelId="{F0B5DA9C-7055-4ED3-8008-A55988962C7D}" type="presOf" srcId="{A12434EE-3FA3-4031-AB84-9B0287F8A441}" destId="{BA7A4BD4-09BC-4916-A64E-B5EEBFDEDD0A}" srcOrd="0" destOrd="0" presId="urn:microsoft.com/office/officeart/2005/8/layout/process1"/>
    <dgm:cxn modelId="{716BC147-8E88-42FE-8A01-78E2BC44D825}" type="presOf" srcId="{01571C4C-4548-42EA-96C1-847C9270528E}" destId="{64E3967F-1B37-4A90-8F08-17D70F131FC8}"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F2901FDA-584A-4EF1-A419-0A34296E648C}" type="presOf" srcId="{709B10EB-BD50-4466-8063-9DDE9ECB0C1A}" destId="{0863D882-1268-4662-8D21-44277EA01FCC}" srcOrd="0" destOrd="0" presId="urn:microsoft.com/office/officeart/2005/8/layout/process1"/>
    <dgm:cxn modelId="{246F1097-1399-4C81-8AAD-3D7610C86F9D}" type="presParOf" srcId="{4A2F7670-13BC-439B-A90A-116321D0D506}" destId="{27AC5BF1-4A2B-4E8D-8B6A-CF152AAB1C88}" srcOrd="0" destOrd="0" presId="urn:microsoft.com/office/officeart/2005/8/layout/process1"/>
    <dgm:cxn modelId="{92EB2DD1-383E-469A-BDFB-6276E5E85A79}" type="presParOf" srcId="{4A2F7670-13BC-439B-A90A-116321D0D506}" destId="{BA7A4BD4-09BC-4916-A64E-B5EEBFDEDD0A}" srcOrd="1" destOrd="0" presId="urn:microsoft.com/office/officeart/2005/8/layout/process1"/>
    <dgm:cxn modelId="{60FE8472-C469-42FE-B84B-70D6D6945379}" type="presParOf" srcId="{BA7A4BD4-09BC-4916-A64E-B5EEBFDEDD0A}" destId="{B264B8F7-656A-425F-89E4-4BC3110ECD41}" srcOrd="0" destOrd="0" presId="urn:microsoft.com/office/officeart/2005/8/layout/process1"/>
    <dgm:cxn modelId="{71329535-1D7F-4AA7-A68F-F2D9C6554CA6}" type="presParOf" srcId="{4A2F7670-13BC-439B-A90A-116321D0D506}" destId="{1A39E4D9-186A-4227-9B61-FBF1B775F4B7}" srcOrd="2" destOrd="0" presId="urn:microsoft.com/office/officeart/2005/8/layout/process1"/>
    <dgm:cxn modelId="{17C0040D-D8E9-4786-9C44-880B9F7AC51C}" type="presParOf" srcId="{4A2F7670-13BC-439B-A90A-116321D0D506}" destId="{0863D882-1268-4662-8D21-44277EA01FCC}" srcOrd="3" destOrd="0" presId="urn:microsoft.com/office/officeart/2005/8/layout/process1"/>
    <dgm:cxn modelId="{DDA21E75-53E5-4F13-B3DC-EAAECC0C6911}" type="presParOf" srcId="{0863D882-1268-4662-8D21-44277EA01FCC}" destId="{DAFAC697-9A6F-4C8D-9739-B2FC5B31001B}" srcOrd="0" destOrd="0" presId="urn:microsoft.com/office/officeart/2005/8/layout/process1"/>
    <dgm:cxn modelId="{3A31E24E-772D-4196-BCD9-0BED89325147}" type="presParOf" srcId="{4A2F7670-13BC-439B-A90A-116321D0D506}" destId="{64E3967F-1B37-4A90-8F08-17D70F131FC8}" srcOrd="4" destOrd="0" presId="urn:microsoft.com/office/officeart/2005/8/layout/process1"/>
    <dgm:cxn modelId="{93411D6C-E8ED-4731-9EF1-54F109C6E883}" type="presParOf" srcId="{4A2F7670-13BC-439B-A90A-116321D0D506}" destId="{CFE1DC4D-B50B-414A-8CC8-0BBD3FC22071}" srcOrd="5" destOrd="0" presId="urn:microsoft.com/office/officeart/2005/8/layout/process1"/>
    <dgm:cxn modelId="{DB14D6CD-C38A-464A-9494-67800B596632}" type="presParOf" srcId="{CFE1DC4D-B50B-414A-8CC8-0BBD3FC22071}" destId="{E1F5D7A2-FF42-4507-8012-0C990822F419}" srcOrd="0" destOrd="0" presId="urn:microsoft.com/office/officeart/2005/8/layout/process1"/>
    <dgm:cxn modelId="{95C814DC-A3EB-4927-A678-A4ABC76250DB}" type="presParOf" srcId="{4A2F7670-13BC-439B-A90A-116321D0D506}" destId="{AE1D9692-2CDF-456C-A82F-E462FDCF137F}" srcOrd="6"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3d2" qsCatId="3D" csTypeId="urn:microsoft.com/office/officeart/2005/8/colors/accent3_2" csCatId="accent3" phldr="1"/>
      <dgm:spPr/>
      <dgm:t>
        <a:bodyPr/>
        <a:lstStyle/>
        <a:p>
          <a:endParaRPr lang="es-CO"/>
        </a:p>
      </dgm:t>
    </dgm:pt>
    <dgm:pt modelId="{1CF8C635-8BFB-4583-A003-0571CFAB3C99}">
      <dgm:prSet phldrT="[Text]" custT="1"/>
      <dgm:spPr/>
      <dgm:t>
        <a:bodyPr/>
        <a:lstStyle/>
        <a:p>
          <a:r>
            <a:rPr lang="es-CO" sz="14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2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2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2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2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2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050"/>
            <a:t>Identificación</a:t>
          </a:r>
        </a:p>
        <a:p>
          <a:r>
            <a:rPr lang="es-CO" sz="105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050"/>
            <a:t>Que se utilizaran</a:t>
          </a:r>
        </a:p>
        <a:p>
          <a:r>
            <a:rPr lang="es-CO" sz="105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050"/>
            <a:t>Quien realizara</a:t>
          </a:r>
        </a:p>
        <a:p>
          <a:r>
            <a:rPr lang="es-CO" sz="105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050"/>
            <a:t>Resultado  de</a:t>
          </a:r>
        </a:p>
        <a:p>
          <a:r>
            <a:rPr lang="es-CO" sz="105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900"/>
            <a:t>Lo que puede</a:t>
          </a:r>
        </a:p>
        <a:p>
          <a:r>
            <a:rPr lang="es-CO" sz="900"/>
            <a:t> afectar  a su </a:t>
          </a:r>
        </a:p>
        <a:p>
          <a:r>
            <a:rPr lang="es-CO" sz="9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200"/>
            <a:t>Descripción</a:t>
          </a:r>
          <a:r>
            <a:rPr lang="es-CO" sz="1300"/>
            <a:t>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1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4511DED3-0ADB-45CF-B593-FE3A4115674F}" srcId="{1CF8C635-8BFB-4583-A003-0571CFAB3C99}" destId="{9264E9A8-97E8-432C-AE1C-7FAE68BC1B96}" srcOrd="5" destOrd="0" parTransId="{42CD2B85-0585-47F5-B1F0-BDA6CBAF38EE}" sibTransId="{A1C86F5D-2D87-42CE-ADAB-F2A879FA31A1}"/>
    <dgm:cxn modelId="{74A71FFD-3456-4D2A-8AE7-5946E972D611}" type="presOf" srcId="{ED17302A-F520-47A9-949F-CBBDAF4B70E7}" destId="{814731CE-5844-4703-9D98-E9B1793F971D}" srcOrd="1" destOrd="0" presId="urn:microsoft.com/office/officeart/2005/8/layout/hierarchy2"/>
    <dgm:cxn modelId="{54665795-F46B-429E-9B1D-04BDF6583072}" type="presOf" srcId="{9759A916-890E-4EEB-BADA-47E8BDFA330A}" destId="{C8C466C0-065D-4296-95AF-F5C45421B9DF}" srcOrd="0" destOrd="0" presId="urn:microsoft.com/office/officeart/2005/8/layout/hierarchy2"/>
    <dgm:cxn modelId="{CAAC7803-5E4A-4267-A1A4-11F452BC0923}" type="presOf" srcId="{E8F5E1CB-B1BD-4DE5-B06C-085D7A91ADDB}" destId="{02C54124-6356-4278-870B-06534DDCD745}" srcOrd="1"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43DAA3B6-35A3-4507-A5B7-B567C06D72E0}" type="presOf" srcId="{ED17302A-F520-47A9-949F-CBBDAF4B70E7}" destId="{98C8E7D7-2E60-4014-A2A7-4325B2134412}" srcOrd="0" destOrd="0" presId="urn:microsoft.com/office/officeart/2005/8/layout/hierarchy2"/>
    <dgm:cxn modelId="{32D2265C-3019-421F-BA64-0BB839D8CB0E}" type="presOf" srcId="{30DC7557-0C94-4197-897E-0A731070401C}" destId="{F883A8B4-E9CC-4984-B2C1-C980FB13C2A9}" srcOrd="0" destOrd="0" presId="urn:microsoft.com/office/officeart/2005/8/layout/hierarchy2"/>
    <dgm:cxn modelId="{85606886-7067-4011-83A9-3F372E9A1289}" type="presOf" srcId="{E9B4B7D8-4B6E-467F-930A-CA9F44F84628}" destId="{58F0758E-D7C5-4EB6-A1C9-42337F9657DE}" srcOrd="0"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80E59F2B-82CC-4ECF-B4B6-EC15D98A75C1}" srcId="{1CF8C635-8BFB-4583-A003-0571CFAB3C99}" destId="{96447DEF-E420-4563-B364-E0978A83CA6C}" srcOrd="1" destOrd="0" parTransId="{9AC458FF-2712-4267-9299-AE0B118C8ADF}" sibTransId="{993059E8-70F3-4C43-9E95-F0BDDD8AAC27}"/>
    <dgm:cxn modelId="{F45CE61F-CC06-43E3-89A1-BEFF4EDE8FDC}" type="presOf" srcId="{9DFB41B3-5E22-41CC-A1F1-5F1A55A51327}" destId="{82D14586-A2B6-4BC2-BA98-A2AD441C0BDC}" srcOrd="1" destOrd="0" presId="urn:microsoft.com/office/officeart/2005/8/layout/hierarchy2"/>
    <dgm:cxn modelId="{103A461E-071D-46CD-89CB-5BEF0979CA8F}" type="presOf" srcId="{29739324-4BA5-4059-93A1-2A2AC0D18D93}" destId="{B10EA014-E80F-4D87-8811-5F7AF8E8D052}" srcOrd="0" destOrd="0" presId="urn:microsoft.com/office/officeart/2005/8/layout/hierarchy2"/>
    <dgm:cxn modelId="{3EB9E1F3-F835-4738-B0B7-B308682EA57D}" type="presOf" srcId="{16181263-D82D-4F94-B4DB-E926F2E2E797}" destId="{D682C0CE-8E07-48EB-A5CE-1160DB910293}" srcOrd="0"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106BC2E6-4279-4720-9B28-7F63BBC9C116}" type="presOf" srcId="{0E52EE33-BC00-467C-9DB9-7377979FAA6D}" destId="{67B9D899-217E-4B6C-9974-72F5522F44D5}" srcOrd="0" destOrd="0" presId="urn:microsoft.com/office/officeart/2005/8/layout/hierarchy2"/>
    <dgm:cxn modelId="{E2C0DB44-DECB-4A62-B2A4-A3E18481F93D}" type="presOf" srcId="{96447DEF-E420-4563-B364-E0978A83CA6C}" destId="{732A512B-2053-42A4-8E28-D7E095C68E1D}"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CCFC9699-F72F-45FD-8F22-96D35DA13BFA}" srcId="{1CF8C635-8BFB-4583-A003-0571CFAB3C99}" destId="{29739324-4BA5-4059-93A1-2A2AC0D18D93}" srcOrd="3" destOrd="0" parTransId="{ED17302A-F520-47A9-949F-CBBDAF4B70E7}" sibTransId="{8FF72788-7C29-40E9-8C90-44A85135FFD0}"/>
    <dgm:cxn modelId="{06C22231-F7B0-4951-997C-D7ABC08B5059}" type="presOf" srcId="{4D0B13CF-DC87-4FE0-8759-1ABEFA809C7A}" destId="{DDD32C84-C479-4C8B-8D75-C19FED4F942E}" srcOrd="0" destOrd="0" presId="urn:microsoft.com/office/officeart/2005/8/layout/hierarchy2"/>
    <dgm:cxn modelId="{308B4AEB-2F5B-4F32-928E-F736CDE0BDA5}" type="presOf" srcId="{22C2449A-DF41-41F7-81ED-4F8A25CBF0A0}" destId="{30B134D7-677D-4129-B8DA-E0C6F35C233A}" srcOrd="1" destOrd="0" presId="urn:microsoft.com/office/officeart/2005/8/layout/hierarchy2"/>
    <dgm:cxn modelId="{C3482D93-2294-43E9-923C-DA0E13BB8FD0}" type="presOf" srcId="{1CF8C635-8BFB-4583-A003-0571CFAB3C99}" destId="{C30B27F5-92D0-4019-8501-3BC61C9E21E5}" srcOrd="0" destOrd="0" presId="urn:microsoft.com/office/officeart/2005/8/layout/hierarchy2"/>
    <dgm:cxn modelId="{5AB804F2-AD7E-412F-A995-E735E2F187DC}" type="presOf" srcId="{9AC458FF-2712-4267-9299-AE0B118C8ADF}" destId="{BF760E50-709A-457B-AEBD-DC0C5455C292}" srcOrd="1" destOrd="0" presId="urn:microsoft.com/office/officeart/2005/8/layout/hierarchy2"/>
    <dgm:cxn modelId="{6BD0BE98-DA39-4CBB-8767-3D92A4BAD4EB}" type="presOf" srcId="{E8F5E1CB-B1BD-4DE5-B06C-085D7A91ADDB}" destId="{1F23B395-FC00-47EF-AA5C-F735F3DA9D55}" srcOrd="0" destOrd="0" presId="urn:microsoft.com/office/officeart/2005/8/layout/hierarchy2"/>
    <dgm:cxn modelId="{04F3112B-E727-4A27-AE64-E2D983CB3AEB}" type="presOf" srcId="{2E67EDBF-A9AF-40C6-AA37-865E155EFEBC}" destId="{BF55DFA3-6174-42B7-B757-A2559294C9D8}" srcOrd="0" destOrd="0" presId="urn:microsoft.com/office/officeart/2005/8/layout/hierarchy2"/>
    <dgm:cxn modelId="{4104A45C-2105-47C9-80FC-8A72CE1CB467}" type="presOf" srcId="{5B2D904F-FD8F-4FA8-8413-6F636C9D2612}" destId="{436F65E4-C2AD-4323-8921-805DA0FB9F0B}" srcOrd="0" destOrd="0" presId="urn:microsoft.com/office/officeart/2005/8/layout/hierarchy2"/>
    <dgm:cxn modelId="{6813E867-5B96-441B-A00C-AFB990B4EC97}" type="presOf" srcId="{D27399DC-300D-44FB-82D8-8B1863833AFF}" destId="{7D6F724C-1F07-4724-81B0-9B77A14D1DD0}" srcOrd="0" destOrd="0" presId="urn:microsoft.com/office/officeart/2005/8/layout/hierarchy2"/>
    <dgm:cxn modelId="{3C63E411-2E25-439C-AD49-7A7F53A5D896}" type="presOf" srcId="{D27399DC-300D-44FB-82D8-8B1863833AFF}" destId="{B1125C33-581F-421E-814B-CA106CB3A5DE}" srcOrd="1" destOrd="0" presId="urn:microsoft.com/office/officeart/2005/8/layout/hierarchy2"/>
    <dgm:cxn modelId="{84EECCCF-B409-4607-AD6C-92815D5109B6}" type="presOf" srcId="{E956C411-A00B-46A3-94D3-37EA9290F88B}" destId="{6DA3BFA7-81F2-478F-B189-8CCC1890387B}" srcOrd="1"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7955187E-B954-4A15-80AA-95EA4404E15B}" srcId="{1B10D6E2-19E0-4E7A-A536-0B11AAA60ACA}" destId="{A42F31A5-A1F4-4699-8FB6-9801228FBD4D}" srcOrd="0" destOrd="0" parTransId="{22C2449A-DF41-41F7-81ED-4F8A25CBF0A0}" sibTransId="{8220F3A7-F794-485D-A932-9D14B3D55CE2}"/>
    <dgm:cxn modelId="{5B199A5F-3D17-43EB-B39F-BDFECD9BE23C}" srcId="{9264E9A8-97E8-432C-AE1C-7FAE68BC1B96}" destId="{E9B4B7D8-4B6E-467F-930A-CA9F44F84628}" srcOrd="0" destOrd="0" parTransId="{E631EFD1-8258-41DB-B2DD-4C4FDFFF514F}" sibTransId="{5685DF77-E747-4A26-96BE-63D902991946}"/>
    <dgm:cxn modelId="{AEADC910-F365-4224-9626-A54AE8104C56}" type="presOf" srcId="{9DFB41B3-5E22-41CC-A1F1-5F1A55A51327}" destId="{5CC87DD0-CAD0-4EE2-82D6-2659B662D9B9}" srcOrd="0" destOrd="0" presId="urn:microsoft.com/office/officeart/2005/8/layout/hierarchy2"/>
    <dgm:cxn modelId="{1A4E2309-3A5B-4A28-A781-427C8FAB6E8B}" srcId="{16181263-D82D-4F94-B4DB-E926F2E2E797}" destId="{4D0B13CF-DC87-4FE0-8759-1ABEFA809C7A}" srcOrd="0" destOrd="0" parTransId="{E8F5E1CB-B1BD-4DE5-B06C-085D7A91ADDB}" sibTransId="{32EBDAD8-C9AE-45A7-9CDB-E644E601A59E}"/>
    <dgm:cxn modelId="{8CB376B2-3136-4186-BA4A-AF43B845E92E}" type="presOf" srcId="{A42F31A5-A1F4-4699-8FB6-9801228FBD4D}" destId="{F0349C05-B4CE-4B26-A331-B321B6EE4A11}" srcOrd="0" destOrd="0" presId="urn:microsoft.com/office/officeart/2005/8/layout/hierarchy2"/>
    <dgm:cxn modelId="{235CA10D-2108-43CF-B709-05B9A0A02693}" type="presOf" srcId="{5B2D904F-FD8F-4FA8-8413-6F636C9D2612}" destId="{9C35527F-8FA1-48D6-B328-C28DE783D075}" srcOrd="1" destOrd="0" presId="urn:microsoft.com/office/officeart/2005/8/layout/hierarchy2"/>
    <dgm:cxn modelId="{F7FCA4D5-9ABB-4BAD-87CD-708AD95C8CB0}" type="presOf" srcId="{EC4E9CA0-88CC-4553-BDDF-1BE2C7620C4F}" destId="{C0554D2C-3AF3-4B4D-8249-C731413BD19C}" srcOrd="0" destOrd="0" presId="urn:microsoft.com/office/officeart/2005/8/layout/hierarchy2"/>
    <dgm:cxn modelId="{9A5D62CC-4D07-4463-A72B-E5B310B17D5B}" type="presOf" srcId="{EC4E9CA0-88CC-4553-BDDF-1BE2C7620C4F}" destId="{A9222DAA-11E8-4880-89BC-22600BA72BDE}" srcOrd="1" destOrd="0" presId="urn:microsoft.com/office/officeart/2005/8/layout/hierarchy2"/>
    <dgm:cxn modelId="{E306A853-24C7-45C4-BB73-9E71C115845E}" type="presOf" srcId="{22C2449A-DF41-41F7-81ED-4F8A25CBF0A0}" destId="{1D18718E-19BF-4045-B047-FFF2B22756C4}" srcOrd="0" destOrd="0" presId="urn:microsoft.com/office/officeart/2005/8/layout/hierarchy2"/>
    <dgm:cxn modelId="{768D6039-224B-45D4-9680-04BC451F57AE}" type="presOf" srcId="{E631EFD1-8258-41DB-B2DD-4C4FDFFF514F}" destId="{75E7B020-788B-4206-857F-CEC2C728B1A4}" srcOrd="0" destOrd="0" presId="urn:microsoft.com/office/officeart/2005/8/layout/hierarchy2"/>
    <dgm:cxn modelId="{72DD172D-049D-4F67-9EDD-E144103BA322}" type="presOf" srcId="{E956C411-A00B-46A3-94D3-37EA9290F88B}" destId="{54C5B53D-E4AC-458E-8177-83D8736DEE2A}" srcOrd="0" destOrd="0" presId="urn:microsoft.com/office/officeart/2005/8/layout/hierarchy2"/>
    <dgm:cxn modelId="{75EADD55-21C1-4FE7-AE9E-16FDDC8F8A7B}" type="presOf" srcId="{1B10D6E2-19E0-4E7A-A536-0B11AAA60ACA}" destId="{83E83AEC-B306-4680-A4A6-CED78B59F855}" srcOrd="0" destOrd="0" presId="urn:microsoft.com/office/officeart/2005/8/layout/hierarchy2"/>
    <dgm:cxn modelId="{BED24125-D4B4-4ECA-B4E6-DF84571368D7}" type="presOf" srcId="{C14EEF86-C75F-4A84-897E-B3AE19547D6F}" destId="{107FF514-10FB-4791-B567-60CDEFFDC18D}" srcOrd="1" destOrd="0" presId="urn:microsoft.com/office/officeart/2005/8/layout/hierarchy2"/>
    <dgm:cxn modelId="{03584BE0-3CE9-43B7-9BB2-5A89E75484AE}" type="presOf" srcId="{42CD2B85-0585-47F5-B1F0-BDA6CBAF38EE}" destId="{09EE536A-A4AB-4C06-BDC7-405BEAEF6EBB}" srcOrd="0" destOrd="0" presId="urn:microsoft.com/office/officeart/2005/8/layout/hierarchy2"/>
    <dgm:cxn modelId="{2680C632-FE22-4286-B7FA-5D38D90E8E5C}" type="presOf" srcId="{1C82DFB2-6154-48A3-B40C-0C2304C44FBB}" destId="{F0198031-3CCC-4798-929B-22DD1DBCEA00}" srcOrd="0" destOrd="0" presId="urn:microsoft.com/office/officeart/2005/8/layout/hierarchy2"/>
    <dgm:cxn modelId="{70AD3DBB-A21F-404B-97C5-B66E8F29C8C4}" type="presOf" srcId="{C14EEF86-C75F-4A84-897E-B3AE19547D6F}" destId="{4CEB76D3-53D1-4947-83B0-DF71B9714922}"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B18F6EC7-B1B7-418C-84D4-FA84E56B98F0}" type="presOf" srcId="{E631EFD1-8258-41DB-B2DD-4C4FDFFF514F}" destId="{DBDBD0FD-7F86-4F6A-A859-E786D6914F41}" srcOrd="1" destOrd="0" presId="urn:microsoft.com/office/officeart/2005/8/layout/hierarchy2"/>
    <dgm:cxn modelId="{396F42E9-066B-4CF8-98BF-12E3A19C4B06}" type="presOf" srcId="{9264E9A8-97E8-432C-AE1C-7FAE68BC1B96}" destId="{8BF25119-3118-4C56-BF3B-ED3F8C37F5A0}" srcOrd="0" destOrd="0" presId="urn:microsoft.com/office/officeart/2005/8/layout/hierarchy2"/>
    <dgm:cxn modelId="{17FEA000-65A6-4849-8EC3-DB692BB9B219}" type="presOf" srcId="{9AC458FF-2712-4267-9299-AE0B118C8ADF}" destId="{8E3932EE-CFFF-4212-AAA0-04C6D23DEAF4}" srcOrd="0" destOrd="0" presId="urn:microsoft.com/office/officeart/2005/8/layout/hierarchy2"/>
    <dgm:cxn modelId="{549CCCC7-01EE-49D3-BA37-D7A3F969ECD1}" type="presOf" srcId="{42CD2B85-0585-47F5-B1F0-BDA6CBAF38EE}" destId="{EAF548AD-85C2-405D-B4A8-A9F937DE883E}" srcOrd="1" destOrd="0" presId="urn:microsoft.com/office/officeart/2005/8/layout/hierarchy2"/>
    <dgm:cxn modelId="{6E70EDE5-990F-44C5-A1E2-D32BA2DC2A47}" srcId="{1CF8C635-8BFB-4583-A003-0571CFAB3C99}" destId="{1B10D6E2-19E0-4E7A-A536-0B11AAA60ACA}" srcOrd="0" destOrd="0" parTransId="{5B2D904F-FD8F-4FA8-8413-6F636C9D2612}" sibTransId="{18BBC219-8338-4E78-B572-189270BCAF80}"/>
    <dgm:cxn modelId="{C29F6D35-96FD-4BFC-B327-77BBCD151EF3}" type="presParOf" srcId="{C8C466C0-065D-4296-95AF-F5C45421B9DF}" destId="{EE1D8B0C-166A-44F0-AC71-22D449F28845}" srcOrd="0" destOrd="0" presId="urn:microsoft.com/office/officeart/2005/8/layout/hierarchy2"/>
    <dgm:cxn modelId="{79FA52BA-271D-4F5A-A65B-519FFCE95C21}" type="presParOf" srcId="{EE1D8B0C-166A-44F0-AC71-22D449F28845}" destId="{C30B27F5-92D0-4019-8501-3BC61C9E21E5}" srcOrd="0" destOrd="0" presId="urn:microsoft.com/office/officeart/2005/8/layout/hierarchy2"/>
    <dgm:cxn modelId="{A65284E1-6908-4B88-ADF7-8AA2136C4B15}" type="presParOf" srcId="{EE1D8B0C-166A-44F0-AC71-22D449F28845}" destId="{74D71525-49DF-4485-9867-8E1A141D88F8}" srcOrd="1" destOrd="0" presId="urn:microsoft.com/office/officeart/2005/8/layout/hierarchy2"/>
    <dgm:cxn modelId="{75741200-785D-4C96-B9B1-5FA2DB53F732}" type="presParOf" srcId="{74D71525-49DF-4485-9867-8E1A141D88F8}" destId="{436F65E4-C2AD-4323-8921-805DA0FB9F0B}" srcOrd="0" destOrd="0" presId="urn:microsoft.com/office/officeart/2005/8/layout/hierarchy2"/>
    <dgm:cxn modelId="{8372B04B-439F-489D-A111-318419B30837}" type="presParOf" srcId="{436F65E4-C2AD-4323-8921-805DA0FB9F0B}" destId="{9C35527F-8FA1-48D6-B328-C28DE783D075}" srcOrd="0" destOrd="0" presId="urn:microsoft.com/office/officeart/2005/8/layout/hierarchy2"/>
    <dgm:cxn modelId="{ED22E5AD-90E9-490E-8DF0-D5200EFE0317}" type="presParOf" srcId="{74D71525-49DF-4485-9867-8E1A141D88F8}" destId="{C347ABEA-6AE6-41D3-B23E-42994AC5F8F2}" srcOrd="1" destOrd="0" presId="urn:microsoft.com/office/officeart/2005/8/layout/hierarchy2"/>
    <dgm:cxn modelId="{339B705F-2927-41E2-9D7D-8F422E006823}" type="presParOf" srcId="{C347ABEA-6AE6-41D3-B23E-42994AC5F8F2}" destId="{83E83AEC-B306-4680-A4A6-CED78B59F855}" srcOrd="0" destOrd="0" presId="urn:microsoft.com/office/officeart/2005/8/layout/hierarchy2"/>
    <dgm:cxn modelId="{0D68A813-055B-457D-BAF8-6CB86C7A81E9}" type="presParOf" srcId="{C347ABEA-6AE6-41D3-B23E-42994AC5F8F2}" destId="{DF99365C-AB1E-4CED-9D9B-6F00F6AA7F02}" srcOrd="1" destOrd="0" presId="urn:microsoft.com/office/officeart/2005/8/layout/hierarchy2"/>
    <dgm:cxn modelId="{FBAB8970-ABF4-4C64-A09A-6059AE2C6713}" type="presParOf" srcId="{DF99365C-AB1E-4CED-9D9B-6F00F6AA7F02}" destId="{1D18718E-19BF-4045-B047-FFF2B22756C4}" srcOrd="0" destOrd="0" presId="urn:microsoft.com/office/officeart/2005/8/layout/hierarchy2"/>
    <dgm:cxn modelId="{FB9B7F73-8EAD-4BF4-9E46-0DF681EAF35A}" type="presParOf" srcId="{1D18718E-19BF-4045-B047-FFF2B22756C4}" destId="{30B134D7-677D-4129-B8DA-E0C6F35C233A}" srcOrd="0" destOrd="0" presId="urn:microsoft.com/office/officeart/2005/8/layout/hierarchy2"/>
    <dgm:cxn modelId="{8884631A-D468-4638-91EB-52BE54D51CC2}" type="presParOf" srcId="{DF99365C-AB1E-4CED-9D9B-6F00F6AA7F02}" destId="{E1625DA3-E863-405A-A95F-2C73CB080891}" srcOrd="1" destOrd="0" presId="urn:microsoft.com/office/officeart/2005/8/layout/hierarchy2"/>
    <dgm:cxn modelId="{821A5DE6-8926-4E98-A28E-FDA3066BE67B}" type="presParOf" srcId="{E1625DA3-E863-405A-A95F-2C73CB080891}" destId="{F0349C05-B4CE-4B26-A331-B321B6EE4A11}" srcOrd="0" destOrd="0" presId="urn:microsoft.com/office/officeart/2005/8/layout/hierarchy2"/>
    <dgm:cxn modelId="{43474B9E-CD88-44E3-B0C9-A4AAF5E86F79}" type="presParOf" srcId="{E1625DA3-E863-405A-A95F-2C73CB080891}" destId="{F5B4E0EA-3C60-4FE5-8926-33C3C041EEF3}" srcOrd="1" destOrd="0" presId="urn:microsoft.com/office/officeart/2005/8/layout/hierarchy2"/>
    <dgm:cxn modelId="{F9FEA9CF-EC34-43A3-8BA1-AF45627C7F20}" type="presParOf" srcId="{74D71525-49DF-4485-9867-8E1A141D88F8}" destId="{8E3932EE-CFFF-4212-AAA0-04C6D23DEAF4}" srcOrd="2" destOrd="0" presId="urn:microsoft.com/office/officeart/2005/8/layout/hierarchy2"/>
    <dgm:cxn modelId="{180A6B30-EF89-4A0A-94C4-D82B5DD9ECCD}" type="presParOf" srcId="{8E3932EE-CFFF-4212-AAA0-04C6D23DEAF4}" destId="{BF760E50-709A-457B-AEBD-DC0C5455C292}" srcOrd="0" destOrd="0" presId="urn:microsoft.com/office/officeart/2005/8/layout/hierarchy2"/>
    <dgm:cxn modelId="{381E8951-DE9B-4719-BC61-762CCB35758C}" type="presParOf" srcId="{74D71525-49DF-4485-9867-8E1A141D88F8}" destId="{B42E754B-68F1-48DC-B151-B608F60A7197}" srcOrd="3" destOrd="0" presId="urn:microsoft.com/office/officeart/2005/8/layout/hierarchy2"/>
    <dgm:cxn modelId="{8CBC78A3-8C04-4585-96A6-048DC2F32B77}" type="presParOf" srcId="{B42E754B-68F1-48DC-B151-B608F60A7197}" destId="{732A512B-2053-42A4-8E28-D7E095C68E1D}" srcOrd="0" destOrd="0" presId="urn:microsoft.com/office/officeart/2005/8/layout/hierarchy2"/>
    <dgm:cxn modelId="{B98E00EA-E42D-4811-809D-36CFDD6E92DC}" type="presParOf" srcId="{B42E754B-68F1-48DC-B151-B608F60A7197}" destId="{ADF750EA-9AE8-439A-B4C6-BD834D6E8097}" srcOrd="1" destOrd="0" presId="urn:microsoft.com/office/officeart/2005/8/layout/hierarchy2"/>
    <dgm:cxn modelId="{F458EACD-57FC-464B-AC55-83A247E6BBAE}" type="presParOf" srcId="{ADF750EA-9AE8-439A-B4C6-BD834D6E8097}" destId="{7D6F724C-1F07-4724-81B0-9B77A14D1DD0}" srcOrd="0" destOrd="0" presId="urn:microsoft.com/office/officeart/2005/8/layout/hierarchy2"/>
    <dgm:cxn modelId="{EDBFE956-9BE5-42B2-B48C-5397BEF39ADB}" type="presParOf" srcId="{7D6F724C-1F07-4724-81B0-9B77A14D1DD0}" destId="{B1125C33-581F-421E-814B-CA106CB3A5DE}" srcOrd="0" destOrd="0" presId="urn:microsoft.com/office/officeart/2005/8/layout/hierarchy2"/>
    <dgm:cxn modelId="{4AB83B89-74E6-42E5-B4B4-1B29980973BE}" type="presParOf" srcId="{ADF750EA-9AE8-439A-B4C6-BD834D6E8097}" destId="{21D7E272-38B0-450B-829C-C68661EAFE22}" srcOrd="1" destOrd="0" presId="urn:microsoft.com/office/officeart/2005/8/layout/hierarchy2"/>
    <dgm:cxn modelId="{0525C8AA-D631-4567-A847-9A4E9CC7F00E}" type="presParOf" srcId="{21D7E272-38B0-450B-829C-C68661EAFE22}" destId="{67B9D899-217E-4B6C-9974-72F5522F44D5}" srcOrd="0" destOrd="0" presId="urn:microsoft.com/office/officeart/2005/8/layout/hierarchy2"/>
    <dgm:cxn modelId="{1F100B22-E922-48E2-ABA1-447FE3C80998}" type="presParOf" srcId="{21D7E272-38B0-450B-829C-C68661EAFE22}" destId="{AD240E49-EDA5-4544-85CD-1BA191393D89}" srcOrd="1" destOrd="0" presId="urn:microsoft.com/office/officeart/2005/8/layout/hierarchy2"/>
    <dgm:cxn modelId="{3D89B20E-8C7F-4253-8EF2-0DFBA6AD35DE}" type="presParOf" srcId="{74D71525-49DF-4485-9867-8E1A141D88F8}" destId="{4CEB76D3-53D1-4947-83B0-DF71B9714922}" srcOrd="4" destOrd="0" presId="urn:microsoft.com/office/officeart/2005/8/layout/hierarchy2"/>
    <dgm:cxn modelId="{FB4CD6BA-0878-439E-8ED7-F777404E3C53}" type="presParOf" srcId="{4CEB76D3-53D1-4947-83B0-DF71B9714922}" destId="{107FF514-10FB-4791-B567-60CDEFFDC18D}" srcOrd="0" destOrd="0" presId="urn:microsoft.com/office/officeart/2005/8/layout/hierarchy2"/>
    <dgm:cxn modelId="{78E4DBD2-8AB6-4DA0-AE28-208C05C6C520}" type="presParOf" srcId="{74D71525-49DF-4485-9867-8E1A141D88F8}" destId="{F9404212-2331-40F1-A5FE-9F45780A2DDD}" srcOrd="5" destOrd="0" presId="urn:microsoft.com/office/officeart/2005/8/layout/hierarchy2"/>
    <dgm:cxn modelId="{23B29949-F830-4464-AE3D-7C99E43CCA89}" type="presParOf" srcId="{F9404212-2331-40F1-A5FE-9F45780A2DDD}" destId="{D682C0CE-8E07-48EB-A5CE-1160DB910293}" srcOrd="0" destOrd="0" presId="urn:microsoft.com/office/officeart/2005/8/layout/hierarchy2"/>
    <dgm:cxn modelId="{D5999A73-E9FE-410B-86F4-3023F6DD183F}" type="presParOf" srcId="{F9404212-2331-40F1-A5FE-9F45780A2DDD}" destId="{1ACB8637-B8F8-4A78-9ACC-3DDEE8FEC726}" srcOrd="1" destOrd="0" presId="urn:microsoft.com/office/officeart/2005/8/layout/hierarchy2"/>
    <dgm:cxn modelId="{B1EF7DE1-E4D7-4798-BF21-0591E8A77EC0}" type="presParOf" srcId="{1ACB8637-B8F8-4A78-9ACC-3DDEE8FEC726}" destId="{1F23B395-FC00-47EF-AA5C-F735F3DA9D55}" srcOrd="0" destOrd="0" presId="urn:microsoft.com/office/officeart/2005/8/layout/hierarchy2"/>
    <dgm:cxn modelId="{65439357-BF64-4F20-9B9B-AB0A04071AF7}" type="presParOf" srcId="{1F23B395-FC00-47EF-AA5C-F735F3DA9D55}" destId="{02C54124-6356-4278-870B-06534DDCD745}" srcOrd="0" destOrd="0" presId="urn:microsoft.com/office/officeart/2005/8/layout/hierarchy2"/>
    <dgm:cxn modelId="{B6081ECE-5203-4CEC-8C62-EAB11F0A04F5}" type="presParOf" srcId="{1ACB8637-B8F8-4A78-9ACC-3DDEE8FEC726}" destId="{DD25DAE4-EF09-44AC-92C7-0FE9111AC83A}" srcOrd="1" destOrd="0" presId="urn:microsoft.com/office/officeart/2005/8/layout/hierarchy2"/>
    <dgm:cxn modelId="{D35F2807-AA34-442F-8120-D9BBB892CCB4}" type="presParOf" srcId="{DD25DAE4-EF09-44AC-92C7-0FE9111AC83A}" destId="{DDD32C84-C479-4C8B-8D75-C19FED4F942E}" srcOrd="0" destOrd="0" presId="urn:microsoft.com/office/officeart/2005/8/layout/hierarchy2"/>
    <dgm:cxn modelId="{4CA1CA99-29E5-471B-B1F4-29FBBF649775}" type="presParOf" srcId="{DD25DAE4-EF09-44AC-92C7-0FE9111AC83A}" destId="{2E827E0E-C4E2-4B85-A05E-9184B7E94C78}" srcOrd="1" destOrd="0" presId="urn:microsoft.com/office/officeart/2005/8/layout/hierarchy2"/>
    <dgm:cxn modelId="{64C5E366-11C6-4485-9CE8-C87B569CE27C}" type="presParOf" srcId="{74D71525-49DF-4485-9867-8E1A141D88F8}" destId="{98C8E7D7-2E60-4014-A2A7-4325B2134412}" srcOrd="6" destOrd="0" presId="urn:microsoft.com/office/officeart/2005/8/layout/hierarchy2"/>
    <dgm:cxn modelId="{CA25E684-C457-47F7-A0AD-7986EBFB31FE}" type="presParOf" srcId="{98C8E7D7-2E60-4014-A2A7-4325B2134412}" destId="{814731CE-5844-4703-9D98-E9B1793F971D}" srcOrd="0" destOrd="0" presId="urn:microsoft.com/office/officeart/2005/8/layout/hierarchy2"/>
    <dgm:cxn modelId="{F0A2A437-2A4E-45D7-9B30-0D75A6D6F927}" type="presParOf" srcId="{74D71525-49DF-4485-9867-8E1A141D88F8}" destId="{D16D0907-8EB7-4019-9673-08BDE487FC81}" srcOrd="7" destOrd="0" presId="urn:microsoft.com/office/officeart/2005/8/layout/hierarchy2"/>
    <dgm:cxn modelId="{7CE54B7D-5CCA-4475-BE81-EAD14CAB7790}" type="presParOf" srcId="{D16D0907-8EB7-4019-9673-08BDE487FC81}" destId="{B10EA014-E80F-4D87-8811-5F7AF8E8D052}" srcOrd="0" destOrd="0" presId="urn:microsoft.com/office/officeart/2005/8/layout/hierarchy2"/>
    <dgm:cxn modelId="{CF4854D8-8951-4D45-A059-5E5C9C1B69B1}" type="presParOf" srcId="{D16D0907-8EB7-4019-9673-08BDE487FC81}" destId="{EFC954FB-F246-4633-8747-4298CCDF5B73}" srcOrd="1" destOrd="0" presId="urn:microsoft.com/office/officeart/2005/8/layout/hierarchy2"/>
    <dgm:cxn modelId="{82E9867B-7550-4498-974F-B244E32F3F95}" type="presParOf" srcId="{EFC954FB-F246-4633-8747-4298CCDF5B73}" destId="{54C5B53D-E4AC-458E-8177-83D8736DEE2A}" srcOrd="0" destOrd="0" presId="urn:microsoft.com/office/officeart/2005/8/layout/hierarchy2"/>
    <dgm:cxn modelId="{62BD97C0-790C-4F1F-8D0C-85A59D1FDCE0}" type="presParOf" srcId="{54C5B53D-E4AC-458E-8177-83D8736DEE2A}" destId="{6DA3BFA7-81F2-478F-B189-8CCC1890387B}" srcOrd="0" destOrd="0" presId="urn:microsoft.com/office/officeart/2005/8/layout/hierarchy2"/>
    <dgm:cxn modelId="{DFB25B38-3418-46EB-B3D7-3FCA335FFBB5}" type="presParOf" srcId="{EFC954FB-F246-4633-8747-4298CCDF5B73}" destId="{31DE52CC-F830-4294-A692-1463F734B572}" srcOrd="1" destOrd="0" presId="urn:microsoft.com/office/officeart/2005/8/layout/hierarchy2"/>
    <dgm:cxn modelId="{F549CDA7-D458-4FC9-8782-36527BE6C367}" type="presParOf" srcId="{31DE52CC-F830-4294-A692-1463F734B572}" destId="{F0198031-3CCC-4798-929B-22DD1DBCEA00}" srcOrd="0" destOrd="0" presId="urn:microsoft.com/office/officeart/2005/8/layout/hierarchy2"/>
    <dgm:cxn modelId="{4C001FD3-CBF7-4609-A3AC-2F13A34426BA}" type="presParOf" srcId="{31DE52CC-F830-4294-A692-1463F734B572}" destId="{9F59BA6C-9D7A-4197-A30A-102BF2578854}" srcOrd="1" destOrd="0" presId="urn:microsoft.com/office/officeart/2005/8/layout/hierarchy2"/>
    <dgm:cxn modelId="{75D3E2B3-432C-4FFD-A878-5C9266978EA5}" type="presParOf" srcId="{74D71525-49DF-4485-9867-8E1A141D88F8}" destId="{C0554D2C-3AF3-4B4D-8249-C731413BD19C}" srcOrd="8" destOrd="0" presId="urn:microsoft.com/office/officeart/2005/8/layout/hierarchy2"/>
    <dgm:cxn modelId="{04E50775-83AA-4B8E-8E33-9CFC66144F79}" type="presParOf" srcId="{C0554D2C-3AF3-4B4D-8249-C731413BD19C}" destId="{A9222DAA-11E8-4880-89BC-22600BA72BDE}" srcOrd="0" destOrd="0" presId="urn:microsoft.com/office/officeart/2005/8/layout/hierarchy2"/>
    <dgm:cxn modelId="{91D4CA0E-1387-48CF-A204-0F3552F08A64}" type="presParOf" srcId="{74D71525-49DF-4485-9867-8E1A141D88F8}" destId="{5D304C03-6117-4F58-9C49-9E94177FD5D8}" srcOrd="9" destOrd="0" presId="urn:microsoft.com/office/officeart/2005/8/layout/hierarchy2"/>
    <dgm:cxn modelId="{A6FC5EC3-B833-45B0-BB78-EA59ED010E33}" type="presParOf" srcId="{5D304C03-6117-4F58-9C49-9E94177FD5D8}" destId="{BF55DFA3-6174-42B7-B757-A2559294C9D8}" srcOrd="0" destOrd="0" presId="urn:microsoft.com/office/officeart/2005/8/layout/hierarchy2"/>
    <dgm:cxn modelId="{FF777512-EC90-4FED-BB5D-3D0A39751935}" type="presParOf" srcId="{5D304C03-6117-4F58-9C49-9E94177FD5D8}" destId="{BB06A7D8-0D4C-4735-851D-9C61EFB2FC74}" srcOrd="1" destOrd="0" presId="urn:microsoft.com/office/officeart/2005/8/layout/hierarchy2"/>
    <dgm:cxn modelId="{1370E02B-3264-457B-9CB2-A0EC0A16DE4D}" type="presParOf" srcId="{BB06A7D8-0D4C-4735-851D-9C61EFB2FC74}" destId="{5CC87DD0-CAD0-4EE2-82D6-2659B662D9B9}" srcOrd="0" destOrd="0" presId="urn:microsoft.com/office/officeart/2005/8/layout/hierarchy2"/>
    <dgm:cxn modelId="{E90561DC-DFDB-4B1F-B5F5-A6FAA70F3084}" type="presParOf" srcId="{5CC87DD0-CAD0-4EE2-82D6-2659B662D9B9}" destId="{82D14586-A2B6-4BC2-BA98-A2AD441C0BDC}" srcOrd="0" destOrd="0" presId="urn:microsoft.com/office/officeart/2005/8/layout/hierarchy2"/>
    <dgm:cxn modelId="{EBB38F72-3564-4F2C-8AC9-AC59C9BCEE66}" type="presParOf" srcId="{BB06A7D8-0D4C-4735-851D-9C61EFB2FC74}" destId="{410638A5-CED3-49E3-960A-B91B8873F686}" srcOrd="1" destOrd="0" presId="urn:microsoft.com/office/officeart/2005/8/layout/hierarchy2"/>
    <dgm:cxn modelId="{F0337CFB-1D94-421D-B9DA-2FA117B77B4A}" type="presParOf" srcId="{410638A5-CED3-49E3-960A-B91B8873F686}" destId="{F883A8B4-E9CC-4984-B2C1-C980FB13C2A9}" srcOrd="0" destOrd="0" presId="urn:microsoft.com/office/officeart/2005/8/layout/hierarchy2"/>
    <dgm:cxn modelId="{44C1B72F-6071-49EF-B973-CCA30039544C}" type="presParOf" srcId="{410638A5-CED3-49E3-960A-B91B8873F686}" destId="{42B50DAC-704C-419E-BDAC-385A7D4E3ED8}" srcOrd="1" destOrd="0" presId="urn:microsoft.com/office/officeart/2005/8/layout/hierarchy2"/>
    <dgm:cxn modelId="{31490F5D-D98F-43DD-BD14-BE8E69807CBB}" type="presParOf" srcId="{74D71525-49DF-4485-9867-8E1A141D88F8}" destId="{09EE536A-A4AB-4C06-BDC7-405BEAEF6EBB}" srcOrd="10" destOrd="0" presId="urn:microsoft.com/office/officeart/2005/8/layout/hierarchy2"/>
    <dgm:cxn modelId="{25443808-6DE7-4A1E-B188-E725F91840F0}" type="presParOf" srcId="{09EE536A-A4AB-4C06-BDC7-405BEAEF6EBB}" destId="{EAF548AD-85C2-405D-B4A8-A9F937DE883E}" srcOrd="0" destOrd="0" presId="urn:microsoft.com/office/officeart/2005/8/layout/hierarchy2"/>
    <dgm:cxn modelId="{9BDAC9B6-3EF0-47E2-9815-59D6ECFE1F89}" type="presParOf" srcId="{74D71525-49DF-4485-9867-8E1A141D88F8}" destId="{808D701D-B2CF-4BB9-9010-EEF5E74C538E}" srcOrd="11" destOrd="0" presId="urn:microsoft.com/office/officeart/2005/8/layout/hierarchy2"/>
    <dgm:cxn modelId="{71C20C6A-B8AE-44C6-839F-0089C77434E6}" type="presParOf" srcId="{808D701D-B2CF-4BB9-9010-EEF5E74C538E}" destId="{8BF25119-3118-4C56-BF3B-ED3F8C37F5A0}" srcOrd="0" destOrd="0" presId="urn:microsoft.com/office/officeart/2005/8/layout/hierarchy2"/>
    <dgm:cxn modelId="{AE2DC418-2AB0-4BFA-8F18-567D8627A83C}" type="presParOf" srcId="{808D701D-B2CF-4BB9-9010-EEF5E74C538E}" destId="{FACF6AB8-F000-479E-AB1A-EC581D860E8E}" srcOrd="1" destOrd="0" presId="urn:microsoft.com/office/officeart/2005/8/layout/hierarchy2"/>
    <dgm:cxn modelId="{DE3C646D-F643-4C44-85AB-BDE8D7471A80}" type="presParOf" srcId="{FACF6AB8-F000-479E-AB1A-EC581D860E8E}" destId="{75E7B020-788B-4206-857F-CEC2C728B1A4}" srcOrd="0" destOrd="0" presId="urn:microsoft.com/office/officeart/2005/8/layout/hierarchy2"/>
    <dgm:cxn modelId="{7A023BEE-AB77-4B9E-84F4-DD3876AF1C7B}" type="presParOf" srcId="{75E7B020-788B-4206-857F-CEC2C728B1A4}" destId="{DBDBD0FD-7F86-4F6A-A859-E786D6914F41}" srcOrd="0" destOrd="0" presId="urn:microsoft.com/office/officeart/2005/8/layout/hierarchy2"/>
    <dgm:cxn modelId="{BAD881A3-26B1-4C91-A3AC-92323BF13864}" type="presParOf" srcId="{FACF6AB8-F000-479E-AB1A-EC581D860E8E}" destId="{10493CB8-9990-464F-8BA1-318BDCAFB708}" srcOrd="1" destOrd="0" presId="urn:microsoft.com/office/officeart/2005/8/layout/hierarchy2"/>
    <dgm:cxn modelId="{329A6AFA-8FD5-4D1D-9738-91E5C5B7A477}" type="presParOf" srcId="{10493CB8-9990-464F-8BA1-318BDCAFB708}" destId="{58F0758E-D7C5-4EB6-A1C9-42337F9657DE}" srcOrd="0" destOrd="0" presId="urn:microsoft.com/office/officeart/2005/8/layout/hierarchy2"/>
    <dgm:cxn modelId="{1933F84C-DE07-4D98-A92D-479AA6A45D4B}" type="presParOf" srcId="{10493CB8-9990-464F-8BA1-318BDCAFB708}" destId="{2899CA1B-B809-4694-A7B2-C249143F526D}"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7502F-D0F5-4898-BB22-1D3FBF0C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65</Pages>
  <Words>13868</Words>
  <Characters>76276</Characters>
  <Application>Microsoft Office Word</Application>
  <DocSecurity>0</DocSecurity>
  <Lines>635</Lines>
  <Paragraphs>179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89965</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Colossus User</cp:lastModifiedBy>
  <cp:revision>101</cp:revision>
  <dcterms:created xsi:type="dcterms:W3CDTF">2009-02-22T23:55:00Z</dcterms:created>
  <dcterms:modified xsi:type="dcterms:W3CDTF">2009-02-28T18:26:00Z</dcterms:modified>
</cp:coreProperties>
</file>